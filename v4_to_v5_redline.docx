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C0D57E" w14:textId="77777777" w:rsidR="00000000" w:rsidRDefault="000F4E83">
      <w:pPr>
        <w:pStyle w:val="Titreprincipal"/>
        <w:rPr>
          <w:del w:id="55" w:author="Author" w:date="2021-06-19T18:34:00Z"/>
          <w:rFonts w:cstheme="minorBidi"/>
          <w:bCs w:val="0"/>
          <w:szCs w:val="24"/>
        </w:rPr>
      </w:pPr>
      <w:del w:id="56" w:author="Author" w:date="2021-06-19T18:34:00Z">
        <w:r>
          <w:rPr>
            <w:rFonts w:cstheme="minorBidi"/>
            <w:bCs w:val="0"/>
            <w:szCs w:val="24"/>
          </w:rPr>
          <w:delText>Review of current simple ultrasound hardware considerations, designs, and processing opportunities</w:delText>
        </w:r>
      </w:del>
    </w:p>
    <w:p w14:paraId="2F1F1A1A" w14:textId="15CAF9C6" w:rsidR="00000000" w:rsidRDefault="000F4E83">
      <w:pPr>
        <w:pStyle w:val="Title"/>
        <w:widowControl/>
        <w:rPr>
          <w:ins w:id="57" w:author="Author" w:date="2021-06-19T18:34:00Z"/>
        </w:rPr>
      </w:pPr>
      <w:del w:id="58" w:author="Author" w:date="2021-06-19T18:34:00Z">
        <w:r>
          <w:rPr>
            <w:rFonts w:cstheme="minorBidi"/>
            <w:szCs w:val="24"/>
          </w:rPr>
          <w:delText xml:space="preserve"> Luc Jonveaux</w:delText>
        </w:r>
        <w:r>
          <w:rPr>
            <w:rFonts w:cstheme="minorBidi"/>
            <w:szCs w:val="24"/>
            <w:vertAlign w:val="superscript"/>
          </w:rPr>
          <w:delText>1</w:delText>
        </w:r>
        <w:r>
          <w:rPr>
            <w:rFonts w:cstheme="minorBidi"/>
            <w:szCs w:val="24"/>
            <w:vertAlign w:val="superscript"/>
          </w:rPr>
          <w:footnoteReference w:id="2"/>
        </w:r>
      </w:del>
      <w:ins w:id="60" w:author="Author" w:date="2021-06-19T18:34:00Z">
        <w:r>
          <w:t>Review of current simple ultrasound hardware considerations, designs, and processing opportunities</w:t>
        </w:r>
      </w:ins>
    </w:p>
    <w:p w14:paraId="57392838" w14:textId="77777777" w:rsidR="00000000" w:rsidRPr="00F80EF3" w:rsidRDefault="000F4E83" w:rsidP="00F80EF3">
      <w:pPr>
        <w:pStyle w:val="author"/>
        <w:widowControl/>
        <w:ind w:firstLine="300"/>
        <w:rPr>
          <w:lang w:val="fr-FR"/>
        </w:rPr>
      </w:pPr>
      <w:ins w:id="61" w:author="Author" w:date="2021-06-19T18:34:00Z">
        <w:r>
          <w:t xml:space="preserve"> </w:t>
        </w:r>
        <w:r w:rsidRPr="00F80EF3">
          <w:rPr>
            <w:lang w:val="fr-FR"/>
          </w:rPr>
          <w:t>Luc Jonveaux</w:t>
        </w:r>
        <w:r w:rsidRPr="00F80EF3">
          <w:rPr>
            <w:rStyle w:val="FootnoteReference"/>
            <w:lang w:val="fr-FR"/>
          </w:rPr>
          <w:footnoteReference w:customMarkFollows="1" w:id="3"/>
          <w:t>1</w:t>
        </w:r>
      </w:ins>
      <w:r w:rsidRPr="00F80EF3">
        <w:rPr>
          <w:lang w:val="fr-FR"/>
        </w:rPr>
        <w:t xml:space="preserve"> </w:t>
      </w:r>
    </w:p>
    <w:p w14:paraId="46C8BED7" w14:textId="77777777" w:rsidR="00000000" w:rsidRPr="00F80EF3" w:rsidRDefault="000F4E83" w:rsidP="00F80EF3">
      <w:pPr>
        <w:pStyle w:val="author"/>
        <w:widowControl/>
        <w:rPr>
          <w:lang w:val="fr-FR"/>
        </w:rPr>
      </w:pPr>
      <w:r w:rsidRPr="00F80EF3">
        <w:rPr>
          <w:lang w:val="fr-FR"/>
        </w:rPr>
        <w:t xml:space="preserve">Open-source hobbyist </w:t>
      </w:r>
    </w:p>
    <w:p w14:paraId="1E4E176C" w14:textId="77777777" w:rsidR="00000000" w:rsidRPr="00F80EF3" w:rsidRDefault="000F4E83" w:rsidP="00F80EF3">
      <w:pPr>
        <w:pStyle w:val="author"/>
        <w:widowControl/>
        <w:rPr>
          <w:lang w:val="fr-FR"/>
        </w:rPr>
      </w:pPr>
      <w:r w:rsidRPr="00F80EF3">
        <w:rPr>
          <w:lang w:val="fr-FR"/>
        </w:rPr>
        <w:t>Milly le Meugon, FR</w:t>
      </w:r>
    </w:p>
    <w:p w14:paraId="34E5517E" w14:textId="77777777" w:rsidR="00000000" w:rsidRPr="00F80EF3" w:rsidRDefault="000F4E83" w:rsidP="00F80EF3">
      <w:pPr>
        <w:pStyle w:val="author"/>
        <w:widowControl/>
        <w:rPr>
          <w:lang w:val="fr-FR"/>
        </w:rPr>
      </w:pPr>
      <w:r w:rsidRPr="00F80EF3">
        <w:rPr>
          <w:rFonts w:ascii="Courier New" w:hAnsi="Courier New" w:cs="Courier New"/>
          <w:lang w:val="fr-FR"/>
        </w:rPr>
        <w:t>kelu124@gmail.com</w:t>
      </w:r>
      <w:r w:rsidRPr="00F80EF3">
        <w:rPr>
          <w:lang w:val="fr-FR"/>
        </w:rPr>
        <w:t xml:space="preserve"> </w:t>
      </w:r>
    </w:p>
    <w:p w14:paraId="5C741EA5" w14:textId="77777777" w:rsidR="00000000" w:rsidRPr="00F80EF3" w:rsidRDefault="000F4E83" w:rsidP="00F80EF3">
      <w:pPr>
        <w:pStyle w:val="author"/>
        <w:widowControl/>
        <w:rPr>
          <w:lang w:val="fr-FR"/>
        </w:rPr>
      </w:pPr>
      <w:r w:rsidRPr="00F80EF3">
        <w:rPr>
          <w:lang w:val="fr-FR"/>
        </w:rPr>
        <w:t xml:space="preserve"> Carla Schloh </w:t>
      </w:r>
    </w:p>
    <w:p w14:paraId="6DC891E8" w14:textId="77777777" w:rsidR="00000000" w:rsidRDefault="000F4E83" w:rsidP="00F80EF3">
      <w:pPr>
        <w:pStyle w:val="author"/>
        <w:widowControl/>
      </w:pPr>
      <w:r>
        <w:t>Fraunhofer MEVIS</w:t>
      </w:r>
    </w:p>
    <w:p w14:paraId="429255AF" w14:textId="77777777" w:rsidR="00000000" w:rsidRDefault="000F4E83" w:rsidP="00F80EF3">
      <w:pPr>
        <w:pStyle w:val="author"/>
        <w:widowControl/>
      </w:pPr>
      <w:r>
        <w:t>Institute for D</w:t>
      </w:r>
      <w:r>
        <w:t>igital Medicine</w:t>
      </w:r>
    </w:p>
    <w:p w14:paraId="02EE03B4" w14:textId="77777777" w:rsidR="00000000" w:rsidRPr="00F80EF3" w:rsidRDefault="000F4E83" w:rsidP="00F80EF3">
      <w:pPr>
        <w:pStyle w:val="author"/>
        <w:widowControl/>
        <w:rPr>
          <w:lang w:val="fr-FR"/>
        </w:rPr>
      </w:pPr>
      <w:r w:rsidRPr="00F80EF3">
        <w:rPr>
          <w:lang w:val="fr-FR"/>
        </w:rPr>
        <w:t>Bremen, DE</w:t>
      </w:r>
    </w:p>
    <w:p w14:paraId="0010BDCD" w14:textId="77777777" w:rsidR="00000000" w:rsidRPr="00F80EF3" w:rsidRDefault="000F4E83" w:rsidP="00F80EF3">
      <w:pPr>
        <w:pStyle w:val="author"/>
        <w:widowControl/>
        <w:rPr>
          <w:lang w:val="fr-FR"/>
        </w:rPr>
      </w:pPr>
      <w:r w:rsidRPr="00F80EF3">
        <w:rPr>
          <w:rFonts w:ascii="Courier New" w:hAnsi="Courier New" w:cs="Courier New"/>
          <w:lang w:val="fr-FR"/>
        </w:rPr>
        <w:t xml:space="preserve"> carla.schloh@yahoo.de</w:t>
      </w:r>
      <w:r w:rsidRPr="00F80EF3">
        <w:rPr>
          <w:lang w:val="fr-FR"/>
        </w:rPr>
        <w:t xml:space="preserve"> </w:t>
      </w:r>
    </w:p>
    <w:p w14:paraId="1D4E17CD" w14:textId="77777777" w:rsidR="00000000" w:rsidRDefault="000F4E83" w:rsidP="00F80EF3">
      <w:pPr>
        <w:pStyle w:val="author"/>
        <w:widowControl/>
      </w:pPr>
      <w:r w:rsidRPr="00F80EF3">
        <w:rPr>
          <w:lang w:val="fr-FR"/>
        </w:rPr>
        <w:t xml:space="preserve"> </w:t>
      </w:r>
      <w:r>
        <w:t xml:space="preserve">William Meng </w:t>
      </w:r>
    </w:p>
    <w:p w14:paraId="57F3D208" w14:textId="77777777" w:rsidR="00000000" w:rsidRDefault="000F4E83" w:rsidP="00F80EF3">
      <w:pPr>
        <w:pStyle w:val="author"/>
        <w:widowControl/>
      </w:pPr>
      <w:r>
        <w:t xml:space="preserve">Stanford University </w:t>
      </w:r>
    </w:p>
    <w:p w14:paraId="3FCD5F7A" w14:textId="77777777" w:rsidR="00000000" w:rsidRDefault="000F4E83" w:rsidP="00F80EF3">
      <w:pPr>
        <w:pStyle w:val="author"/>
        <w:widowControl/>
      </w:pPr>
      <w:r>
        <w:t>Stanford, CA, US</w:t>
      </w:r>
    </w:p>
    <w:p w14:paraId="44D48FF4" w14:textId="77777777" w:rsidR="00000000" w:rsidRDefault="000F4E83" w:rsidP="00F80EF3">
      <w:pPr>
        <w:pStyle w:val="author"/>
        <w:widowControl/>
      </w:pPr>
      <w:r>
        <w:rPr>
          <w:rFonts w:ascii="Courier New" w:hAnsi="Courier New" w:cs="Courier New"/>
        </w:rPr>
        <w:t xml:space="preserve"> wlmeng@stanford.edu</w:t>
      </w:r>
      <w:r>
        <w:t xml:space="preserve"> </w:t>
      </w:r>
    </w:p>
    <w:p w14:paraId="29A36C2B" w14:textId="77777777" w:rsidR="00000000" w:rsidRDefault="000F4E83" w:rsidP="00F80EF3">
      <w:pPr>
        <w:pStyle w:val="author"/>
        <w:widowControl/>
      </w:pPr>
      <w:r>
        <w:t xml:space="preserve"> Jorge Arija </w:t>
      </w:r>
    </w:p>
    <w:p w14:paraId="7D797001" w14:textId="77777777" w:rsidR="00000000" w:rsidRDefault="000F4E83" w:rsidP="00F80EF3">
      <w:pPr>
        <w:pStyle w:val="author"/>
        <w:widowControl/>
      </w:pPr>
      <w:r>
        <w:t xml:space="preserve">MicroComp </w:t>
      </w:r>
    </w:p>
    <w:p w14:paraId="36CAD405" w14:textId="77777777" w:rsidR="00000000" w:rsidRDefault="000F4E83" w:rsidP="00F80EF3">
      <w:pPr>
        <w:pStyle w:val="author"/>
        <w:widowControl/>
      </w:pPr>
      <w:r>
        <w:t>Bilbao, ES</w:t>
      </w:r>
    </w:p>
    <w:p w14:paraId="1E348ED2" w14:textId="77777777" w:rsidR="00000000" w:rsidRDefault="000F4E83" w:rsidP="00F80EF3">
      <w:pPr>
        <w:pStyle w:val="author"/>
        <w:widowControl/>
      </w:pPr>
      <w:r>
        <w:rPr>
          <w:rFonts w:ascii="Courier New" w:hAnsi="Courier New" w:cs="Courier New"/>
        </w:rPr>
        <w:t xml:space="preserve"> jarija@microcomp.es</w:t>
      </w:r>
      <w:r>
        <w:t xml:space="preserve"> </w:t>
      </w:r>
    </w:p>
    <w:p w14:paraId="6157E14F" w14:textId="77777777" w:rsidR="00000000" w:rsidRDefault="000F4E83" w:rsidP="00F80EF3">
      <w:pPr>
        <w:pStyle w:val="author"/>
        <w:widowControl/>
      </w:pPr>
      <w:r>
        <w:t xml:space="preserve"> Jean Rintoul </w:t>
      </w:r>
    </w:p>
    <w:p w14:paraId="036B776F" w14:textId="77777777" w:rsidR="00000000" w:rsidRDefault="000F4E83" w:rsidP="00F80EF3">
      <w:pPr>
        <w:pStyle w:val="author"/>
        <w:widowControl/>
      </w:pPr>
      <w:r>
        <w:t xml:space="preserve">Mindseye Biomedical </w:t>
      </w:r>
    </w:p>
    <w:p w14:paraId="4CD187BC" w14:textId="77777777" w:rsidR="00000000" w:rsidRDefault="000F4E83" w:rsidP="00F80EF3">
      <w:pPr>
        <w:pStyle w:val="author"/>
        <w:widowControl/>
      </w:pPr>
      <w:r>
        <w:t>London, UK</w:t>
      </w:r>
    </w:p>
    <w:p w14:paraId="1D5109CC" w14:textId="77777777" w:rsidR="00000000" w:rsidRDefault="000F4E83" w:rsidP="00F80EF3">
      <w:pPr>
        <w:pStyle w:val="author"/>
        <w:widowControl/>
      </w:pPr>
      <w:r>
        <w:rPr>
          <w:rFonts w:ascii="Courier New" w:hAnsi="Courier New" w:cs="Courier New"/>
        </w:rPr>
        <w:t xml:space="preserve"> jean@mindseyebiomedical.com</w:t>
      </w:r>
      <w:r>
        <w:t xml:space="preserve"> </w:t>
      </w:r>
    </w:p>
    <w:p w14:paraId="48F18A0F" w14:textId="77777777" w:rsidR="00000000" w:rsidRDefault="000F4E83" w:rsidP="00F80EF3">
      <w:pPr>
        <w:pStyle w:val="author"/>
        <w:widowControl/>
      </w:pPr>
    </w:p>
    <w:p w14:paraId="02AA95FD" w14:textId="77777777" w:rsidR="00000000" w:rsidRDefault="000F4E83">
      <w:pPr>
        <w:pStyle w:val="author"/>
        <w:ind w:firstLine="300"/>
        <w:rPr>
          <w:del w:id="63" w:author="Author" w:date="2021-06-19T18:34:00Z"/>
          <w:rFonts w:cstheme="minorBidi"/>
          <w:szCs w:val="24"/>
        </w:rPr>
      </w:pPr>
    </w:p>
    <w:p w14:paraId="754A4F11" w14:textId="450640FA" w:rsidR="00000000" w:rsidRDefault="000F4E83">
      <w:pPr>
        <w:pStyle w:val="author"/>
        <w:widowControl/>
        <w:ind w:firstLine="300"/>
        <w:rPr>
          <w:ins w:id="64" w:author="Author" w:date="2021-06-19T18:34:00Z"/>
        </w:rPr>
      </w:pPr>
      <w:ins w:id="65" w:author="Author" w:date="2021-06-19T18:34:00Z">
        <w:r>
          <w:fldChar w:fldCharType="begin"/>
        </w:r>
        <w:r>
          <w:instrText>date</w:instrText>
        </w:r>
        <w:r>
          <w:fldChar w:fldCharType="separate"/>
        </w:r>
      </w:ins>
      <w:r w:rsidR="00F80EF3">
        <w:t>19/06/2021</w:t>
      </w:r>
      <w:ins w:id="66" w:author="Author" w:date="2021-06-19T18:34:00Z">
        <w:r>
          <w:fldChar w:fldCharType="end"/>
        </w:r>
      </w:ins>
    </w:p>
    <w:p w14:paraId="3EC8356A" w14:textId="77777777" w:rsidR="00000000" w:rsidRDefault="000F4E83" w:rsidP="00F80EF3">
      <w:pPr>
        <w:pStyle w:val="abstracttitle"/>
        <w:widowControl/>
        <w:ind w:firstLine="300"/>
      </w:pPr>
      <w:r>
        <w:t>Abstract</w:t>
      </w:r>
    </w:p>
    <w:p w14:paraId="21B5EF43" w14:textId="77777777" w:rsidR="00000000" w:rsidRDefault="000F4E83">
      <w:pPr>
        <w:ind w:left="1024" w:right="1024" w:firstLine="300"/>
      </w:pPr>
    </w:p>
    <w:p w14:paraId="5BA8A951" w14:textId="77777777" w:rsidR="00000000" w:rsidRDefault="000F4E83">
      <w:pPr>
        <w:ind w:left="1024" w:right="1024" w:firstLine="300"/>
      </w:pPr>
      <w:r>
        <w:t>Ultrasound is one of the most widely used imaging tools for non-destructive testing (NDT) and non-invasive medical diagnosis. Since its beginnings in the 1970s, ultrasound imaging has been an ongoi</w:t>
      </w:r>
      <w:r>
        <w:t>ng field of research, with innovations such as new sensors, signal processing, and hardware development. After more than fifty years, the field still presents active developments, aided by advances in electronics and digital hardware.</w:t>
      </w:r>
    </w:p>
    <w:p w14:paraId="7074694E" w14:textId="77777777" w:rsidR="00000000" w:rsidRDefault="000F4E83">
      <w:pPr>
        <w:ind w:left="1024" w:right="1024" w:firstLine="300"/>
      </w:pPr>
      <w:r>
        <w:t>However, within the r</w:t>
      </w:r>
      <w:r>
        <w:t>ealm of open-source equipment, the field remains under-researched in terms of experimental hardware. An open, flexible and cost-efficient platform is still needed for many medical and testing basic applications to support the efforts of the researchers, ma</w:t>
      </w:r>
      <w:r>
        <w:t>kers and device developers, to accelerate ultrasound research and development.</w:t>
      </w:r>
    </w:p>
    <w:p w14:paraId="3CF8D038" w14:textId="77777777" w:rsidR="00000000" w:rsidRDefault="000F4E83">
      <w:pPr>
        <w:ind w:left="1024" w:right="1024" w:firstLine="300"/>
      </w:pPr>
      <w:r>
        <w:t>The aim of this review is to identify literature that is relevant for understanding, designing and operating a simple ultrasound device, and to capture this body of knowledge an</w:t>
      </w:r>
      <w:r>
        <w:t>d make it accessible to ultrasound system designers. It also aims at presenting current ultrasound research focus points to introduce the reader to trends of interest.</w:t>
      </w:r>
    </w:p>
    <w:p w14:paraId="3058C9FD" w14:textId="77777777" w:rsidR="00000000" w:rsidRDefault="000F4E83">
      <w:pPr>
        <w:ind w:left="1024" w:right="1024" w:firstLine="300"/>
      </w:pPr>
      <w:r>
        <w:t>We try to capture design and use considerations from older and newer designs. We have co</w:t>
      </w:r>
      <w:r>
        <w:t>vered both NDT and medical applications, starting with a review of the context, following on the review of existing architectures and analog buildings blocks, then on digital options available to support and complement the hardware aspects.</w:t>
      </w:r>
    </w:p>
    <w:p w14:paraId="5949B9FD" w14:textId="77777777" w:rsidR="00000000" w:rsidRDefault="000F4E83">
      <w:pPr>
        <w:ind w:left="1024" w:right="1024" w:firstLine="300"/>
      </w:pPr>
      <w:r>
        <w:t>This body of kn</w:t>
      </w:r>
      <w:r>
        <w:t>owledge was used for designing two relatively simple open hardware designs.</w:t>
      </w:r>
    </w:p>
    <w:p w14:paraId="7C70F8E5" w14:textId="77777777" w:rsidR="00000000" w:rsidRDefault="000F4E83">
      <w:pPr>
        <w:spacing w:before="180"/>
      </w:pPr>
      <w:r>
        <w:rPr>
          <w:b/>
          <w:bCs/>
        </w:rPr>
        <w:t>Key words:</w:t>
      </w:r>
      <w:r>
        <w:tab/>
        <w:t>ultrasound hardware open-source frugal device imaging modular design</w:t>
      </w:r>
    </w:p>
    <w:p w14:paraId="6548C461" w14:textId="77777777" w:rsidR="00000000" w:rsidRDefault="000F4E83">
      <w:pPr>
        <w:spacing w:before="180"/>
        <w:rPr>
          <w:del w:id="67" w:author="Author" w:date="2021-06-19T18:34:00Z"/>
          <w:rFonts w:cstheme="minorBidi"/>
          <w:szCs w:val="24"/>
        </w:rPr>
      </w:pPr>
    </w:p>
    <w:p w14:paraId="15096F2B" w14:textId="77777777" w:rsidR="00000000" w:rsidRDefault="000F4E83">
      <w:pPr>
        <w:pStyle w:val="Heading2"/>
        <w:widowControl/>
        <w:spacing w:before="300"/>
        <w:pPrChange w:id="68" w:author="Author" w:date="2021-06-19T18:34:00Z">
          <w:pPr>
            <w:pStyle w:val="Titre2"/>
            <w:pageBreakBefore/>
            <w:spacing w:before="300"/>
          </w:pPr>
        </w:pPrChange>
      </w:pPr>
      <w:ins w:id="69" w:author="Author" w:date="2021-06-19T18:34:00Z">
        <w:r>
          <w:br w:type="column"/>
        </w:r>
      </w:ins>
      <w:r>
        <w:t>1  A renewed interest in ultrasound hardware</w:t>
      </w:r>
    </w:p>
    <w:p w14:paraId="25FA6F68" w14:textId="2C480CE3" w:rsidR="00000000" w:rsidRDefault="000F4E83">
      <w:pPr>
        <w:spacing w:before="60"/>
      </w:pPr>
      <w:r>
        <w:t>Ultrasound has been a developing field for medical ima</w:t>
      </w:r>
      <w:r>
        <w:t>ging and non-destructive testing and exploration (NDT/NDE) since the 1950s. Although ultrasound is today a relatively mature technology [</w:t>
      </w:r>
      <w:del w:id="70" w:author="Author" w:date="2021-06-19T18:34:00Z">
        <w:r>
          <w:rPr>
            <w:rFonts w:cstheme="minorBidi"/>
            <w:szCs w:val="24"/>
          </w:rPr>
          <w:fldChar w:fldCharType="begin"/>
        </w:r>
        <w:r>
          <w:rPr>
            <w:rFonts w:cstheme="minorBidi"/>
            <w:szCs w:val="24"/>
          </w:rPr>
          <w:delInstrText xml:space="preserve"> REF BIB_kjeken_systematic_2011 \h </w:delInstrText>
        </w:r>
        <w:r>
          <w:rPr>
            <w:rFonts w:cstheme="minorBidi"/>
            <w:szCs w:val="24"/>
          </w:rPr>
          <w:fldChar w:fldCharType="separate"/>
        </w:r>
        <w:r>
          <w:rPr>
            <w:rFonts w:cstheme="minorBidi"/>
            <w:szCs w:val="24"/>
          </w:rPr>
          <w:delText>Kjeken et  al., 2011</w:delText>
        </w:r>
        <w:r>
          <w:rPr>
            <w:rFonts w:cstheme="minorBidi"/>
            <w:szCs w:val="24"/>
          </w:rPr>
          <w:fldChar w:fldCharType="end"/>
        </w:r>
      </w:del>
      <w:ins w:id="71" w:author="Author" w:date="2021-06-19T18:34:00Z">
        <w:r>
          <w:fldChar w:fldCharType="begin"/>
        </w:r>
        <w:r>
          <w:instrText xml:space="preserve">REF BIB_kjeken_systematic_2011 \* MERGEFORMAT </w:instrText>
        </w:r>
        <w:r>
          <w:fldChar w:fldCharType="separate"/>
        </w:r>
        <w:r>
          <w:t>Kjeken et  al., 2011</w:t>
        </w:r>
        <w:r>
          <w:fldChar w:fldCharType="end"/>
        </w:r>
      </w:ins>
      <w:r>
        <w:t>], it remains an active field of study</w:t>
      </w:r>
      <w:del w:id="72" w:author="Author" w:date="2021-06-19T18:34:00Z">
        <w:r>
          <w:rPr>
            <w:rFonts w:cstheme="minorBidi"/>
            <w:szCs w:val="24"/>
          </w:rPr>
          <w:delText>.</w:delText>
        </w:r>
      </w:del>
      <w:ins w:id="73" w:author="Author" w:date="2021-06-19T18:34:00Z">
        <w:r>
          <w:t xml:space="preserve"> [</w:t>
        </w:r>
        <w:r>
          <w:fldChar w:fldCharType="begin"/>
        </w:r>
        <w:r>
          <w:instrText>REF BIB_la</w:instrText>
        </w:r>
        <w:r>
          <w:instrText xml:space="preserve">nza_ultrasound_2020 \* MERGEFORMAT </w:instrText>
        </w:r>
        <w:r>
          <w:fldChar w:fldCharType="separate"/>
        </w:r>
        <w:r>
          <w:t>Lanza, 2020</w:t>
        </w:r>
        <w:r>
          <w:fldChar w:fldCharType="end"/>
        </w:r>
        <w:r>
          <w:t>].</w:t>
        </w:r>
      </w:ins>
      <w:r>
        <w:t xml:space="preserve"> New technologies such as Capacitive Micromachined Ultrasound Transducers (CMUTs) and Compressed Sensing (CS) [</w:t>
      </w:r>
      <w:del w:id="74" w:author="Author" w:date="2021-06-19T18:34:00Z">
        <w:r>
          <w:rPr>
            <w:rFonts w:cstheme="minorBidi"/>
            <w:szCs w:val="24"/>
          </w:rPr>
          <w:fldChar w:fldCharType="begin"/>
        </w:r>
        <w:r>
          <w:rPr>
            <w:rFonts w:cstheme="minorBidi"/>
            <w:szCs w:val="24"/>
          </w:rPr>
          <w:delInstrText xml:space="preserve"> REF BIB_kruizinga_compressive_2017 \h </w:delInstrText>
        </w:r>
        <w:r>
          <w:rPr>
            <w:rFonts w:cstheme="minorBidi"/>
            <w:szCs w:val="24"/>
          </w:rPr>
          <w:fldChar w:fldCharType="separate"/>
        </w:r>
        <w:r>
          <w:rPr>
            <w:rFonts w:cstheme="minorBidi"/>
            <w:szCs w:val="24"/>
          </w:rPr>
          <w:delText>Kruizinga et  al., 2017</w:delText>
        </w:r>
        <w:r>
          <w:rPr>
            <w:rFonts w:cstheme="minorBidi"/>
            <w:szCs w:val="24"/>
          </w:rPr>
          <w:fldChar w:fldCharType="end"/>
        </w:r>
        <w:r>
          <w:rPr>
            <w:rFonts w:cstheme="minorBidi"/>
            <w:szCs w:val="24"/>
          </w:rPr>
          <w:delText xml:space="preserve">, </w:delText>
        </w:r>
        <w:r>
          <w:rPr>
            <w:rFonts w:cstheme="minorBidi"/>
            <w:szCs w:val="24"/>
          </w:rPr>
          <w:fldChar w:fldCharType="begin"/>
        </w:r>
        <w:r>
          <w:rPr>
            <w:rFonts w:cstheme="minorBidi"/>
            <w:szCs w:val="24"/>
          </w:rPr>
          <w:delInstrText xml:space="preserve"> REF BIB_liebgott_compressive_2012 \h </w:delInstrText>
        </w:r>
        <w:r>
          <w:rPr>
            <w:rFonts w:cstheme="minorBidi"/>
            <w:szCs w:val="24"/>
          </w:rPr>
          <w:fldChar w:fldCharType="separate"/>
        </w:r>
        <w:r>
          <w:rPr>
            <w:rFonts w:cstheme="minorBidi"/>
            <w:szCs w:val="24"/>
          </w:rPr>
          <w:delText>Liebgott et  al., 2012</w:delText>
        </w:r>
        <w:r>
          <w:rPr>
            <w:rFonts w:cstheme="minorBidi"/>
            <w:szCs w:val="24"/>
          </w:rPr>
          <w:fldChar w:fldCharType="end"/>
        </w:r>
      </w:del>
      <w:ins w:id="75" w:author="Author" w:date="2021-06-19T18:34:00Z">
        <w:r>
          <w:fldChar w:fldCharType="begin"/>
        </w:r>
        <w:r>
          <w:instrText xml:space="preserve">REF BIB_kruizinga_compressive_2017 \* MERGEFORMAT </w:instrText>
        </w:r>
        <w:r>
          <w:fldChar w:fldCharType="separate"/>
        </w:r>
        <w:r>
          <w:t>Kruizinga et  al., 2017</w:t>
        </w:r>
        <w:r>
          <w:fldChar w:fldCharType="end"/>
        </w:r>
        <w:r>
          <w:t xml:space="preserve">, </w:t>
        </w:r>
        <w:r>
          <w:fldChar w:fldCharType="begin"/>
        </w:r>
        <w:r>
          <w:instrText>REF BIB_liebgott</w:instrText>
        </w:r>
        <w:r>
          <w:instrText xml:space="preserve">_compressive_2012 \* MERGEFORMAT </w:instrText>
        </w:r>
        <w:r>
          <w:fldChar w:fldCharType="separate"/>
        </w:r>
        <w:r>
          <w:t>Liebgott et  al., 2012</w:t>
        </w:r>
        <w:r>
          <w:fldChar w:fldCharType="end"/>
        </w:r>
      </w:ins>
      <w:r>
        <w:t>], have the potential to revolutionize ultrasound imaging and drastically improve its affordability. Ultrasound imaging has numerous advantages over other widely-used imaging modalities, such as com</w:t>
      </w:r>
      <w:r>
        <w:t>puter tomography (CT), X-ray imaging or magnetic resonance tomography (MRI), particularly because it is deemed safe and affordable [</w:t>
      </w:r>
      <w:del w:id="76" w:author="Author" w:date="2021-06-19T18:34:00Z">
        <w:r>
          <w:rPr>
            <w:rFonts w:cstheme="minorBidi"/>
            <w:szCs w:val="24"/>
          </w:rPr>
          <w:fldChar w:fldCharType="begin"/>
        </w:r>
        <w:r>
          <w:rPr>
            <w:rFonts w:cstheme="minorBidi"/>
            <w:szCs w:val="24"/>
          </w:rPr>
          <w:delInstrText xml:space="preserve"> REF BIB_kurjak_use_1986 \h </w:delInstrText>
        </w:r>
        <w:r>
          <w:rPr>
            <w:rFonts w:cstheme="minorBidi"/>
            <w:szCs w:val="24"/>
          </w:rPr>
          <w:fldChar w:fldCharType="separate"/>
        </w:r>
        <w:r>
          <w:rPr>
            <w:rFonts w:cstheme="minorBidi"/>
            <w:szCs w:val="24"/>
          </w:rPr>
          <w:delText>Kurjak and Breyer, 1986</w:delText>
        </w:r>
        <w:r>
          <w:rPr>
            <w:rFonts w:cstheme="minorBidi"/>
            <w:szCs w:val="24"/>
          </w:rPr>
          <w:fldChar w:fldCharType="end"/>
        </w:r>
      </w:del>
      <w:ins w:id="77" w:author="Author" w:date="2021-06-19T18:34:00Z">
        <w:r>
          <w:fldChar w:fldCharType="begin"/>
        </w:r>
        <w:r>
          <w:instrText xml:space="preserve">REF BIB_kurjak_use_1986 \* MERGEFORMAT </w:instrText>
        </w:r>
        <w:r>
          <w:fldChar w:fldCharType="separate"/>
        </w:r>
        <w:r>
          <w:t>Kurjak and Breyer, 1986</w:t>
        </w:r>
        <w:r>
          <w:fldChar w:fldCharType="end"/>
        </w:r>
      </w:ins>
      <w:r>
        <w:t>], and has become an important tool in medical care</w:t>
      </w:r>
      <w:del w:id="78" w:author="Author" w:date="2021-06-19T18:34:00Z">
        <w:r>
          <w:rPr>
            <w:rFonts w:cstheme="minorBidi"/>
            <w:szCs w:val="24"/>
          </w:rPr>
          <w:delText>.</w:delText>
        </w:r>
      </w:del>
      <w:ins w:id="79" w:author="Author" w:date="2021-06-19T18:34:00Z">
        <w:r>
          <w:t xml:space="preserve"> [</w:t>
        </w:r>
        <w:r>
          <w:fldChar w:fldCharType="begin"/>
        </w:r>
        <w:r>
          <w:instrText>REF BI</w:instrText>
        </w:r>
        <w:r>
          <w:instrText xml:space="preserve">B_wang_anatomy_2020 \* MERGEFORMAT </w:instrText>
        </w:r>
        <w:r>
          <w:fldChar w:fldCharType="separate"/>
        </w:r>
        <w:r>
          <w:t>Wang et  al., 2020</w:t>
        </w:r>
        <w:r>
          <w:fldChar w:fldCharType="end"/>
        </w:r>
        <w:r>
          <w:t>].</w:t>
        </w:r>
      </w:ins>
      <w:r>
        <w:t xml:space="preserve"> </w:t>
      </w:r>
    </w:p>
    <w:p w14:paraId="5E5F36F4" w14:textId="77777777" w:rsidR="00000000" w:rsidRDefault="000F4E83">
      <w:pPr>
        <w:ind w:firstLine="300"/>
        <w:rPr>
          <w:del w:id="80" w:author="Author" w:date="2021-06-19T18:34:00Z"/>
          <w:rFonts w:cstheme="minorBidi"/>
          <w:szCs w:val="24"/>
        </w:rPr>
      </w:pPr>
      <w:r>
        <w:t>Renewed interest in ultrasound technologies also is the development of multi-modalities devices, systems that combine ultrasound with electrical, MRI, optical and tomography imaging modalities, es</w:t>
      </w:r>
      <w:r>
        <w:t>pecially in light of the recent piezoelectric organic light-emitting diodes [</w:t>
      </w:r>
      <w:del w:id="81" w:author="Author" w:date="2021-06-19T18:34:00Z">
        <w:r>
          <w:rPr>
            <w:rFonts w:cstheme="minorBidi"/>
            <w:szCs w:val="24"/>
          </w:rPr>
          <w:fldChar w:fldCharType="begin"/>
        </w:r>
        <w:r>
          <w:rPr>
            <w:rFonts w:cstheme="minorBidi"/>
            <w:szCs w:val="24"/>
          </w:rPr>
          <w:delInstrText xml:space="preserve"> REF BIB_yu_direct_2020 \h </w:delInstrText>
        </w:r>
        <w:r>
          <w:rPr>
            <w:rFonts w:cstheme="minorBidi"/>
            <w:szCs w:val="24"/>
          </w:rPr>
          <w:fldChar w:fldCharType="separate"/>
        </w:r>
        <w:r>
          <w:rPr>
            <w:rFonts w:cstheme="minorBidi"/>
            <w:szCs w:val="24"/>
          </w:rPr>
          <w:delText>Yu et  al., 2020</w:delText>
        </w:r>
        <w:r>
          <w:rPr>
            <w:rFonts w:cstheme="minorBidi"/>
            <w:szCs w:val="24"/>
          </w:rPr>
          <w:fldChar w:fldCharType="end"/>
        </w:r>
      </w:del>
      <w:ins w:id="82" w:author="Author" w:date="2021-06-19T18:34:00Z">
        <w:r>
          <w:fldChar w:fldCharType="begin"/>
        </w:r>
        <w:r>
          <w:instrText xml:space="preserve">REF BIB_yu_direct_2020 \* MERGEFORMAT </w:instrText>
        </w:r>
        <w:r>
          <w:fldChar w:fldCharType="separate"/>
        </w:r>
        <w:r>
          <w:t>Yu et  al., 2020</w:t>
        </w:r>
        <w:r>
          <w:fldChar w:fldCharType="end"/>
        </w:r>
      </w:ins>
      <w:r>
        <w:t>], or non-contact laser ultrasound [</w:t>
      </w:r>
      <w:del w:id="83" w:author="Author" w:date="2021-06-19T18:34:00Z">
        <w:r>
          <w:rPr>
            <w:rFonts w:cstheme="minorBidi"/>
            <w:szCs w:val="24"/>
          </w:rPr>
          <w:fldChar w:fldCharType="begin"/>
        </w:r>
        <w:r>
          <w:rPr>
            <w:rFonts w:cstheme="minorBidi"/>
            <w:szCs w:val="24"/>
          </w:rPr>
          <w:delInstrText xml:space="preserve"> REF BIB_zhang_full_2019 \h </w:delInstrText>
        </w:r>
        <w:r>
          <w:rPr>
            <w:rFonts w:cstheme="minorBidi"/>
            <w:szCs w:val="24"/>
          </w:rPr>
          <w:fldChar w:fldCharType="separate"/>
        </w:r>
        <w:r>
          <w:rPr>
            <w:rFonts w:cstheme="minorBidi"/>
            <w:szCs w:val="24"/>
          </w:rPr>
          <w:delText>Zhang et  al., 2019c</w:delText>
        </w:r>
        <w:r>
          <w:rPr>
            <w:rFonts w:cstheme="minorBidi"/>
            <w:szCs w:val="24"/>
          </w:rPr>
          <w:fldChar w:fldCharType="end"/>
        </w:r>
        <w:r>
          <w:rPr>
            <w:rFonts w:cstheme="minorBidi"/>
            <w:szCs w:val="24"/>
          </w:rPr>
          <w:delText>].</w:delText>
        </w:r>
      </w:del>
      <w:ins w:id="84" w:author="Author" w:date="2021-06-19T18:34:00Z">
        <w:r>
          <w:fldChar w:fldCharType="begin"/>
        </w:r>
        <w:r>
          <w:instrText xml:space="preserve">REF BIB_zhang_full_2019 \* MERGEFORMAT </w:instrText>
        </w:r>
        <w:r>
          <w:fldChar w:fldCharType="separate"/>
        </w:r>
        <w:r>
          <w:t>Zhang et  al., 2019d</w:t>
        </w:r>
        <w:r>
          <w:fldChar w:fldCharType="end"/>
        </w:r>
        <w:r>
          <w:t>].</w:t>
        </w:r>
      </w:ins>
      <w:r>
        <w:t xml:space="preserve"> These developments ha</w:t>
      </w:r>
      <w:r>
        <w:t>ve the potential to drastically change the ultrasound hardware paradigm.</w:t>
      </w:r>
    </w:p>
    <w:p w14:paraId="1390B7C2" w14:textId="6549F79F" w:rsidR="00000000" w:rsidRDefault="000F4E83">
      <w:pPr>
        <w:ind w:firstLine="300"/>
        <w:rPr>
          <w:ins w:id="85" w:author="Author" w:date="2021-06-19T18:34:00Z"/>
        </w:rPr>
      </w:pPr>
      <w:ins w:id="86" w:author="Author" w:date="2021-06-19T18:34:00Z">
        <w:r>
          <w:t xml:space="preserve"> </w:t>
        </w:r>
      </w:ins>
      <w:r>
        <w:t>It would therefore make sense to build an open, affordable and extensible platform for ultrasound research</w:t>
      </w:r>
      <w:del w:id="87" w:author="Author" w:date="2021-06-19T18:34:00Z">
        <w:r>
          <w:rPr>
            <w:rFonts w:cstheme="minorBidi"/>
            <w:szCs w:val="24"/>
          </w:rPr>
          <w:delText xml:space="preserve"> that</w:delText>
        </w:r>
      </w:del>
      <w:ins w:id="88" w:author="Author" w:date="2021-06-19T18:34:00Z">
        <w:r>
          <w:t>. It</w:t>
        </w:r>
      </w:ins>
      <w:r>
        <w:t xml:space="preserve"> leverages progress in low-cost computing in order to offload functions w</w:t>
      </w:r>
      <w:r>
        <w:t xml:space="preserve">hich previously required </w:t>
      </w:r>
      <w:del w:id="89" w:author="Author" w:date="2021-06-19T18:34:00Z">
        <w:r>
          <w:rPr>
            <w:rFonts w:cstheme="minorBidi"/>
            <w:szCs w:val="24"/>
          </w:rPr>
          <w:delText>dedicated</w:delText>
        </w:r>
      </w:del>
      <w:ins w:id="90" w:author="Author" w:date="2021-06-19T18:34:00Z">
        <w:r>
          <w:t>complex and expensive</w:t>
        </w:r>
      </w:ins>
      <w:r>
        <w:t xml:space="preserve"> hardware.</w:t>
      </w:r>
      <w:ins w:id="91" w:author="Author" w:date="2021-06-19T18:34:00Z">
        <w:r>
          <w:t xml:space="preserve"> From our community, we see users from college students to post-docs, on matters to non-destructive testing or medical imaging fields.</w:t>
        </w:r>
      </w:ins>
    </w:p>
    <w:p w14:paraId="31E65230" w14:textId="1157CED4" w:rsidR="00000000" w:rsidRDefault="000F4E83">
      <w:pPr>
        <w:ind w:firstLine="300"/>
      </w:pPr>
      <w:r>
        <w:t>We keep an open-hardware approach for this review, as open-hardware has been shown to lower barriers to product research [</w:t>
      </w:r>
      <w:del w:id="92" w:author="Author" w:date="2021-06-19T18:34:00Z">
        <w:r>
          <w:rPr>
            <w:rFonts w:cstheme="minorBidi"/>
            <w:szCs w:val="24"/>
          </w:rPr>
          <w:fldChar w:fldCharType="begin"/>
        </w:r>
        <w:r>
          <w:rPr>
            <w:rFonts w:cstheme="minorBidi"/>
            <w:szCs w:val="24"/>
          </w:rPr>
          <w:delInstrText xml:space="preserve"> REF BIB_pandey_open_2019 \h </w:delInstrText>
        </w:r>
        <w:r>
          <w:rPr>
            <w:rFonts w:cstheme="minorBidi"/>
            <w:szCs w:val="24"/>
          </w:rPr>
          <w:fldChar w:fldCharType="separate"/>
        </w:r>
        <w:r>
          <w:rPr>
            <w:rFonts w:cstheme="minorBidi"/>
            <w:szCs w:val="24"/>
          </w:rPr>
          <w:delText>Pandey and Vora, 2019</w:delText>
        </w:r>
        <w:r>
          <w:rPr>
            <w:rFonts w:cstheme="minorBidi"/>
            <w:szCs w:val="24"/>
          </w:rPr>
          <w:fldChar w:fldCharType="end"/>
        </w:r>
        <w:r>
          <w:rPr>
            <w:rFonts w:cstheme="minorBidi"/>
            <w:szCs w:val="24"/>
          </w:rPr>
          <w:delText>],</w:delText>
        </w:r>
      </w:del>
      <w:ins w:id="93" w:author="Author" w:date="2021-06-19T18:34:00Z">
        <w:r>
          <w:fldChar w:fldCharType="begin"/>
        </w:r>
        <w:r>
          <w:instrText xml:space="preserve">REF BIB_pandey_open_2019 \* MERGEFORMAT </w:instrText>
        </w:r>
        <w:r>
          <w:fldChar w:fldCharType="separate"/>
        </w:r>
        <w:r>
          <w:t>Pandey and Vora, 2019</w:t>
        </w:r>
        <w:r>
          <w:fldChar w:fldCharType="end"/>
        </w:r>
        <w:r>
          <w:t xml:space="preserve">], promote technology use, </w:t>
        </w:r>
      </w:ins>
      <w:r>
        <w:t>and can have a disruptive effect on the ult</w:t>
      </w:r>
      <w:r>
        <w:t>rasound market by enabling shorter development cycles, which allows for more rapid iterations of products [</w:t>
      </w:r>
      <w:del w:id="94" w:author="Author" w:date="2021-06-19T18:34:00Z">
        <w:r>
          <w:rPr>
            <w:rFonts w:cstheme="minorBidi"/>
            <w:szCs w:val="24"/>
          </w:rPr>
          <w:fldChar w:fldCharType="begin"/>
        </w:r>
        <w:r>
          <w:rPr>
            <w:rFonts w:cstheme="minorBidi"/>
            <w:szCs w:val="24"/>
          </w:rPr>
          <w:delInstrText xml:space="preserve"> REF BIB_pearce_quantifying_2015 \h </w:delInstrText>
        </w:r>
        <w:r>
          <w:rPr>
            <w:rFonts w:cstheme="minorBidi"/>
            <w:szCs w:val="24"/>
          </w:rPr>
          <w:fldChar w:fldCharType="separate"/>
        </w:r>
        <w:r>
          <w:rPr>
            <w:rFonts w:cstheme="minorBidi"/>
            <w:szCs w:val="24"/>
          </w:rPr>
          <w:delText>Pearce, 2015</w:delText>
        </w:r>
        <w:r>
          <w:rPr>
            <w:rFonts w:cstheme="minorBidi"/>
            <w:szCs w:val="24"/>
          </w:rPr>
          <w:fldChar w:fldCharType="end"/>
        </w:r>
        <w:r>
          <w:rPr>
            <w:rFonts w:cstheme="minorBidi"/>
            <w:szCs w:val="24"/>
          </w:rPr>
          <w:delText xml:space="preserve">, </w:delText>
        </w:r>
        <w:r>
          <w:rPr>
            <w:rFonts w:cstheme="minorBidi"/>
            <w:szCs w:val="24"/>
          </w:rPr>
          <w:fldChar w:fldCharType="begin"/>
        </w:r>
        <w:r>
          <w:rPr>
            <w:rFonts w:cstheme="minorBidi"/>
            <w:szCs w:val="24"/>
          </w:rPr>
          <w:delInstrText xml:space="preserve"> REF BIB_pearce_return_2016 \h </w:delInstrText>
        </w:r>
        <w:r>
          <w:rPr>
            <w:rFonts w:cstheme="minorBidi"/>
            <w:szCs w:val="24"/>
          </w:rPr>
          <w:fldChar w:fldCharType="separate"/>
        </w:r>
        <w:r>
          <w:rPr>
            <w:rFonts w:cstheme="minorBidi"/>
            <w:szCs w:val="24"/>
          </w:rPr>
          <w:delText>Pearce, 2016</w:delText>
        </w:r>
        <w:r>
          <w:rPr>
            <w:rFonts w:cstheme="minorBidi"/>
            <w:szCs w:val="24"/>
          </w:rPr>
          <w:fldChar w:fldCharType="end"/>
        </w:r>
        <w:r>
          <w:rPr>
            <w:rFonts w:cstheme="minorBidi"/>
            <w:szCs w:val="24"/>
          </w:rPr>
          <w:delText xml:space="preserve">, </w:delText>
        </w:r>
        <w:r>
          <w:rPr>
            <w:rFonts w:cstheme="minorBidi"/>
            <w:szCs w:val="24"/>
          </w:rPr>
          <w:fldChar w:fldCharType="begin"/>
        </w:r>
        <w:r>
          <w:rPr>
            <w:rFonts w:cstheme="minorBidi"/>
            <w:szCs w:val="24"/>
          </w:rPr>
          <w:delInstrText xml:space="preserve"> REF BIB_moritz_economic_2019 \h </w:delInstrText>
        </w:r>
        <w:r>
          <w:rPr>
            <w:rFonts w:cstheme="minorBidi"/>
            <w:szCs w:val="24"/>
          </w:rPr>
          <w:fldChar w:fldCharType="separate"/>
        </w:r>
        <w:r>
          <w:rPr>
            <w:rFonts w:cstheme="minorBidi"/>
            <w:szCs w:val="24"/>
          </w:rPr>
          <w:delText>Moritz et  al., 2019</w:delText>
        </w:r>
        <w:r>
          <w:rPr>
            <w:rFonts w:cstheme="minorBidi"/>
            <w:szCs w:val="24"/>
          </w:rPr>
          <w:fldChar w:fldCharType="end"/>
        </w:r>
        <w:r>
          <w:rPr>
            <w:rFonts w:cstheme="minorBidi"/>
            <w:szCs w:val="24"/>
          </w:rPr>
          <w:delText xml:space="preserve">, </w:delText>
        </w:r>
        <w:r>
          <w:rPr>
            <w:rFonts w:cstheme="minorBidi"/>
            <w:szCs w:val="24"/>
          </w:rPr>
          <w:fldChar w:fldCharType="begin"/>
        </w:r>
        <w:r>
          <w:rPr>
            <w:rFonts w:cstheme="minorBidi"/>
            <w:szCs w:val="24"/>
          </w:rPr>
          <w:delInstrText xml:space="preserve"> REF BIB_winter_open_2019 \h </w:delInstrText>
        </w:r>
        <w:r>
          <w:rPr>
            <w:rFonts w:cstheme="minorBidi"/>
            <w:szCs w:val="24"/>
          </w:rPr>
          <w:fldChar w:fldCharType="separate"/>
        </w:r>
        <w:r>
          <w:rPr>
            <w:rFonts w:cstheme="minorBidi"/>
            <w:szCs w:val="24"/>
          </w:rPr>
          <w:delText>Winter et  al., 2019</w:delText>
        </w:r>
        <w:r>
          <w:rPr>
            <w:rFonts w:cstheme="minorBidi"/>
            <w:szCs w:val="24"/>
          </w:rPr>
          <w:fldChar w:fldCharType="end"/>
        </w:r>
      </w:del>
      <w:ins w:id="95" w:author="Author" w:date="2021-06-19T18:34:00Z">
        <w:r>
          <w:fldChar w:fldCharType="begin"/>
        </w:r>
        <w:r>
          <w:instrText xml:space="preserve">REF BIB_pearce_quantifying_2015 \* MERGEFORMAT </w:instrText>
        </w:r>
        <w:r>
          <w:fldChar w:fldCharType="separate"/>
        </w:r>
        <w:r>
          <w:t>Pearce, 2015</w:t>
        </w:r>
        <w:r>
          <w:fldChar w:fldCharType="end"/>
        </w:r>
        <w:r>
          <w:t xml:space="preserve">, </w:t>
        </w:r>
        <w:r>
          <w:fldChar w:fldCharType="begin"/>
        </w:r>
        <w:r>
          <w:instrText xml:space="preserve">REF BIB_pearce_return_2016 \* MERGEFORMAT </w:instrText>
        </w:r>
        <w:r>
          <w:fldChar w:fldCharType="separate"/>
        </w:r>
        <w:r>
          <w:t>Pearce, 2016</w:t>
        </w:r>
        <w:r>
          <w:fldChar w:fldCharType="end"/>
        </w:r>
        <w:r>
          <w:t xml:space="preserve">, </w:t>
        </w:r>
        <w:r>
          <w:fldChar w:fldCharType="begin"/>
        </w:r>
        <w:r>
          <w:instrText>REF BIB_moritz_economic_20</w:instrText>
        </w:r>
        <w:r>
          <w:instrText xml:space="preserve">19 \* MERGEFORMAT </w:instrText>
        </w:r>
        <w:r>
          <w:fldChar w:fldCharType="separate"/>
        </w:r>
        <w:r>
          <w:t>Moritz et  al., 2019</w:t>
        </w:r>
        <w:r>
          <w:fldChar w:fldCharType="end"/>
        </w:r>
        <w:r>
          <w:t xml:space="preserve">, </w:t>
        </w:r>
        <w:r>
          <w:fldChar w:fldCharType="begin"/>
        </w:r>
        <w:r>
          <w:instrText xml:space="preserve">REF BIB_winter_open_2019 \* MERGEFORMAT </w:instrText>
        </w:r>
        <w:r>
          <w:fldChar w:fldCharType="separate"/>
        </w:r>
        <w:r>
          <w:t>Winter et  al., 2019</w:t>
        </w:r>
        <w:r>
          <w:fldChar w:fldCharType="end"/>
        </w:r>
      </w:ins>
      <w:r>
        <w:t>] as well as allowing users to access and repair devices, Using freely-available online documentation and support from the open source community [</w:t>
      </w:r>
      <w:del w:id="96" w:author="Author" w:date="2021-06-19T18:34:00Z">
        <w:r>
          <w:rPr>
            <w:rFonts w:cstheme="minorBidi"/>
            <w:szCs w:val="24"/>
          </w:rPr>
          <w:fldChar w:fldCharType="begin"/>
        </w:r>
        <w:r>
          <w:rPr>
            <w:rFonts w:cstheme="minorBidi"/>
            <w:szCs w:val="24"/>
          </w:rPr>
          <w:delInstrText xml:space="preserve"> REF BIB_gibney_open_hardware_2016 \h </w:delInstrText>
        </w:r>
        <w:r>
          <w:rPr>
            <w:rFonts w:cstheme="minorBidi"/>
            <w:szCs w:val="24"/>
          </w:rPr>
          <w:fldChar w:fldCharType="separate"/>
        </w:r>
        <w:r>
          <w:rPr>
            <w:rFonts w:cstheme="minorBidi"/>
            <w:szCs w:val="24"/>
          </w:rPr>
          <w:delText>Gibney, 2016</w:delText>
        </w:r>
        <w:r>
          <w:rPr>
            <w:rFonts w:cstheme="minorBidi"/>
            <w:szCs w:val="24"/>
          </w:rPr>
          <w:fldChar w:fldCharType="end"/>
        </w:r>
        <w:r>
          <w:rPr>
            <w:rFonts w:cstheme="minorBidi"/>
            <w:szCs w:val="24"/>
          </w:rPr>
          <w:delText>].</w:delText>
        </w:r>
      </w:del>
      <w:ins w:id="97" w:author="Author" w:date="2021-06-19T18:34:00Z">
        <w:r>
          <w:fldChar w:fldCharType="begin"/>
        </w:r>
        <w:r>
          <w:instrText xml:space="preserve">REF </w:instrText>
        </w:r>
        <w:r>
          <w:instrText xml:space="preserve">BIB_gibney_open_hardware_2016 \* MERGEFORMAT </w:instrText>
        </w:r>
        <w:r>
          <w:fldChar w:fldCharType="separate"/>
        </w:r>
        <w:r>
          <w:t>Gibney, 2016</w:t>
        </w:r>
        <w:r>
          <w:fldChar w:fldCharType="end"/>
        </w:r>
        <w:r>
          <w:t xml:space="preserve">]. </w:t>
        </w:r>
      </w:ins>
    </w:p>
    <w:p w14:paraId="6BEBC491" w14:textId="77777777" w:rsidR="00000000" w:rsidRDefault="000F4E83">
      <w:pPr>
        <w:pStyle w:val="Heading2"/>
        <w:widowControl/>
        <w:pPrChange w:id="98" w:author="Author" w:date="2021-06-19T18:34:00Z">
          <w:pPr>
            <w:pStyle w:val="Titre2"/>
          </w:pPr>
        </w:pPrChange>
      </w:pPr>
      <w:r>
        <w:t>2  The main ultrasound imaging modes</w:t>
      </w:r>
    </w:p>
    <w:p w14:paraId="4EE0D34E" w14:textId="3A76A2E8" w:rsidR="00000000" w:rsidRDefault="000F4E83">
      <w:pPr>
        <w:spacing w:before="60"/>
      </w:pPr>
      <w:r>
        <w:t>With the exception of Doppler imaging, ultrasound imaging is based on the "pulse-echo" principle, which relies on the dual receiver-transmitter function of</w:t>
      </w:r>
      <w:r>
        <w:t xml:space="preserve"> a piezoelectric transducer. For the sake of the present review, we </w:t>
      </w:r>
      <w:del w:id="99" w:author="Author" w:date="2021-06-19T18:34:00Z">
        <w:r>
          <w:rPr>
            <w:rFonts w:cstheme="minorBidi"/>
            <w:szCs w:val="24"/>
          </w:rPr>
          <w:delText>would</w:delText>
        </w:r>
      </w:del>
      <w:ins w:id="100" w:author="Author" w:date="2021-06-19T18:34:00Z">
        <w:r>
          <w:t>will</w:t>
        </w:r>
      </w:ins>
      <w:r>
        <w:t xml:space="preserve"> voluntarily discard the review of </w:t>
      </w:r>
      <w:del w:id="101" w:author="Author" w:date="2021-06-19T18:34:00Z">
        <w:r>
          <w:rPr>
            <w:rFonts w:cstheme="minorBidi"/>
            <w:szCs w:val="24"/>
          </w:rPr>
          <w:delText>M-Mode, C-</w:delText>
        </w:r>
        <w:r>
          <w:rPr>
            <w:rFonts w:cstheme="minorBidi"/>
            <w:szCs w:val="24"/>
          </w:rPr>
          <w:delText xml:space="preserve">Mode, and </w:delText>
        </w:r>
      </w:del>
      <w:r>
        <w:t>Doppler</w:t>
      </w:r>
      <w:ins w:id="102" w:author="Author" w:date="2021-06-19T18:34:00Z">
        <w:r>
          <w:t>-related</w:t>
        </w:r>
      </w:ins>
      <w:r>
        <w:t xml:space="preserve"> modes</w:t>
      </w:r>
      <w:ins w:id="103" w:author="Author" w:date="2021-06-19T18:34:00Z">
        <w:r>
          <w:t>, including C-Mode, spectrogram and others</w:t>
        </w:r>
      </w:ins>
      <w:r>
        <w:t>, which lie beyond the scope of simple imaging methods. The two main modes commonly fo</w:t>
      </w:r>
      <w:r>
        <w:t>und in ultrasound equipment are:</w:t>
      </w:r>
    </w:p>
    <w:p w14:paraId="22172F14" w14:textId="77777777" w:rsidR="00000000" w:rsidRDefault="000F4E83">
      <w:pPr>
        <w:ind w:firstLine="300"/>
      </w:pPr>
      <w:r>
        <w:rPr>
          <w:b/>
          <w:bCs/>
          <w:i/>
          <w:iCs/>
        </w:rPr>
        <w:t>A-Mode</w:t>
      </w:r>
      <w:r>
        <w:t xml:space="preserve">, or amplitude mode, is used to display the direct amplitude of echoes received as a function of time and creates one-dimensional images. </w:t>
      </w:r>
      <w:ins w:id="104" w:author="Author" w:date="2021-06-19T18:34:00Z">
        <w:r>
          <w:t>We would deem M-Mode (as a A-Mode time motion display) an extension of the A-mo</w:t>
        </w:r>
        <w:r>
          <w:t xml:space="preserve">de. </w:t>
        </w:r>
      </w:ins>
      <w:r>
        <w:t>This is the building block of B-mode imaging.</w:t>
      </w:r>
    </w:p>
    <w:p w14:paraId="6E75E0A3" w14:textId="676E907C" w:rsidR="00000000" w:rsidRDefault="000F4E83">
      <w:pPr>
        <w:ind w:firstLine="300"/>
      </w:pPr>
      <w:r>
        <w:rPr>
          <w:b/>
          <w:bCs/>
          <w:i/>
          <w:iCs/>
        </w:rPr>
        <w:t>B-Mode</w:t>
      </w:r>
      <w:r>
        <w:t>: in B-Mode ultrasound, the most common form of ultrasound imaging, a 2D image is produced. It displays the envelope of the recorded symbols, typically in grey-value representation on a 2D map where e</w:t>
      </w:r>
      <w:r>
        <w:t>very value is assigned a different shade of grey. The higher the intensity of the echo, the brighter the reflection interface in the reconstructed image. This is the widely known sonogram used to examine babies in utero. As a reference for the next section</w:t>
      </w:r>
      <w:r>
        <w:t>s, the reviewed literature offers a view of a minimal B-mode imaging system, in particular thanks to [</w:t>
      </w:r>
      <w:del w:id="105" w:author="Author" w:date="2021-06-19T18:34:00Z">
        <w:r>
          <w:rPr>
            <w:rFonts w:cstheme="minorBidi"/>
            <w:szCs w:val="24"/>
          </w:rPr>
          <w:fldChar w:fldCharType="begin"/>
        </w:r>
        <w:r>
          <w:rPr>
            <w:rFonts w:cstheme="minorBidi"/>
            <w:szCs w:val="24"/>
          </w:rPr>
          <w:delInstrText xml:space="preserve"> REF BIB_kurjak_use_1986 \h </w:delInstrText>
        </w:r>
        <w:r>
          <w:rPr>
            <w:rFonts w:cstheme="minorBidi"/>
            <w:szCs w:val="24"/>
          </w:rPr>
          <w:fldChar w:fldCharType="separate"/>
        </w:r>
        <w:r>
          <w:rPr>
            <w:rFonts w:cstheme="minorBidi"/>
            <w:szCs w:val="24"/>
          </w:rPr>
          <w:delText>Kurjak and Breyer, 1986</w:delText>
        </w:r>
        <w:r>
          <w:rPr>
            <w:rFonts w:cstheme="minorBidi"/>
            <w:szCs w:val="24"/>
          </w:rPr>
          <w:fldChar w:fldCharType="end"/>
        </w:r>
      </w:del>
      <w:ins w:id="106" w:author="Author" w:date="2021-06-19T18:34:00Z">
        <w:r>
          <w:fldChar w:fldCharType="begin"/>
        </w:r>
        <w:r>
          <w:instrText xml:space="preserve">REF BIB_kurjak_use_1986 \* MERGEFORMAT </w:instrText>
        </w:r>
        <w:r>
          <w:fldChar w:fldCharType="separate"/>
        </w:r>
        <w:r>
          <w:t>Kurjak and Breyer, 1986</w:t>
        </w:r>
        <w:r>
          <w:fldChar w:fldCharType="end"/>
        </w:r>
      </w:ins>
      <w:r>
        <w:t>] who laid out the basic specifications for a general purpose ultrasound scanner. This ba</w:t>
      </w:r>
      <w:r>
        <w:t>sic, minimal specification set can allow designers to frame the development of their own systems, captured in precursor portable devices such as with the Sonovisor [</w:t>
      </w:r>
      <w:del w:id="107" w:author="Author" w:date="2021-06-19T18:34:00Z">
        <w:r>
          <w:rPr>
            <w:rFonts w:cstheme="minorBidi"/>
            <w:szCs w:val="24"/>
          </w:rPr>
          <w:fldChar w:fldCharType="begin"/>
        </w:r>
        <w:r>
          <w:rPr>
            <w:rFonts w:cstheme="minorBidi"/>
            <w:szCs w:val="24"/>
          </w:rPr>
          <w:delInstrText xml:space="preserve"> REF BIB_zeiss_sonovisor_1962 \h </w:delInstrText>
        </w:r>
        <w:r>
          <w:rPr>
            <w:rFonts w:cstheme="minorBidi"/>
            <w:szCs w:val="24"/>
          </w:rPr>
          <w:fldChar w:fldCharType="separate"/>
        </w:r>
        <w:r>
          <w:rPr>
            <w:rFonts w:cstheme="minorBidi"/>
            <w:szCs w:val="24"/>
          </w:rPr>
          <w:delText>Zeiss, 1962</w:delText>
        </w:r>
        <w:r>
          <w:rPr>
            <w:rFonts w:cstheme="minorBidi"/>
            <w:szCs w:val="24"/>
          </w:rPr>
          <w:fldChar w:fldCharType="end"/>
        </w:r>
      </w:del>
      <w:ins w:id="108" w:author="Author" w:date="2021-06-19T18:34:00Z">
        <w:r>
          <w:fldChar w:fldCharType="begin"/>
        </w:r>
        <w:r>
          <w:instrText xml:space="preserve">REF BIB_zeiss_sonovisor_1962 \* MERGEFORMAT </w:instrText>
        </w:r>
        <w:r>
          <w:fldChar w:fldCharType="separate"/>
        </w:r>
        <w:r>
          <w:t>Zeiss, 1962</w:t>
        </w:r>
        <w:r>
          <w:fldChar w:fldCharType="end"/>
        </w:r>
        <w:r>
          <w:t>] or later portable devices [</w:t>
        </w:r>
        <w:r>
          <w:fldChar w:fldCharType="begin"/>
        </w:r>
        <w:r>
          <w:instrText xml:space="preserve">REF </w:instrText>
        </w:r>
        <w:r>
          <w:instrText xml:space="preserve">BIB_ligtvoet_real_1978 \* MERGEFORMAT </w:instrText>
        </w:r>
        <w:r>
          <w:fldChar w:fldCharType="separate"/>
        </w:r>
        <w:r>
          <w:t>Ligtvoet et  al., 1978</w:t>
        </w:r>
        <w:r>
          <w:fldChar w:fldCharType="end"/>
        </w:r>
      </w:ins>
      <w:r>
        <w:t>], which would have to be able to:</w:t>
      </w:r>
    </w:p>
    <w:p w14:paraId="3B37CD45" w14:textId="77777777" w:rsidR="00000000" w:rsidRDefault="000F4E83">
      <w:pPr>
        <w:pStyle w:val="List"/>
        <w:spacing w:before="50"/>
        <w:ind w:left="600" w:hanging="300"/>
        <w:pPrChange w:id="109" w:author="Author" w:date="2021-06-19T18:34:00Z">
          <w:pPr>
            <w:pStyle w:val="Liste"/>
            <w:spacing w:before="50"/>
            <w:ind w:left="600" w:hanging="300"/>
          </w:pPr>
        </w:pPrChange>
      </w:pPr>
      <w:r>
        <w:t>•</w:t>
      </w:r>
      <w:r>
        <w:tab/>
        <w:t xml:space="preserve">produce B-mode images, which translates as a device having linear- and convex- type scan-heads </w:t>
      </w:r>
    </w:p>
    <w:p w14:paraId="66CA93E0" w14:textId="67AAC983" w:rsidR="00000000" w:rsidRDefault="000F4E83">
      <w:pPr>
        <w:pStyle w:val="List"/>
        <w:spacing w:before="50"/>
        <w:ind w:left="600" w:hanging="300"/>
        <w:pPrChange w:id="110" w:author="Author" w:date="2021-06-19T18:34:00Z">
          <w:pPr>
            <w:pStyle w:val="Liste"/>
            <w:spacing w:before="50"/>
            <w:ind w:left="600" w:hanging="300"/>
          </w:pPr>
        </w:pPrChange>
      </w:pPr>
      <w:r>
        <w:t>•</w:t>
      </w:r>
      <w:r>
        <w:tab/>
        <w:t xml:space="preserve">image with a frequency of </w:t>
      </w:r>
      <w:del w:id="111" w:author="Author" w:date="2021-06-19T18:34:00Z">
        <w:r>
          <w:rPr>
            <w:rFonts w:cstheme="minorBidi"/>
            <w:szCs w:val="24"/>
          </w:rPr>
          <w:delText xml:space="preserve">at least </w:delText>
        </w:r>
      </w:del>
      <w:r>
        <w:t>3.</w:t>
      </w:r>
      <w:del w:id="112" w:author="Author" w:date="2021-06-19T18:34:00Z">
        <w:r>
          <w:rPr>
            <w:rFonts w:cstheme="minorBidi"/>
            <w:szCs w:val="24"/>
          </w:rPr>
          <w:delText xml:space="preserve">5MHz </w:delText>
        </w:r>
        <w:r>
          <w:rPr>
            <w:rFonts w:cstheme="minorBidi"/>
            <w:szCs w:val="24"/>
          </w:rPr>
          <w:delText>–</w:delText>
        </w:r>
        <w:r>
          <w:rPr>
            <w:rFonts w:cstheme="minorBidi"/>
            <w:szCs w:val="24"/>
          </w:rPr>
          <w:delText xml:space="preserve"> extendable</w:delText>
        </w:r>
      </w:del>
      <w:ins w:id="113" w:author="Author" w:date="2021-06-19T18:34:00Z">
        <w:r>
          <w:t>5</w:t>
        </w:r>
      </w:ins>
      <w:r>
        <w:t xml:space="preserve"> to 5MHz</w:t>
      </w:r>
      <w:ins w:id="114" w:author="Author" w:date="2021-06-19T18:34:00Z">
        <w:r>
          <w:t>, for a depth of up t</w:t>
        </w:r>
        <w:r>
          <w:t>o 18cm</w:t>
        </w:r>
      </w:ins>
      <w:r>
        <w:t xml:space="preserve"> </w:t>
      </w:r>
    </w:p>
    <w:p w14:paraId="0497E0FB" w14:textId="1E01945D" w:rsidR="00000000" w:rsidRDefault="000F4E83">
      <w:pPr>
        <w:pStyle w:val="List"/>
        <w:spacing w:before="50"/>
        <w:ind w:left="600" w:hanging="300"/>
        <w:pPrChange w:id="115" w:author="Author" w:date="2021-06-19T18:34:00Z">
          <w:pPr>
            <w:pStyle w:val="Liste"/>
            <w:spacing w:before="50"/>
            <w:ind w:left="600" w:hanging="300"/>
          </w:pPr>
        </w:pPrChange>
      </w:pPr>
      <w:r>
        <w:t>•</w:t>
      </w:r>
      <w:r>
        <w:tab/>
        <w:t>image human tissues with at least 50dB of SNR [</w:t>
      </w:r>
      <w:del w:id="116" w:author="Author" w:date="2021-06-19T18:34:00Z">
        <w:r>
          <w:rPr>
            <w:rFonts w:cstheme="minorBidi"/>
            <w:szCs w:val="24"/>
          </w:rPr>
          <w:fldChar w:fldCharType="begin"/>
        </w:r>
        <w:r>
          <w:rPr>
            <w:rFonts w:cstheme="minorBidi"/>
            <w:szCs w:val="24"/>
          </w:rPr>
          <w:delInstrText xml:space="preserve"> REF BIB_attarzadeh_low_power_2017 \h</w:delInstrText>
        </w:r>
        <w:r>
          <w:rPr>
            <w:rFonts w:cstheme="minorBidi"/>
            <w:szCs w:val="24"/>
          </w:rPr>
          <w:delInstrText xml:space="preserve"> </w:delInstrText>
        </w:r>
        <w:r>
          <w:rPr>
            <w:rFonts w:cstheme="minorBidi"/>
            <w:szCs w:val="24"/>
          </w:rPr>
          <w:fldChar w:fldCharType="separate"/>
        </w:r>
        <w:r>
          <w:rPr>
            <w:rFonts w:cstheme="minorBidi"/>
            <w:szCs w:val="24"/>
          </w:rPr>
          <w:delText>Attarzadeh et</w:delText>
        </w:r>
        <w:r>
          <w:rPr>
            <w:rFonts w:cstheme="minorBidi"/>
            <w:szCs w:val="24"/>
          </w:rPr>
          <w:delText> </w:delText>
        </w:r>
        <w:r>
          <w:rPr>
            <w:rFonts w:cstheme="minorBidi"/>
            <w:szCs w:val="24"/>
          </w:rPr>
          <w:delText xml:space="preserve"> al., 2017</w:delText>
        </w:r>
        <w:r>
          <w:rPr>
            <w:rFonts w:cstheme="minorBidi"/>
            <w:szCs w:val="24"/>
          </w:rPr>
          <w:fldChar w:fldCharType="end"/>
        </w:r>
      </w:del>
      <w:ins w:id="117" w:author="Author" w:date="2021-06-19T18:34:00Z">
        <w:r>
          <w:fldChar w:fldCharType="begin"/>
        </w:r>
        <w:r>
          <w:instrText xml:space="preserve">REF BIB_attarzadeh_low_power_2017 \* MERGEFORMAT </w:instrText>
        </w:r>
        <w:r>
          <w:fldChar w:fldCharType="separate"/>
        </w:r>
        <w:r>
          <w:t>Attarzadeh et</w:t>
        </w:r>
        <w:r>
          <w:t> </w:t>
        </w:r>
        <w:r>
          <w:t xml:space="preserve"> al., 2017</w:t>
        </w:r>
        <w:r>
          <w:fldChar w:fldCharType="end"/>
        </w:r>
      </w:ins>
      <w:r>
        <w:t xml:space="preserve">], which requires at least a 9-bit ADC </w:t>
      </w:r>
    </w:p>
    <w:p w14:paraId="519EA02D" w14:textId="77777777" w:rsidR="00000000" w:rsidRDefault="000F4E83">
      <w:pPr>
        <w:pStyle w:val="List"/>
        <w:spacing w:before="50"/>
        <w:ind w:left="600" w:hanging="300"/>
        <w:pPrChange w:id="118" w:author="Author" w:date="2021-06-19T18:34:00Z">
          <w:pPr>
            <w:pStyle w:val="Liste"/>
            <w:spacing w:before="50"/>
            <w:ind w:left="600" w:hanging="300"/>
          </w:pPr>
        </w:pPrChange>
      </w:pPr>
      <w:r>
        <w:t>•</w:t>
      </w:r>
      <w:r>
        <w:tab/>
        <w:t xml:space="preserve">display a reconstructed 512 x 512 image, with a depth of 4 bits </w:t>
      </w:r>
    </w:p>
    <w:p w14:paraId="3DA56B3C" w14:textId="77777777" w:rsidR="00000000" w:rsidRDefault="000F4E83">
      <w:pPr>
        <w:pStyle w:val="Liste"/>
        <w:spacing w:before="50"/>
        <w:ind w:left="600" w:hanging="300"/>
        <w:rPr>
          <w:del w:id="119" w:author="Author" w:date="2021-06-19T18:34:00Z"/>
          <w:rFonts w:cstheme="minorBidi"/>
          <w:szCs w:val="24"/>
        </w:rPr>
      </w:pPr>
      <w:del w:id="120" w:author="Author" w:date="2021-06-19T18:34:00Z">
        <w:r>
          <w:rPr>
            <w:rFonts w:cstheme="minorBidi"/>
            <w:szCs w:val="24"/>
          </w:rPr>
          <w:delText>•</w:delText>
        </w:r>
        <w:r>
          <w:rPr>
            <w:rFonts w:cstheme="minorBidi"/>
            <w:szCs w:val="24"/>
          </w:rPr>
          <w:tab/>
          <w:delText xml:space="preserve">images to a depth of 18cm </w:delText>
        </w:r>
      </w:del>
    </w:p>
    <w:p w14:paraId="4D73B184" w14:textId="77777777" w:rsidR="00000000" w:rsidRDefault="000F4E83">
      <w:pPr>
        <w:pStyle w:val="List"/>
        <w:spacing w:before="50"/>
        <w:ind w:left="600" w:hanging="300"/>
        <w:pPrChange w:id="121" w:author="Author" w:date="2021-06-19T18:34:00Z">
          <w:pPr>
            <w:pStyle w:val="Liste"/>
            <w:spacing w:before="50"/>
            <w:ind w:left="600" w:hanging="300"/>
          </w:pPr>
        </w:pPrChange>
      </w:pPr>
      <w:r>
        <w:t>•</w:t>
      </w:r>
      <w:r>
        <w:tab/>
        <w:t>scan a viewing</w:t>
      </w:r>
      <w:r>
        <w:t xml:space="preserve"> angle of 40 degrees or more, which indicates that 128 lines per image should be sufficient. </w:t>
      </w:r>
    </w:p>
    <w:p w14:paraId="6A6E069E" w14:textId="77777777" w:rsidR="00000000" w:rsidRDefault="000F4E83">
      <w:pPr>
        <w:pStyle w:val="List"/>
        <w:spacing w:before="50"/>
        <w:ind w:left="600" w:hanging="300"/>
        <w:pPrChange w:id="122" w:author="Author" w:date="2021-06-19T18:34:00Z">
          <w:pPr>
            <w:pStyle w:val="Liste"/>
            <w:spacing w:before="50"/>
            <w:ind w:left="600" w:hanging="300"/>
          </w:pPr>
        </w:pPrChange>
      </w:pPr>
      <w:r>
        <w:t>•</w:t>
      </w:r>
      <w:r>
        <w:tab/>
        <w:t xml:space="preserve">refresh the image at 5 to 10fps. </w:t>
      </w:r>
    </w:p>
    <w:p w14:paraId="1A00CA4C" w14:textId="19FB55FA" w:rsidR="00000000" w:rsidRDefault="000F4E83">
      <w:pPr>
        <w:spacing w:before="60"/>
        <w:ind w:firstLine="300"/>
      </w:pPr>
      <w:r>
        <w:t xml:space="preserve">A less commonly used mode is </w:t>
      </w:r>
      <w:r>
        <w:rPr>
          <w:b/>
          <w:bCs/>
          <w:i/>
          <w:iCs/>
        </w:rPr>
        <w:t>tomography</w:t>
      </w:r>
      <w:r>
        <w:t>. Though less common than the previously discussed uses, ultrasound can be used in tomo</w:t>
      </w:r>
      <w:r>
        <w:t>graphy for imaging soft tissue [</w:t>
      </w:r>
      <w:del w:id="123" w:author="Author" w:date="2021-06-19T18:34:00Z">
        <w:r>
          <w:rPr>
            <w:rFonts w:cstheme="minorBidi"/>
            <w:szCs w:val="24"/>
          </w:rPr>
          <w:fldChar w:fldCharType="begin"/>
        </w:r>
        <w:r>
          <w:rPr>
            <w:rFonts w:cstheme="minorBidi"/>
            <w:szCs w:val="24"/>
          </w:rPr>
          <w:delInstrText xml:space="preserve"> REF BIB_zhang_design_2015 \h </w:delInstrText>
        </w:r>
        <w:r>
          <w:rPr>
            <w:rFonts w:cstheme="minorBidi"/>
            <w:szCs w:val="24"/>
          </w:rPr>
          <w:fldChar w:fldCharType="separate"/>
        </w:r>
        <w:r>
          <w:rPr>
            <w:rFonts w:cstheme="minorBidi"/>
            <w:szCs w:val="24"/>
          </w:rPr>
          <w:delText>Zhang, 2015</w:delText>
        </w:r>
        <w:r>
          <w:rPr>
            <w:rFonts w:cstheme="minorBidi"/>
            <w:szCs w:val="24"/>
          </w:rPr>
          <w:fldChar w:fldCharType="end"/>
        </w:r>
        <w:r>
          <w:rPr>
            <w:rFonts w:cstheme="minorBidi"/>
            <w:szCs w:val="24"/>
          </w:rPr>
          <w:delText xml:space="preserve">, </w:delText>
        </w:r>
        <w:r>
          <w:rPr>
            <w:rFonts w:cstheme="minorBidi"/>
            <w:szCs w:val="24"/>
          </w:rPr>
          <w:fldChar w:fldCharType="begin"/>
        </w:r>
        <w:r>
          <w:rPr>
            <w:rFonts w:cstheme="minorBidi"/>
            <w:szCs w:val="24"/>
          </w:rPr>
          <w:delInstrText xml:space="preserve"> REF BIB_duric_detection_2007 \h </w:delInstrText>
        </w:r>
        <w:r>
          <w:rPr>
            <w:rFonts w:cstheme="minorBidi"/>
            <w:szCs w:val="24"/>
          </w:rPr>
          <w:fldChar w:fldCharType="separate"/>
        </w:r>
        <w:r>
          <w:rPr>
            <w:rFonts w:cstheme="minorBidi"/>
            <w:szCs w:val="24"/>
          </w:rPr>
          <w:delText>Duric et  al., 2007</w:delText>
        </w:r>
        <w:r>
          <w:rPr>
            <w:rFonts w:cstheme="minorBidi"/>
            <w:szCs w:val="24"/>
          </w:rPr>
          <w:fldChar w:fldCharType="end"/>
        </w:r>
        <w:r>
          <w:rPr>
            <w:rFonts w:cstheme="minorBidi"/>
            <w:szCs w:val="24"/>
          </w:rPr>
          <w:delText xml:space="preserve">, </w:delText>
        </w:r>
        <w:r>
          <w:rPr>
            <w:rFonts w:cstheme="minorBidi"/>
            <w:szCs w:val="24"/>
          </w:rPr>
          <w:fldChar w:fldCharType="begin"/>
        </w:r>
        <w:r>
          <w:rPr>
            <w:rFonts w:cstheme="minorBidi"/>
            <w:szCs w:val="24"/>
          </w:rPr>
          <w:delInstrText xml:space="preserve"> REF BIB_wen_design_2019 \h </w:delInstrText>
        </w:r>
        <w:r>
          <w:rPr>
            <w:rFonts w:cstheme="minorBidi"/>
            <w:szCs w:val="24"/>
          </w:rPr>
          <w:fldChar w:fldCharType="separate"/>
        </w:r>
        <w:r>
          <w:rPr>
            <w:rFonts w:cstheme="minorBidi"/>
            <w:szCs w:val="24"/>
          </w:rPr>
          <w:delText>Wen et  al., 2019</w:delText>
        </w:r>
        <w:r>
          <w:rPr>
            <w:rFonts w:cstheme="minorBidi"/>
            <w:szCs w:val="24"/>
          </w:rPr>
          <w:fldChar w:fldCharType="end"/>
        </w:r>
        <w:r>
          <w:rPr>
            <w:rFonts w:cstheme="minorBidi"/>
            <w:szCs w:val="24"/>
          </w:rPr>
          <w:delText xml:space="preserve">, </w:delText>
        </w:r>
        <w:r>
          <w:rPr>
            <w:rFonts w:cstheme="minorBidi"/>
            <w:szCs w:val="24"/>
          </w:rPr>
          <w:fldChar w:fldCharType="begin"/>
        </w:r>
        <w:r>
          <w:rPr>
            <w:rFonts w:cstheme="minorBidi"/>
            <w:szCs w:val="24"/>
          </w:rPr>
          <w:delInstrText xml:space="preserve"> REF BIB_ashfaq_new_2004 \h </w:delInstrText>
        </w:r>
        <w:r>
          <w:rPr>
            <w:rFonts w:cstheme="minorBidi"/>
            <w:szCs w:val="24"/>
          </w:rPr>
          <w:fldChar w:fldCharType="separate"/>
        </w:r>
        <w:r>
          <w:rPr>
            <w:rFonts w:cstheme="minorBidi"/>
            <w:szCs w:val="24"/>
          </w:rPr>
          <w:delText>Ashfaq and Ermert, 2004</w:delText>
        </w:r>
        <w:r>
          <w:rPr>
            <w:rFonts w:cstheme="minorBidi"/>
            <w:szCs w:val="24"/>
          </w:rPr>
          <w:fldChar w:fldCharType="end"/>
        </w:r>
        <w:r>
          <w:rPr>
            <w:rFonts w:cstheme="minorBidi"/>
            <w:szCs w:val="24"/>
          </w:rPr>
          <w:delText>].</w:delText>
        </w:r>
      </w:del>
      <w:ins w:id="124" w:author="Author" w:date="2021-06-19T18:34:00Z">
        <w:r>
          <w:fldChar w:fldCharType="begin"/>
        </w:r>
        <w:r>
          <w:instrText xml:space="preserve">REF BIB_zhang_design_2015 \* MERGEFORMAT </w:instrText>
        </w:r>
        <w:r>
          <w:fldChar w:fldCharType="separate"/>
        </w:r>
        <w:r>
          <w:t>Zhang, 2015</w:t>
        </w:r>
        <w:r>
          <w:fldChar w:fldCharType="end"/>
        </w:r>
        <w:r>
          <w:t xml:space="preserve">, </w:t>
        </w:r>
        <w:r>
          <w:fldChar w:fldCharType="begin"/>
        </w:r>
        <w:r>
          <w:instrText xml:space="preserve">REF BIB_duric_detection_2007 \* MERGEFORMAT </w:instrText>
        </w:r>
        <w:r>
          <w:fldChar w:fldCharType="separate"/>
        </w:r>
        <w:r>
          <w:t>Duric et  al., 2007</w:t>
        </w:r>
        <w:r>
          <w:fldChar w:fldCharType="end"/>
        </w:r>
        <w:r>
          <w:t xml:space="preserve">, </w:t>
        </w:r>
        <w:r>
          <w:fldChar w:fldCharType="begin"/>
        </w:r>
        <w:r>
          <w:instrText xml:space="preserve">REF BIB_wen_design_2019 \* MERGEFORMAT </w:instrText>
        </w:r>
        <w:r>
          <w:fldChar w:fldCharType="separate"/>
        </w:r>
        <w:r>
          <w:t>Wen et  al., 2019</w:t>
        </w:r>
        <w:r>
          <w:fldChar w:fldCharType="end"/>
        </w:r>
        <w:r>
          <w:t xml:space="preserve">, </w:t>
        </w:r>
        <w:r>
          <w:fldChar w:fldCharType="begin"/>
        </w:r>
        <w:r>
          <w:instrText>REF BIB_ashfaq_new_2004 \* MERGEFORMAT</w:instrText>
        </w:r>
        <w:r>
          <w:instrText xml:space="preserve"> </w:instrText>
        </w:r>
        <w:r>
          <w:fldChar w:fldCharType="separate"/>
        </w:r>
        <w:r>
          <w:t>Ashfaq and Ermert, 2004</w:t>
        </w:r>
        <w:r>
          <w:fldChar w:fldCharType="end"/>
        </w:r>
        <w:r>
          <w:t xml:space="preserve">, </w:t>
        </w:r>
        <w:r>
          <w:fldChar w:fldCharType="begin"/>
        </w:r>
        <w:r>
          <w:instrText xml:space="preserve">REF BIB_marwa_automatic_2019 \* MERGEFORMAT </w:instrText>
        </w:r>
        <w:r>
          <w:fldChar w:fldCharType="separate"/>
        </w:r>
        <w:r>
          <w:t>Marwa et  al., 2019</w:t>
        </w:r>
        <w:r>
          <w:fldChar w:fldCharType="end"/>
        </w:r>
        <w:r>
          <w:t xml:space="preserve">, </w:t>
        </w:r>
        <w:r>
          <w:fldChar w:fldCharType="begin"/>
        </w:r>
        <w:r>
          <w:instrText xml:space="preserve">REF BIB_gemmeke_hardware_2010 \* MERGEFORMAT </w:instrText>
        </w:r>
        <w:r>
          <w:fldChar w:fldCharType="separate"/>
        </w:r>
        <w:r>
          <w:t>Gemmeke et  al., 2010</w:t>
        </w:r>
        <w:r>
          <w:fldChar w:fldCharType="end"/>
        </w:r>
        <w:r>
          <w:t>].</w:t>
        </w:r>
      </w:ins>
      <w:r>
        <w:t xml:space="preserve"> A single transducer or array of transducers is used to measure acoustic impedance at di</w:t>
      </w:r>
      <w:r>
        <w:t>fferent angles and an image is reconstructed using back-projection or related finite element techniques. The same acoustic impedance methods used in tomography have also been used to recreate images with high temporal and spatial resolution in recent resea</w:t>
      </w:r>
      <w:r>
        <w:t>rch on plane wave acoustic imaging [</w:t>
      </w:r>
      <w:del w:id="125" w:author="Author" w:date="2021-06-19T18:34:00Z">
        <w:r>
          <w:rPr>
            <w:rFonts w:cstheme="minorBidi"/>
            <w:szCs w:val="24"/>
          </w:rPr>
          <w:fldChar w:fldCharType="begin"/>
        </w:r>
        <w:r>
          <w:rPr>
            <w:rFonts w:cstheme="minorBidi"/>
            <w:szCs w:val="24"/>
          </w:rPr>
          <w:delInstrText xml:space="preserve"> REF BIB_Rabut2019 \h </w:delInstrText>
        </w:r>
        <w:r>
          <w:rPr>
            <w:rFonts w:cstheme="minorBidi"/>
            <w:szCs w:val="24"/>
          </w:rPr>
          <w:fldChar w:fldCharType="separate"/>
        </w:r>
        <w:r>
          <w:rPr>
            <w:rFonts w:cstheme="minorBidi"/>
            <w:szCs w:val="24"/>
          </w:rPr>
          <w:delText>Rabut et  al., 2019</w:delText>
        </w:r>
        <w:r>
          <w:rPr>
            <w:rFonts w:cstheme="minorBidi"/>
            <w:szCs w:val="24"/>
          </w:rPr>
          <w:fldChar w:fldCharType="end"/>
        </w:r>
      </w:del>
      <w:ins w:id="126" w:author="Author" w:date="2021-06-19T18:34:00Z">
        <w:r>
          <w:fldChar w:fldCharType="begin"/>
        </w:r>
        <w:r>
          <w:instrText xml:space="preserve">REF BIB_Rabut2019 \* MERGEFORMAT </w:instrText>
        </w:r>
        <w:r>
          <w:fldChar w:fldCharType="separate"/>
        </w:r>
        <w:r>
          <w:t>Rabut et  al., 2019</w:t>
        </w:r>
        <w:r>
          <w:fldChar w:fldCharType="end"/>
        </w:r>
      </w:ins>
      <w:r>
        <w:t xml:space="preserve">, </w:t>
      </w:r>
      <w:del w:id="127" w:author="Author" w:date="2021-06-19T18:34:00Z">
        <w:r>
          <w:rPr>
            <w:rFonts w:cstheme="minorBidi"/>
            <w:szCs w:val="24"/>
          </w:rPr>
          <w:fldChar w:fldCharType="begin"/>
        </w:r>
        <w:r>
          <w:rPr>
            <w:rFonts w:cstheme="minorBidi"/>
            <w:szCs w:val="24"/>
          </w:rPr>
          <w:delInstrText xml:space="preserve"> REF BIB_Warner2013 \h </w:delInstrText>
        </w:r>
        <w:r>
          <w:rPr>
            <w:rFonts w:cstheme="minorBidi"/>
            <w:szCs w:val="24"/>
          </w:rPr>
          <w:fldChar w:fldCharType="separate"/>
        </w:r>
        <w:r>
          <w:rPr>
            <w:rFonts w:cstheme="minorBidi"/>
            <w:szCs w:val="24"/>
          </w:rPr>
          <w:delText>Warner et  al., 2013</w:delText>
        </w:r>
        <w:r>
          <w:rPr>
            <w:rFonts w:cstheme="minorBidi"/>
            <w:szCs w:val="24"/>
          </w:rPr>
          <w:fldChar w:fldCharType="end"/>
        </w:r>
        <w:r>
          <w:rPr>
            <w:rFonts w:cstheme="minorBidi"/>
            <w:szCs w:val="24"/>
          </w:rPr>
          <w:delText>]. Recent acoustoelectric imaging systems are able to combine the acoustic image with a current-source density image, suggesting pr</w:delText>
        </w:r>
        <w:r>
          <w:rPr>
            <w:rFonts w:cstheme="minorBidi"/>
            <w:szCs w:val="24"/>
          </w:rPr>
          <w:delText>omising novel applications in electrophysiology [</w:delText>
        </w:r>
        <w:r>
          <w:rPr>
            <w:rFonts w:cstheme="minorBidi"/>
            <w:szCs w:val="24"/>
          </w:rPr>
          <w:fldChar w:fldCharType="begin"/>
        </w:r>
        <w:r>
          <w:rPr>
            <w:rFonts w:cstheme="minorBidi"/>
            <w:szCs w:val="24"/>
          </w:rPr>
          <w:delInstrText xml:space="preserve"> REF BIB_Xi2009 \h </w:delInstrText>
        </w:r>
        <w:r>
          <w:rPr>
            <w:rFonts w:cstheme="minorBidi"/>
            <w:szCs w:val="24"/>
          </w:rPr>
          <w:fldChar w:fldCharType="separate"/>
        </w:r>
        <w:r>
          <w:rPr>
            <w:rFonts w:cstheme="minorBidi"/>
            <w:szCs w:val="24"/>
          </w:rPr>
          <w:delText>Berthon et  al., 2017</w:delText>
        </w:r>
        <w:r>
          <w:rPr>
            <w:rFonts w:cstheme="minorBidi"/>
            <w:szCs w:val="24"/>
          </w:rPr>
          <w:fldChar w:fldCharType="end"/>
        </w:r>
        <w:r>
          <w:rPr>
            <w:rFonts w:cstheme="minorBidi"/>
            <w:szCs w:val="24"/>
          </w:rPr>
          <w:delText xml:space="preserve">, </w:delText>
        </w:r>
        <w:r>
          <w:rPr>
            <w:rFonts w:cstheme="minorBidi"/>
            <w:szCs w:val="24"/>
          </w:rPr>
          <w:fldChar w:fldCharType="begin"/>
        </w:r>
        <w:r>
          <w:rPr>
            <w:rFonts w:cstheme="minorBidi"/>
            <w:szCs w:val="24"/>
          </w:rPr>
          <w:delInstrText xml:space="preserve"> REF BIB_Qin2017 \h </w:delInstrText>
        </w:r>
        <w:r>
          <w:rPr>
            <w:rFonts w:cstheme="minorBidi"/>
            <w:szCs w:val="24"/>
          </w:rPr>
          <w:fldChar w:fldCharType="separate"/>
        </w:r>
        <w:r>
          <w:rPr>
            <w:rFonts w:cstheme="minorBidi"/>
            <w:szCs w:val="24"/>
          </w:rPr>
          <w:delText>Qin et  al., 2017</w:delText>
        </w:r>
        <w:r>
          <w:rPr>
            <w:rFonts w:cstheme="minorBidi"/>
            <w:szCs w:val="24"/>
          </w:rPr>
          <w:fldChar w:fldCharType="end"/>
        </w:r>
        <w:r>
          <w:rPr>
            <w:rFonts w:cstheme="minorBidi"/>
            <w:szCs w:val="24"/>
          </w:rPr>
          <w:delText>].</w:delText>
        </w:r>
      </w:del>
      <w:ins w:id="128" w:author="Author" w:date="2021-06-19T18:34:00Z">
        <w:r>
          <w:fldChar w:fldCharType="begin"/>
        </w:r>
        <w:r>
          <w:instrText xml:space="preserve">REF BIB_Warner2013 \* MERGEFORMAT </w:instrText>
        </w:r>
        <w:r>
          <w:fldChar w:fldCharType="separate"/>
        </w:r>
        <w:r>
          <w:t>Warner et  al., 2013</w:t>
        </w:r>
        <w:r>
          <w:fldChar w:fldCharType="end"/>
        </w:r>
        <w:r>
          <w:t>].</w:t>
        </w:r>
      </w:ins>
      <w:r>
        <w:t xml:space="preserve"> New computing techniques for full wave imaging have also the opened door to better imaging [</w:t>
      </w:r>
      <w:del w:id="129" w:author="Author" w:date="2021-06-19T18:34:00Z">
        <w:r>
          <w:rPr>
            <w:rFonts w:cstheme="minorBidi"/>
            <w:szCs w:val="24"/>
          </w:rPr>
          <w:fldChar w:fldCharType="begin"/>
        </w:r>
        <w:r>
          <w:rPr>
            <w:rFonts w:cstheme="minorBidi"/>
            <w:szCs w:val="24"/>
          </w:rPr>
          <w:delInstrText xml:space="preserve"> REF BIB_guasch_full_wavefo</w:delInstrText>
        </w:r>
        <w:r>
          <w:rPr>
            <w:rFonts w:cstheme="minorBidi"/>
            <w:szCs w:val="24"/>
          </w:rPr>
          <w:delInstrText xml:space="preserve">rm_2020 \h </w:delInstrText>
        </w:r>
        <w:r>
          <w:rPr>
            <w:rFonts w:cstheme="minorBidi"/>
            <w:szCs w:val="24"/>
          </w:rPr>
          <w:fldChar w:fldCharType="separate"/>
        </w:r>
        <w:r>
          <w:rPr>
            <w:rFonts w:cstheme="minorBidi"/>
            <w:szCs w:val="24"/>
          </w:rPr>
          <w:delText>Guasch et  al., 2020</w:delText>
        </w:r>
        <w:r>
          <w:rPr>
            <w:rFonts w:cstheme="minorBidi"/>
            <w:szCs w:val="24"/>
          </w:rPr>
          <w:fldChar w:fldCharType="end"/>
        </w:r>
      </w:del>
      <w:ins w:id="130" w:author="Author" w:date="2021-06-19T18:34:00Z">
        <w:r>
          <w:fldChar w:fldCharType="begin"/>
        </w:r>
        <w:r>
          <w:instrText>REF BIB_gua</w:instrText>
        </w:r>
        <w:r>
          <w:instrText xml:space="preserve">sch_full_waveform_2020 \* MERGEFORMAT </w:instrText>
        </w:r>
        <w:r>
          <w:fldChar w:fldCharType="separate"/>
        </w:r>
        <w:r>
          <w:t>Guasch et  al., 2020</w:t>
        </w:r>
        <w:r>
          <w:fldChar w:fldCharType="end"/>
        </w:r>
      </w:ins>
      <w:r>
        <w:t xml:space="preserve">, </w:t>
      </w:r>
      <w:r>
        <w:fldChar w:fldCharType="begin"/>
      </w:r>
      <w:del w:id="131" w:author="Author" w:date="2021-06-19T18:34:00Z">
        <w:r>
          <w:rPr>
            <w:rFonts w:cstheme="minorBidi"/>
            <w:szCs w:val="24"/>
          </w:rPr>
          <w:delInstrText xml:space="preserve"> </w:delInstrText>
        </w:r>
      </w:del>
      <w:r>
        <w:instrText xml:space="preserve">REF BIB_rymarczyk_logistic_2019 </w:instrText>
      </w:r>
      <w:del w:id="132" w:author="Author" w:date="2021-06-19T18:34:00Z">
        <w:r>
          <w:rPr>
            <w:rFonts w:cstheme="minorBidi"/>
            <w:szCs w:val="24"/>
          </w:rPr>
          <w:delInstrText>\h</w:delInstrText>
        </w:r>
      </w:del>
      <w:ins w:id="133" w:author="Author" w:date="2021-06-19T18:34:00Z">
        <w:r>
          <w:instrText>\* MERGEFORMAT</w:instrText>
        </w:r>
      </w:ins>
      <w:r>
        <w:instrText xml:space="preserve"> </w:instrText>
      </w:r>
      <w:r>
        <w:fldChar w:fldCharType="separate"/>
      </w:r>
      <w:r>
        <w:t>Rymarczyk et  al., 2019</w:t>
      </w:r>
      <w:r>
        <w:fldChar w:fldCharType="end"/>
      </w:r>
      <w:r>
        <w:t xml:space="preserve">]. </w:t>
      </w:r>
    </w:p>
    <w:p w14:paraId="2B5D727E" w14:textId="77777777" w:rsidR="00000000" w:rsidRDefault="000F4E83">
      <w:pPr>
        <w:pStyle w:val="Table"/>
        <w:spacing w:before="240"/>
        <w:pPrChange w:id="134" w:author="Author" w:date="2021-06-19T18:34:00Z">
          <w:pPr>
            <w:pStyle w:val="Tableau"/>
            <w:spacing w:before="240"/>
          </w:pPr>
        </w:pPrChange>
      </w:pPr>
      <w:r>
        <w:t xml:space="preserve"> </w:t>
      </w:r>
    </w:p>
    <w:tbl>
      <w:tblPr>
        <w:tblW w:w="0" w:type="nil"/>
        <w:tblInd w:w="0" w:type="nil"/>
        <w:tblLayout w:type="fixed"/>
        <w:tblCellMar>
          <w:left w:w="0" w:type="dxa"/>
          <w:right w:w="0" w:type="dxa"/>
        </w:tblCellMar>
        <w:tblLook w:val="0000" w:firstRow="0" w:lastRow="0" w:firstColumn="0" w:lastColumn="0" w:noHBand="0" w:noVBand="0"/>
        <w:tblPrChange w:id="135" w:author="Author" w:date="2021-06-19T18:34:00Z">
          <w:tblPr>
            <w:tblW w:w="0" w:type="auto"/>
            <w:tblLayout w:type="fixed"/>
            <w:tblCellMar>
              <w:left w:w="0" w:type="dxa"/>
              <w:right w:w="0" w:type="dxa"/>
            </w:tblCellMar>
            <w:tblLook w:val="0000" w:firstRow="0" w:lastRow="0" w:firstColumn="0" w:lastColumn="0" w:noHBand="0" w:noVBand="0"/>
          </w:tblPr>
        </w:tblPrChange>
      </w:tblPr>
      <w:tblGrid>
        <w:gridCol w:w="683"/>
        <w:gridCol w:w="352"/>
        <w:gridCol w:w="2760"/>
        <w:gridCol w:w="2700"/>
        <w:gridCol w:w="60"/>
        <w:tblGridChange w:id="136">
          <w:tblGrid>
            <w:gridCol w:w="683"/>
            <w:gridCol w:w="1027"/>
            <w:gridCol w:w="2989"/>
            <w:gridCol w:w="2141"/>
            <w:gridCol w:w="60"/>
          </w:tblGrid>
        </w:tblGridChange>
      </w:tblGrid>
      <w:tr w:rsidR="00000000" w14:paraId="19D1FB31" w14:textId="0CA46CDD">
        <w:tblPrEx>
          <w:tblCellMar>
            <w:top w:w="0" w:type="dxa"/>
            <w:left w:w="0" w:type="dxa"/>
            <w:bottom w:w="0" w:type="dxa"/>
            <w:right w:w="0" w:type="dxa"/>
          </w:tblCellMar>
        </w:tblPrEx>
        <w:tc>
          <w:tcPr>
            <w:tcW w:w="683" w:type="dxa"/>
            <w:tcBorders>
              <w:top w:val="nil"/>
              <w:left w:val="nil"/>
              <w:bottom w:val="nil"/>
              <w:right w:val="single" w:sz="6" w:space="0" w:color="000000"/>
            </w:tcBorders>
            <w:cellDel w:id="137" w:author="Author" w:date="2021-06-19T18:34:00Z"/>
            <w:tcPrChange w:id="138" w:author="Author" w:date="2021-06-19T18:34:00Z">
              <w:tcPr>
                <w:tcW w:w="683" w:type="dxa"/>
                <w:tcBorders>
                  <w:top w:val="nil"/>
                  <w:left w:val="nil"/>
                  <w:bottom w:val="nil"/>
                  <w:right w:val="single" w:sz="6" w:space="0" w:color="000000"/>
                </w:tcBorders>
                <w:cellDel w:id="139" w:author="Author" w:date="2021-06-19T18:34:00Z"/>
              </w:tcPr>
            </w:tcPrChange>
          </w:tcPr>
          <w:p w14:paraId="71E9BCAB" w14:textId="77777777" w:rsidR="00000000" w:rsidRPr="00F80EF3" w:rsidRDefault="000F4E83">
            <w:pPr>
              <w:suppressAutoHyphens/>
              <w:jc w:val="left"/>
              <w:rPr>
                <w:rFonts w:eastAsia="Times New Roman" w:hAnsi="Liberation Serif" w:cstheme="minorBidi"/>
                <w:noProof w:val="0"/>
                <w:kern w:val="1"/>
                <w:szCs w:val="24"/>
                <w:lang w:eastAsia="zh-CN" w:bidi="hi-IN"/>
              </w:rPr>
            </w:pPr>
            <w:del w:id="140" w:author="Author" w:date="2021-06-19T18:34:00Z">
              <w:r>
                <w:rPr>
                  <w:rFonts w:cstheme="minorBidi"/>
                  <w:szCs w:val="24"/>
                </w:rPr>
                <w:delText>Type</w:delText>
              </w:r>
            </w:del>
          </w:p>
        </w:tc>
        <w:tc>
          <w:tcPr>
            <w:tcBorders>
              <w:top w:val="nil"/>
              <w:left w:val="nil"/>
              <w:bottom w:val="nil"/>
              <w:right w:val="single" w:sz="6" w:space="0" w:color="auto"/>
            </w:tcBorders>
            <w:tcPrChange w:id="141" w:author="Author" w:date="2021-06-19T18:34:00Z">
              <w:tcPr>
                <w:tcW w:w="1027" w:type="dxa"/>
                <w:tcBorders>
                  <w:top w:val="nil"/>
                  <w:left w:val="single" w:sz="6" w:space="0" w:color="000000"/>
                  <w:bottom w:val="nil"/>
                  <w:right w:val="single" w:sz="6" w:space="0" w:color="000000"/>
                </w:tcBorders>
              </w:tcPr>
            </w:tcPrChange>
          </w:tcPr>
          <w:p w14:paraId="3AFE1E0C" w14:textId="36D3DD97" w:rsidR="00000000" w:rsidRDefault="000F4E83">
            <w:pPr>
              <w:jc w:val="left"/>
              <w:pPrChange w:id="142" w:author="Author" w:date="2021-06-19T18:34:00Z">
                <w:pPr>
                  <w:pStyle w:val="Tableau"/>
                  <w:spacing w:before="0"/>
                  <w:jc w:val="left"/>
                </w:pPr>
              </w:pPrChange>
            </w:pPr>
            <w:r>
              <w:t>Application</w:t>
            </w:r>
          </w:p>
        </w:tc>
        <w:tc>
          <w:tcPr>
            <w:tcBorders>
              <w:top w:val="nil"/>
              <w:left w:val="single" w:sz="6" w:space="0" w:color="auto"/>
              <w:bottom w:val="nil"/>
              <w:right w:val="single" w:sz="6" w:space="0" w:color="auto"/>
            </w:tcBorders>
            <w:tcPrChange w:id="143" w:author="Author" w:date="2021-06-19T18:34:00Z">
              <w:tcPr>
                <w:tcW w:w="2989" w:type="dxa"/>
                <w:tcBorders>
                  <w:top w:val="nil"/>
                  <w:left w:val="single" w:sz="6" w:space="0" w:color="000000"/>
                  <w:bottom w:val="nil"/>
                  <w:right w:val="single" w:sz="6" w:space="0" w:color="000000"/>
                </w:tcBorders>
              </w:tcPr>
            </w:tcPrChange>
          </w:tcPr>
          <w:p w14:paraId="41D376C5" w14:textId="77777777" w:rsidR="00000000" w:rsidRDefault="000F4E83">
            <w:pPr>
              <w:jc w:val="left"/>
              <w:pPrChange w:id="144" w:author="Author" w:date="2021-06-19T18:34:00Z">
                <w:pPr>
                  <w:pStyle w:val="Tableau"/>
                  <w:spacing w:before="0"/>
                  <w:jc w:val="left"/>
                </w:pPr>
              </w:pPrChange>
            </w:pPr>
            <w:r>
              <w:t>Description</w:t>
            </w:r>
          </w:p>
        </w:tc>
        <w:tc>
          <w:tcPr>
            <w:tcBorders>
              <w:top w:val="nil"/>
              <w:left w:val="single" w:sz="6" w:space="0" w:color="auto"/>
              <w:bottom w:val="nil"/>
              <w:right w:val="nil"/>
            </w:tcBorders>
            <w:tcPrChange w:id="145" w:author="Author" w:date="2021-06-19T18:34:00Z">
              <w:tcPr>
                <w:tcW w:w="2141" w:type="dxa"/>
                <w:tcBorders>
                  <w:top w:val="nil"/>
                  <w:left w:val="single" w:sz="6" w:space="0" w:color="000000"/>
                  <w:bottom w:val="nil"/>
                  <w:right w:val="nil"/>
                </w:tcBorders>
              </w:tcPr>
            </w:tcPrChange>
          </w:tcPr>
          <w:p w14:paraId="6880372F" w14:textId="77777777" w:rsidR="00000000" w:rsidRDefault="000F4E83">
            <w:pPr>
              <w:jc w:val="left"/>
              <w:pPrChange w:id="146" w:author="Author" w:date="2021-06-19T18:34:00Z">
                <w:pPr>
                  <w:pStyle w:val="Tableau"/>
                  <w:spacing w:before="0"/>
                  <w:jc w:val="left"/>
                </w:pPr>
              </w:pPrChange>
            </w:pPr>
            <w:r>
              <w:t>References</w:t>
            </w:r>
          </w:p>
        </w:tc>
        <w:tc>
          <w:tcPr>
            <w:tcW w:w="60" w:type="dxa"/>
            <w:tcBorders>
              <w:top w:val="nil"/>
              <w:left w:val="nil"/>
              <w:bottom w:val="nil"/>
              <w:right w:val="nil"/>
            </w:tcBorders>
            <w:cellDel w:id="147" w:author="Author" w:date="2021-06-19T18:34:00Z"/>
            <w:tcPrChange w:id="148" w:author="Author" w:date="2021-06-19T18:34:00Z">
              <w:tcPr>
                <w:tcW w:w="60" w:type="dxa"/>
                <w:tcBorders>
                  <w:top w:val="nil"/>
                  <w:left w:val="nil"/>
                  <w:bottom w:val="nil"/>
                  <w:right w:val="nil"/>
                </w:tcBorders>
                <w:cellDel w:id="149" w:author="Author" w:date="2021-06-19T18:34:00Z"/>
              </w:tcPr>
            </w:tcPrChange>
          </w:tcPr>
          <w:p w14:paraId="7B922E62" w14:textId="77777777" w:rsidR="00000000" w:rsidRDefault="000F4E83">
            <w:pPr>
              <w:pStyle w:val="Tableau"/>
              <w:spacing w:before="0"/>
              <w:ind w:firstLine="1134"/>
              <w:rPr>
                <w:rFonts w:cstheme="minorBidi"/>
              </w:rPr>
            </w:pPr>
          </w:p>
        </w:tc>
      </w:tr>
      <w:tr w:rsidR="00000000" w:rsidRPr="00F80EF3" w14:paraId="74B57D0C" w14:textId="47985CDF">
        <w:tblPrEx>
          <w:tblCellMar>
            <w:top w:w="0" w:type="dxa"/>
            <w:left w:w="0" w:type="dxa"/>
            <w:bottom w:w="0" w:type="dxa"/>
            <w:right w:w="0" w:type="dxa"/>
          </w:tblCellMar>
        </w:tblPrEx>
        <w:tc>
          <w:tcPr>
            <w:tcW w:w="683" w:type="dxa"/>
            <w:tcBorders>
              <w:top w:val="nil"/>
              <w:left w:val="nil"/>
              <w:bottom w:val="nil"/>
              <w:right w:val="single" w:sz="6" w:space="0" w:color="000000"/>
            </w:tcBorders>
            <w:cellDel w:id="150" w:author="Author" w:date="2021-06-19T18:34:00Z"/>
            <w:tcPrChange w:id="151" w:author="Author" w:date="2021-06-19T18:34:00Z">
              <w:tcPr>
                <w:tcW w:w="683" w:type="dxa"/>
                <w:tcBorders>
                  <w:top w:val="nil"/>
                  <w:left w:val="nil"/>
                  <w:bottom w:val="nil"/>
                  <w:right w:val="single" w:sz="6" w:space="0" w:color="000000"/>
                </w:tcBorders>
                <w:cellDel w:id="152" w:author="Author" w:date="2021-06-19T18:34:00Z"/>
              </w:tcPr>
            </w:tcPrChange>
          </w:tcPr>
          <w:p w14:paraId="543DFE2A" w14:textId="77777777" w:rsidR="00000000" w:rsidRDefault="000F4E83">
            <w:pPr>
              <w:suppressAutoHyphens/>
              <w:jc w:val="left"/>
              <w:rPr>
                <w:rFonts w:eastAsia="Times New Roman" w:hAnsi="Liberation Serif" w:cstheme="minorBidi"/>
                <w:noProof w:val="0"/>
                <w:kern w:val="1"/>
                <w:szCs w:val="24"/>
                <w:lang w:val="fr-FR" w:eastAsia="zh-CN" w:bidi="hi-IN"/>
              </w:rPr>
            </w:pPr>
            <w:del w:id="153" w:author="Author" w:date="2021-06-19T18:34:00Z">
              <w:r>
                <w:rPr>
                  <w:rFonts w:cstheme="minorBidi"/>
                  <w:szCs w:val="24"/>
                </w:rPr>
                <w:delText>A- and B-Mode</w:delText>
              </w:r>
            </w:del>
          </w:p>
        </w:tc>
        <w:tc>
          <w:tcPr>
            <w:tcBorders>
              <w:top w:val="nil"/>
              <w:left w:val="nil"/>
              <w:bottom w:val="nil"/>
              <w:right w:val="single" w:sz="6" w:space="0" w:color="auto"/>
            </w:tcBorders>
            <w:tcPrChange w:id="154" w:author="Author" w:date="2021-06-19T18:34:00Z">
              <w:tcPr>
                <w:tcW w:w="1027" w:type="dxa"/>
                <w:tcBorders>
                  <w:top w:val="nil"/>
                  <w:left w:val="single" w:sz="6" w:space="0" w:color="000000"/>
                  <w:bottom w:val="nil"/>
                  <w:right w:val="single" w:sz="6" w:space="0" w:color="000000"/>
                </w:tcBorders>
              </w:tcPr>
            </w:tcPrChange>
          </w:tcPr>
          <w:p w14:paraId="279E369B" w14:textId="1E2A979A" w:rsidR="00000000" w:rsidRDefault="000F4E83">
            <w:pPr>
              <w:jc w:val="left"/>
              <w:pPrChange w:id="155" w:author="Author" w:date="2021-06-19T18:34:00Z">
                <w:pPr>
                  <w:pStyle w:val="Tableau"/>
                  <w:spacing w:before="0"/>
                  <w:jc w:val="left"/>
                </w:pPr>
              </w:pPrChange>
            </w:pPr>
            <w:r>
              <w:t>NDT/NDE</w:t>
            </w:r>
          </w:p>
        </w:tc>
        <w:tc>
          <w:tcPr>
            <w:tcBorders>
              <w:top w:val="nil"/>
              <w:left w:val="single" w:sz="6" w:space="0" w:color="auto"/>
              <w:bottom w:val="nil"/>
              <w:right w:val="single" w:sz="6" w:space="0" w:color="auto"/>
            </w:tcBorders>
            <w:tcPrChange w:id="156" w:author="Author" w:date="2021-06-19T18:34:00Z">
              <w:tcPr>
                <w:tcW w:w="2989" w:type="dxa"/>
                <w:tcBorders>
                  <w:top w:val="nil"/>
                  <w:left w:val="single" w:sz="6" w:space="0" w:color="000000"/>
                  <w:bottom w:val="nil"/>
                  <w:right w:val="single" w:sz="6" w:space="0" w:color="000000"/>
                </w:tcBorders>
              </w:tcPr>
            </w:tcPrChange>
          </w:tcPr>
          <w:p w14:paraId="7BA1ADCC" w14:textId="77777777" w:rsidR="00000000" w:rsidRDefault="000F4E83">
            <w:pPr>
              <w:jc w:val="left"/>
              <w:pPrChange w:id="157" w:author="Author" w:date="2021-06-19T18:34:00Z">
                <w:pPr>
                  <w:pStyle w:val="Tableau"/>
                  <w:spacing w:before="0"/>
                  <w:jc w:val="left"/>
                </w:pPr>
              </w:pPrChange>
            </w:pPr>
            <w:r>
              <w:t>Ultrasound is commonly used for quality or integrity control of mechanical elements, based on pulse-echo measurement.</w:t>
            </w:r>
          </w:p>
        </w:tc>
        <w:tc>
          <w:tcPr>
            <w:tcBorders>
              <w:top w:val="nil"/>
              <w:left w:val="single" w:sz="6" w:space="0" w:color="auto"/>
              <w:bottom w:val="nil"/>
              <w:right w:val="nil"/>
            </w:tcBorders>
            <w:tcPrChange w:id="158" w:author="Author" w:date="2021-06-19T18:34:00Z">
              <w:tcPr>
                <w:tcW w:w="2141" w:type="dxa"/>
                <w:tcBorders>
                  <w:top w:val="nil"/>
                  <w:left w:val="single" w:sz="6" w:space="0" w:color="000000"/>
                  <w:bottom w:val="nil"/>
                  <w:right w:val="nil"/>
                </w:tcBorders>
              </w:tcPr>
            </w:tcPrChange>
          </w:tcPr>
          <w:p w14:paraId="049574FB" w14:textId="1091DAE9" w:rsidR="00000000" w:rsidRPr="00F80EF3" w:rsidRDefault="000F4E83">
            <w:pPr>
              <w:jc w:val="left"/>
              <w:rPr>
                <w:lang w:val="fr-FR"/>
              </w:rPr>
              <w:pPrChange w:id="159" w:author="Author" w:date="2021-06-19T18:34:00Z">
                <w:pPr>
                  <w:pStyle w:val="Tableau"/>
                  <w:spacing w:before="0"/>
                  <w:jc w:val="left"/>
                </w:pPr>
              </w:pPrChange>
            </w:pPr>
            <w:del w:id="160" w:author="Author" w:date="2021-06-19T18:34:00Z">
              <w:r w:rsidRPr="00F80EF3">
                <w:rPr>
                  <w:rFonts w:cstheme="minorBidi"/>
                  <w:szCs w:val="24"/>
                  <w:lang w:val="fr-FR"/>
                </w:rPr>
                <w:delText>[</w:delText>
              </w:r>
              <w:r>
                <w:rPr>
                  <w:rFonts w:cstheme="minorBidi"/>
                  <w:szCs w:val="24"/>
                </w:rPr>
                <w:fldChar w:fldCharType="begin"/>
              </w:r>
              <w:r w:rsidRPr="00F80EF3">
                <w:rPr>
                  <w:rFonts w:cstheme="minorBidi"/>
                  <w:szCs w:val="24"/>
                  <w:lang w:val="fr-FR"/>
                </w:rPr>
                <w:delInstrText xml:space="preserve"> REF BIB_zhang_fpga_2012 \h </w:delInstrText>
              </w:r>
              <w:r>
                <w:rPr>
                  <w:rFonts w:cstheme="minorBidi"/>
                  <w:szCs w:val="24"/>
                </w:rPr>
                <w:fldChar w:fldCharType="separate"/>
              </w:r>
              <w:r w:rsidRPr="00F80EF3">
                <w:rPr>
                  <w:rFonts w:cstheme="minorBidi"/>
                  <w:szCs w:val="24"/>
                  <w:lang w:val="fr-FR"/>
                </w:rPr>
                <w:delText>Zhang, 2012</w:delText>
              </w:r>
              <w:r>
                <w:rPr>
                  <w:rFonts w:cstheme="minorBidi"/>
                  <w:szCs w:val="24"/>
                </w:rPr>
                <w:fldChar w:fldCharType="end"/>
              </w:r>
              <w:r w:rsidRPr="00F80EF3">
                <w:rPr>
                  <w:rFonts w:cstheme="minorBidi"/>
                  <w:szCs w:val="24"/>
                  <w:lang w:val="fr-FR"/>
                </w:rPr>
                <w:delText xml:space="preserve">, </w:delText>
              </w:r>
              <w:r>
                <w:rPr>
                  <w:rFonts w:cstheme="minorBidi"/>
                  <w:szCs w:val="24"/>
                </w:rPr>
                <w:fldChar w:fldCharType="begin"/>
              </w:r>
              <w:r w:rsidRPr="00F80EF3">
                <w:rPr>
                  <w:rFonts w:cstheme="minorBidi"/>
                  <w:szCs w:val="24"/>
                  <w:lang w:val="fr-FR"/>
                </w:rPr>
                <w:delInstrText xml:space="preserve"> REF BIB_triger_modular_2008 \h </w:delInstrText>
              </w:r>
              <w:r>
                <w:rPr>
                  <w:rFonts w:cstheme="minorBidi"/>
                  <w:szCs w:val="24"/>
                </w:rPr>
                <w:fldChar w:fldCharType="separate"/>
              </w:r>
              <w:r w:rsidRPr="00F80EF3">
                <w:rPr>
                  <w:rFonts w:cstheme="minorBidi"/>
                  <w:szCs w:val="24"/>
                  <w:lang w:val="fr-FR"/>
                </w:rPr>
                <w:delText>Triger et</w:delText>
              </w:r>
              <w:r w:rsidRPr="00F80EF3">
                <w:rPr>
                  <w:rFonts w:cstheme="minorBidi"/>
                  <w:szCs w:val="24"/>
                  <w:lang w:val="fr-FR"/>
                </w:rPr>
                <w:delText> </w:delText>
              </w:r>
              <w:r w:rsidRPr="00F80EF3">
                <w:rPr>
                  <w:rFonts w:cstheme="minorBidi"/>
                  <w:szCs w:val="24"/>
                  <w:lang w:val="fr-FR"/>
                </w:rPr>
                <w:delText xml:space="preserve"> al., 2008</w:delText>
              </w:r>
              <w:r>
                <w:rPr>
                  <w:rFonts w:cstheme="minorBidi"/>
                  <w:szCs w:val="24"/>
                </w:rPr>
                <w:fldChar w:fldCharType="end"/>
              </w:r>
              <w:r w:rsidRPr="00F80EF3">
                <w:rPr>
                  <w:rFonts w:cstheme="minorBidi"/>
                  <w:szCs w:val="24"/>
                  <w:lang w:val="fr-FR"/>
                </w:rPr>
                <w:delText xml:space="preserve">, </w:delText>
              </w:r>
              <w:r>
                <w:rPr>
                  <w:rFonts w:cstheme="minorBidi"/>
                  <w:szCs w:val="24"/>
                </w:rPr>
                <w:fldChar w:fldCharType="begin"/>
              </w:r>
              <w:r w:rsidRPr="00F80EF3">
                <w:rPr>
                  <w:rFonts w:cstheme="minorBidi"/>
                  <w:szCs w:val="24"/>
                  <w:lang w:val="fr-FR"/>
                </w:rPr>
                <w:delInstrText xml:space="preserve"> REF BIB_assef_initial_2016 \h </w:delInstrText>
              </w:r>
              <w:r>
                <w:rPr>
                  <w:rFonts w:cstheme="minorBidi"/>
                  <w:szCs w:val="24"/>
                </w:rPr>
                <w:fldChar w:fldCharType="separate"/>
              </w:r>
              <w:r w:rsidRPr="00F80EF3">
                <w:rPr>
                  <w:rFonts w:cstheme="minorBidi"/>
                  <w:szCs w:val="24"/>
                  <w:lang w:val="fr-FR"/>
                </w:rPr>
                <w:delText>Assef</w:delText>
              </w:r>
              <w:r w:rsidRPr="00F80EF3">
                <w:rPr>
                  <w:rFonts w:cstheme="minorBidi"/>
                  <w:szCs w:val="24"/>
                  <w:lang w:val="fr-FR"/>
                </w:rPr>
                <w:delText xml:space="preserve"> et</w:delText>
              </w:r>
              <w:r w:rsidRPr="00F80EF3">
                <w:rPr>
                  <w:rFonts w:cstheme="minorBidi"/>
                  <w:szCs w:val="24"/>
                  <w:lang w:val="fr-FR"/>
                </w:rPr>
                <w:delText> </w:delText>
              </w:r>
              <w:r w:rsidRPr="00F80EF3">
                <w:rPr>
                  <w:rFonts w:cstheme="minorBidi"/>
                  <w:szCs w:val="24"/>
                  <w:lang w:val="fr-FR"/>
                </w:rPr>
                <w:delText xml:space="preserve"> al., 2016</w:delText>
              </w:r>
              <w:r>
                <w:rPr>
                  <w:rFonts w:cstheme="minorBidi"/>
                  <w:szCs w:val="24"/>
                </w:rPr>
                <w:fldChar w:fldCharType="end"/>
              </w:r>
              <w:r w:rsidRPr="00F80EF3">
                <w:rPr>
                  <w:rFonts w:cstheme="minorBidi"/>
                  <w:szCs w:val="24"/>
                  <w:lang w:val="fr-FR"/>
                </w:rPr>
                <w:delText xml:space="preserve">, </w:delText>
              </w:r>
              <w:r>
                <w:rPr>
                  <w:rFonts w:cstheme="minorBidi"/>
                  <w:szCs w:val="24"/>
                </w:rPr>
                <w:fldChar w:fldCharType="begin"/>
              </w:r>
              <w:r w:rsidRPr="00F80EF3">
                <w:rPr>
                  <w:rFonts w:cstheme="minorBidi"/>
                  <w:szCs w:val="24"/>
                  <w:lang w:val="fr-FR"/>
                </w:rPr>
                <w:delInstrText xml:space="preserve"> REF BIB_schueler_fundamentals_1984 \h </w:delInstrText>
              </w:r>
              <w:r>
                <w:rPr>
                  <w:rFonts w:cstheme="minorBidi"/>
                  <w:szCs w:val="24"/>
                </w:rPr>
                <w:fldChar w:fldCharType="separate"/>
              </w:r>
              <w:r w:rsidRPr="00F80EF3">
                <w:rPr>
                  <w:rFonts w:cstheme="minorBidi"/>
                  <w:szCs w:val="24"/>
                  <w:lang w:val="fr-FR"/>
                </w:rPr>
                <w:delText>Schueler et</w:delText>
              </w:r>
              <w:r w:rsidRPr="00F80EF3">
                <w:rPr>
                  <w:rFonts w:cstheme="minorBidi"/>
                  <w:szCs w:val="24"/>
                  <w:lang w:val="fr-FR"/>
                </w:rPr>
                <w:delText> </w:delText>
              </w:r>
              <w:r w:rsidRPr="00F80EF3">
                <w:rPr>
                  <w:rFonts w:cstheme="minorBidi"/>
                  <w:szCs w:val="24"/>
                  <w:lang w:val="fr-FR"/>
                </w:rPr>
                <w:delText xml:space="preserve"> al., 1984</w:delText>
              </w:r>
              <w:r>
                <w:rPr>
                  <w:rFonts w:cstheme="minorBidi"/>
                  <w:szCs w:val="24"/>
                </w:rPr>
                <w:fldChar w:fldCharType="end"/>
              </w:r>
              <w:r w:rsidRPr="00F80EF3">
                <w:rPr>
                  <w:rFonts w:cstheme="minorBidi"/>
                  <w:szCs w:val="24"/>
                  <w:lang w:val="fr-FR"/>
                </w:rPr>
                <w:delText>]</w:delText>
              </w:r>
            </w:del>
            <w:ins w:id="161" w:author="Author" w:date="2021-06-19T18:34:00Z">
              <w:r w:rsidRPr="00F80EF3">
                <w:rPr>
                  <w:lang w:val="fr-FR"/>
                </w:rPr>
                <w:t>[</w:t>
              </w:r>
              <w:r>
                <w:fldChar w:fldCharType="begin"/>
              </w:r>
              <w:r w:rsidRPr="00F80EF3">
                <w:rPr>
                  <w:lang w:val="fr-FR"/>
                </w:rPr>
                <w:instrText xml:space="preserve">REF BIB_zhang_fpga_2012 \* MERGEFORMAT </w:instrText>
              </w:r>
              <w:r>
                <w:fldChar w:fldCharType="separate"/>
              </w:r>
              <w:r w:rsidRPr="00F80EF3">
                <w:rPr>
                  <w:lang w:val="fr-FR"/>
                </w:rPr>
                <w:t>Zhang, 2012</w:t>
              </w:r>
              <w:r>
                <w:fldChar w:fldCharType="end"/>
              </w:r>
              <w:r w:rsidRPr="00F80EF3">
                <w:rPr>
                  <w:lang w:val="fr-FR"/>
                </w:rPr>
                <w:t xml:space="preserve">, </w:t>
              </w:r>
              <w:r>
                <w:fldChar w:fldCharType="begin"/>
              </w:r>
              <w:r w:rsidRPr="00F80EF3">
                <w:rPr>
                  <w:lang w:val="fr-FR"/>
                </w:rPr>
                <w:instrText xml:space="preserve">REF BIB_triger_modular_2008 \* MERGEFORMAT </w:instrText>
              </w:r>
              <w:r>
                <w:fldChar w:fldCharType="separate"/>
              </w:r>
              <w:r w:rsidRPr="00F80EF3">
                <w:rPr>
                  <w:lang w:val="fr-FR"/>
                </w:rPr>
                <w:t>Triger et</w:t>
              </w:r>
              <w:r w:rsidRPr="00F80EF3">
                <w:rPr>
                  <w:lang w:val="fr-FR"/>
                </w:rPr>
                <w:t> </w:t>
              </w:r>
              <w:r w:rsidRPr="00F80EF3">
                <w:rPr>
                  <w:lang w:val="fr-FR"/>
                </w:rPr>
                <w:t xml:space="preserve"> al., 2008</w:t>
              </w:r>
              <w:r>
                <w:fldChar w:fldCharType="end"/>
              </w:r>
              <w:r w:rsidRPr="00F80EF3">
                <w:rPr>
                  <w:lang w:val="fr-FR"/>
                </w:rPr>
                <w:t xml:space="preserve">, </w:t>
              </w:r>
              <w:r>
                <w:fldChar w:fldCharType="begin"/>
              </w:r>
              <w:r w:rsidRPr="00F80EF3">
                <w:rPr>
                  <w:lang w:val="fr-FR"/>
                </w:rPr>
                <w:instrText>REF BIB_assef_</w:instrText>
              </w:r>
              <w:r w:rsidRPr="00F80EF3">
                <w:rPr>
                  <w:lang w:val="fr-FR"/>
                </w:rPr>
                <w:instrText xml:space="preserve">initial_2016 \* MERGEFORMAT </w:instrText>
              </w:r>
              <w:r>
                <w:fldChar w:fldCharType="separate"/>
              </w:r>
              <w:r w:rsidRPr="00F80EF3">
                <w:rPr>
                  <w:lang w:val="fr-FR"/>
                </w:rPr>
                <w:t>Assef et</w:t>
              </w:r>
              <w:r w:rsidRPr="00F80EF3">
                <w:rPr>
                  <w:lang w:val="fr-FR"/>
                </w:rPr>
                <w:t> </w:t>
              </w:r>
              <w:r w:rsidRPr="00F80EF3">
                <w:rPr>
                  <w:lang w:val="fr-FR"/>
                </w:rPr>
                <w:t xml:space="preserve"> al., 2016</w:t>
              </w:r>
              <w:r>
                <w:fldChar w:fldCharType="end"/>
              </w:r>
              <w:r w:rsidRPr="00F80EF3">
                <w:rPr>
                  <w:lang w:val="fr-FR"/>
                </w:rPr>
                <w:t xml:space="preserve">, </w:t>
              </w:r>
              <w:r>
                <w:fldChar w:fldCharType="begin"/>
              </w:r>
              <w:r w:rsidRPr="00F80EF3">
                <w:rPr>
                  <w:lang w:val="fr-FR"/>
                </w:rPr>
                <w:instrText xml:space="preserve">REF BIB_schueler_fundamentals_1984 \* MERGEFORMAT </w:instrText>
              </w:r>
              <w:r>
                <w:fldChar w:fldCharType="separate"/>
              </w:r>
              <w:r w:rsidRPr="00F80EF3">
                <w:rPr>
                  <w:lang w:val="fr-FR"/>
                </w:rPr>
                <w:t>Schueler et</w:t>
              </w:r>
              <w:r w:rsidRPr="00F80EF3">
                <w:rPr>
                  <w:lang w:val="fr-FR"/>
                </w:rPr>
                <w:t> </w:t>
              </w:r>
              <w:r w:rsidRPr="00F80EF3">
                <w:rPr>
                  <w:lang w:val="fr-FR"/>
                </w:rPr>
                <w:t xml:space="preserve"> al., 1984</w:t>
              </w:r>
              <w:r>
                <w:fldChar w:fldCharType="end"/>
              </w:r>
              <w:r w:rsidRPr="00F80EF3">
                <w:rPr>
                  <w:lang w:val="fr-FR"/>
                </w:rPr>
                <w:t xml:space="preserve">, </w:t>
              </w:r>
              <w:r>
                <w:fldChar w:fldCharType="begin"/>
              </w:r>
              <w:r w:rsidRPr="00F80EF3">
                <w:rPr>
                  <w:lang w:val="fr-FR"/>
                </w:rPr>
                <w:instrText xml:space="preserve">REF BIB_zhang_autonomous_2018 \* MERGEFORMAT </w:instrText>
              </w:r>
              <w:r>
                <w:fldChar w:fldCharType="separate"/>
              </w:r>
              <w:r w:rsidRPr="00F80EF3">
                <w:rPr>
                  <w:lang w:val="fr-FR"/>
                </w:rPr>
                <w:t>Zhang et</w:t>
              </w:r>
              <w:r w:rsidRPr="00F80EF3">
                <w:rPr>
                  <w:lang w:val="fr-FR"/>
                </w:rPr>
                <w:t> </w:t>
              </w:r>
              <w:r w:rsidRPr="00F80EF3">
                <w:rPr>
                  <w:lang w:val="fr-FR"/>
                </w:rPr>
                <w:t xml:space="preserve"> al., 2018a</w:t>
              </w:r>
              <w:r>
                <w:fldChar w:fldCharType="end"/>
              </w:r>
              <w:r w:rsidRPr="00F80EF3">
                <w:rPr>
                  <w:lang w:val="fr-FR"/>
                </w:rPr>
                <w:t xml:space="preserve">, </w:t>
              </w:r>
              <w:r>
                <w:fldChar w:fldCharType="begin"/>
              </w:r>
              <w:r w:rsidRPr="00F80EF3">
                <w:rPr>
                  <w:lang w:val="fr-FR"/>
                </w:rPr>
                <w:instrText xml:space="preserve">REF BIB_zhang_implementation_2021 \* MERGEFORMAT </w:instrText>
              </w:r>
              <w:r>
                <w:fldChar w:fldCharType="separate"/>
              </w:r>
              <w:r w:rsidRPr="00F80EF3">
                <w:rPr>
                  <w:lang w:val="fr-FR"/>
                </w:rPr>
                <w:t>Zhang et</w:t>
              </w:r>
              <w:r w:rsidRPr="00F80EF3">
                <w:rPr>
                  <w:lang w:val="fr-FR"/>
                </w:rPr>
                <w:t> </w:t>
              </w:r>
              <w:r w:rsidRPr="00F80EF3">
                <w:rPr>
                  <w:lang w:val="fr-FR"/>
                </w:rPr>
                <w:t xml:space="preserve"> al., 2021</w:t>
              </w:r>
              <w:r>
                <w:fldChar w:fldCharType="end"/>
              </w:r>
              <w:r w:rsidRPr="00F80EF3">
                <w:rPr>
                  <w:lang w:val="fr-FR"/>
                </w:rPr>
                <w:t xml:space="preserve">, </w:t>
              </w:r>
              <w:r>
                <w:fldChar w:fldCharType="begin"/>
              </w:r>
              <w:r w:rsidRPr="00F80EF3">
                <w:rPr>
                  <w:lang w:val="fr-FR"/>
                </w:rPr>
                <w:instrText xml:space="preserve">REF BIB_clementi_identification_2020 \* MERGEFORMAT </w:instrText>
              </w:r>
              <w:r>
                <w:fldChar w:fldCharType="separate"/>
              </w:r>
              <w:r w:rsidRPr="00F80EF3">
                <w:rPr>
                  <w:lang w:val="fr-FR"/>
                </w:rPr>
                <w:t>Clementi et</w:t>
              </w:r>
              <w:r w:rsidRPr="00F80EF3">
                <w:rPr>
                  <w:lang w:val="fr-FR"/>
                </w:rPr>
                <w:t> </w:t>
              </w:r>
              <w:r w:rsidRPr="00F80EF3">
                <w:rPr>
                  <w:lang w:val="fr-FR"/>
                </w:rPr>
                <w:t xml:space="preserve"> al., 2020</w:t>
              </w:r>
              <w:r>
                <w:fldChar w:fldCharType="end"/>
              </w:r>
              <w:r w:rsidRPr="00F80EF3">
                <w:rPr>
                  <w:lang w:val="fr-FR"/>
                </w:rPr>
                <w:t>]</w:t>
              </w:r>
            </w:ins>
          </w:p>
        </w:tc>
        <w:tc>
          <w:tcPr>
            <w:tcW w:w="60" w:type="dxa"/>
            <w:tcBorders>
              <w:top w:val="nil"/>
              <w:left w:val="nil"/>
              <w:bottom w:val="nil"/>
              <w:right w:val="nil"/>
            </w:tcBorders>
            <w:cellDel w:id="162" w:author="Author" w:date="2021-06-19T18:34:00Z"/>
            <w:tcPrChange w:id="163" w:author="Author" w:date="2021-06-19T18:34:00Z">
              <w:tcPr>
                <w:tcW w:w="60" w:type="dxa"/>
                <w:tcBorders>
                  <w:top w:val="nil"/>
                  <w:left w:val="nil"/>
                  <w:bottom w:val="nil"/>
                  <w:right w:val="nil"/>
                </w:tcBorders>
                <w:cellDel w:id="164" w:author="Author" w:date="2021-06-19T18:34:00Z"/>
              </w:tcPr>
            </w:tcPrChange>
          </w:tcPr>
          <w:p w14:paraId="03CE39EE" w14:textId="77777777" w:rsidR="00000000" w:rsidRPr="00F80EF3" w:rsidRDefault="000F4E83">
            <w:pPr>
              <w:pStyle w:val="Tableau"/>
              <w:spacing w:before="0"/>
              <w:rPr>
                <w:rFonts w:cstheme="minorBidi"/>
                <w:lang w:val="fr-FR"/>
              </w:rPr>
            </w:pPr>
          </w:p>
        </w:tc>
      </w:tr>
      <w:tr w:rsidR="00000000" w14:paraId="007F6149" w14:textId="77777777">
        <w:tblPrEx>
          <w:tblCellMar>
            <w:top w:w="0" w:type="dxa"/>
            <w:left w:w="0" w:type="dxa"/>
            <w:bottom w:w="0" w:type="dxa"/>
            <w:right w:w="0" w:type="dxa"/>
          </w:tblCellMar>
        </w:tblPrEx>
        <w:tc>
          <w:tcPr>
            <w:tcW w:w="683" w:type="dxa"/>
            <w:tcBorders>
              <w:top w:val="nil"/>
              <w:left w:val="nil"/>
              <w:bottom w:val="nil"/>
              <w:right w:val="single" w:sz="6" w:space="0" w:color="000000"/>
            </w:tcBorders>
            <w:cellDel w:id="165" w:author="Author" w:date="2021-06-19T18:34:00Z"/>
            <w:tcPrChange w:id="166" w:author="Author" w:date="2021-06-19T18:34:00Z">
              <w:tcPr>
                <w:tcW w:w="683" w:type="dxa"/>
                <w:tcBorders>
                  <w:top w:val="nil"/>
                  <w:left w:val="nil"/>
                  <w:bottom w:val="nil"/>
                  <w:right w:val="single" w:sz="6" w:space="0" w:color="000000"/>
                </w:tcBorders>
                <w:cellDel w:id="167" w:author="Author" w:date="2021-06-19T18:34:00Z"/>
              </w:tcPr>
            </w:tcPrChange>
          </w:tcPr>
          <w:p w14:paraId="7005D689" w14:textId="77777777" w:rsidR="00000000" w:rsidRDefault="000F4E83">
            <w:pPr>
              <w:suppressAutoHyphens/>
              <w:jc w:val="left"/>
              <w:rPr>
                <w:rFonts w:eastAsia="Times New Roman" w:hAnsi="Liberation Serif" w:cstheme="minorBidi"/>
                <w:noProof w:val="0"/>
                <w:kern w:val="1"/>
                <w:szCs w:val="24"/>
                <w:lang w:val="fr-FR" w:eastAsia="zh-CN" w:bidi="hi-IN"/>
              </w:rPr>
            </w:pPr>
            <w:del w:id="168" w:author="Author" w:date="2021-06-19T18:34:00Z">
              <w:r w:rsidRPr="00F80EF3">
                <w:rPr>
                  <w:rFonts w:cstheme="minorBidi"/>
                  <w:szCs w:val="24"/>
                  <w:lang w:val="fr-FR"/>
                </w:rPr>
                <w:delText>A-Mode</w:delText>
              </w:r>
            </w:del>
          </w:p>
        </w:tc>
        <w:tc>
          <w:tcPr>
            <w:tcBorders>
              <w:top w:val="nil"/>
              <w:left w:val="nil"/>
              <w:bottom w:val="nil"/>
              <w:right w:val="single" w:sz="6" w:space="0" w:color="auto"/>
            </w:tcBorders>
            <w:tcPrChange w:id="169" w:author="Author" w:date="2021-06-19T18:34:00Z">
              <w:tcPr>
                <w:tcW w:w="1027" w:type="dxa"/>
                <w:tcBorders>
                  <w:top w:val="nil"/>
                  <w:left w:val="single" w:sz="6" w:space="0" w:color="000000"/>
                  <w:bottom w:val="nil"/>
                  <w:right w:val="single" w:sz="6" w:space="0" w:color="000000"/>
                </w:tcBorders>
              </w:tcPr>
            </w:tcPrChange>
          </w:tcPr>
          <w:p w14:paraId="718B3A94" w14:textId="59CE0A58" w:rsidR="00000000" w:rsidRDefault="000F4E83">
            <w:pPr>
              <w:jc w:val="left"/>
              <w:pPrChange w:id="170" w:author="Author" w:date="2021-06-19T18:34:00Z">
                <w:pPr>
                  <w:pStyle w:val="Tableau"/>
                  <w:spacing w:before="0"/>
                  <w:jc w:val="left"/>
                </w:pPr>
              </w:pPrChange>
            </w:pPr>
            <w:r>
              <w:t>General imaging</w:t>
            </w:r>
          </w:p>
        </w:tc>
        <w:tc>
          <w:tcPr>
            <w:tcBorders>
              <w:top w:val="nil"/>
              <w:left w:val="single" w:sz="6" w:space="0" w:color="auto"/>
              <w:bottom w:val="nil"/>
              <w:right w:val="single" w:sz="6" w:space="0" w:color="auto"/>
            </w:tcBorders>
            <w:tcPrChange w:id="171" w:author="Author" w:date="2021-06-19T18:34:00Z">
              <w:tcPr>
                <w:tcW w:w="2989" w:type="dxa"/>
                <w:tcBorders>
                  <w:top w:val="nil"/>
                  <w:left w:val="single" w:sz="6" w:space="0" w:color="000000"/>
                  <w:bottom w:val="nil"/>
                  <w:right w:val="single" w:sz="6" w:space="0" w:color="000000"/>
                </w:tcBorders>
              </w:tcPr>
            </w:tcPrChange>
          </w:tcPr>
          <w:p w14:paraId="05533E79" w14:textId="6AA86D22" w:rsidR="00000000" w:rsidRDefault="000F4E83">
            <w:pPr>
              <w:jc w:val="left"/>
              <w:pPrChange w:id="172" w:author="Author" w:date="2021-06-19T18:34:00Z">
                <w:pPr>
                  <w:pStyle w:val="Tableau"/>
                  <w:spacing w:before="0"/>
                  <w:jc w:val="left"/>
                </w:pPr>
              </w:pPrChange>
            </w:pPr>
            <w:r>
              <w:t>Although it is relatively simple and does not enable 2D imaging, A-mode enables measurements for examinations such as para-nasal sinuses, trans-</w:t>
            </w:r>
            <w:r>
              <w:t>skull fluid detection, sinus pathology orophthalmology assessments</w:t>
            </w:r>
            <w:del w:id="173" w:author="Author" w:date="2021-06-19T18:34:00Z">
              <w:r>
                <w:rPr>
                  <w:rFonts w:cstheme="minorBidi"/>
                  <w:szCs w:val="24"/>
                </w:rPr>
                <w:delText>.</w:delText>
              </w:r>
            </w:del>
            <w:ins w:id="174" w:author="Author" w:date="2021-06-19T18:34:00Z">
              <w:r>
                <w:t>, and even fluid physical properties.</w:t>
              </w:r>
            </w:ins>
          </w:p>
        </w:tc>
        <w:tc>
          <w:tcPr>
            <w:gridSpan w:val="2"/>
            <w:tcBorders>
              <w:top w:val="nil"/>
              <w:left w:val="single" w:sz="6" w:space="0" w:color="auto"/>
              <w:bottom w:val="nil"/>
              <w:right w:val="nil"/>
            </w:tcBorders>
            <w:tcPrChange w:id="175" w:author="Author" w:date="2021-06-19T18:34:00Z">
              <w:tcPr>
                <w:tcW w:w="2141" w:type="dxa"/>
                <w:tcBorders>
                  <w:top w:val="nil"/>
                  <w:left w:val="single" w:sz="6" w:space="0" w:color="000000"/>
                  <w:bottom w:val="nil"/>
                  <w:right w:val="nil"/>
                </w:tcBorders>
              </w:tcPr>
            </w:tcPrChange>
          </w:tcPr>
          <w:p w14:paraId="6590616D" w14:textId="5A6F90F5" w:rsidR="00000000" w:rsidRPr="00F80EF3" w:rsidRDefault="000F4E83">
            <w:pPr>
              <w:jc w:val="left"/>
              <w:rPr>
                <w:lang w:val="fr-FR"/>
              </w:rPr>
              <w:pPrChange w:id="176" w:author="Author" w:date="2021-06-19T18:34:00Z">
                <w:pPr>
                  <w:pStyle w:val="Tableau"/>
                  <w:spacing w:before="0"/>
                  <w:jc w:val="left"/>
                </w:pPr>
              </w:pPrChange>
            </w:pPr>
            <w:del w:id="177" w:author="Author" w:date="2021-06-19T18:34:00Z">
              <w:r w:rsidRPr="00F80EF3">
                <w:rPr>
                  <w:rFonts w:cstheme="minorBidi"/>
                  <w:szCs w:val="24"/>
                  <w:lang w:val="fr-FR"/>
                </w:rPr>
                <w:delText>[</w:delText>
              </w:r>
              <w:r>
                <w:rPr>
                  <w:rFonts w:cstheme="minorBidi"/>
                  <w:szCs w:val="24"/>
                </w:rPr>
                <w:fldChar w:fldCharType="begin"/>
              </w:r>
              <w:r w:rsidRPr="00F80EF3">
                <w:rPr>
                  <w:rFonts w:cstheme="minorBidi"/>
                  <w:szCs w:val="24"/>
                  <w:lang w:val="fr-FR"/>
                </w:rPr>
                <w:delInstrText xml:space="preserve"> REF BIB_noauthor_wrist_nodate \h </w:delInstrText>
              </w:r>
              <w:r>
                <w:rPr>
                  <w:rFonts w:cstheme="minorBidi"/>
                  <w:szCs w:val="24"/>
                </w:rPr>
                <w:fldChar w:fldCharType="separate"/>
              </w:r>
              <w:r w:rsidRPr="00F80EF3">
                <w:rPr>
                  <w:rFonts w:cstheme="minorBidi"/>
                  <w:szCs w:val="24"/>
                  <w:lang w:val="fr-FR"/>
                </w:rPr>
                <w:delText xml:space="preserve">noa, </w:delText>
              </w:r>
              <w:r>
                <w:rPr>
                  <w:rFonts w:cstheme="minorBidi"/>
                  <w:szCs w:val="24"/>
                </w:rPr>
                <w:fldChar w:fldCharType="end"/>
              </w:r>
              <w:r w:rsidRPr="00F80EF3">
                <w:rPr>
                  <w:rFonts w:cstheme="minorBidi"/>
                  <w:szCs w:val="24"/>
                  <w:lang w:val="fr-FR"/>
                </w:rPr>
                <w:delText xml:space="preserve">, </w:delText>
              </w:r>
              <w:r>
                <w:rPr>
                  <w:rFonts w:cstheme="minorBidi"/>
                  <w:szCs w:val="24"/>
                </w:rPr>
                <w:fldChar w:fldCharType="begin"/>
              </w:r>
              <w:r w:rsidRPr="00F80EF3">
                <w:rPr>
                  <w:rFonts w:cstheme="minorBidi"/>
                  <w:szCs w:val="24"/>
                  <w:lang w:val="fr-FR"/>
                </w:rPr>
                <w:delInstrText xml:space="preserve"> REF BIB_carotenuto_very_2004 \h </w:delInstrText>
              </w:r>
              <w:r>
                <w:rPr>
                  <w:rFonts w:cstheme="minorBidi"/>
                  <w:szCs w:val="24"/>
                </w:rPr>
                <w:fldChar w:fldCharType="separate"/>
              </w:r>
              <w:r w:rsidRPr="00F80EF3">
                <w:rPr>
                  <w:rFonts w:cstheme="minorBidi"/>
                  <w:szCs w:val="24"/>
                  <w:lang w:val="fr-FR"/>
                </w:rPr>
                <w:delText>Carotenuto et</w:delText>
              </w:r>
              <w:r w:rsidRPr="00F80EF3">
                <w:rPr>
                  <w:rFonts w:cstheme="minorBidi"/>
                  <w:szCs w:val="24"/>
                  <w:lang w:val="fr-FR"/>
                </w:rPr>
                <w:delText> </w:delText>
              </w:r>
              <w:r w:rsidRPr="00F80EF3">
                <w:rPr>
                  <w:rFonts w:cstheme="minorBidi"/>
                  <w:szCs w:val="24"/>
                  <w:lang w:val="fr-FR"/>
                </w:rPr>
                <w:delText xml:space="preserve"> al., 2004</w:delText>
              </w:r>
              <w:r>
                <w:rPr>
                  <w:rFonts w:cstheme="minorBidi"/>
                  <w:szCs w:val="24"/>
                </w:rPr>
                <w:fldChar w:fldCharType="end"/>
              </w:r>
              <w:r w:rsidRPr="00F80EF3">
                <w:rPr>
                  <w:rFonts w:cstheme="minorBidi"/>
                  <w:szCs w:val="24"/>
                  <w:lang w:val="fr-FR"/>
                </w:rPr>
                <w:delText>]</w:delText>
              </w:r>
            </w:del>
            <w:ins w:id="178" w:author="Author" w:date="2021-06-19T18:34:00Z">
              <w:r w:rsidRPr="00F80EF3">
                <w:rPr>
                  <w:lang w:val="fr-FR"/>
                </w:rPr>
                <w:t>[</w:t>
              </w:r>
              <w:r>
                <w:fldChar w:fldCharType="begin"/>
              </w:r>
              <w:r w:rsidRPr="00F80EF3">
                <w:rPr>
                  <w:lang w:val="fr-FR"/>
                </w:rPr>
                <w:instrText xml:space="preserve">REF BIB_noauthor_wrist_nodate \* MERGEFORMAT </w:instrText>
              </w:r>
              <w:r>
                <w:fldChar w:fldCharType="separate"/>
              </w:r>
              <w:r w:rsidRPr="00F80EF3">
                <w:rPr>
                  <w:lang w:val="fr-FR"/>
                </w:rPr>
                <w:t xml:space="preserve">noa, </w:t>
              </w:r>
              <w:r>
                <w:fldChar w:fldCharType="end"/>
              </w:r>
              <w:r w:rsidRPr="00F80EF3">
                <w:rPr>
                  <w:lang w:val="fr-FR"/>
                </w:rPr>
                <w:t xml:space="preserve">, </w:t>
              </w:r>
              <w:r>
                <w:fldChar w:fldCharType="begin"/>
              </w:r>
              <w:r w:rsidRPr="00F80EF3">
                <w:rPr>
                  <w:lang w:val="fr-FR"/>
                </w:rPr>
                <w:instrText xml:space="preserve">REF BIB_carotenuto_very_2004 \* MERGEFORMAT </w:instrText>
              </w:r>
              <w:r>
                <w:fldChar w:fldCharType="separate"/>
              </w:r>
              <w:r w:rsidRPr="00F80EF3">
                <w:rPr>
                  <w:lang w:val="fr-FR"/>
                </w:rPr>
                <w:t>Carotenuto et</w:t>
              </w:r>
              <w:r w:rsidRPr="00F80EF3">
                <w:rPr>
                  <w:lang w:val="fr-FR"/>
                </w:rPr>
                <w:t> </w:t>
              </w:r>
              <w:r w:rsidRPr="00F80EF3">
                <w:rPr>
                  <w:lang w:val="fr-FR"/>
                </w:rPr>
                <w:t xml:space="preserve"> al., 2004</w:t>
              </w:r>
              <w:r>
                <w:fldChar w:fldCharType="end"/>
              </w:r>
              <w:r w:rsidRPr="00F80EF3">
                <w:rPr>
                  <w:lang w:val="fr-FR"/>
                </w:rPr>
                <w:t xml:space="preserve">, </w:t>
              </w:r>
              <w:r>
                <w:fldChar w:fldCharType="begin"/>
              </w:r>
              <w:r w:rsidRPr="00F80EF3">
                <w:rPr>
                  <w:lang w:val="fr-FR"/>
                </w:rPr>
                <w:instrText>REF BIB_yang_exploratio</w:instrText>
              </w:r>
              <w:r w:rsidRPr="00F80EF3">
                <w:rPr>
                  <w:lang w:val="fr-FR"/>
                </w:rPr>
                <w:instrText xml:space="preserve">n_2021 \* MERGEFORMAT </w:instrText>
              </w:r>
              <w:r>
                <w:fldChar w:fldCharType="separate"/>
              </w:r>
              <w:r w:rsidRPr="00F80EF3">
                <w:rPr>
                  <w:lang w:val="fr-FR"/>
                </w:rPr>
                <w:t>Yang et</w:t>
              </w:r>
              <w:r w:rsidRPr="00F80EF3">
                <w:rPr>
                  <w:lang w:val="fr-FR"/>
                </w:rPr>
                <w:t> </w:t>
              </w:r>
              <w:r w:rsidRPr="00F80EF3">
                <w:rPr>
                  <w:lang w:val="fr-FR"/>
                </w:rPr>
                <w:t xml:space="preserve"> al., 2021</w:t>
              </w:r>
              <w:r>
                <w:fldChar w:fldCharType="end"/>
              </w:r>
              <w:r w:rsidRPr="00F80EF3">
                <w:rPr>
                  <w:lang w:val="fr-FR"/>
                </w:rPr>
                <w:t>]</w:t>
              </w:r>
            </w:ins>
          </w:p>
        </w:tc>
        <w:tc>
          <w:tcPr>
            <w:gridSpan w:val="0"/>
            <w:tcBorders>
              <w:top w:val="nil"/>
              <w:left w:val="nil"/>
              <w:bottom w:val="nil"/>
              <w:right w:val="nil"/>
            </w:tcBorders>
            <w:tcPrChange w:id="179" w:author="Author" w:date="2021-06-19T18:34:00Z">
              <w:tcPr>
                <w:tcW w:w="60" w:type="dxa"/>
                <w:tcBorders>
                  <w:top w:val="nil"/>
                  <w:left w:val="nil"/>
                  <w:bottom w:val="nil"/>
                  <w:right w:val="nil"/>
                </w:tcBorders>
              </w:tcPr>
            </w:tcPrChange>
          </w:tcPr>
          <w:p w14:paraId="6EF678A6" w14:textId="77777777" w:rsidR="00000000" w:rsidRDefault="000F4E83">
            <w:pPr>
              <w:jc w:val="left"/>
              <w:pPrChange w:id="180" w:author="Author" w:date="2021-06-19T18:34:00Z">
                <w:pPr>
                  <w:pStyle w:val="Tableau"/>
                  <w:spacing w:before="0"/>
                </w:pPr>
              </w:pPrChange>
            </w:pPr>
            <w:ins w:id="181" w:author="Author" w:date="2021-06-19T18:34:00Z">
              <w:r>
                <w:t xml:space="preserve">_ </w:t>
              </w:r>
            </w:ins>
          </w:p>
        </w:tc>
      </w:tr>
      <w:tr w:rsidR="00000000" w14:paraId="543FBDE1" w14:textId="77777777">
        <w:tblPrEx>
          <w:tblCellMar>
            <w:top w:w="0" w:type="dxa"/>
            <w:left w:w="0" w:type="dxa"/>
            <w:bottom w:w="0" w:type="dxa"/>
            <w:right w:w="0" w:type="dxa"/>
          </w:tblCellMar>
        </w:tblPrEx>
        <w:tc>
          <w:tcPr>
            <w:tcW w:w="683" w:type="dxa"/>
            <w:tcBorders>
              <w:top w:val="nil"/>
              <w:left w:val="nil"/>
              <w:bottom w:val="nil"/>
              <w:right w:val="single" w:sz="6" w:space="0" w:color="000000"/>
            </w:tcBorders>
            <w:cellDel w:id="182" w:author="Author" w:date="2021-06-19T18:34:00Z"/>
            <w:tcPrChange w:id="183" w:author="Author" w:date="2021-06-19T18:34:00Z">
              <w:tcPr>
                <w:tcW w:w="683" w:type="dxa"/>
                <w:tcBorders>
                  <w:top w:val="nil"/>
                  <w:left w:val="nil"/>
                  <w:bottom w:val="nil"/>
                  <w:right w:val="single" w:sz="6" w:space="0" w:color="000000"/>
                </w:tcBorders>
                <w:cellDel w:id="184" w:author="Author" w:date="2021-06-19T18:34:00Z"/>
              </w:tcPr>
            </w:tcPrChange>
          </w:tcPr>
          <w:p w14:paraId="5617B940" w14:textId="77777777" w:rsidR="00000000" w:rsidRDefault="000F4E83">
            <w:pPr>
              <w:suppressAutoHyphens/>
              <w:jc w:val="left"/>
              <w:rPr>
                <w:rFonts w:eastAsia="Times New Roman" w:hAnsi="Liberation Serif" w:cstheme="minorBidi"/>
                <w:noProof w:val="0"/>
                <w:kern w:val="1"/>
                <w:szCs w:val="24"/>
                <w:lang w:val="fr-FR" w:eastAsia="zh-CN" w:bidi="hi-IN"/>
              </w:rPr>
            </w:pPr>
            <w:del w:id="185" w:author="Author" w:date="2021-06-19T18:34:00Z">
              <w:r>
                <w:rPr>
                  <w:rFonts w:cstheme="minorBidi"/>
                  <w:szCs w:val="24"/>
                </w:rPr>
                <w:delText>A- and B-Mode</w:delText>
              </w:r>
            </w:del>
          </w:p>
        </w:tc>
        <w:tc>
          <w:tcPr>
            <w:tcBorders>
              <w:top w:val="nil"/>
              <w:left w:val="nil"/>
              <w:bottom w:val="nil"/>
              <w:right w:val="single" w:sz="6" w:space="0" w:color="auto"/>
            </w:tcBorders>
            <w:tcPrChange w:id="186" w:author="Author" w:date="2021-06-19T18:34:00Z">
              <w:tcPr>
                <w:tcW w:w="1027" w:type="dxa"/>
                <w:tcBorders>
                  <w:top w:val="nil"/>
                  <w:left w:val="single" w:sz="6" w:space="0" w:color="000000"/>
                  <w:bottom w:val="nil"/>
                  <w:right w:val="single" w:sz="6" w:space="0" w:color="000000"/>
                </w:tcBorders>
              </w:tcPr>
            </w:tcPrChange>
          </w:tcPr>
          <w:p w14:paraId="31C3CD11" w14:textId="53E7ED2A" w:rsidR="00000000" w:rsidRDefault="000F4E83">
            <w:pPr>
              <w:jc w:val="left"/>
              <w:pPrChange w:id="187" w:author="Author" w:date="2021-06-19T18:34:00Z">
                <w:pPr>
                  <w:pStyle w:val="Tableau"/>
                  <w:spacing w:before="0"/>
                  <w:jc w:val="left"/>
                </w:pPr>
              </w:pPrChange>
            </w:pPr>
            <w:del w:id="188" w:author="Author" w:date="2021-06-19T18:34:00Z">
              <w:r>
                <w:rPr>
                  <w:rFonts w:cstheme="minorBidi"/>
                  <w:szCs w:val="24"/>
                </w:rPr>
                <w:delText>Vascular</w:delText>
              </w:r>
            </w:del>
            <w:ins w:id="189" w:author="Author" w:date="2021-06-19T18:34:00Z">
              <w:r>
                <w:t>Non-doppler vascular</w:t>
              </w:r>
            </w:ins>
            <w:r>
              <w:t xml:space="preserve"> assessments</w:t>
            </w:r>
          </w:p>
        </w:tc>
        <w:tc>
          <w:tcPr>
            <w:tcBorders>
              <w:top w:val="nil"/>
              <w:left w:val="single" w:sz="6" w:space="0" w:color="auto"/>
              <w:bottom w:val="nil"/>
              <w:right w:val="single" w:sz="6" w:space="0" w:color="auto"/>
            </w:tcBorders>
            <w:tcPrChange w:id="190" w:author="Author" w:date="2021-06-19T18:34:00Z">
              <w:tcPr>
                <w:tcW w:w="2989" w:type="dxa"/>
                <w:tcBorders>
                  <w:top w:val="nil"/>
                  <w:left w:val="single" w:sz="6" w:space="0" w:color="000000"/>
                  <w:bottom w:val="nil"/>
                  <w:right w:val="single" w:sz="6" w:space="0" w:color="000000"/>
                </w:tcBorders>
              </w:tcPr>
            </w:tcPrChange>
          </w:tcPr>
          <w:p w14:paraId="3F9ECAB6" w14:textId="77777777" w:rsidR="00000000" w:rsidRDefault="000F4E83">
            <w:pPr>
              <w:jc w:val="left"/>
              <w:pPrChange w:id="191" w:author="Author" w:date="2021-06-19T18:34:00Z">
                <w:pPr>
                  <w:pStyle w:val="Tableau"/>
                  <w:spacing w:before="0"/>
                  <w:jc w:val="left"/>
                </w:pPr>
              </w:pPrChange>
            </w:pPr>
            <w:r>
              <w:t>Devices were used to measure the diameter and the blood pulse speed traveling through the radial artery, which then can be used to track changes in blood pressure at various points on the human body, or even artery stiffness.</w:t>
            </w:r>
          </w:p>
        </w:tc>
        <w:tc>
          <w:tcPr>
            <w:gridSpan w:val="2"/>
            <w:tcBorders>
              <w:top w:val="nil"/>
              <w:left w:val="single" w:sz="6" w:space="0" w:color="auto"/>
              <w:bottom w:val="nil"/>
              <w:right w:val="nil"/>
            </w:tcBorders>
            <w:tcPrChange w:id="192" w:author="Author" w:date="2021-06-19T18:34:00Z">
              <w:tcPr>
                <w:tcW w:w="2141" w:type="dxa"/>
                <w:tcBorders>
                  <w:top w:val="nil"/>
                  <w:left w:val="single" w:sz="6" w:space="0" w:color="000000"/>
                  <w:bottom w:val="nil"/>
                  <w:right w:val="nil"/>
                </w:tcBorders>
              </w:tcPr>
            </w:tcPrChange>
          </w:tcPr>
          <w:p w14:paraId="49D37CAC" w14:textId="03823C01" w:rsidR="00000000" w:rsidRPr="00F80EF3" w:rsidRDefault="000F4E83">
            <w:pPr>
              <w:jc w:val="left"/>
              <w:rPr>
                <w:lang w:val="fr-FR"/>
              </w:rPr>
              <w:pPrChange w:id="193" w:author="Author" w:date="2021-06-19T18:34:00Z">
                <w:pPr>
                  <w:pStyle w:val="Tableau"/>
                  <w:spacing w:before="0"/>
                  <w:jc w:val="left"/>
                </w:pPr>
              </w:pPrChange>
            </w:pPr>
            <w:del w:id="194" w:author="Author" w:date="2021-06-19T18:34:00Z">
              <w:r w:rsidRPr="00F80EF3">
                <w:rPr>
                  <w:rFonts w:cstheme="minorBidi"/>
                  <w:szCs w:val="24"/>
                  <w:lang w:val="fr-FR"/>
                </w:rPr>
                <w:delText>[</w:delText>
              </w:r>
              <w:r>
                <w:rPr>
                  <w:rFonts w:cstheme="minorBidi"/>
                  <w:szCs w:val="24"/>
                </w:rPr>
                <w:fldChar w:fldCharType="begin"/>
              </w:r>
              <w:r w:rsidRPr="00F80EF3">
                <w:rPr>
                  <w:rFonts w:cstheme="minorBidi"/>
                  <w:szCs w:val="24"/>
                  <w:lang w:val="fr-FR"/>
                </w:rPr>
                <w:delInstrText xml:space="preserve"> REF BIB_worthing_using_2016 \h </w:delInstrText>
              </w:r>
              <w:r>
                <w:rPr>
                  <w:rFonts w:cstheme="minorBidi"/>
                  <w:szCs w:val="24"/>
                </w:rPr>
                <w:fldChar w:fldCharType="separate"/>
              </w:r>
              <w:r w:rsidRPr="00F80EF3">
                <w:rPr>
                  <w:rFonts w:cstheme="minorBidi"/>
                  <w:szCs w:val="24"/>
                  <w:lang w:val="fr-FR"/>
                </w:rPr>
                <w:delText>Worthing, 2016</w:delText>
              </w:r>
              <w:r>
                <w:rPr>
                  <w:rFonts w:cstheme="minorBidi"/>
                  <w:szCs w:val="24"/>
                </w:rPr>
                <w:fldChar w:fldCharType="end"/>
              </w:r>
              <w:r w:rsidRPr="00F80EF3">
                <w:rPr>
                  <w:rFonts w:cstheme="minorBidi"/>
                  <w:szCs w:val="24"/>
                  <w:lang w:val="fr-FR"/>
                </w:rPr>
                <w:delText>] [</w:delText>
              </w:r>
              <w:r>
                <w:rPr>
                  <w:rFonts w:cstheme="minorBidi"/>
                  <w:szCs w:val="24"/>
                </w:rPr>
                <w:fldChar w:fldCharType="begin"/>
              </w:r>
              <w:r w:rsidRPr="00F80EF3">
                <w:rPr>
                  <w:rFonts w:cstheme="minorBidi"/>
                  <w:szCs w:val="24"/>
                  <w:lang w:val="fr-FR"/>
                </w:rPr>
                <w:delInstrText xml:space="preserve"> REF BIB_hu_design_2011 \h </w:delInstrText>
              </w:r>
              <w:r>
                <w:rPr>
                  <w:rFonts w:cstheme="minorBidi"/>
                  <w:szCs w:val="24"/>
                </w:rPr>
                <w:fldChar w:fldCharType="separate"/>
              </w:r>
              <w:r w:rsidRPr="00F80EF3">
                <w:rPr>
                  <w:rFonts w:cstheme="minorBidi"/>
                  <w:szCs w:val="24"/>
                  <w:lang w:val="fr-FR"/>
                </w:rPr>
                <w:delText>Hu et</w:delText>
              </w:r>
              <w:r w:rsidRPr="00F80EF3">
                <w:rPr>
                  <w:rFonts w:cstheme="minorBidi"/>
                  <w:szCs w:val="24"/>
                  <w:lang w:val="fr-FR"/>
                </w:rPr>
                <w:delText> </w:delText>
              </w:r>
              <w:r w:rsidRPr="00F80EF3">
                <w:rPr>
                  <w:rFonts w:cstheme="minorBidi"/>
                  <w:szCs w:val="24"/>
                  <w:lang w:val="fr-FR"/>
                </w:rPr>
                <w:delText xml:space="preserve"> al., 2011</w:delText>
              </w:r>
              <w:r>
                <w:rPr>
                  <w:rFonts w:cstheme="minorBidi"/>
                  <w:szCs w:val="24"/>
                </w:rPr>
                <w:fldChar w:fldCharType="end"/>
              </w:r>
              <w:r w:rsidRPr="00F80EF3">
                <w:rPr>
                  <w:rFonts w:cstheme="minorBidi"/>
                  <w:szCs w:val="24"/>
                  <w:lang w:val="fr-FR"/>
                </w:rPr>
                <w:delText xml:space="preserve">, </w:delText>
              </w:r>
              <w:r>
                <w:rPr>
                  <w:rFonts w:cstheme="minorBidi"/>
                  <w:szCs w:val="24"/>
                </w:rPr>
                <w:fldChar w:fldCharType="begin"/>
              </w:r>
              <w:r w:rsidRPr="00F80EF3">
                <w:rPr>
                  <w:rFonts w:cstheme="minorBidi"/>
                  <w:szCs w:val="24"/>
                  <w:lang w:val="fr-FR"/>
                </w:rPr>
                <w:delInstrText xml:space="preserve"> REF BIB_zhang_multi_channel_2017 \h </w:delInstrText>
              </w:r>
              <w:r>
                <w:rPr>
                  <w:rFonts w:cstheme="minorBidi"/>
                  <w:szCs w:val="24"/>
                </w:rPr>
                <w:fldChar w:fldCharType="separate"/>
              </w:r>
              <w:r w:rsidRPr="00F80EF3">
                <w:rPr>
                  <w:rFonts w:cstheme="minorBidi"/>
                  <w:szCs w:val="24"/>
                  <w:lang w:val="fr-FR"/>
                </w:rPr>
                <w:delText>Zhang et</w:delText>
              </w:r>
              <w:r w:rsidRPr="00F80EF3">
                <w:rPr>
                  <w:rFonts w:cstheme="minorBidi"/>
                  <w:szCs w:val="24"/>
                  <w:lang w:val="fr-FR"/>
                </w:rPr>
                <w:delText> </w:delText>
              </w:r>
              <w:r w:rsidRPr="00F80EF3">
                <w:rPr>
                  <w:rFonts w:cstheme="minorBidi"/>
                  <w:szCs w:val="24"/>
                  <w:lang w:val="fr-FR"/>
                </w:rPr>
                <w:delText xml:space="preserve"> al., 2017</w:delText>
              </w:r>
              <w:r>
                <w:rPr>
                  <w:rFonts w:cstheme="minorBidi"/>
                  <w:szCs w:val="24"/>
                </w:rPr>
                <w:fldChar w:fldCharType="end"/>
              </w:r>
              <w:r w:rsidRPr="00F80EF3">
                <w:rPr>
                  <w:rFonts w:cstheme="minorBidi"/>
                  <w:szCs w:val="24"/>
                  <w:lang w:val="fr-FR"/>
                </w:rPr>
                <w:delText xml:space="preserve">, </w:delText>
              </w:r>
              <w:r>
                <w:rPr>
                  <w:rFonts w:cstheme="minorBidi"/>
                  <w:szCs w:val="24"/>
                </w:rPr>
                <w:fldChar w:fldCharType="begin"/>
              </w:r>
              <w:r w:rsidRPr="00F80EF3">
                <w:rPr>
                  <w:rFonts w:cstheme="minorBidi"/>
                  <w:szCs w:val="24"/>
                  <w:lang w:val="fr-FR"/>
                </w:rPr>
                <w:delInstrText xml:space="preserve"> REF BIB_shomaji_early_2019 \h </w:delInstrText>
              </w:r>
              <w:r>
                <w:rPr>
                  <w:rFonts w:cstheme="minorBidi"/>
                  <w:szCs w:val="24"/>
                </w:rPr>
                <w:fldChar w:fldCharType="separate"/>
              </w:r>
              <w:r w:rsidRPr="00F80EF3">
                <w:rPr>
                  <w:rFonts w:cstheme="minorBidi"/>
                  <w:szCs w:val="24"/>
                  <w:lang w:val="fr-FR"/>
                </w:rPr>
                <w:delText>Shomaji et</w:delText>
              </w:r>
              <w:r w:rsidRPr="00F80EF3">
                <w:rPr>
                  <w:rFonts w:cstheme="minorBidi"/>
                  <w:szCs w:val="24"/>
                  <w:lang w:val="fr-FR"/>
                </w:rPr>
                <w:delText> </w:delText>
              </w:r>
              <w:r w:rsidRPr="00F80EF3">
                <w:rPr>
                  <w:rFonts w:cstheme="minorBidi"/>
                  <w:szCs w:val="24"/>
                  <w:lang w:val="fr-FR"/>
                </w:rPr>
                <w:delText xml:space="preserve"> al., 2019</w:delText>
              </w:r>
              <w:r>
                <w:rPr>
                  <w:rFonts w:cstheme="minorBidi"/>
                  <w:szCs w:val="24"/>
                </w:rPr>
                <w:fldChar w:fldCharType="end"/>
              </w:r>
              <w:r w:rsidRPr="00F80EF3">
                <w:rPr>
                  <w:rFonts w:cstheme="minorBidi"/>
                  <w:szCs w:val="24"/>
                  <w:lang w:val="fr-FR"/>
                </w:rPr>
                <w:delText>] [</w:delText>
              </w:r>
              <w:r>
                <w:rPr>
                  <w:rFonts w:cstheme="minorBidi"/>
                  <w:szCs w:val="24"/>
                </w:rPr>
                <w:fldChar w:fldCharType="begin"/>
              </w:r>
              <w:r w:rsidRPr="00F80EF3">
                <w:rPr>
                  <w:rFonts w:cstheme="minorBidi"/>
                  <w:szCs w:val="24"/>
                  <w:lang w:val="fr-FR"/>
                </w:rPr>
                <w:delInstrText xml:space="preserve"> REF BIB_joseph_technical_2015 \h </w:delInstrText>
              </w:r>
              <w:r>
                <w:rPr>
                  <w:rFonts w:cstheme="minorBidi"/>
                  <w:szCs w:val="24"/>
                </w:rPr>
                <w:fldChar w:fldCharType="separate"/>
              </w:r>
              <w:r w:rsidRPr="00F80EF3">
                <w:rPr>
                  <w:rFonts w:cstheme="minorBidi"/>
                  <w:szCs w:val="24"/>
                  <w:lang w:val="fr-FR"/>
                </w:rPr>
                <w:delText>Joseph et</w:delText>
              </w:r>
              <w:r w:rsidRPr="00F80EF3">
                <w:rPr>
                  <w:rFonts w:cstheme="minorBidi"/>
                  <w:szCs w:val="24"/>
                  <w:lang w:val="fr-FR"/>
                </w:rPr>
                <w:delText> </w:delText>
              </w:r>
              <w:r w:rsidRPr="00F80EF3">
                <w:rPr>
                  <w:rFonts w:cstheme="minorBidi"/>
                  <w:szCs w:val="24"/>
                  <w:lang w:val="fr-FR"/>
                </w:rPr>
                <w:delText xml:space="preserve"> al., 2015a</w:delText>
              </w:r>
              <w:r>
                <w:rPr>
                  <w:rFonts w:cstheme="minorBidi"/>
                  <w:szCs w:val="24"/>
                </w:rPr>
                <w:fldChar w:fldCharType="end"/>
              </w:r>
              <w:r w:rsidRPr="00F80EF3">
                <w:rPr>
                  <w:rFonts w:cstheme="minorBidi"/>
                  <w:szCs w:val="24"/>
                  <w:lang w:val="fr-FR"/>
                </w:rPr>
                <w:delText xml:space="preserve">, </w:delText>
              </w:r>
              <w:r>
                <w:rPr>
                  <w:rFonts w:cstheme="minorBidi"/>
                  <w:szCs w:val="24"/>
                </w:rPr>
                <w:fldChar w:fldCharType="begin"/>
              </w:r>
              <w:r w:rsidRPr="00F80EF3">
                <w:rPr>
                  <w:rFonts w:cstheme="minorBidi"/>
                  <w:szCs w:val="24"/>
                  <w:lang w:val="fr-FR"/>
                </w:rPr>
                <w:delInstrText xml:space="preserve"> REF BIB_joseph_artsenstouch_</w:delInstrText>
              </w:r>
              <w:r w:rsidRPr="00F80EF3">
                <w:rPr>
                  <w:rFonts w:cstheme="minorBidi"/>
                  <w:szCs w:val="24"/>
                  <w:lang w:val="fr-FR"/>
                </w:rPr>
                <w:delInstrText xml:space="preserve">2015 \h </w:delInstrText>
              </w:r>
              <w:r>
                <w:rPr>
                  <w:rFonts w:cstheme="minorBidi"/>
                  <w:szCs w:val="24"/>
                </w:rPr>
                <w:fldChar w:fldCharType="separate"/>
              </w:r>
              <w:r w:rsidRPr="00F80EF3">
                <w:rPr>
                  <w:rFonts w:cstheme="minorBidi"/>
                  <w:szCs w:val="24"/>
                  <w:lang w:val="fr-FR"/>
                </w:rPr>
                <w:delText>Joseph et</w:delText>
              </w:r>
              <w:r w:rsidRPr="00F80EF3">
                <w:rPr>
                  <w:rFonts w:cstheme="minorBidi"/>
                  <w:szCs w:val="24"/>
                  <w:lang w:val="fr-FR"/>
                </w:rPr>
                <w:delText> </w:delText>
              </w:r>
              <w:r w:rsidRPr="00F80EF3">
                <w:rPr>
                  <w:rFonts w:cstheme="minorBidi"/>
                  <w:szCs w:val="24"/>
                  <w:lang w:val="fr-FR"/>
                </w:rPr>
                <w:delText xml:space="preserve"> al., 2015b</w:delText>
              </w:r>
              <w:r>
                <w:rPr>
                  <w:rFonts w:cstheme="minorBidi"/>
                  <w:szCs w:val="24"/>
                </w:rPr>
                <w:fldChar w:fldCharType="end"/>
              </w:r>
              <w:r w:rsidRPr="00F80EF3">
                <w:rPr>
                  <w:rFonts w:cstheme="minorBidi"/>
                  <w:szCs w:val="24"/>
                  <w:lang w:val="fr-FR"/>
                </w:rPr>
                <w:delText xml:space="preserve">, </w:delText>
              </w:r>
              <w:r>
                <w:rPr>
                  <w:rFonts w:cstheme="minorBidi"/>
                  <w:szCs w:val="24"/>
                </w:rPr>
                <w:fldChar w:fldCharType="begin"/>
              </w:r>
              <w:r w:rsidRPr="00F80EF3">
                <w:rPr>
                  <w:rFonts w:cstheme="minorBidi"/>
                  <w:szCs w:val="24"/>
                  <w:lang w:val="fr-FR"/>
                </w:rPr>
                <w:delInstrText xml:space="preserve"> REF BIB_seo_non_invasive_2018 \h </w:delInstrText>
              </w:r>
              <w:r>
                <w:rPr>
                  <w:rFonts w:cstheme="minorBidi"/>
                  <w:szCs w:val="24"/>
                </w:rPr>
                <w:fldChar w:fldCharType="separate"/>
              </w:r>
              <w:r w:rsidRPr="00F80EF3">
                <w:rPr>
                  <w:rFonts w:cstheme="minorBidi"/>
                  <w:szCs w:val="24"/>
                  <w:lang w:val="fr-FR"/>
                </w:rPr>
                <w:delText>Seo, 2018</w:delText>
              </w:r>
              <w:r>
                <w:rPr>
                  <w:rFonts w:cstheme="minorBidi"/>
                  <w:szCs w:val="24"/>
                </w:rPr>
                <w:fldChar w:fldCharType="end"/>
              </w:r>
              <w:r w:rsidRPr="00F80EF3">
                <w:rPr>
                  <w:rFonts w:cstheme="minorBidi"/>
                  <w:szCs w:val="24"/>
                  <w:lang w:val="fr-FR"/>
                </w:rPr>
                <w:delText>]</w:delText>
              </w:r>
            </w:del>
            <w:ins w:id="195" w:author="Author" w:date="2021-06-19T18:34:00Z">
              <w:r w:rsidRPr="00F80EF3">
                <w:rPr>
                  <w:lang w:val="fr-FR"/>
                </w:rPr>
                <w:t>[</w:t>
              </w:r>
              <w:r>
                <w:fldChar w:fldCharType="begin"/>
              </w:r>
              <w:r w:rsidRPr="00F80EF3">
                <w:rPr>
                  <w:lang w:val="fr-FR"/>
                </w:rPr>
                <w:instrText>REF BIB_worthing_using_2016 \</w:instrText>
              </w:r>
              <w:r w:rsidRPr="00F80EF3">
                <w:rPr>
                  <w:lang w:val="fr-FR"/>
                </w:rPr>
                <w:instrText xml:space="preserve">* MERGEFORMAT </w:instrText>
              </w:r>
              <w:r>
                <w:fldChar w:fldCharType="separate"/>
              </w:r>
              <w:r w:rsidRPr="00F80EF3">
                <w:rPr>
                  <w:lang w:val="fr-FR"/>
                </w:rPr>
                <w:t>Worthing, 2016</w:t>
              </w:r>
              <w:r>
                <w:fldChar w:fldCharType="end"/>
              </w:r>
              <w:r w:rsidRPr="00F80EF3">
                <w:rPr>
                  <w:lang w:val="fr-FR"/>
                </w:rPr>
                <w:t xml:space="preserve">, </w:t>
              </w:r>
              <w:r>
                <w:fldChar w:fldCharType="begin"/>
              </w:r>
              <w:r w:rsidRPr="00F80EF3">
                <w:rPr>
                  <w:lang w:val="fr-FR"/>
                </w:rPr>
                <w:instrText xml:space="preserve">REF BIB_hu_design_2011 \* MERGEFORMAT </w:instrText>
              </w:r>
              <w:r>
                <w:fldChar w:fldCharType="separate"/>
              </w:r>
              <w:r w:rsidRPr="00F80EF3">
                <w:rPr>
                  <w:lang w:val="fr-FR"/>
                </w:rPr>
                <w:t>Hu et</w:t>
              </w:r>
              <w:r w:rsidRPr="00F80EF3">
                <w:rPr>
                  <w:lang w:val="fr-FR"/>
                </w:rPr>
                <w:t> </w:t>
              </w:r>
              <w:r w:rsidRPr="00F80EF3">
                <w:rPr>
                  <w:lang w:val="fr-FR"/>
                </w:rPr>
                <w:t xml:space="preserve"> al., 2011</w:t>
              </w:r>
              <w:r>
                <w:fldChar w:fldCharType="end"/>
              </w:r>
              <w:r w:rsidRPr="00F80EF3">
                <w:rPr>
                  <w:lang w:val="fr-FR"/>
                </w:rPr>
                <w:t xml:space="preserve">, </w:t>
              </w:r>
              <w:r>
                <w:fldChar w:fldCharType="begin"/>
              </w:r>
              <w:r w:rsidRPr="00F80EF3">
                <w:rPr>
                  <w:lang w:val="fr-FR"/>
                </w:rPr>
                <w:instrText xml:space="preserve">REF BIB_zhang_multi_channel_2017 \* MERGEFORMAT </w:instrText>
              </w:r>
              <w:r>
                <w:fldChar w:fldCharType="separate"/>
              </w:r>
              <w:r w:rsidRPr="00F80EF3">
                <w:rPr>
                  <w:lang w:val="fr-FR"/>
                </w:rPr>
                <w:t>Zhang et</w:t>
              </w:r>
              <w:r w:rsidRPr="00F80EF3">
                <w:rPr>
                  <w:lang w:val="fr-FR"/>
                </w:rPr>
                <w:t> </w:t>
              </w:r>
              <w:r w:rsidRPr="00F80EF3">
                <w:rPr>
                  <w:lang w:val="fr-FR"/>
                </w:rPr>
                <w:t xml:space="preserve"> al., 2017</w:t>
              </w:r>
              <w:r>
                <w:fldChar w:fldCharType="end"/>
              </w:r>
              <w:r w:rsidRPr="00F80EF3">
                <w:rPr>
                  <w:lang w:val="fr-FR"/>
                </w:rPr>
                <w:t xml:space="preserve">, </w:t>
              </w:r>
              <w:r>
                <w:fldChar w:fldCharType="begin"/>
              </w:r>
              <w:r w:rsidRPr="00F80EF3">
                <w:rPr>
                  <w:lang w:val="fr-FR"/>
                </w:rPr>
                <w:instrText xml:space="preserve">REF BIB_shomaji_early_2019 \* MERGEFORMAT </w:instrText>
              </w:r>
              <w:r>
                <w:fldChar w:fldCharType="separate"/>
              </w:r>
              <w:r w:rsidRPr="00F80EF3">
                <w:rPr>
                  <w:lang w:val="fr-FR"/>
                </w:rPr>
                <w:t>Shomaji et</w:t>
              </w:r>
              <w:r w:rsidRPr="00F80EF3">
                <w:rPr>
                  <w:lang w:val="fr-FR"/>
                </w:rPr>
                <w:t> </w:t>
              </w:r>
              <w:r w:rsidRPr="00F80EF3">
                <w:rPr>
                  <w:lang w:val="fr-FR"/>
                </w:rPr>
                <w:t xml:space="preserve"> al., 2019</w:t>
              </w:r>
              <w:r>
                <w:fldChar w:fldCharType="end"/>
              </w:r>
              <w:r w:rsidRPr="00F80EF3">
                <w:rPr>
                  <w:lang w:val="fr-FR"/>
                </w:rPr>
                <w:t xml:space="preserve">, </w:t>
              </w:r>
              <w:r>
                <w:fldChar w:fldCharType="begin"/>
              </w:r>
              <w:r w:rsidRPr="00F80EF3">
                <w:rPr>
                  <w:lang w:val="fr-FR"/>
                </w:rPr>
                <w:instrText>REF BIB_joseph_technical</w:instrText>
              </w:r>
              <w:r w:rsidRPr="00F80EF3">
                <w:rPr>
                  <w:lang w:val="fr-FR"/>
                </w:rPr>
                <w:instrText xml:space="preserve">_2015 \* MERGEFORMAT </w:instrText>
              </w:r>
              <w:r>
                <w:fldChar w:fldCharType="separate"/>
              </w:r>
              <w:r w:rsidRPr="00F80EF3">
                <w:rPr>
                  <w:lang w:val="fr-FR"/>
                </w:rPr>
                <w:t>Joseph et</w:t>
              </w:r>
              <w:r w:rsidRPr="00F80EF3">
                <w:rPr>
                  <w:lang w:val="fr-FR"/>
                </w:rPr>
                <w:t> </w:t>
              </w:r>
              <w:r w:rsidRPr="00F80EF3">
                <w:rPr>
                  <w:lang w:val="fr-FR"/>
                </w:rPr>
                <w:t xml:space="preserve"> al., 2015a</w:t>
              </w:r>
              <w:r>
                <w:fldChar w:fldCharType="end"/>
              </w:r>
              <w:r w:rsidRPr="00F80EF3">
                <w:rPr>
                  <w:lang w:val="fr-FR"/>
                </w:rPr>
                <w:t xml:space="preserve">, </w:t>
              </w:r>
              <w:r>
                <w:fldChar w:fldCharType="begin"/>
              </w:r>
              <w:r w:rsidRPr="00F80EF3">
                <w:rPr>
                  <w:lang w:val="fr-FR"/>
                </w:rPr>
                <w:instrText xml:space="preserve">REF BIB_joseph_artsenstouch_2015 \* MERGEFORMAT </w:instrText>
              </w:r>
              <w:r>
                <w:fldChar w:fldCharType="separate"/>
              </w:r>
              <w:r w:rsidRPr="00F80EF3">
                <w:rPr>
                  <w:lang w:val="fr-FR"/>
                </w:rPr>
                <w:t>Joseph et</w:t>
              </w:r>
              <w:r w:rsidRPr="00F80EF3">
                <w:rPr>
                  <w:lang w:val="fr-FR"/>
                </w:rPr>
                <w:t> </w:t>
              </w:r>
              <w:r w:rsidRPr="00F80EF3">
                <w:rPr>
                  <w:lang w:val="fr-FR"/>
                </w:rPr>
                <w:t xml:space="preserve"> al., 2015b</w:t>
              </w:r>
              <w:r>
                <w:fldChar w:fldCharType="end"/>
              </w:r>
              <w:r w:rsidRPr="00F80EF3">
                <w:rPr>
                  <w:lang w:val="fr-FR"/>
                </w:rPr>
                <w:t xml:space="preserve">, </w:t>
              </w:r>
              <w:r>
                <w:fldChar w:fldCharType="begin"/>
              </w:r>
              <w:r w:rsidRPr="00F80EF3">
                <w:rPr>
                  <w:lang w:val="fr-FR"/>
                </w:rPr>
                <w:instrText xml:space="preserve">REF BIB_seo_non_invasive_2018 \* MERGEFORMAT </w:instrText>
              </w:r>
              <w:r>
                <w:fldChar w:fldCharType="separate"/>
              </w:r>
              <w:r w:rsidRPr="00F80EF3">
                <w:rPr>
                  <w:lang w:val="fr-FR"/>
                </w:rPr>
                <w:t>Seo, 2018</w:t>
              </w:r>
              <w:r>
                <w:fldChar w:fldCharType="end"/>
              </w:r>
              <w:r w:rsidRPr="00F80EF3">
                <w:rPr>
                  <w:lang w:val="fr-FR"/>
                </w:rPr>
                <w:t>]</w:t>
              </w:r>
            </w:ins>
          </w:p>
        </w:tc>
        <w:tc>
          <w:tcPr>
            <w:gridSpan w:val="0"/>
            <w:tcBorders>
              <w:top w:val="nil"/>
              <w:left w:val="nil"/>
              <w:bottom w:val="nil"/>
              <w:right w:val="nil"/>
            </w:tcBorders>
            <w:tcPrChange w:id="196" w:author="Author" w:date="2021-06-19T18:34:00Z">
              <w:tcPr>
                <w:tcW w:w="60" w:type="dxa"/>
                <w:tcBorders>
                  <w:top w:val="nil"/>
                  <w:left w:val="nil"/>
                  <w:bottom w:val="nil"/>
                  <w:right w:val="nil"/>
                </w:tcBorders>
              </w:tcPr>
            </w:tcPrChange>
          </w:tcPr>
          <w:p w14:paraId="5162BED4" w14:textId="77777777" w:rsidR="00000000" w:rsidRDefault="000F4E83">
            <w:pPr>
              <w:jc w:val="left"/>
              <w:pPrChange w:id="197" w:author="Author" w:date="2021-06-19T18:34:00Z">
                <w:pPr>
                  <w:pStyle w:val="Tableau"/>
                  <w:spacing w:before="0"/>
                </w:pPr>
              </w:pPrChange>
            </w:pPr>
            <w:ins w:id="198" w:author="Author" w:date="2021-06-19T18:34:00Z">
              <w:r>
                <w:t xml:space="preserve">_ </w:t>
              </w:r>
            </w:ins>
          </w:p>
        </w:tc>
      </w:tr>
      <w:tr w:rsidR="00000000" w14:paraId="369DB281" w14:textId="77777777">
        <w:tblPrEx>
          <w:tblCellMar>
            <w:top w:w="0" w:type="dxa"/>
            <w:left w:w="0" w:type="dxa"/>
            <w:bottom w:w="0" w:type="dxa"/>
            <w:right w:w="0" w:type="dxa"/>
          </w:tblCellMar>
        </w:tblPrEx>
        <w:tc>
          <w:tcPr>
            <w:tcW w:w="683" w:type="dxa"/>
            <w:tcBorders>
              <w:top w:val="nil"/>
              <w:left w:val="nil"/>
              <w:bottom w:val="nil"/>
              <w:right w:val="single" w:sz="6" w:space="0" w:color="000000"/>
            </w:tcBorders>
            <w:cellDel w:id="199" w:author="Author" w:date="2021-06-19T18:34:00Z"/>
            <w:tcPrChange w:id="200" w:author="Author" w:date="2021-06-19T18:34:00Z">
              <w:tcPr>
                <w:tcW w:w="683" w:type="dxa"/>
                <w:tcBorders>
                  <w:top w:val="nil"/>
                  <w:left w:val="nil"/>
                  <w:bottom w:val="nil"/>
                  <w:right w:val="single" w:sz="6" w:space="0" w:color="000000"/>
                </w:tcBorders>
                <w:cellDel w:id="201" w:author="Author" w:date="2021-06-19T18:34:00Z"/>
              </w:tcPr>
            </w:tcPrChange>
          </w:tcPr>
          <w:p w14:paraId="15B66DE4" w14:textId="77777777" w:rsidR="00000000" w:rsidRDefault="000F4E83">
            <w:pPr>
              <w:suppressAutoHyphens/>
              <w:jc w:val="left"/>
              <w:rPr>
                <w:rFonts w:eastAsia="Times New Roman" w:hAnsi="Liberation Serif" w:cstheme="minorBidi"/>
                <w:noProof w:val="0"/>
                <w:kern w:val="1"/>
                <w:szCs w:val="24"/>
                <w:lang w:val="fr-FR" w:eastAsia="zh-CN" w:bidi="hi-IN"/>
              </w:rPr>
            </w:pPr>
            <w:del w:id="202" w:author="Author" w:date="2021-06-19T18:34:00Z">
              <w:r>
                <w:rPr>
                  <w:rFonts w:cstheme="minorBidi"/>
                  <w:szCs w:val="24"/>
                </w:rPr>
                <w:delText>A-Mode</w:delText>
              </w:r>
            </w:del>
          </w:p>
        </w:tc>
        <w:tc>
          <w:tcPr>
            <w:tcBorders>
              <w:top w:val="nil"/>
              <w:left w:val="nil"/>
              <w:bottom w:val="nil"/>
              <w:right w:val="single" w:sz="6" w:space="0" w:color="auto"/>
            </w:tcBorders>
            <w:tcPrChange w:id="203" w:author="Author" w:date="2021-06-19T18:34:00Z">
              <w:tcPr>
                <w:tcW w:w="1027" w:type="dxa"/>
                <w:tcBorders>
                  <w:top w:val="nil"/>
                  <w:left w:val="single" w:sz="6" w:space="0" w:color="000000"/>
                  <w:bottom w:val="nil"/>
                  <w:right w:val="single" w:sz="6" w:space="0" w:color="000000"/>
                </w:tcBorders>
              </w:tcPr>
            </w:tcPrChange>
          </w:tcPr>
          <w:p w14:paraId="2C644C0A" w14:textId="267E346A" w:rsidR="00000000" w:rsidRDefault="000F4E83">
            <w:pPr>
              <w:jc w:val="left"/>
              <w:pPrChange w:id="204" w:author="Author" w:date="2021-06-19T18:34:00Z">
                <w:pPr>
                  <w:pStyle w:val="Tableau"/>
                  <w:spacing w:before="0"/>
                  <w:jc w:val="left"/>
                </w:pPr>
              </w:pPrChange>
            </w:pPr>
            <w:r>
              <w:t>Bone Porosity</w:t>
            </w:r>
          </w:p>
        </w:tc>
        <w:tc>
          <w:tcPr>
            <w:tcBorders>
              <w:top w:val="nil"/>
              <w:left w:val="single" w:sz="6" w:space="0" w:color="auto"/>
              <w:bottom w:val="nil"/>
              <w:right w:val="single" w:sz="6" w:space="0" w:color="auto"/>
            </w:tcBorders>
            <w:tcPrChange w:id="205" w:author="Author" w:date="2021-06-19T18:34:00Z">
              <w:tcPr>
                <w:tcW w:w="2989" w:type="dxa"/>
                <w:tcBorders>
                  <w:top w:val="nil"/>
                  <w:left w:val="single" w:sz="6" w:space="0" w:color="000000"/>
                  <w:bottom w:val="nil"/>
                  <w:right w:val="single" w:sz="6" w:space="0" w:color="000000"/>
                </w:tcBorders>
              </w:tcPr>
            </w:tcPrChange>
          </w:tcPr>
          <w:p w14:paraId="1EC5D34F" w14:textId="77777777" w:rsidR="00000000" w:rsidRDefault="000F4E83">
            <w:pPr>
              <w:jc w:val="left"/>
              <w:pPrChange w:id="206" w:author="Author" w:date="2021-06-19T18:34:00Z">
                <w:pPr>
                  <w:pStyle w:val="Tableau"/>
                  <w:spacing w:before="0"/>
                  <w:jc w:val="left"/>
                </w:pPr>
              </w:pPrChange>
            </w:pPr>
            <w:r>
              <w:t>Ultrasound measurements have been shown to be a solution t</w:t>
            </w:r>
            <w:r>
              <w:t>o measure evolution of bone indicators, such as porosity.</w:t>
            </w:r>
          </w:p>
        </w:tc>
        <w:tc>
          <w:tcPr>
            <w:gridSpan w:val="2"/>
            <w:tcBorders>
              <w:top w:val="nil"/>
              <w:left w:val="single" w:sz="6" w:space="0" w:color="auto"/>
              <w:bottom w:val="nil"/>
              <w:right w:val="nil"/>
            </w:tcBorders>
            <w:tcPrChange w:id="207" w:author="Author" w:date="2021-06-19T18:34:00Z">
              <w:tcPr>
                <w:tcW w:w="2141" w:type="dxa"/>
                <w:tcBorders>
                  <w:top w:val="nil"/>
                  <w:left w:val="single" w:sz="6" w:space="0" w:color="000000"/>
                  <w:bottom w:val="nil"/>
                  <w:right w:val="nil"/>
                </w:tcBorders>
              </w:tcPr>
            </w:tcPrChange>
          </w:tcPr>
          <w:p w14:paraId="26482F9A" w14:textId="65588845" w:rsidR="00000000" w:rsidRPr="00F80EF3" w:rsidRDefault="000F4E83">
            <w:pPr>
              <w:jc w:val="left"/>
              <w:rPr>
                <w:lang w:val="fr-FR"/>
              </w:rPr>
              <w:pPrChange w:id="208" w:author="Author" w:date="2021-06-19T18:34:00Z">
                <w:pPr>
                  <w:pStyle w:val="Tableau"/>
                  <w:spacing w:before="0"/>
                  <w:jc w:val="left"/>
                </w:pPr>
              </w:pPrChange>
            </w:pPr>
            <w:del w:id="209" w:author="Author" w:date="2021-06-19T18:34:00Z">
              <w:r w:rsidRPr="00F80EF3">
                <w:rPr>
                  <w:rFonts w:cstheme="minorBidi"/>
                  <w:szCs w:val="24"/>
                  <w:lang w:val="fr-FR"/>
                </w:rPr>
                <w:delText>[</w:delText>
              </w:r>
              <w:r>
                <w:rPr>
                  <w:rFonts w:cstheme="minorBidi"/>
                  <w:szCs w:val="24"/>
                </w:rPr>
                <w:fldChar w:fldCharType="begin"/>
              </w:r>
              <w:r w:rsidRPr="00F80EF3">
                <w:rPr>
                  <w:rFonts w:cstheme="minorBidi"/>
                  <w:szCs w:val="24"/>
                  <w:lang w:val="fr-FR"/>
                </w:rPr>
                <w:delInstrText xml:space="preserve"> REF BIB_wahab_design_2016 \h </w:delInstrText>
              </w:r>
              <w:r>
                <w:rPr>
                  <w:rFonts w:cstheme="minorBidi"/>
                  <w:szCs w:val="24"/>
                </w:rPr>
                <w:fldChar w:fldCharType="separate"/>
              </w:r>
              <w:r w:rsidRPr="00F80EF3">
                <w:rPr>
                  <w:rFonts w:cstheme="minorBidi"/>
                  <w:szCs w:val="24"/>
                  <w:lang w:val="fr-FR"/>
                </w:rPr>
                <w:delText>Waha</w:delText>
              </w:r>
              <w:r w:rsidRPr="00F80EF3">
                <w:rPr>
                  <w:rFonts w:cstheme="minorBidi"/>
                  <w:szCs w:val="24"/>
                  <w:lang w:val="fr-FR"/>
                </w:rPr>
                <w:delText>b et</w:delText>
              </w:r>
              <w:r w:rsidRPr="00F80EF3">
                <w:rPr>
                  <w:rFonts w:cstheme="minorBidi"/>
                  <w:szCs w:val="24"/>
                  <w:lang w:val="fr-FR"/>
                </w:rPr>
                <w:delText> </w:delText>
              </w:r>
              <w:r w:rsidRPr="00F80EF3">
                <w:rPr>
                  <w:rFonts w:cstheme="minorBidi"/>
                  <w:szCs w:val="24"/>
                  <w:lang w:val="fr-FR"/>
                </w:rPr>
                <w:delText xml:space="preserve"> al., 2016</w:delText>
              </w:r>
              <w:r>
                <w:rPr>
                  <w:rFonts w:cstheme="minorBidi"/>
                  <w:szCs w:val="24"/>
                </w:rPr>
                <w:fldChar w:fldCharType="end"/>
              </w:r>
              <w:r w:rsidRPr="00F80EF3">
                <w:rPr>
                  <w:rFonts w:cstheme="minorBidi"/>
                  <w:szCs w:val="24"/>
                  <w:lang w:val="fr-FR"/>
                </w:rPr>
                <w:delText xml:space="preserve">, </w:delText>
              </w:r>
              <w:r>
                <w:rPr>
                  <w:rFonts w:cstheme="minorBidi"/>
                  <w:szCs w:val="24"/>
                </w:rPr>
                <w:fldChar w:fldCharType="begin"/>
              </w:r>
              <w:r w:rsidRPr="00F80EF3">
                <w:rPr>
                  <w:rFonts w:cstheme="minorBidi"/>
                  <w:szCs w:val="24"/>
                  <w:lang w:val="fr-FR"/>
                </w:rPr>
                <w:delInstrText xml:space="preserve"> REF BIB_fontes_pereira_monitoring_2018 \h </w:delInstrText>
              </w:r>
              <w:r>
                <w:rPr>
                  <w:rFonts w:cstheme="minorBidi"/>
                  <w:szCs w:val="24"/>
                </w:rPr>
                <w:fldChar w:fldCharType="separate"/>
              </w:r>
              <w:r w:rsidRPr="00F80EF3">
                <w:rPr>
                  <w:rFonts w:cstheme="minorBidi"/>
                  <w:szCs w:val="24"/>
                  <w:lang w:val="fr-FR"/>
                </w:rPr>
                <w:delText>Fontes-Pereira et</w:delText>
              </w:r>
              <w:r w:rsidRPr="00F80EF3">
                <w:rPr>
                  <w:rFonts w:cstheme="minorBidi"/>
                  <w:szCs w:val="24"/>
                  <w:lang w:val="fr-FR"/>
                </w:rPr>
                <w:delText> </w:delText>
              </w:r>
              <w:r w:rsidRPr="00F80EF3">
                <w:rPr>
                  <w:rFonts w:cstheme="minorBidi"/>
                  <w:szCs w:val="24"/>
                  <w:lang w:val="fr-FR"/>
                </w:rPr>
                <w:delText xml:space="preserve"> al., 2018</w:delText>
              </w:r>
              <w:r>
                <w:rPr>
                  <w:rFonts w:cstheme="minorBidi"/>
                  <w:szCs w:val="24"/>
                </w:rPr>
                <w:fldChar w:fldCharType="end"/>
              </w:r>
              <w:r w:rsidRPr="00F80EF3">
                <w:rPr>
                  <w:rFonts w:cstheme="minorBidi"/>
                  <w:szCs w:val="24"/>
                  <w:lang w:val="fr-FR"/>
                </w:rPr>
                <w:delText xml:space="preserve">, </w:delText>
              </w:r>
              <w:r>
                <w:rPr>
                  <w:rFonts w:cstheme="minorBidi"/>
                  <w:szCs w:val="24"/>
                </w:rPr>
                <w:fldChar w:fldCharType="begin"/>
              </w:r>
              <w:r w:rsidRPr="00F80EF3">
                <w:rPr>
                  <w:rFonts w:cstheme="minorBidi"/>
                  <w:szCs w:val="24"/>
                  <w:lang w:val="fr-FR"/>
                </w:rPr>
                <w:delInstrText xml:space="preserve"> REF BIB_grasel_characterization_2017 \h </w:delInstrText>
              </w:r>
              <w:r>
                <w:rPr>
                  <w:rFonts w:cstheme="minorBidi"/>
                  <w:szCs w:val="24"/>
                </w:rPr>
                <w:fldChar w:fldCharType="separate"/>
              </w:r>
              <w:r w:rsidRPr="00F80EF3">
                <w:rPr>
                  <w:rFonts w:cstheme="minorBidi"/>
                  <w:szCs w:val="24"/>
                  <w:lang w:val="fr-FR"/>
                </w:rPr>
                <w:delText>Gr</w:delText>
              </w:r>
              <w:r w:rsidRPr="00F80EF3">
                <w:rPr>
                  <w:rFonts w:cstheme="minorBidi"/>
                  <w:szCs w:val="24"/>
                  <w:lang w:val="fr-FR"/>
                </w:rPr>
                <w:delText>ä</w:delText>
              </w:r>
              <w:r w:rsidRPr="00F80EF3">
                <w:rPr>
                  <w:rFonts w:cstheme="minorBidi"/>
                  <w:szCs w:val="24"/>
                  <w:lang w:val="fr-FR"/>
                </w:rPr>
                <w:delText>sel et</w:delText>
              </w:r>
              <w:r w:rsidRPr="00F80EF3">
                <w:rPr>
                  <w:rFonts w:cstheme="minorBidi"/>
                  <w:szCs w:val="24"/>
                  <w:lang w:val="fr-FR"/>
                </w:rPr>
                <w:delText> </w:delText>
              </w:r>
              <w:r w:rsidRPr="00F80EF3">
                <w:rPr>
                  <w:rFonts w:cstheme="minorBidi"/>
                  <w:szCs w:val="24"/>
                  <w:lang w:val="fr-FR"/>
                </w:rPr>
                <w:delText xml:space="preserve"> al., 2017</w:delText>
              </w:r>
              <w:r>
                <w:rPr>
                  <w:rFonts w:cstheme="minorBidi"/>
                  <w:szCs w:val="24"/>
                </w:rPr>
                <w:fldChar w:fldCharType="end"/>
              </w:r>
              <w:r w:rsidRPr="00F80EF3">
                <w:rPr>
                  <w:rFonts w:cstheme="minorBidi"/>
                  <w:szCs w:val="24"/>
                  <w:lang w:val="fr-FR"/>
                </w:rPr>
                <w:delText>]</w:delText>
              </w:r>
            </w:del>
            <w:ins w:id="210" w:author="Author" w:date="2021-06-19T18:34:00Z">
              <w:r w:rsidRPr="00F80EF3">
                <w:rPr>
                  <w:lang w:val="fr-FR"/>
                </w:rPr>
                <w:t>[</w:t>
              </w:r>
              <w:r>
                <w:fldChar w:fldCharType="begin"/>
              </w:r>
              <w:r w:rsidRPr="00F80EF3">
                <w:rPr>
                  <w:lang w:val="fr-FR"/>
                </w:rPr>
                <w:instrText xml:space="preserve">REF BIB_wahab_design_2016 \* MERGEFORMAT </w:instrText>
              </w:r>
              <w:r>
                <w:fldChar w:fldCharType="separate"/>
              </w:r>
              <w:r w:rsidRPr="00F80EF3">
                <w:rPr>
                  <w:lang w:val="fr-FR"/>
                </w:rPr>
                <w:t>Wahab et</w:t>
              </w:r>
              <w:r w:rsidRPr="00F80EF3">
                <w:rPr>
                  <w:lang w:val="fr-FR"/>
                </w:rPr>
                <w:t> </w:t>
              </w:r>
              <w:r w:rsidRPr="00F80EF3">
                <w:rPr>
                  <w:lang w:val="fr-FR"/>
                </w:rPr>
                <w:t xml:space="preserve"> al., 2016</w:t>
              </w:r>
              <w:r>
                <w:fldChar w:fldCharType="end"/>
              </w:r>
              <w:r w:rsidRPr="00F80EF3">
                <w:rPr>
                  <w:lang w:val="fr-FR"/>
                </w:rPr>
                <w:t xml:space="preserve">, </w:t>
              </w:r>
              <w:r>
                <w:fldChar w:fldCharType="begin"/>
              </w:r>
              <w:r w:rsidRPr="00F80EF3">
                <w:rPr>
                  <w:lang w:val="fr-FR"/>
                </w:rPr>
                <w:instrText xml:space="preserve">REF BIB_fontes_pereira_monitoring_2018 \* MERGEFORMAT </w:instrText>
              </w:r>
              <w:r>
                <w:fldChar w:fldCharType="separate"/>
              </w:r>
              <w:r w:rsidRPr="00F80EF3">
                <w:rPr>
                  <w:lang w:val="fr-FR"/>
                </w:rPr>
                <w:t>Fontes-Pereira et</w:t>
              </w:r>
              <w:r w:rsidRPr="00F80EF3">
                <w:rPr>
                  <w:lang w:val="fr-FR"/>
                </w:rPr>
                <w:t> </w:t>
              </w:r>
              <w:r w:rsidRPr="00F80EF3">
                <w:rPr>
                  <w:lang w:val="fr-FR"/>
                </w:rPr>
                <w:t xml:space="preserve"> al., 2018</w:t>
              </w:r>
              <w:r>
                <w:fldChar w:fldCharType="end"/>
              </w:r>
              <w:r w:rsidRPr="00F80EF3">
                <w:rPr>
                  <w:lang w:val="fr-FR"/>
                </w:rPr>
                <w:t xml:space="preserve">, </w:t>
              </w:r>
              <w:r>
                <w:fldChar w:fldCharType="begin"/>
              </w:r>
              <w:r w:rsidRPr="00F80EF3">
                <w:rPr>
                  <w:lang w:val="fr-FR"/>
                </w:rPr>
                <w:instrText>REF BIB_grasel_characterization_2017 \* MERGE</w:instrText>
              </w:r>
              <w:r w:rsidRPr="00F80EF3">
                <w:rPr>
                  <w:lang w:val="fr-FR"/>
                </w:rPr>
                <w:instrText xml:space="preserve">FORMAT </w:instrText>
              </w:r>
              <w:r>
                <w:fldChar w:fldCharType="separate"/>
              </w:r>
              <w:r w:rsidRPr="00F80EF3">
                <w:rPr>
                  <w:lang w:val="fr-FR"/>
                </w:rPr>
                <w:t>Gr</w:t>
              </w:r>
              <w:r w:rsidRPr="00F80EF3">
                <w:rPr>
                  <w:lang w:val="fr-FR"/>
                </w:rPr>
                <w:t>ä</w:t>
              </w:r>
              <w:r w:rsidRPr="00F80EF3">
                <w:rPr>
                  <w:lang w:val="fr-FR"/>
                </w:rPr>
                <w:t>sel et</w:t>
              </w:r>
              <w:r w:rsidRPr="00F80EF3">
                <w:rPr>
                  <w:lang w:val="fr-FR"/>
                </w:rPr>
                <w:t> </w:t>
              </w:r>
              <w:r w:rsidRPr="00F80EF3">
                <w:rPr>
                  <w:lang w:val="fr-FR"/>
                </w:rPr>
                <w:t xml:space="preserve"> al., 2017</w:t>
              </w:r>
              <w:r>
                <w:fldChar w:fldCharType="end"/>
              </w:r>
              <w:r w:rsidRPr="00F80EF3">
                <w:rPr>
                  <w:lang w:val="fr-FR"/>
                </w:rPr>
                <w:t>]</w:t>
              </w:r>
            </w:ins>
          </w:p>
        </w:tc>
        <w:tc>
          <w:tcPr>
            <w:gridSpan w:val="0"/>
            <w:tcBorders>
              <w:top w:val="nil"/>
              <w:left w:val="nil"/>
              <w:bottom w:val="nil"/>
              <w:right w:val="nil"/>
            </w:tcBorders>
            <w:tcPrChange w:id="211" w:author="Author" w:date="2021-06-19T18:34:00Z">
              <w:tcPr>
                <w:tcW w:w="60" w:type="dxa"/>
                <w:tcBorders>
                  <w:top w:val="nil"/>
                  <w:left w:val="nil"/>
                  <w:bottom w:val="nil"/>
                  <w:right w:val="nil"/>
                </w:tcBorders>
              </w:tcPr>
            </w:tcPrChange>
          </w:tcPr>
          <w:p w14:paraId="3A56FFBC" w14:textId="77777777" w:rsidR="00000000" w:rsidRDefault="000F4E83">
            <w:pPr>
              <w:jc w:val="left"/>
              <w:pPrChange w:id="212" w:author="Author" w:date="2021-06-19T18:34:00Z">
                <w:pPr>
                  <w:pStyle w:val="Tableau"/>
                  <w:spacing w:before="0"/>
                </w:pPr>
              </w:pPrChange>
            </w:pPr>
            <w:ins w:id="213" w:author="Author" w:date="2021-06-19T18:34:00Z">
              <w:r>
                <w:t xml:space="preserve">_ </w:t>
              </w:r>
            </w:ins>
          </w:p>
        </w:tc>
      </w:tr>
      <w:tr w:rsidR="00000000" w14:paraId="683FE9B6" w14:textId="77777777">
        <w:tblPrEx>
          <w:tblCellMar>
            <w:top w:w="0" w:type="dxa"/>
            <w:left w:w="0" w:type="dxa"/>
            <w:bottom w:w="0" w:type="dxa"/>
            <w:right w:w="0" w:type="dxa"/>
          </w:tblCellMar>
        </w:tblPrEx>
        <w:tc>
          <w:tcPr>
            <w:tcW w:w="683" w:type="dxa"/>
            <w:tcBorders>
              <w:top w:val="nil"/>
              <w:left w:val="nil"/>
              <w:bottom w:val="nil"/>
              <w:right w:val="single" w:sz="6" w:space="0" w:color="000000"/>
            </w:tcBorders>
            <w:cellDel w:id="214" w:author="Author" w:date="2021-06-19T18:34:00Z"/>
            <w:tcPrChange w:id="215" w:author="Author" w:date="2021-06-19T18:34:00Z">
              <w:tcPr>
                <w:tcW w:w="683" w:type="dxa"/>
                <w:tcBorders>
                  <w:top w:val="nil"/>
                  <w:left w:val="nil"/>
                  <w:bottom w:val="nil"/>
                  <w:right w:val="single" w:sz="6" w:space="0" w:color="000000"/>
                </w:tcBorders>
                <w:cellDel w:id="216" w:author="Author" w:date="2021-06-19T18:34:00Z"/>
              </w:tcPr>
            </w:tcPrChange>
          </w:tcPr>
          <w:p w14:paraId="66C23E92" w14:textId="77777777" w:rsidR="00000000" w:rsidRDefault="000F4E83">
            <w:pPr>
              <w:suppressAutoHyphens/>
              <w:jc w:val="left"/>
              <w:rPr>
                <w:rFonts w:eastAsia="Times New Roman" w:hAnsi="Liberation Serif" w:cstheme="minorBidi"/>
                <w:noProof w:val="0"/>
                <w:kern w:val="1"/>
                <w:szCs w:val="24"/>
                <w:lang w:val="fr-FR" w:eastAsia="zh-CN" w:bidi="hi-IN"/>
              </w:rPr>
            </w:pPr>
            <w:del w:id="217" w:author="Author" w:date="2021-06-19T18:34:00Z">
              <w:r>
                <w:rPr>
                  <w:rFonts w:cstheme="minorBidi"/>
                  <w:szCs w:val="24"/>
                </w:rPr>
                <w:delText>A- and B-Mode</w:delText>
              </w:r>
            </w:del>
          </w:p>
        </w:tc>
        <w:tc>
          <w:tcPr>
            <w:tcBorders>
              <w:top w:val="nil"/>
              <w:left w:val="nil"/>
              <w:bottom w:val="nil"/>
              <w:right w:val="single" w:sz="6" w:space="0" w:color="auto"/>
            </w:tcBorders>
            <w:tcPrChange w:id="218" w:author="Author" w:date="2021-06-19T18:34:00Z">
              <w:tcPr>
                <w:tcW w:w="1027" w:type="dxa"/>
                <w:tcBorders>
                  <w:top w:val="nil"/>
                  <w:left w:val="single" w:sz="6" w:space="0" w:color="000000"/>
                  <w:bottom w:val="nil"/>
                  <w:right w:val="single" w:sz="6" w:space="0" w:color="000000"/>
                </w:tcBorders>
              </w:tcPr>
            </w:tcPrChange>
          </w:tcPr>
          <w:p w14:paraId="5AD5C538" w14:textId="7DFFA9FC" w:rsidR="00000000" w:rsidRDefault="000F4E83">
            <w:pPr>
              <w:jc w:val="left"/>
              <w:pPrChange w:id="219" w:author="Author" w:date="2021-06-19T18:34:00Z">
                <w:pPr>
                  <w:pStyle w:val="Tableau"/>
                  <w:spacing w:before="0"/>
                  <w:jc w:val="left"/>
                </w:pPr>
              </w:pPrChange>
            </w:pPr>
            <w:r>
              <w:t>Body monitoring</w:t>
            </w:r>
          </w:p>
        </w:tc>
        <w:tc>
          <w:tcPr>
            <w:tcBorders>
              <w:top w:val="nil"/>
              <w:left w:val="single" w:sz="6" w:space="0" w:color="auto"/>
              <w:bottom w:val="nil"/>
              <w:right w:val="single" w:sz="6" w:space="0" w:color="auto"/>
            </w:tcBorders>
            <w:tcPrChange w:id="220" w:author="Author" w:date="2021-06-19T18:34:00Z">
              <w:tcPr>
                <w:tcW w:w="2989" w:type="dxa"/>
                <w:tcBorders>
                  <w:top w:val="nil"/>
                  <w:left w:val="single" w:sz="6" w:space="0" w:color="000000"/>
                  <w:bottom w:val="nil"/>
                  <w:right w:val="single" w:sz="6" w:space="0" w:color="000000"/>
                </w:tcBorders>
              </w:tcPr>
            </w:tcPrChange>
          </w:tcPr>
          <w:p w14:paraId="55FBE4B0" w14:textId="77777777" w:rsidR="00000000" w:rsidRDefault="000F4E83">
            <w:pPr>
              <w:jc w:val="left"/>
              <w:pPrChange w:id="221" w:author="Author" w:date="2021-06-19T18:34:00Z">
                <w:pPr>
                  <w:pStyle w:val="Tableau"/>
                  <w:spacing w:before="0"/>
                  <w:jc w:val="left"/>
                </w:pPr>
              </w:pPrChange>
            </w:pPr>
            <w:r>
              <w:t>Tissue monitoring uses include tissue assessment, for example quantifying neuro-muscular disease progression.</w:t>
            </w:r>
          </w:p>
        </w:tc>
        <w:tc>
          <w:tcPr>
            <w:gridSpan w:val="2"/>
            <w:tcBorders>
              <w:top w:val="nil"/>
              <w:left w:val="single" w:sz="6" w:space="0" w:color="auto"/>
              <w:bottom w:val="nil"/>
              <w:right w:val="nil"/>
            </w:tcBorders>
            <w:tcPrChange w:id="222" w:author="Author" w:date="2021-06-19T18:34:00Z">
              <w:tcPr>
                <w:tcW w:w="2141" w:type="dxa"/>
                <w:tcBorders>
                  <w:top w:val="nil"/>
                  <w:left w:val="single" w:sz="6" w:space="0" w:color="000000"/>
                  <w:bottom w:val="nil"/>
                  <w:right w:val="nil"/>
                </w:tcBorders>
              </w:tcPr>
            </w:tcPrChange>
          </w:tcPr>
          <w:p w14:paraId="3B810AA1" w14:textId="483B7473" w:rsidR="00000000" w:rsidRDefault="000F4E83">
            <w:pPr>
              <w:jc w:val="left"/>
              <w:pPrChange w:id="223" w:author="Author" w:date="2021-06-19T18:34:00Z">
                <w:pPr>
                  <w:pStyle w:val="Tableau"/>
                  <w:spacing w:before="0"/>
                  <w:jc w:val="left"/>
                </w:pPr>
              </w:pPrChange>
            </w:pPr>
            <w:del w:id="224" w:author="Author" w:date="2021-06-19T18:34:00Z">
              <w:r>
                <w:rPr>
                  <w:rFonts w:cstheme="minorBidi"/>
                  <w:szCs w:val="24"/>
                </w:rPr>
                <w:delText>[</w:delText>
              </w:r>
              <w:r>
                <w:rPr>
                  <w:rFonts w:cstheme="minorBidi"/>
                  <w:szCs w:val="24"/>
                </w:rPr>
                <w:fldChar w:fldCharType="begin"/>
              </w:r>
              <w:r>
                <w:rPr>
                  <w:rFonts w:cstheme="minorBidi"/>
                  <w:szCs w:val="24"/>
                </w:rPr>
                <w:delInstrText xml:space="preserve"> REF BIB_keyes_electrical_2017 \h </w:delInstrText>
              </w:r>
              <w:r>
                <w:rPr>
                  <w:rFonts w:cstheme="minorBidi"/>
                  <w:szCs w:val="24"/>
                </w:rPr>
                <w:fldChar w:fldCharType="separate"/>
              </w:r>
              <w:r>
                <w:rPr>
                  <w:rFonts w:cstheme="minorBidi"/>
                  <w:szCs w:val="24"/>
                </w:rPr>
                <w:delText>Keyes, 2017</w:delText>
              </w:r>
              <w:r>
                <w:rPr>
                  <w:rFonts w:cstheme="minorBidi"/>
                  <w:szCs w:val="24"/>
                </w:rPr>
                <w:fldChar w:fldCharType="end"/>
              </w:r>
              <w:r>
                <w:rPr>
                  <w:rFonts w:cstheme="minorBidi"/>
                  <w:szCs w:val="24"/>
                </w:rPr>
                <w:delText xml:space="preserve">, </w:delText>
              </w:r>
              <w:r>
                <w:rPr>
                  <w:rFonts w:cstheme="minorBidi"/>
                  <w:szCs w:val="24"/>
                </w:rPr>
                <w:fldChar w:fldCharType="begin"/>
              </w:r>
              <w:r>
                <w:rPr>
                  <w:rFonts w:cstheme="minorBidi"/>
                  <w:szCs w:val="24"/>
                </w:rPr>
                <w:delInstrText xml:space="preserve"> REF BIB_zhang_design_2015 \h </w:delInstrText>
              </w:r>
              <w:r>
                <w:rPr>
                  <w:rFonts w:cstheme="minorBidi"/>
                  <w:szCs w:val="24"/>
                </w:rPr>
                <w:fldChar w:fldCharType="separate"/>
              </w:r>
              <w:r>
                <w:rPr>
                  <w:rFonts w:cstheme="minorBidi"/>
                  <w:szCs w:val="24"/>
                </w:rPr>
                <w:delText>Zhang, 2015</w:delText>
              </w:r>
              <w:r>
                <w:rPr>
                  <w:rFonts w:cstheme="minorBidi"/>
                  <w:szCs w:val="24"/>
                </w:rPr>
                <w:fldChar w:fldCharType="end"/>
              </w:r>
              <w:r>
                <w:rPr>
                  <w:rFonts w:cstheme="minorBidi"/>
                  <w:szCs w:val="24"/>
                </w:rPr>
                <w:delText xml:space="preserve">, </w:delText>
              </w:r>
              <w:r>
                <w:rPr>
                  <w:rFonts w:cstheme="minorBidi"/>
                  <w:szCs w:val="24"/>
                </w:rPr>
                <w:fldChar w:fldCharType="begin"/>
              </w:r>
              <w:r>
                <w:rPr>
                  <w:rFonts w:cstheme="minorBidi"/>
                  <w:szCs w:val="24"/>
                </w:rPr>
                <w:delInstrText xml:space="preserve"> REF BIB_brausch_towards_2019 \h </w:delInstrText>
              </w:r>
              <w:r>
                <w:rPr>
                  <w:rFonts w:cstheme="minorBidi"/>
                  <w:szCs w:val="24"/>
                </w:rPr>
                <w:fldChar w:fldCharType="separate"/>
              </w:r>
              <w:r>
                <w:rPr>
                  <w:rFonts w:cstheme="minorBidi"/>
                  <w:szCs w:val="24"/>
                </w:rPr>
                <w:delText>Brausch et</w:delText>
              </w:r>
              <w:r>
                <w:rPr>
                  <w:rFonts w:cstheme="minorBidi"/>
                  <w:szCs w:val="24"/>
                </w:rPr>
                <w:delText> </w:delText>
              </w:r>
              <w:r>
                <w:rPr>
                  <w:rFonts w:cstheme="minorBidi"/>
                  <w:szCs w:val="24"/>
                </w:rPr>
                <w:delText xml:space="preserve"> al., 2019</w:delText>
              </w:r>
              <w:r>
                <w:rPr>
                  <w:rFonts w:cstheme="minorBidi"/>
                  <w:szCs w:val="24"/>
                </w:rPr>
                <w:fldChar w:fldCharType="end"/>
              </w:r>
              <w:r>
                <w:rPr>
                  <w:rFonts w:cstheme="minorBidi"/>
                  <w:szCs w:val="24"/>
                </w:rPr>
                <w:delText>]</w:delText>
              </w:r>
            </w:del>
            <w:ins w:id="225" w:author="Author" w:date="2021-06-19T18:34:00Z">
              <w:r>
                <w:t>[</w:t>
              </w:r>
              <w:r>
                <w:fldChar w:fldCharType="begin"/>
              </w:r>
              <w:r>
                <w:instrText xml:space="preserve">REF BIB_keyes_electrical_2017 \* MERGEFORMAT </w:instrText>
              </w:r>
              <w:r>
                <w:fldChar w:fldCharType="separate"/>
              </w:r>
              <w:r>
                <w:t>Keyes, 2017</w:t>
              </w:r>
              <w:r>
                <w:fldChar w:fldCharType="end"/>
              </w:r>
              <w:r>
                <w:t xml:space="preserve">, </w:t>
              </w:r>
              <w:r>
                <w:fldChar w:fldCharType="begin"/>
              </w:r>
              <w:r>
                <w:instrText>REF BIB_zhang_design_2015 \* MER</w:instrText>
              </w:r>
              <w:r>
                <w:instrText xml:space="preserve">GEFORMAT </w:instrText>
              </w:r>
              <w:r>
                <w:fldChar w:fldCharType="separate"/>
              </w:r>
              <w:r>
                <w:t>Zhang, 2015</w:t>
              </w:r>
              <w:r>
                <w:fldChar w:fldCharType="end"/>
              </w:r>
              <w:r>
                <w:t xml:space="preserve">, </w:t>
              </w:r>
              <w:r>
                <w:fldChar w:fldCharType="begin"/>
              </w:r>
              <w:r>
                <w:instrText xml:space="preserve">REF BIB_brausch_towards_2019 \* MERGEFORMAT </w:instrText>
              </w:r>
              <w:r>
                <w:fldChar w:fldCharType="separate"/>
              </w:r>
              <w:r>
                <w:t>Brausch et</w:t>
              </w:r>
              <w:r>
                <w:t> </w:t>
              </w:r>
              <w:r>
                <w:t xml:space="preserve"> al., 2019</w:t>
              </w:r>
              <w:r>
                <w:fldChar w:fldCharType="end"/>
              </w:r>
              <w:r>
                <w:t xml:space="preserve">, </w:t>
              </w:r>
              <w:r>
                <w:fldChar w:fldCharType="begin"/>
              </w:r>
              <w:r>
                <w:instrText xml:space="preserve">REF BIB_park_ultrasound_2019 \* MERGEFORMAT </w:instrText>
              </w:r>
              <w:r>
                <w:fldChar w:fldCharType="separate"/>
              </w:r>
              <w:r>
                <w:t>Park et</w:t>
              </w:r>
              <w:r>
                <w:t> </w:t>
              </w:r>
              <w:r>
                <w:t xml:space="preserve"> al., 2019</w:t>
              </w:r>
              <w:r>
                <w:fldChar w:fldCharType="end"/>
              </w:r>
              <w:r>
                <w:t>]</w:t>
              </w:r>
            </w:ins>
          </w:p>
        </w:tc>
        <w:tc>
          <w:tcPr>
            <w:gridSpan w:val="0"/>
            <w:tcBorders>
              <w:top w:val="nil"/>
              <w:left w:val="nil"/>
              <w:bottom w:val="nil"/>
              <w:right w:val="nil"/>
            </w:tcBorders>
            <w:tcPrChange w:id="226" w:author="Author" w:date="2021-06-19T18:34:00Z">
              <w:tcPr>
                <w:tcW w:w="60" w:type="dxa"/>
                <w:tcBorders>
                  <w:top w:val="nil"/>
                  <w:left w:val="nil"/>
                  <w:bottom w:val="nil"/>
                  <w:right w:val="nil"/>
                </w:tcBorders>
              </w:tcPr>
            </w:tcPrChange>
          </w:tcPr>
          <w:p w14:paraId="6081A265" w14:textId="77777777" w:rsidR="00000000" w:rsidRDefault="000F4E83">
            <w:pPr>
              <w:jc w:val="left"/>
              <w:pPrChange w:id="227" w:author="Author" w:date="2021-06-19T18:34:00Z">
                <w:pPr>
                  <w:pStyle w:val="Tableau"/>
                  <w:spacing w:before="0"/>
                </w:pPr>
              </w:pPrChange>
            </w:pPr>
            <w:ins w:id="228" w:author="Author" w:date="2021-06-19T18:34:00Z">
              <w:r>
                <w:t xml:space="preserve">_ </w:t>
              </w:r>
            </w:ins>
          </w:p>
        </w:tc>
      </w:tr>
      <w:tr w:rsidR="00000000" w14:paraId="6EFAC2D9" w14:textId="77777777">
        <w:tblPrEx>
          <w:tblCellMar>
            <w:top w:w="0" w:type="dxa"/>
            <w:left w:w="0" w:type="dxa"/>
            <w:bottom w:w="0" w:type="dxa"/>
            <w:right w:w="0" w:type="dxa"/>
          </w:tblCellMar>
        </w:tblPrEx>
        <w:tc>
          <w:tcPr>
            <w:tcW w:w="683" w:type="dxa"/>
            <w:tcBorders>
              <w:top w:val="nil"/>
              <w:left w:val="nil"/>
              <w:bottom w:val="nil"/>
              <w:right w:val="single" w:sz="6" w:space="0" w:color="000000"/>
            </w:tcBorders>
            <w:cellDel w:id="229" w:author="Author" w:date="2021-06-19T18:34:00Z"/>
            <w:tcPrChange w:id="230" w:author="Author" w:date="2021-06-19T18:34:00Z">
              <w:tcPr>
                <w:tcW w:w="683" w:type="dxa"/>
                <w:tcBorders>
                  <w:top w:val="nil"/>
                  <w:left w:val="nil"/>
                  <w:bottom w:val="nil"/>
                  <w:right w:val="single" w:sz="6" w:space="0" w:color="000000"/>
                </w:tcBorders>
                <w:cellDel w:id="231" w:author="Author" w:date="2021-06-19T18:34:00Z"/>
              </w:tcPr>
            </w:tcPrChange>
          </w:tcPr>
          <w:p w14:paraId="18B7F5F3" w14:textId="77777777" w:rsidR="00000000" w:rsidRDefault="000F4E83">
            <w:pPr>
              <w:suppressAutoHyphens/>
              <w:jc w:val="left"/>
              <w:rPr>
                <w:rFonts w:eastAsia="Times New Roman" w:hAnsi="Liberation Serif" w:cstheme="minorBidi"/>
                <w:noProof w:val="0"/>
                <w:kern w:val="1"/>
                <w:szCs w:val="24"/>
                <w:lang w:val="fr-FR" w:eastAsia="zh-CN" w:bidi="hi-IN"/>
              </w:rPr>
            </w:pPr>
            <w:del w:id="232" w:author="Author" w:date="2021-06-19T18:34:00Z">
              <w:r>
                <w:rPr>
                  <w:rFonts w:cstheme="minorBidi"/>
                  <w:szCs w:val="24"/>
                </w:rPr>
                <w:delText>A- and B-Mode</w:delText>
              </w:r>
            </w:del>
          </w:p>
        </w:tc>
        <w:tc>
          <w:tcPr>
            <w:tcBorders>
              <w:top w:val="nil"/>
              <w:left w:val="nil"/>
              <w:bottom w:val="nil"/>
              <w:right w:val="single" w:sz="6" w:space="0" w:color="auto"/>
            </w:tcBorders>
            <w:tcPrChange w:id="233" w:author="Author" w:date="2021-06-19T18:34:00Z">
              <w:tcPr>
                <w:tcW w:w="1027" w:type="dxa"/>
                <w:tcBorders>
                  <w:top w:val="nil"/>
                  <w:left w:val="single" w:sz="6" w:space="0" w:color="000000"/>
                  <w:bottom w:val="nil"/>
                  <w:right w:val="single" w:sz="6" w:space="0" w:color="000000"/>
                </w:tcBorders>
              </w:tcPr>
            </w:tcPrChange>
          </w:tcPr>
          <w:p w14:paraId="76F5CFF8" w14:textId="2ED7D9E0" w:rsidR="00000000" w:rsidRDefault="000F4E83">
            <w:pPr>
              <w:jc w:val="left"/>
              <w:pPrChange w:id="234" w:author="Author" w:date="2021-06-19T18:34:00Z">
                <w:pPr>
                  <w:pStyle w:val="Tableau"/>
                  <w:spacing w:before="0"/>
                  <w:jc w:val="left"/>
                </w:pPr>
              </w:pPrChange>
            </w:pPr>
            <w:r>
              <w:t>Bladder measurements</w:t>
            </w:r>
          </w:p>
        </w:tc>
        <w:tc>
          <w:tcPr>
            <w:tcBorders>
              <w:top w:val="nil"/>
              <w:left w:val="single" w:sz="6" w:space="0" w:color="auto"/>
              <w:bottom w:val="nil"/>
              <w:right w:val="single" w:sz="6" w:space="0" w:color="auto"/>
            </w:tcBorders>
            <w:tcPrChange w:id="235" w:author="Author" w:date="2021-06-19T18:34:00Z">
              <w:tcPr>
                <w:tcW w:w="2989" w:type="dxa"/>
                <w:tcBorders>
                  <w:top w:val="nil"/>
                  <w:left w:val="single" w:sz="6" w:space="0" w:color="000000"/>
                  <w:bottom w:val="nil"/>
                  <w:right w:val="single" w:sz="6" w:space="0" w:color="000000"/>
                </w:tcBorders>
              </w:tcPr>
            </w:tcPrChange>
          </w:tcPr>
          <w:p w14:paraId="4F3849AA" w14:textId="77777777" w:rsidR="00000000" w:rsidRDefault="000F4E83">
            <w:pPr>
              <w:jc w:val="left"/>
              <w:pPrChange w:id="236" w:author="Author" w:date="2021-06-19T18:34:00Z">
                <w:pPr>
                  <w:pStyle w:val="Tableau"/>
                  <w:spacing w:before="0"/>
                  <w:jc w:val="left"/>
                </w:pPr>
              </w:pPrChange>
            </w:pPr>
            <w:r>
              <w:t>Measurement of bladder volumes is also a standard medical care use, t</w:t>
            </w:r>
            <w:r>
              <w:t>hough not necessarily for diagnostic purposes.</w:t>
            </w:r>
          </w:p>
        </w:tc>
        <w:tc>
          <w:tcPr>
            <w:gridSpan w:val="2"/>
            <w:tcBorders>
              <w:top w:val="nil"/>
              <w:left w:val="single" w:sz="6" w:space="0" w:color="auto"/>
              <w:bottom w:val="nil"/>
              <w:right w:val="nil"/>
            </w:tcBorders>
            <w:tcPrChange w:id="237" w:author="Author" w:date="2021-06-19T18:34:00Z">
              <w:tcPr>
                <w:tcW w:w="2141" w:type="dxa"/>
                <w:tcBorders>
                  <w:top w:val="nil"/>
                  <w:left w:val="single" w:sz="6" w:space="0" w:color="000000"/>
                  <w:bottom w:val="nil"/>
                  <w:right w:val="nil"/>
                </w:tcBorders>
              </w:tcPr>
            </w:tcPrChange>
          </w:tcPr>
          <w:p w14:paraId="3D6EE03D" w14:textId="65F8ACE1" w:rsidR="00000000" w:rsidRDefault="000F4E83">
            <w:pPr>
              <w:jc w:val="left"/>
              <w:pPrChange w:id="238" w:author="Author" w:date="2021-06-19T18:34:00Z">
                <w:pPr>
                  <w:pStyle w:val="Tableau"/>
                  <w:spacing w:before="0"/>
                  <w:jc w:val="left"/>
                </w:pPr>
              </w:pPrChange>
            </w:pPr>
            <w:del w:id="239" w:author="Author" w:date="2021-06-19T18:34:00Z">
              <w:r>
                <w:rPr>
                  <w:rFonts w:cstheme="minorBidi"/>
                  <w:szCs w:val="24"/>
                </w:rPr>
                <w:delText>[</w:delText>
              </w:r>
              <w:r>
                <w:rPr>
                  <w:rFonts w:cstheme="minorBidi"/>
                  <w:szCs w:val="24"/>
                </w:rPr>
                <w:fldChar w:fldCharType="begin"/>
              </w:r>
              <w:r>
                <w:rPr>
                  <w:rFonts w:cstheme="minorBidi"/>
                  <w:szCs w:val="24"/>
                </w:rPr>
                <w:delInstrText xml:space="preserve"> REF BIB_kuru_feasibility_2019 \h </w:delInstrText>
              </w:r>
              <w:r>
                <w:rPr>
                  <w:rFonts w:cstheme="minorBidi"/>
                  <w:szCs w:val="24"/>
                </w:rPr>
                <w:fldChar w:fldCharType="separate"/>
              </w:r>
              <w:r>
                <w:rPr>
                  <w:rFonts w:cstheme="minorBidi"/>
                  <w:szCs w:val="24"/>
                </w:rPr>
                <w:delText>Kuru et</w:delText>
              </w:r>
              <w:r>
                <w:rPr>
                  <w:rFonts w:cstheme="minorBidi"/>
                  <w:szCs w:val="24"/>
                </w:rPr>
                <w:delText> </w:delText>
              </w:r>
              <w:r>
                <w:rPr>
                  <w:rFonts w:cstheme="minorBidi"/>
                  <w:szCs w:val="24"/>
                </w:rPr>
                <w:delText xml:space="preserve"> al., 2019</w:delText>
              </w:r>
              <w:r>
                <w:rPr>
                  <w:rFonts w:cstheme="minorBidi"/>
                  <w:szCs w:val="24"/>
                </w:rPr>
                <w:fldChar w:fldCharType="end"/>
              </w:r>
              <w:r>
                <w:rPr>
                  <w:rFonts w:cstheme="minorBidi"/>
                  <w:szCs w:val="24"/>
                </w:rPr>
                <w:delText>]</w:delText>
              </w:r>
            </w:del>
            <w:ins w:id="240" w:author="Author" w:date="2021-06-19T18:34:00Z">
              <w:r>
                <w:t>[</w:t>
              </w:r>
              <w:r>
                <w:fldChar w:fldCharType="begin"/>
              </w:r>
              <w:r>
                <w:instrText xml:space="preserve">REF BIB_kuru_feasibility_2019 \* MERGEFORMAT </w:instrText>
              </w:r>
              <w:r>
                <w:fldChar w:fldCharType="separate"/>
              </w:r>
              <w:r>
                <w:t>Kuru et</w:t>
              </w:r>
              <w:r>
                <w:t> </w:t>
              </w:r>
              <w:r>
                <w:t xml:space="preserve"> al., 2019</w:t>
              </w:r>
              <w:r>
                <w:fldChar w:fldCharType="end"/>
              </w:r>
              <w:r>
                <w:t>]</w:t>
              </w:r>
            </w:ins>
          </w:p>
        </w:tc>
        <w:tc>
          <w:tcPr>
            <w:gridSpan w:val="0"/>
            <w:tcBorders>
              <w:top w:val="nil"/>
              <w:left w:val="nil"/>
              <w:bottom w:val="nil"/>
              <w:right w:val="nil"/>
            </w:tcBorders>
            <w:tcPrChange w:id="241" w:author="Author" w:date="2021-06-19T18:34:00Z">
              <w:tcPr>
                <w:tcW w:w="60" w:type="dxa"/>
                <w:tcBorders>
                  <w:top w:val="nil"/>
                  <w:left w:val="nil"/>
                  <w:bottom w:val="nil"/>
                  <w:right w:val="nil"/>
                </w:tcBorders>
              </w:tcPr>
            </w:tcPrChange>
          </w:tcPr>
          <w:p w14:paraId="619D6A10" w14:textId="77777777" w:rsidR="00000000" w:rsidRDefault="000F4E83">
            <w:pPr>
              <w:jc w:val="left"/>
              <w:pPrChange w:id="242" w:author="Author" w:date="2021-06-19T18:34:00Z">
                <w:pPr>
                  <w:pStyle w:val="Tableau"/>
                  <w:spacing w:before="0"/>
                </w:pPr>
              </w:pPrChange>
            </w:pPr>
            <w:ins w:id="243" w:author="Author" w:date="2021-06-19T18:34:00Z">
              <w:r>
                <w:t xml:space="preserve">_ </w:t>
              </w:r>
            </w:ins>
          </w:p>
        </w:tc>
      </w:tr>
      <w:tr w:rsidR="00000000" w14:paraId="5536AF85" w14:textId="77777777">
        <w:tblPrEx>
          <w:tblCellMar>
            <w:top w:w="0" w:type="dxa"/>
            <w:left w:w="0" w:type="dxa"/>
            <w:bottom w:w="0" w:type="dxa"/>
            <w:right w:w="0" w:type="dxa"/>
          </w:tblCellMar>
        </w:tblPrEx>
        <w:tc>
          <w:tcPr>
            <w:tcW w:w="683" w:type="dxa"/>
            <w:tcBorders>
              <w:top w:val="nil"/>
              <w:left w:val="nil"/>
              <w:bottom w:val="nil"/>
              <w:right w:val="single" w:sz="6" w:space="0" w:color="000000"/>
            </w:tcBorders>
            <w:cellDel w:id="244" w:author="Author" w:date="2021-06-19T18:34:00Z"/>
            <w:tcPrChange w:id="245" w:author="Author" w:date="2021-06-19T18:34:00Z">
              <w:tcPr>
                <w:tcW w:w="683" w:type="dxa"/>
                <w:tcBorders>
                  <w:top w:val="nil"/>
                  <w:left w:val="nil"/>
                  <w:bottom w:val="nil"/>
                  <w:right w:val="single" w:sz="6" w:space="0" w:color="000000"/>
                </w:tcBorders>
                <w:cellDel w:id="246" w:author="Author" w:date="2021-06-19T18:34:00Z"/>
              </w:tcPr>
            </w:tcPrChange>
          </w:tcPr>
          <w:p w14:paraId="2E8C54A3" w14:textId="77777777" w:rsidR="00000000" w:rsidRDefault="000F4E83">
            <w:pPr>
              <w:suppressAutoHyphens/>
              <w:jc w:val="left"/>
              <w:rPr>
                <w:rFonts w:eastAsia="Times New Roman" w:hAnsi="Liberation Serif" w:cstheme="minorBidi"/>
                <w:noProof w:val="0"/>
                <w:kern w:val="1"/>
                <w:szCs w:val="24"/>
                <w:lang w:val="fr-FR" w:eastAsia="zh-CN" w:bidi="hi-IN"/>
              </w:rPr>
            </w:pPr>
            <w:del w:id="247" w:author="Author" w:date="2021-06-19T18:34:00Z">
              <w:r>
                <w:rPr>
                  <w:rFonts w:cstheme="minorBidi"/>
                  <w:szCs w:val="24"/>
                </w:rPr>
                <w:delText>A- and B-Mode</w:delText>
              </w:r>
            </w:del>
          </w:p>
        </w:tc>
        <w:tc>
          <w:tcPr>
            <w:tcBorders>
              <w:top w:val="nil"/>
              <w:left w:val="nil"/>
              <w:bottom w:val="nil"/>
              <w:right w:val="single" w:sz="6" w:space="0" w:color="auto"/>
            </w:tcBorders>
            <w:tcPrChange w:id="248" w:author="Author" w:date="2021-06-19T18:34:00Z">
              <w:tcPr>
                <w:tcW w:w="1027" w:type="dxa"/>
                <w:tcBorders>
                  <w:top w:val="nil"/>
                  <w:left w:val="single" w:sz="6" w:space="0" w:color="000000"/>
                  <w:bottom w:val="nil"/>
                  <w:right w:val="single" w:sz="6" w:space="0" w:color="000000"/>
                </w:tcBorders>
              </w:tcPr>
            </w:tcPrChange>
          </w:tcPr>
          <w:p w14:paraId="2511F346" w14:textId="2DEEBB35" w:rsidR="00000000" w:rsidRDefault="000F4E83">
            <w:pPr>
              <w:jc w:val="left"/>
              <w:pPrChange w:id="249" w:author="Author" w:date="2021-06-19T18:34:00Z">
                <w:pPr>
                  <w:pStyle w:val="Tableau"/>
                  <w:spacing w:before="0"/>
                  <w:jc w:val="left"/>
                </w:pPr>
              </w:pPrChange>
            </w:pPr>
            <w:r>
              <w:t>Biofeedback</w:t>
            </w:r>
          </w:p>
        </w:tc>
        <w:tc>
          <w:tcPr>
            <w:tcBorders>
              <w:top w:val="nil"/>
              <w:left w:val="single" w:sz="6" w:space="0" w:color="auto"/>
              <w:bottom w:val="nil"/>
              <w:right w:val="single" w:sz="6" w:space="0" w:color="auto"/>
            </w:tcBorders>
            <w:tcPrChange w:id="250" w:author="Author" w:date="2021-06-19T18:34:00Z">
              <w:tcPr>
                <w:tcW w:w="2989" w:type="dxa"/>
                <w:tcBorders>
                  <w:top w:val="nil"/>
                  <w:left w:val="single" w:sz="6" w:space="0" w:color="000000"/>
                  <w:bottom w:val="nil"/>
                  <w:right w:val="single" w:sz="6" w:space="0" w:color="000000"/>
                </w:tcBorders>
              </w:tcPr>
            </w:tcPrChange>
          </w:tcPr>
          <w:p w14:paraId="3CAE8265" w14:textId="5D655AB5" w:rsidR="00000000" w:rsidRDefault="000F4E83">
            <w:pPr>
              <w:jc w:val="left"/>
              <w:pPrChange w:id="251" w:author="Author" w:date="2021-06-19T18:34:00Z">
                <w:pPr>
                  <w:pStyle w:val="Tableau"/>
                  <w:spacing w:before="0"/>
                  <w:jc w:val="left"/>
                </w:pPr>
              </w:pPrChange>
            </w:pPr>
            <w:r>
              <w:t xml:space="preserve">Ultrasound imaging enables the </w:t>
            </w:r>
            <w:del w:id="252" w:author="Author" w:date="2021-06-19T18:34:00Z">
              <w:r>
                <w:rPr>
                  <w:rFonts w:cstheme="minorBidi"/>
                  <w:szCs w:val="24"/>
                </w:rPr>
                <w:delText>tr</w:delText>
              </w:r>
              <w:r>
                <w:rPr>
                  <w:rFonts w:cstheme="minorBidi"/>
                  <w:szCs w:val="24"/>
                </w:rPr>
                <w:delText>acking</w:delText>
              </w:r>
            </w:del>
            <w:ins w:id="253" w:author="Author" w:date="2021-06-19T18:34:00Z">
              <w:r>
                <w:t>observation</w:t>
              </w:r>
            </w:ins>
            <w:r>
              <w:t xml:space="preserve"> of muscle movements support the follow-up of biofeedback, for example in stroke reeducation </w:t>
            </w:r>
            <w:ins w:id="254" w:author="Author" w:date="2021-06-19T18:34:00Z">
              <w:r>
                <w:t>or human-machine interfaces</w:t>
              </w:r>
            </w:ins>
            <w:r>
              <w:t>.</w:t>
            </w:r>
          </w:p>
        </w:tc>
        <w:tc>
          <w:tcPr>
            <w:gridSpan w:val="2"/>
            <w:tcBorders>
              <w:top w:val="nil"/>
              <w:left w:val="single" w:sz="6" w:space="0" w:color="auto"/>
              <w:bottom w:val="nil"/>
              <w:right w:val="nil"/>
            </w:tcBorders>
            <w:tcPrChange w:id="255" w:author="Author" w:date="2021-06-19T18:34:00Z">
              <w:tcPr>
                <w:tcW w:w="2141" w:type="dxa"/>
                <w:tcBorders>
                  <w:top w:val="nil"/>
                  <w:left w:val="single" w:sz="6" w:space="0" w:color="000000"/>
                  <w:bottom w:val="nil"/>
                  <w:right w:val="nil"/>
                </w:tcBorders>
              </w:tcPr>
            </w:tcPrChange>
          </w:tcPr>
          <w:p w14:paraId="0DCD3EDA" w14:textId="1455C24D" w:rsidR="00000000" w:rsidRPr="00F80EF3" w:rsidRDefault="000F4E83">
            <w:pPr>
              <w:jc w:val="left"/>
              <w:rPr>
                <w:lang w:val="fr-FR"/>
              </w:rPr>
              <w:pPrChange w:id="256" w:author="Author" w:date="2021-06-19T18:34:00Z">
                <w:pPr>
                  <w:pStyle w:val="Tableau"/>
                  <w:spacing w:before="0"/>
                  <w:jc w:val="left"/>
                </w:pPr>
              </w:pPrChange>
            </w:pPr>
            <w:del w:id="257" w:author="Author" w:date="2021-06-19T18:34:00Z">
              <w:r w:rsidRPr="00F80EF3">
                <w:rPr>
                  <w:rFonts w:cstheme="minorBidi"/>
                  <w:szCs w:val="24"/>
                  <w:lang w:val="fr-FR"/>
                </w:rPr>
                <w:delText>[</w:delText>
              </w:r>
              <w:r>
                <w:rPr>
                  <w:rFonts w:cstheme="minorBidi"/>
                  <w:szCs w:val="24"/>
                </w:rPr>
                <w:fldChar w:fldCharType="begin"/>
              </w:r>
              <w:r w:rsidRPr="00F80EF3">
                <w:rPr>
                  <w:rFonts w:cstheme="minorBidi"/>
                  <w:szCs w:val="24"/>
                  <w:lang w:val="fr-FR"/>
                </w:rPr>
                <w:delInstrText xml:space="preserve"> REF BIB_sosnowska_training_2019 \h </w:delInstrText>
              </w:r>
              <w:r>
                <w:rPr>
                  <w:rFonts w:cstheme="minorBidi"/>
                  <w:szCs w:val="24"/>
                </w:rPr>
                <w:fldChar w:fldCharType="separate"/>
              </w:r>
              <w:r w:rsidRPr="00F80EF3">
                <w:rPr>
                  <w:rFonts w:cstheme="minorBidi"/>
                  <w:szCs w:val="24"/>
                  <w:lang w:val="fr-FR"/>
                </w:rPr>
                <w:delText>Sosnowska et</w:delText>
              </w:r>
              <w:r w:rsidRPr="00F80EF3">
                <w:rPr>
                  <w:rFonts w:cstheme="minorBidi"/>
                  <w:szCs w:val="24"/>
                  <w:lang w:val="fr-FR"/>
                </w:rPr>
                <w:delText> </w:delText>
              </w:r>
              <w:r w:rsidRPr="00F80EF3">
                <w:rPr>
                  <w:rFonts w:cstheme="minorBidi"/>
                  <w:szCs w:val="24"/>
                  <w:lang w:val="fr-FR"/>
                </w:rPr>
                <w:delText xml:space="preserve"> al., 2019</w:delText>
              </w:r>
              <w:r>
                <w:rPr>
                  <w:rFonts w:cstheme="minorBidi"/>
                  <w:szCs w:val="24"/>
                </w:rPr>
                <w:fldChar w:fldCharType="end"/>
              </w:r>
              <w:r w:rsidRPr="00F80EF3">
                <w:rPr>
                  <w:rFonts w:cstheme="minorBidi"/>
                  <w:szCs w:val="24"/>
                  <w:lang w:val="fr-FR"/>
                </w:rPr>
                <w:delText xml:space="preserve">, </w:delText>
              </w:r>
              <w:r>
                <w:rPr>
                  <w:rFonts w:cstheme="minorBidi"/>
                  <w:szCs w:val="24"/>
                </w:rPr>
                <w:fldChar w:fldCharType="begin"/>
              </w:r>
              <w:r w:rsidRPr="00F80EF3">
                <w:rPr>
                  <w:rFonts w:cstheme="minorBidi"/>
                  <w:szCs w:val="24"/>
                  <w:lang w:val="fr-FR"/>
                </w:rPr>
                <w:delInstrText xml:space="preserve"> REF BIB_sikdar_novel_2014 \h </w:delInstrText>
              </w:r>
              <w:r>
                <w:rPr>
                  <w:rFonts w:cstheme="minorBidi"/>
                  <w:szCs w:val="24"/>
                </w:rPr>
                <w:fldChar w:fldCharType="separate"/>
              </w:r>
              <w:r w:rsidRPr="00F80EF3">
                <w:rPr>
                  <w:rFonts w:cstheme="minorBidi"/>
                  <w:szCs w:val="24"/>
                  <w:lang w:val="fr-FR"/>
                </w:rPr>
                <w:delText>Sikdar et</w:delText>
              </w:r>
              <w:r w:rsidRPr="00F80EF3">
                <w:rPr>
                  <w:rFonts w:cstheme="minorBidi"/>
                  <w:szCs w:val="24"/>
                  <w:lang w:val="fr-FR"/>
                </w:rPr>
                <w:delText> </w:delText>
              </w:r>
              <w:r w:rsidRPr="00F80EF3">
                <w:rPr>
                  <w:rFonts w:cstheme="minorBidi"/>
                  <w:szCs w:val="24"/>
                  <w:lang w:val="fr-FR"/>
                </w:rPr>
                <w:delText xml:space="preserve"> al., 2014</w:delText>
              </w:r>
              <w:r>
                <w:rPr>
                  <w:rFonts w:cstheme="minorBidi"/>
                  <w:szCs w:val="24"/>
                </w:rPr>
                <w:fldChar w:fldCharType="end"/>
              </w:r>
              <w:r w:rsidRPr="00F80EF3">
                <w:rPr>
                  <w:rFonts w:cstheme="minorBidi"/>
                  <w:szCs w:val="24"/>
                  <w:lang w:val="fr-FR"/>
                </w:rPr>
                <w:delText>]</w:delText>
              </w:r>
            </w:del>
            <w:ins w:id="258" w:author="Author" w:date="2021-06-19T18:34:00Z">
              <w:r w:rsidRPr="00F80EF3">
                <w:rPr>
                  <w:lang w:val="fr-FR"/>
                </w:rPr>
                <w:t>[</w:t>
              </w:r>
              <w:r>
                <w:fldChar w:fldCharType="begin"/>
              </w:r>
              <w:r w:rsidRPr="00F80EF3">
                <w:rPr>
                  <w:lang w:val="fr-FR"/>
                </w:rPr>
                <w:instrText xml:space="preserve">REF BIB_sosnowska_training_2019 \* MERGEFORMAT </w:instrText>
              </w:r>
              <w:r>
                <w:fldChar w:fldCharType="separate"/>
              </w:r>
              <w:r w:rsidRPr="00F80EF3">
                <w:rPr>
                  <w:lang w:val="fr-FR"/>
                </w:rPr>
                <w:t>Sosnowska et</w:t>
              </w:r>
              <w:r w:rsidRPr="00F80EF3">
                <w:rPr>
                  <w:lang w:val="fr-FR"/>
                </w:rPr>
                <w:t> </w:t>
              </w:r>
              <w:r w:rsidRPr="00F80EF3">
                <w:rPr>
                  <w:lang w:val="fr-FR"/>
                </w:rPr>
                <w:t xml:space="preserve"> al., 2019</w:t>
              </w:r>
              <w:r>
                <w:fldChar w:fldCharType="end"/>
              </w:r>
              <w:r w:rsidRPr="00F80EF3">
                <w:rPr>
                  <w:lang w:val="fr-FR"/>
                </w:rPr>
                <w:t xml:space="preserve">, </w:t>
              </w:r>
              <w:r>
                <w:fldChar w:fldCharType="begin"/>
              </w:r>
              <w:r w:rsidRPr="00F80EF3">
                <w:rPr>
                  <w:lang w:val="fr-FR"/>
                </w:rPr>
                <w:instrText>REF BIB_sikdar_n</w:instrText>
              </w:r>
              <w:r w:rsidRPr="00F80EF3">
                <w:rPr>
                  <w:lang w:val="fr-FR"/>
                </w:rPr>
                <w:instrText xml:space="preserve">ovel_2014 \* MERGEFORMAT </w:instrText>
              </w:r>
              <w:r>
                <w:fldChar w:fldCharType="separate"/>
              </w:r>
              <w:r w:rsidRPr="00F80EF3">
                <w:rPr>
                  <w:lang w:val="fr-FR"/>
                </w:rPr>
                <w:t>Sikdar et</w:t>
              </w:r>
              <w:r w:rsidRPr="00F80EF3">
                <w:rPr>
                  <w:lang w:val="fr-FR"/>
                </w:rPr>
                <w:t> </w:t>
              </w:r>
              <w:r w:rsidRPr="00F80EF3">
                <w:rPr>
                  <w:lang w:val="fr-FR"/>
                </w:rPr>
                <w:t xml:space="preserve"> al., 2014</w:t>
              </w:r>
              <w:r>
                <w:fldChar w:fldCharType="end"/>
              </w:r>
              <w:r w:rsidRPr="00F80EF3">
                <w:rPr>
                  <w:lang w:val="fr-FR"/>
                </w:rPr>
                <w:t xml:space="preserve">, </w:t>
              </w:r>
              <w:r>
                <w:fldChar w:fldCharType="begin"/>
              </w:r>
              <w:r w:rsidRPr="00F80EF3">
                <w:rPr>
                  <w:lang w:val="fr-FR"/>
                </w:rPr>
                <w:instrText xml:space="preserve">REF BIB_kwong_application_2020 \* MERGEFORMAT </w:instrText>
              </w:r>
              <w:r>
                <w:fldChar w:fldCharType="separate"/>
              </w:r>
              <w:r w:rsidRPr="00F80EF3">
                <w:rPr>
                  <w:lang w:val="fr-FR"/>
                </w:rPr>
                <w:t>Kwong et</w:t>
              </w:r>
              <w:r w:rsidRPr="00F80EF3">
                <w:rPr>
                  <w:lang w:val="fr-FR"/>
                </w:rPr>
                <w:t> </w:t>
              </w:r>
              <w:r w:rsidRPr="00F80EF3">
                <w:rPr>
                  <w:lang w:val="fr-FR"/>
                </w:rPr>
                <w:t xml:space="preserve"> al., 2020</w:t>
              </w:r>
              <w:r>
                <w:fldChar w:fldCharType="end"/>
              </w:r>
              <w:r w:rsidRPr="00F80EF3">
                <w:rPr>
                  <w:lang w:val="fr-FR"/>
                </w:rPr>
                <w:t xml:space="preserve">, </w:t>
              </w:r>
              <w:r>
                <w:fldChar w:fldCharType="begin"/>
              </w:r>
              <w:r w:rsidRPr="00F80EF3">
                <w:rPr>
                  <w:lang w:val="fr-FR"/>
                </w:rPr>
                <w:instrText xml:space="preserve">REF BIB_yang_simultaneous_2020 \* MERGEFORMAT </w:instrText>
              </w:r>
              <w:r>
                <w:fldChar w:fldCharType="separate"/>
              </w:r>
              <w:r w:rsidRPr="00F80EF3">
                <w:rPr>
                  <w:lang w:val="fr-FR"/>
                </w:rPr>
                <w:t>Yang et</w:t>
              </w:r>
              <w:r w:rsidRPr="00F80EF3">
                <w:rPr>
                  <w:lang w:val="fr-FR"/>
                </w:rPr>
                <w:t> </w:t>
              </w:r>
              <w:r w:rsidRPr="00F80EF3">
                <w:rPr>
                  <w:lang w:val="fr-FR"/>
                </w:rPr>
                <w:t xml:space="preserve"> al., 2020</w:t>
              </w:r>
              <w:r>
                <w:fldChar w:fldCharType="end"/>
              </w:r>
              <w:r w:rsidRPr="00F80EF3">
                <w:rPr>
                  <w:lang w:val="fr-FR"/>
                </w:rPr>
                <w:t xml:space="preserve">, </w:t>
              </w:r>
              <w:r>
                <w:fldChar w:fldCharType="begin"/>
              </w:r>
              <w:r w:rsidRPr="00F80EF3">
                <w:rPr>
                  <w:lang w:val="fr-FR"/>
                </w:rPr>
                <w:instrText xml:space="preserve">REF BIB_li_human_machine_2016 \* MERGEFORMAT </w:instrText>
              </w:r>
              <w:r>
                <w:fldChar w:fldCharType="separate"/>
              </w:r>
              <w:r w:rsidRPr="00F80EF3">
                <w:rPr>
                  <w:lang w:val="fr-FR"/>
                </w:rPr>
                <w:t>Li et</w:t>
              </w:r>
              <w:r w:rsidRPr="00F80EF3">
                <w:rPr>
                  <w:lang w:val="fr-FR"/>
                </w:rPr>
                <w:t> </w:t>
              </w:r>
              <w:r w:rsidRPr="00F80EF3">
                <w:rPr>
                  <w:lang w:val="fr-FR"/>
                </w:rPr>
                <w:t xml:space="preserve"> al., 2016</w:t>
              </w:r>
              <w:r>
                <w:fldChar w:fldCharType="end"/>
              </w:r>
              <w:r w:rsidRPr="00F80EF3">
                <w:rPr>
                  <w:lang w:val="fr-FR"/>
                </w:rPr>
                <w:t xml:space="preserve">, </w:t>
              </w:r>
              <w:r>
                <w:fldChar w:fldCharType="begin"/>
              </w:r>
              <w:r w:rsidRPr="00F80EF3">
                <w:rPr>
                  <w:lang w:val="fr-FR"/>
                </w:rPr>
                <w:instrText>R</w:instrText>
              </w:r>
              <w:r w:rsidRPr="00F80EF3">
                <w:rPr>
                  <w:lang w:val="fr-FR"/>
                </w:rPr>
                <w:instrText xml:space="preserve">EF BIB_boyd_ultrasound_2019 \* MERGEFORMAT </w:instrText>
              </w:r>
              <w:r>
                <w:fldChar w:fldCharType="separate"/>
              </w:r>
              <w:r w:rsidRPr="00F80EF3">
                <w:rPr>
                  <w:lang w:val="fr-FR"/>
                </w:rPr>
                <w:t>Boyd et</w:t>
              </w:r>
              <w:r w:rsidRPr="00F80EF3">
                <w:rPr>
                  <w:lang w:val="fr-FR"/>
                </w:rPr>
                <w:t> </w:t>
              </w:r>
              <w:r w:rsidRPr="00F80EF3">
                <w:rPr>
                  <w:lang w:val="fr-FR"/>
                </w:rPr>
                <w:t xml:space="preserve"> al., 2019</w:t>
              </w:r>
              <w:r>
                <w:fldChar w:fldCharType="end"/>
              </w:r>
              <w:r w:rsidRPr="00F80EF3">
                <w:rPr>
                  <w:lang w:val="fr-FR"/>
                </w:rPr>
                <w:t xml:space="preserve">, </w:t>
              </w:r>
              <w:r>
                <w:fldChar w:fldCharType="begin"/>
              </w:r>
              <w:r w:rsidRPr="00F80EF3">
                <w:rPr>
                  <w:lang w:val="fr-FR"/>
                </w:rPr>
                <w:instrText xml:space="preserve">REF BIB_eshky_automatic_2021 \* MERGEFORMAT </w:instrText>
              </w:r>
              <w:r>
                <w:fldChar w:fldCharType="separate"/>
              </w:r>
              <w:r w:rsidRPr="00F80EF3">
                <w:rPr>
                  <w:lang w:val="fr-FR"/>
                </w:rPr>
                <w:t>Eshky et</w:t>
              </w:r>
              <w:r w:rsidRPr="00F80EF3">
                <w:rPr>
                  <w:lang w:val="fr-FR"/>
                </w:rPr>
                <w:t> </w:t>
              </w:r>
              <w:r w:rsidRPr="00F80EF3">
                <w:rPr>
                  <w:lang w:val="fr-FR"/>
                </w:rPr>
                <w:t xml:space="preserve"> al., 2021</w:t>
              </w:r>
              <w:r>
                <w:fldChar w:fldCharType="end"/>
              </w:r>
              <w:r w:rsidRPr="00F80EF3">
                <w:rPr>
                  <w:lang w:val="fr-FR"/>
                </w:rPr>
                <w:t>]</w:t>
              </w:r>
            </w:ins>
          </w:p>
        </w:tc>
        <w:tc>
          <w:tcPr>
            <w:gridSpan w:val="0"/>
            <w:tcBorders>
              <w:top w:val="nil"/>
              <w:left w:val="nil"/>
              <w:bottom w:val="nil"/>
              <w:right w:val="nil"/>
            </w:tcBorders>
            <w:tcPrChange w:id="259" w:author="Author" w:date="2021-06-19T18:34:00Z">
              <w:tcPr>
                <w:tcW w:w="60" w:type="dxa"/>
                <w:tcBorders>
                  <w:top w:val="nil"/>
                  <w:left w:val="nil"/>
                  <w:bottom w:val="nil"/>
                  <w:right w:val="nil"/>
                </w:tcBorders>
              </w:tcPr>
            </w:tcPrChange>
          </w:tcPr>
          <w:p w14:paraId="15F0E2BA" w14:textId="77777777" w:rsidR="00000000" w:rsidRDefault="000F4E83">
            <w:pPr>
              <w:jc w:val="left"/>
              <w:pPrChange w:id="260" w:author="Author" w:date="2021-06-19T18:34:00Z">
                <w:pPr>
                  <w:pStyle w:val="Tableau"/>
                  <w:spacing w:before="0"/>
                </w:pPr>
              </w:pPrChange>
            </w:pPr>
            <w:ins w:id="261" w:author="Author" w:date="2021-06-19T18:34:00Z">
              <w:r>
                <w:t xml:space="preserve">_ </w:t>
              </w:r>
            </w:ins>
          </w:p>
        </w:tc>
      </w:tr>
      <w:tr w:rsidR="00000000" w14:paraId="67659906" w14:textId="77777777">
        <w:tblPrEx>
          <w:tblCellMar>
            <w:top w:w="0" w:type="dxa"/>
            <w:left w:w="0" w:type="dxa"/>
            <w:bottom w:w="0" w:type="dxa"/>
            <w:right w:w="0" w:type="dxa"/>
          </w:tblCellMar>
        </w:tblPrEx>
        <w:tc>
          <w:tcPr>
            <w:tcW w:w="683" w:type="dxa"/>
            <w:tcBorders>
              <w:top w:val="nil"/>
              <w:left w:val="nil"/>
              <w:bottom w:val="nil"/>
              <w:right w:val="single" w:sz="6" w:space="0" w:color="000000"/>
            </w:tcBorders>
            <w:cellDel w:id="262" w:author="Author" w:date="2021-06-19T18:34:00Z"/>
            <w:tcPrChange w:id="263" w:author="Author" w:date="2021-06-19T18:34:00Z">
              <w:tcPr>
                <w:tcW w:w="683" w:type="dxa"/>
                <w:tcBorders>
                  <w:top w:val="nil"/>
                  <w:left w:val="nil"/>
                  <w:bottom w:val="nil"/>
                  <w:right w:val="single" w:sz="6" w:space="0" w:color="000000"/>
                </w:tcBorders>
                <w:cellDel w:id="264" w:author="Author" w:date="2021-06-19T18:34:00Z"/>
              </w:tcPr>
            </w:tcPrChange>
          </w:tcPr>
          <w:p w14:paraId="7631ADC3" w14:textId="77777777" w:rsidR="00000000" w:rsidRDefault="000F4E83">
            <w:pPr>
              <w:suppressAutoHyphens/>
              <w:jc w:val="left"/>
              <w:rPr>
                <w:rFonts w:eastAsia="Times New Roman" w:hAnsi="Liberation Serif" w:cstheme="minorBidi"/>
                <w:noProof w:val="0"/>
                <w:kern w:val="1"/>
                <w:szCs w:val="24"/>
                <w:lang w:val="fr-FR" w:eastAsia="zh-CN" w:bidi="hi-IN"/>
              </w:rPr>
            </w:pPr>
            <w:del w:id="265" w:author="Author" w:date="2021-06-19T18:34:00Z">
              <w:r>
                <w:rPr>
                  <w:rFonts w:cstheme="minorBidi"/>
                  <w:szCs w:val="24"/>
                </w:rPr>
                <w:delText>A- and B-Mode</w:delText>
              </w:r>
            </w:del>
          </w:p>
        </w:tc>
        <w:tc>
          <w:tcPr>
            <w:tcBorders>
              <w:top w:val="nil"/>
              <w:left w:val="nil"/>
              <w:bottom w:val="nil"/>
              <w:right w:val="single" w:sz="6" w:space="0" w:color="auto"/>
            </w:tcBorders>
            <w:tcPrChange w:id="266" w:author="Author" w:date="2021-06-19T18:34:00Z">
              <w:tcPr>
                <w:tcW w:w="1027" w:type="dxa"/>
                <w:tcBorders>
                  <w:top w:val="nil"/>
                  <w:left w:val="single" w:sz="6" w:space="0" w:color="000000"/>
                  <w:bottom w:val="nil"/>
                  <w:right w:val="single" w:sz="6" w:space="0" w:color="000000"/>
                </w:tcBorders>
              </w:tcPr>
            </w:tcPrChange>
          </w:tcPr>
          <w:p w14:paraId="2DF852C4" w14:textId="1F834302" w:rsidR="00000000" w:rsidRDefault="000F4E83">
            <w:pPr>
              <w:jc w:val="left"/>
              <w:pPrChange w:id="267" w:author="Author" w:date="2021-06-19T18:34:00Z">
                <w:pPr>
                  <w:pStyle w:val="Tableau"/>
                  <w:spacing w:before="0"/>
                  <w:jc w:val="left"/>
                </w:pPr>
              </w:pPrChange>
            </w:pPr>
            <w:r>
              <w:t>Movement tracking</w:t>
            </w:r>
          </w:p>
        </w:tc>
        <w:tc>
          <w:tcPr>
            <w:tcBorders>
              <w:top w:val="nil"/>
              <w:left w:val="single" w:sz="6" w:space="0" w:color="auto"/>
              <w:bottom w:val="nil"/>
              <w:right w:val="single" w:sz="6" w:space="0" w:color="auto"/>
            </w:tcBorders>
            <w:tcPrChange w:id="268" w:author="Author" w:date="2021-06-19T18:34:00Z">
              <w:tcPr>
                <w:tcW w:w="2989" w:type="dxa"/>
                <w:tcBorders>
                  <w:top w:val="nil"/>
                  <w:left w:val="single" w:sz="6" w:space="0" w:color="000000"/>
                  <w:bottom w:val="nil"/>
                  <w:right w:val="single" w:sz="6" w:space="0" w:color="000000"/>
                </w:tcBorders>
              </w:tcPr>
            </w:tcPrChange>
          </w:tcPr>
          <w:p w14:paraId="2A8BEDB0" w14:textId="77777777" w:rsidR="00000000" w:rsidRDefault="000F4E83">
            <w:pPr>
              <w:jc w:val="left"/>
              <w:pPrChange w:id="269" w:author="Author" w:date="2021-06-19T18:34:00Z">
                <w:pPr>
                  <w:pStyle w:val="Tableau"/>
                  <w:spacing w:before="0"/>
                  <w:jc w:val="left"/>
                </w:pPr>
              </w:pPrChange>
            </w:pPr>
            <w:r>
              <w:t>Ultrasound has been used in tracking body movements for example, tracking obstructive sleep apnea, b</w:t>
            </w:r>
            <w:r>
              <w:t>reathing patterns , and heart muscle behavior.</w:t>
            </w:r>
          </w:p>
        </w:tc>
        <w:tc>
          <w:tcPr>
            <w:gridSpan w:val="2"/>
            <w:tcBorders>
              <w:top w:val="nil"/>
              <w:left w:val="single" w:sz="6" w:space="0" w:color="auto"/>
              <w:bottom w:val="nil"/>
              <w:right w:val="nil"/>
            </w:tcBorders>
            <w:tcPrChange w:id="270" w:author="Author" w:date="2021-06-19T18:34:00Z">
              <w:tcPr>
                <w:tcW w:w="2141" w:type="dxa"/>
                <w:tcBorders>
                  <w:top w:val="nil"/>
                  <w:left w:val="single" w:sz="6" w:space="0" w:color="000000"/>
                  <w:bottom w:val="nil"/>
                  <w:right w:val="nil"/>
                </w:tcBorders>
              </w:tcPr>
            </w:tcPrChange>
          </w:tcPr>
          <w:p w14:paraId="552A5386" w14:textId="0508A161" w:rsidR="00000000" w:rsidRPr="00F80EF3" w:rsidRDefault="000F4E83">
            <w:pPr>
              <w:jc w:val="left"/>
              <w:rPr>
                <w:lang w:val="fr-FR"/>
              </w:rPr>
              <w:pPrChange w:id="271" w:author="Author" w:date="2021-06-19T18:34:00Z">
                <w:pPr>
                  <w:pStyle w:val="Tableau"/>
                  <w:spacing w:before="0"/>
                  <w:jc w:val="left"/>
                </w:pPr>
              </w:pPrChange>
            </w:pPr>
            <w:del w:id="272" w:author="Author" w:date="2021-06-19T18:34:00Z">
              <w:r w:rsidRPr="00F80EF3">
                <w:rPr>
                  <w:rFonts w:cstheme="minorBidi"/>
                  <w:szCs w:val="24"/>
                  <w:lang w:val="fr-FR"/>
                </w:rPr>
                <w:delText>[</w:delText>
              </w:r>
              <w:r>
                <w:rPr>
                  <w:rFonts w:cstheme="minorBidi"/>
                  <w:szCs w:val="24"/>
                </w:rPr>
                <w:fldChar w:fldCharType="begin"/>
              </w:r>
              <w:r w:rsidRPr="00F80EF3">
                <w:rPr>
                  <w:rFonts w:cstheme="minorBidi"/>
                  <w:szCs w:val="24"/>
                  <w:lang w:val="fr-FR"/>
                </w:rPr>
                <w:delInstrText xml:space="preserve"> REF BIB_nguyen_estimating_2019 \h </w:delInstrText>
              </w:r>
              <w:r>
                <w:rPr>
                  <w:rFonts w:cstheme="minorBidi"/>
                  <w:szCs w:val="24"/>
                </w:rPr>
                <w:fldChar w:fldCharType="separate"/>
              </w:r>
              <w:r w:rsidRPr="00F80EF3">
                <w:rPr>
                  <w:rFonts w:cstheme="minorBidi"/>
                  <w:szCs w:val="24"/>
                  <w:lang w:val="fr-FR"/>
                </w:rPr>
                <w:delText>Nguyen et</w:delText>
              </w:r>
              <w:r w:rsidRPr="00F80EF3">
                <w:rPr>
                  <w:rFonts w:cstheme="minorBidi"/>
                  <w:szCs w:val="24"/>
                  <w:lang w:val="fr-FR"/>
                </w:rPr>
                <w:delText> </w:delText>
              </w:r>
              <w:r w:rsidRPr="00F80EF3">
                <w:rPr>
                  <w:rFonts w:cstheme="minorBidi"/>
                  <w:szCs w:val="24"/>
                  <w:lang w:val="fr-FR"/>
                </w:rPr>
                <w:delText xml:space="preserve"> al., 2019</w:delText>
              </w:r>
              <w:r>
                <w:rPr>
                  <w:rFonts w:cstheme="minorBidi"/>
                  <w:szCs w:val="24"/>
                </w:rPr>
                <w:fldChar w:fldCharType="end"/>
              </w:r>
              <w:r w:rsidRPr="00F80EF3">
                <w:rPr>
                  <w:rFonts w:cstheme="minorBidi"/>
                  <w:szCs w:val="24"/>
                  <w:lang w:val="fr-FR"/>
                </w:rPr>
                <w:delText xml:space="preserve">, </w:delText>
              </w:r>
              <w:r>
                <w:rPr>
                  <w:rFonts w:cstheme="minorBidi"/>
                  <w:szCs w:val="24"/>
                </w:rPr>
                <w:fldChar w:fldCharType="begin"/>
              </w:r>
              <w:r w:rsidRPr="00F80EF3">
                <w:rPr>
                  <w:rFonts w:cstheme="minorBidi"/>
                  <w:szCs w:val="24"/>
                  <w:lang w:val="fr-FR"/>
                </w:rPr>
                <w:delInstrText xml:space="preserve"> REF BIB_shahshahani_ultrasound_2018 \h </w:delInstrText>
              </w:r>
              <w:r>
                <w:rPr>
                  <w:rFonts w:cstheme="minorBidi"/>
                  <w:szCs w:val="24"/>
                </w:rPr>
                <w:fldChar w:fldCharType="separate"/>
              </w:r>
              <w:r w:rsidRPr="00F80EF3">
                <w:rPr>
                  <w:rFonts w:cstheme="minorBidi"/>
                  <w:szCs w:val="24"/>
                  <w:lang w:val="fr-FR"/>
                </w:rPr>
                <w:delText>Shahshahani et</w:delText>
              </w:r>
              <w:r w:rsidRPr="00F80EF3">
                <w:rPr>
                  <w:rFonts w:cstheme="minorBidi"/>
                  <w:szCs w:val="24"/>
                  <w:lang w:val="fr-FR"/>
                </w:rPr>
                <w:delText> </w:delText>
              </w:r>
              <w:r w:rsidRPr="00F80EF3">
                <w:rPr>
                  <w:rFonts w:cstheme="minorBidi"/>
                  <w:szCs w:val="24"/>
                  <w:lang w:val="fr-FR"/>
                </w:rPr>
                <w:delText xml:space="preserve"> al., 2018</w:delText>
              </w:r>
              <w:r>
                <w:rPr>
                  <w:rFonts w:cstheme="minorBidi"/>
                  <w:szCs w:val="24"/>
                </w:rPr>
                <w:fldChar w:fldCharType="end"/>
              </w:r>
              <w:r w:rsidRPr="00F80EF3">
                <w:rPr>
                  <w:rFonts w:cstheme="minorBidi"/>
                  <w:szCs w:val="24"/>
                  <w:lang w:val="fr-FR"/>
                </w:rPr>
                <w:delText xml:space="preserve">, </w:delText>
              </w:r>
              <w:r>
                <w:rPr>
                  <w:rFonts w:cstheme="minorBidi"/>
                  <w:szCs w:val="24"/>
                </w:rPr>
                <w:fldChar w:fldCharType="begin"/>
              </w:r>
              <w:r w:rsidRPr="00F80EF3">
                <w:rPr>
                  <w:rFonts w:cstheme="minorBidi"/>
                  <w:szCs w:val="24"/>
                  <w:lang w:val="fr-FR"/>
                </w:rPr>
                <w:delInstrText xml:space="preserve"> REF BIB_weng_fpga_based_2015 \h </w:delInstrText>
              </w:r>
              <w:r>
                <w:rPr>
                  <w:rFonts w:cstheme="minorBidi"/>
                  <w:szCs w:val="24"/>
                </w:rPr>
                <w:fldChar w:fldCharType="separate"/>
              </w:r>
              <w:r w:rsidRPr="00F80EF3">
                <w:rPr>
                  <w:rFonts w:cstheme="minorBidi"/>
                  <w:szCs w:val="24"/>
                  <w:lang w:val="fr-FR"/>
                </w:rPr>
                <w:delText>Weng et</w:delText>
              </w:r>
              <w:r w:rsidRPr="00F80EF3">
                <w:rPr>
                  <w:rFonts w:cstheme="minorBidi"/>
                  <w:szCs w:val="24"/>
                  <w:lang w:val="fr-FR"/>
                </w:rPr>
                <w:delText> </w:delText>
              </w:r>
              <w:r w:rsidRPr="00F80EF3">
                <w:rPr>
                  <w:rFonts w:cstheme="minorBidi"/>
                  <w:szCs w:val="24"/>
                  <w:lang w:val="fr-FR"/>
                </w:rPr>
                <w:delText xml:space="preserve"> al., 2015</w:delText>
              </w:r>
              <w:r>
                <w:rPr>
                  <w:rFonts w:cstheme="minorBidi"/>
                  <w:szCs w:val="24"/>
                </w:rPr>
                <w:fldChar w:fldCharType="end"/>
              </w:r>
              <w:r w:rsidRPr="00F80EF3">
                <w:rPr>
                  <w:rFonts w:cstheme="minorBidi"/>
                  <w:szCs w:val="24"/>
                  <w:lang w:val="fr-FR"/>
                </w:rPr>
                <w:delText>]</w:delText>
              </w:r>
            </w:del>
            <w:ins w:id="273" w:author="Author" w:date="2021-06-19T18:34:00Z">
              <w:r w:rsidRPr="00F80EF3">
                <w:rPr>
                  <w:lang w:val="fr-FR"/>
                </w:rPr>
                <w:t>[</w:t>
              </w:r>
              <w:r>
                <w:fldChar w:fldCharType="begin"/>
              </w:r>
              <w:r w:rsidRPr="00F80EF3">
                <w:rPr>
                  <w:lang w:val="fr-FR"/>
                </w:rPr>
                <w:instrText xml:space="preserve">REF BIB_nguyen_estimating_2019 \* MERGEFORMAT </w:instrText>
              </w:r>
              <w:r>
                <w:fldChar w:fldCharType="separate"/>
              </w:r>
              <w:r w:rsidRPr="00F80EF3">
                <w:rPr>
                  <w:lang w:val="fr-FR"/>
                </w:rPr>
                <w:t>Nguyen et</w:t>
              </w:r>
              <w:r w:rsidRPr="00F80EF3">
                <w:rPr>
                  <w:lang w:val="fr-FR"/>
                </w:rPr>
                <w:t> </w:t>
              </w:r>
              <w:r w:rsidRPr="00F80EF3">
                <w:rPr>
                  <w:lang w:val="fr-FR"/>
                </w:rPr>
                <w:t xml:space="preserve"> al., 2019</w:t>
              </w:r>
              <w:r>
                <w:fldChar w:fldCharType="end"/>
              </w:r>
              <w:r w:rsidRPr="00F80EF3">
                <w:rPr>
                  <w:lang w:val="fr-FR"/>
                </w:rPr>
                <w:t xml:space="preserve">, </w:t>
              </w:r>
              <w:r>
                <w:fldChar w:fldCharType="begin"/>
              </w:r>
              <w:r w:rsidRPr="00F80EF3">
                <w:rPr>
                  <w:lang w:val="fr-FR"/>
                </w:rPr>
                <w:instrText xml:space="preserve">REF BIB_shahshahani_ultrasound_2018 \* MERGEFORMAT </w:instrText>
              </w:r>
              <w:r>
                <w:fldChar w:fldCharType="separate"/>
              </w:r>
              <w:r w:rsidRPr="00F80EF3">
                <w:rPr>
                  <w:lang w:val="fr-FR"/>
                </w:rPr>
                <w:t>Shahshahani et</w:t>
              </w:r>
              <w:r w:rsidRPr="00F80EF3">
                <w:rPr>
                  <w:lang w:val="fr-FR"/>
                </w:rPr>
                <w:t> </w:t>
              </w:r>
              <w:r w:rsidRPr="00F80EF3">
                <w:rPr>
                  <w:lang w:val="fr-FR"/>
                </w:rPr>
                <w:t xml:space="preserve"> al., 2018</w:t>
              </w:r>
              <w:r>
                <w:fldChar w:fldCharType="end"/>
              </w:r>
              <w:r w:rsidRPr="00F80EF3">
                <w:rPr>
                  <w:lang w:val="fr-FR"/>
                </w:rPr>
                <w:t xml:space="preserve">, </w:t>
              </w:r>
              <w:r>
                <w:fldChar w:fldCharType="begin"/>
              </w:r>
              <w:r w:rsidRPr="00F80EF3">
                <w:rPr>
                  <w:lang w:val="fr-FR"/>
                </w:rPr>
                <w:instrText xml:space="preserve">REF BIB_weng_fpga_based_2015 \* MERGEFORMAT </w:instrText>
              </w:r>
              <w:r>
                <w:fldChar w:fldCharType="separate"/>
              </w:r>
              <w:r w:rsidRPr="00F80EF3">
                <w:rPr>
                  <w:lang w:val="fr-FR"/>
                </w:rPr>
                <w:t>Weng et</w:t>
              </w:r>
              <w:r w:rsidRPr="00F80EF3">
                <w:rPr>
                  <w:lang w:val="fr-FR"/>
                </w:rPr>
                <w:t> </w:t>
              </w:r>
              <w:r w:rsidRPr="00F80EF3">
                <w:rPr>
                  <w:lang w:val="fr-FR"/>
                </w:rPr>
                <w:t xml:space="preserve"> al.</w:t>
              </w:r>
              <w:r w:rsidRPr="00F80EF3">
                <w:rPr>
                  <w:lang w:val="fr-FR"/>
                </w:rPr>
                <w:t>, 2015</w:t>
              </w:r>
              <w:r>
                <w:fldChar w:fldCharType="end"/>
              </w:r>
              <w:r w:rsidRPr="00F80EF3">
                <w:rPr>
                  <w:lang w:val="fr-FR"/>
                </w:rPr>
                <w:t xml:space="preserve">, </w:t>
              </w:r>
              <w:r>
                <w:fldChar w:fldCharType="begin"/>
              </w:r>
              <w:r w:rsidRPr="00F80EF3">
                <w:rPr>
                  <w:lang w:val="fr-FR"/>
                </w:rPr>
                <w:instrText xml:space="preserve">REF BIB_fernandes_evaluation_2021 \* MERGEFORMAT </w:instrText>
              </w:r>
              <w:r>
                <w:fldChar w:fldCharType="separate"/>
              </w:r>
              <w:r w:rsidRPr="00F80EF3">
                <w:rPr>
                  <w:lang w:val="fr-FR"/>
                </w:rPr>
                <w:t>Fernandes et</w:t>
              </w:r>
              <w:r w:rsidRPr="00F80EF3">
                <w:rPr>
                  <w:lang w:val="fr-FR"/>
                </w:rPr>
                <w:t> </w:t>
              </w:r>
              <w:r w:rsidRPr="00F80EF3">
                <w:rPr>
                  <w:lang w:val="fr-FR"/>
                </w:rPr>
                <w:t xml:space="preserve"> al., 2021</w:t>
              </w:r>
              <w:r>
                <w:fldChar w:fldCharType="end"/>
              </w:r>
              <w:r w:rsidRPr="00F80EF3">
                <w:rPr>
                  <w:lang w:val="fr-FR"/>
                </w:rPr>
                <w:t>]</w:t>
              </w:r>
            </w:ins>
          </w:p>
        </w:tc>
        <w:tc>
          <w:tcPr>
            <w:gridSpan w:val="0"/>
            <w:tcBorders>
              <w:top w:val="nil"/>
              <w:left w:val="nil"/>
              <w:bottom w:val="nil"/>
              <w:right w:val="nil"/>
            </w:tcBorders>
            <w:tcPrChange w:id="274" w:author="Author" w:date="2021-06-19T18:34:00Z">
              <w:tcPr>
                <w:tcW w:w="60" w:type="dxa"/>
                <w:tcBorders>
                  <w:top w:val="nil"/>
                  <w:left w:val="nil"/>
                  <w:bottom w:val="nil"/>
                  <w:right w:val="nil"/>
                </w:tcBorders>
              </w:tcPr>
            </w:tcPrChange>
          </w:tcPr>
          <w:p w14:paraId="53D32CAC" w14:textId="77777777" w:rsidR="00000000" w:rsidRDefault="000F4E83">
            <w:pPr>
              <w:jc w:val="left"/>
              <w:pPrChange w:id="275" w:author="Author" w:date="2021-06-19T18:34:00Z">
                <w:pPr>
                  <w:pStyle w:val="Tableau"/>
                  <w:spacing w:before="0"/>
                </w:pPr>
              </w:pPrChange>
            </w:pPr>
            <w:ins w:id="276" w:author="Author" w:date="2021-06-19T18:34:00Z">
              <w:r>
                <w:t xml:space="preserve">_ </w:t>
              </w:r>
            </w:ins>
          </w:p>
        </w:tc>
      </w:tr>
      <w:tr w:rsidR="00000000" w14:paraId="171121F7" w14:textId="77777777">
        <w:tblPrEx>
          <w:tblCellMar>
            <w:top w:w="0" w:type="dxa"/>
            <w:left w:w="0" w:type="dxa"/>
            <w:bottom w:w="0" w:type="dxa"/>
            <w:right w:w="0" w:type="dxa"/>
          </w:tblCellMar>
        </w:tblPrEx>
        <w:tc>
          <w:tcPr>
            <w:tcW w:w="683" w:type="dxa"/>
            <w:tcBorders>
              <w:top w:val="nil"/>
              <w:left w:val="nil"/>
              <w:bottom w:val="nil"/>
              <w:right w:val="single" w:sz="6" w:space="0" w:color="000000"/>
            </w:tcBorders>
            <w:cellDel w:id="277" w:author="Author" w:date="2021-06-19T18:34:00Z"/>
            <w:tcPrChange w:id="278" w:author="Author" w:date="2021-06-19T18:34:00Z">
              <w:tcPr>
                <w:tcW w:w="683" w:type="dxa"/>
                <w:tcBorders>
                  <w:top w:val="nil"/>
                  <w:left w:val="nil"/>
                  <w:bottom w:val="nil"/>
                  <w:right w:val="single" w:sz="6" w:space="0" w:color="000000"/>
                </w:tcBorders>
                <w:cellDel w:id="279" w:author="Author" w:date="2021-06-19T18:34:00Z"/>
              </w:tcPr>
            </w:tcPrChange>
          </w:tcPr>
          <w:p w14:paraId="0E75E253" w14:textId="77777777" w:rsidR="00000000" w:rsidRDefault="000F4E83">
            <w:pPr>
              <w:suppressAutoHyphens/>
              <w:jc w:val="left"/>
              <w:rPr>
                <w:rFonts w:eastAsia="Times New Roman" w:hAnsi="Liberation Serif" w:cstheme="minorBidi"/>
                <w:noProof w:val="0"/>
                <w:kern w:val="1"/>
                <w:szCs w:val="24"/>
                <w:lang w:val="fr-FR" w:eastAsia="zh-CN" w:bidi="hi-IN"/>
              </w:rPr>
            </w:pPr>
            <w:del w:id="280" w:author="Author" w:date="2021-06-19T18:34:00Z">
              <w:r>
                <w:rPr>
                  <w:rFonts w:cstheme="minorBidi"/>
                  <w:szCs w:val="24"/>
                </w:rPr>
                <w:delText>A- and B-Mode</w:delText>
              </w:r>
            </w:del>
          </w:p>
        </w:tc>
        <w:tc>
          <w:tcPr>
            <w:tcBorders>
              <w:top w:val="nil"/>
              <w:left w:val="nil"/>
              <w:bottom w:val="nil"/>
              <w:right w:val="single" w:sz="6" w:space="0" w:color="auto"/>
            </w:tcBorders>
            <w:tcPrChange w:id="281" w:author="Author" w:date="2021-06-19T18:34:00Z">
              <w:tcPr>
                <w:tcW w:w="1027" w:type="dxa"/>
                <w:tcBorders>
                  <w:top w:val="nil"/>
                  <w:left w:val="single" w:sz="6" w:space="0" w:color="000000"/>
                  <w:bottom w:val="nil"/>
                  <w:right w:val="single" w:sz="6" w:space="0" w:color="000000"/>
                </w:tcBorders>
              </w:tcPr>
            </w:tcPrChange>
          </w:tcPr>
          <w:p w14:paraId="3FAC7384" w14:textId="667FEBC2" w:rsidR="00000000" w:rsidRDefault="000F4E83">
            <w:pPr>
              <w:jc w:val="left"/>
              <w:pPrChange w:id="282" w:author="Author" w:date="2021-06-19T18:34:00Z">
                <w:pPr>
                  <w:pStyle w:val="Tableau"/>
                  <w:spacing w:before="0"/>
                  <w:jc w:val="left"/>
                </w:pPr>
              </w:pPrChange>
            </w:pPr>
            <w:r>
              <w:t>Neuromodulation</w:t>
            </w:r>
          </w:p>
        </w:tc>
        <w:tc>
          <w:tcPr>
            <w:tcBorders>
              <w:top w:val="nil"/>
              <w:left w:val="single" w:sz="6" w:space="0" w:color="auto"/>
              <w:bottom w:val="nil"/>
              <w:right w:val="single" w:sz="6" w:space="0" w:color="auto"/>
            </w:tcBorders>
            <w:tcPrChange w:id="283" w:author="Author" w:date="2021-06-19T18:34:00Z">
              <w:tcPr>
                <w:tcW w:w="2989" w:type="dxa"/>
                <w:tcBorders>
                  <w:top w:val="nil"/>
                  <w:left w:val="single" w:sz="6" w:space="0" w:color="000000"/>
                  <w:bottom w:val="nil"/>
                  <w:right w:val="single" w:sz="6" w:space="0" w:color="000000"/>
                </w:tcBorders>
              </w:tcPr>
            </w:tcPrChange>
          </w:tcPr>
          <w:p w14:paraId="55D85DDA" w14:textId="77777777" w:rsidR="00000000" w:rsidRDefault="000F4E83">
            <w:pPr>
              <w:jc w:val="left"/>
              <w:pPrChange w:id="284" w:author="Author" w:date="2021-06-19T18:34:00Z">
                <w:pPr>
                  <w:pStyle w:val="Tableau"/>
                  <w:spacing w:before="0"/>
                  <w:jc w:val="left"/>
                </w:pPr>
              </w:pPrChange>
            </w:pPr>
            <w:r>
              <w:t>Ultrasound is used in neuromodulation experiments</w:t>
            </w:r>
            <w:ins w:id="285" w:author="Author" w:date="2021-06-19T18:34:00Z">
              <w:r>
                <w:t>, including communication with implantable stimulators</w:t>
              </w:r>
            </w:ins>
            <w:r>
              <w:t>.</w:t>
            </w:r>
          </w:p>
        </w:tc>
        <w:tc>
          <w:tcPr>
            <w:gridSpan w:val="2"/>
            <w:tcBorders>
              <w:top w:val="nil"/>
              <w:left w:val="single" w:sz="6" w:space="0" w:color="auto"/>
              <w:bottom w:val="nil"/>
              <w:right w:val="nil"/>
            </w:tcBorders>
            <w:tcPrChange w:id="286" w:author="Author" w:date="2021-06-19T18:34:00Z">
              <w:tcPr>
                <w:tcW w:w="2141" w:type="dxa"/>
                <w:tcBorders>
                  <w:top w:val="nil"/>
                  <w:left w:val="single" w:sz="6" w:space="0" w:color="000000"/>
                  <w:bottom w:val="nil"/>
                  <w:right w:val="nil"/>
                </w:tcBorders>
              </w:tcPr>
            </w:tcPrChange>
          </w:tcPr>
          <w:p w14:paraId="6895584C" w14:textId="75B40CC8" w:rsidR="00000000" w:rsidRPr="00F80EF3" w:rsidRDefault="000F4E83">
            <w:pPr>
              <w:jc w:val="left"/>
              <w:rPr>
                <w:lang w:val="fr-FR"/>
              </w:rPr>
              <w:pPrChange w:id="287" w:author="Author" w:date="2021-06-19T18:34:00Z">
                <w:pPr>
                  <w:pStyle w:val="Tableau"/>
                  <w:spacing w:before="0"/>
                  <w:jc w:val="left"/>
                </w:pPr>
              </w:pPrChange>
            </w:pPr>
            <w:del w:id="288" w:author="Author" w:date="2021-06-19T18:34:00Z">
              <w:r w:rsidRPr="00F80EF3">
                <w:rPr>
                  <w:rFonts w:cstheme="minorBidi"/>
                  <w:szCs w:val="24"/>
                  <w:lang w:val="fr-FR"/>
                </w:rPr>
                <w:delText>[</w:delText>
              </w:r>
              <w:r>
                <w:rPr>
                  <w:rFonts w:cstheme="minorBidi"/>
                  <w:szCs w:val="24"/>
                </w:rPr>
                <w:fldChar w:fldCharType="begin"/>
              </w:r>
              <w:r w:rsidRPr="00F80EF3">
                <w:rPr>
                  <w:rFonts w:cstheme="minorBidi"/>
                  <w:szCs w:val="24"/>
                  <w:lang w:val="fr-FR"/>
                </w:rPr>
                <w:delInstrText xml:space="preserve"> REF BIB_pashaei_flexible_2020 \h </w:delInstrText>
              </w:r>
              <w:r>
                <w:rPr>
                  <w:rFonts w:cstheme="minorBidi"/>
                  <w:szCs w:val="24"/>
                </w:rPr>
                <w:fldChar w:fldCharType="separate"/>
              </w:r>
              <w:r w:rsidRPr="00F80EF3">
                <w:rPr>
                  <w:rFonts w:cstheme="minorBidi"/>
                  <w:szCs w:val="24"/>
                  <w:lang w:val="fr-FR"/>
                </w:rPr>
                <w:delText>Pashaei et</w:delText>
              </w:r>
              <w:r w:rsidRPr="00F80EF3">
                <w:rPr>
                  <w:rFonts w:cstheme="minorBidi"/>
                  <w:szCs w:val="24"/>
                  <w:lang w:val="fr-FR"/>
                </w:rPr>
                <w:delText> </w:delText>
              </w:r>
              <w:r w:rsidRPr="00F80EF3">
                <w:rPr>
                  <w:rFonts w:cstheme="minorBidi"/>
                  <w:szCs w:val="24"/>
                  <w:lang w:val="fr-FR"/>
                </w:rPr>
                <w:delText xml:space="preserve"> </w:delText>
              </w:r>
              <w:r w:rsidRPr="00F80EF3">
                <w:rPr>
                  <w:rFonts w:cstheme="minorBidi"/>
                  <w:szCs w:val="24"/>
                  <w:lang w:val="fr-FR"/>
                </w:rPr>
                <w:delText>al., 2020</w:delText>
              </w:r>
              <w:r>
                <w:rPr>
                  <w:rFonts w:cstheme="minorBidi"/>
                  <w:szCs w:val="24"/>
                </w:rPr>
                <w:fldChar w:fldCharType="end"/>
              </w:r>
              <w:r w:rsidRPr="00F80EF3">
                <w:rPr>
                  <w:rFonts w:cstheme="minorBidi"/>
                  <w:szCs w:val="24"/>
                  <w:lang w:val="fr-FR"/>
                </w:rPr>
                <w:delText xml:space="preserve">, </w:delText>
              </w:r>
              <w:r>
                <w:rPr>
                  <w:rFonts w:cstheme="minorBidi"/>
                  <w:szCs w:val="24"/>
                </w:rPr>
                <w:fldChar w:fldCharType="begin"/>
              </w:r>
              <w:r w:rsidRPr="00F80EF3">
                <w:rPr>
                  <w:rFonts w:cstheme="minorBidi"/>
                  <w:szCs w:val="24"/>
                  <w:lang w:val="fr-FR"/>
                </w:rPr>
                <w:delInstrText xml:space="preserve"> REF BIB_johnson_stimdust_2018 \h </w:delInstrText>
              </w:r>
              <w:r>
                <w:rPr>
                  <w:rFonts w:cstheme="minorBidi"/>
                  <w:szCs w:val="24"/>
                </w:rPr>
                <w:fldChar w:fldCharType="separate"/>
              </w:r>
              <w:r w:rsidRPr="00F80EF3">
                <w:rPr>
                  <w:rFonts w:cstheme="minorBidi"/>
                  <w:szCs w:val="24"/>
                  <w:lang w:val="fr-FR"/>
                </w:rPr>
                <w:delText>Johnson et</w:delText>
              </w:r>
              <w:r w:rsidRPr="00F80EF3">
                <w:rPr>
                  <w:rFonts w:cstheme="minorBidi"/>
                  <w:szCs w:val="24"/>
                  <w:lang w:val="fr-FR"/>
                </w:rPr>
                <w:delText> </w:delText>
              </w:r>
              <w:r w:rsidRPr="00F80EF3">
                <w:rPr>
                  <w:rFonts w:cstheme="minorBidi"/>
                  <w:szCs w:val="24"/>
                  <w:lang w:val="fr-FR"/>
                </w:rPr>
                <w:delText xml:space="preserve"> al., 2018</w:delText>
              </w:r>
              <w:r>
                <w:rPr>
                  <w:rFonts w:cstheme="minorBidi"/>
                  <w:szCs w:val="24"/>
                </w:rPr>
                <w:fldChar w:fldCharType="end"/>
              </w:r>
              <w:r w:rsidRPr="00F80EF3">
                <w:rPr>
                  <w:rFonts w:cstheme="minorBidi"/>
                  <w:szCs w:val="24"/>
                  <w:lang w:val="fr-FR"/>
                </w:rPr>
                <w:delText xml:space="preserve">, </w:delText>
              </w:r>
              <w:r>
                <w:rPr>
                  <w:rFonts w:cstheme="minorBidi"/>
                  <w:szCs w:val="24"/>
                </w:rPr>
                <w:fldChar w:fldCharType="begin"/>
              </w:r>
              <w:r w:rsidRPr="00F80EF3">
                <w:rPr>
                  <w:rFonts w:cstheme="minorBidi"/>
                  <w:szCs w:val="24"/>
                  <w:lang w:val="fr-FR"/>
                </w:rPr>
                <w:delInstrText xml:space="preserve"> REF BIB_seo_wireless_2016 \h </w:delInstrText>
              </w:r>
              <w:r>
                <w:rPr>
                  <w:rFonts w:cstheme="minorBidi"/>
                  <w:szCs w:val="24"/>
                </w:rPr>
                <w:fldChar w:fldCharType="separate"/>
              </w:r>
              <w:r w:rsidRPr="00F80EF3">
                <w:rPr>
                  <w:rFonts w:cstheme="minorBidi"/>
                  <w:szCs w:val="24"/>
                  <w:lang w:val="fr-FR"/>
                </w:rPr>
                <w:delText>Seo et</w:delText>
              </w:r>
              <w:r w:rsidRPr="00F80EF3">
                <w:rPr>
                  <w:rFonts w:cstheme="minorBidi"/>
                  <w:szCs w:val="24"/>
                  <w:lang w:val="fr-FR"/>
                </w:rPr>
                <w:delText> </w:delText>
              </w:r>
              <w:r w:rsidRPr="00F80EF3">
                <w:rPr>
                  <w:rFonts w:cstheme="minorBidi"/>
                  <w:szCs w:val="24"/>
                  <w:lang w:val="fr-FR"/>
                </w:rPr>
                <w:delText xml:space="preserve"> al., 2016</w:delText>
              </w:r>
              <w:r>
                <w:rPr>
                  <w:rFonts w:cstheme="minorBidi"/>
                  <w:szCs w:val="24"/>
                </w:rPr>
                <w:fldChar w:fldCharType="end"/>
              </w:r>
              <w:r w:rsidRPr="00F80EF3">
                <w:rPr>
                  <w:rFonts w:cstheme="minorBidi"/>
                  <w:szCs w:val="24"/>
                  <w:lang w:val="fr-FR"/>
                </w:rPr>
                <w:delText xml:space="preserve">, </w:delText>
              </w:r>
              <w:r>
                <w:rPr>
                  <w:rFonts w:cstheme="minorBidi"/>
                  <w:szCs w:val="24"/>
                </w:rPr>
                <w:fldChar w:fldCharType="begin"/>
              </w:r>
              <w:r w:rsidRPr="00F80EF3">
                <w:rPr>
                  <w:rFonts w:cstheme="minorBidi"/>
                  <w:szCs w:val="24"/>
                  <w:lang w:val="fr-FR"/>
                </w:rPr>
                <w:delInstrText xml:space="preserve"> REF BIB_santagati_design_2020 \h </w:delInstrText>
              </w:r>
              <w:r>
                <w:rPr>
                  <w:rFonts w:cstheme="minorBidi"/>
                  <w:szCs w:val="24"/>
                </w:rPr>
                <w:fldChar w:fldCharType="separate"/>
              </w:r>
              <w:r w:rsidRPr="00F80EF3">
                <w:rPr>
                  <w:rFonts w:cstheme="minorBidi"/>
                  <w:szCs w:val="24"/>
                  <w:lang w:val="fr-FR"/>
                </w:rPr>
                <w:delText>Santagati et</w:delText>
              </w:r>
              <w:r w:rsidRPr="00F80EF3">
                <w:rPr>
                  <w:rFonts w:cstheme="minorBidi"/>
                  <w:szCs w:val="24"/>
                  <w:lang w:val="fr-FR"/>
                </w:rPr>
                <w:delText> </w:delText>
              </w:r>
              <w:r w:rsidRPr="00F80EF3">
                <w:rPr>
                  <w:rFonts w:cstheme="minorBidi"/>
                  <w:szCs w:val="24"/>
                  <w:lang w:val="fr-FR"/>
                </w:rPr>
                <w:delText xml:space="preserve"> al., 2020</w:delText>
              </w:r>
              <w:r>
                <w:rPr>
                  <w:rFonts w:cstheme="minorBidi"/>
                  <w:szCs w:val="24"/>
                </w:rPr>
                <w:fldChar w:fldCharType="end"/>
              </w:r>
              <w:r w:rsidRPr="00F80EF3">
                <w:rPr>
                  <w:rFonts w:cstheme="minorBidi"/>
                  <w:szCs w:val="24"/>
                  <w:lang w:val="fr-FR"/>
                </w:rPr>
                <w:delText>].</w:delText>
              </w:r>
            </w:del>
            <w:ins w:id="289" w:author="Author" w:date="2021-06-19T18:34:00Z">
              <w:r w:rsidRPr="00F80EF3">
                <w:rPr>
                  <w:lang w:val="fr-FR"/>
                </w:rPr>
                <w:t>[</w:t>
              </w:r>
              <w:r>
                <w:fldChar w:fldCharType="begin"/>
              </w:r>
              <w:r w:rsidRPr="00F80EF3">
                <w:rPr>
                  <w:lang w:val="fr-FR"/>
                </w:rPr>
                <w:instrText>REF BIB_pashaei_flexible_2020 \* MERGEFORM</w:instrText>
              </w:r>
              <w:r w:rsidRPr="00F80EF3">
                <w:rPr>
                  <w:lang w:val="fr-FR"/>
                </w:rPr>
                <w:instrText xml:space="preserve">AT </w:instrText>
              </w:r>
              <w:r>
                <w:fldChar w:fldCharType="separate"/>
              </w:r>
              <w:r w:rsidRPr="00F80EF3">
                <w:rPr>
                  <w:lang w:val="fr-FR"/>
                </w:rPr>
                <w:t>Pashaei et</w:t>
              </w:r>
              <w:r w:rsidRPr="00F80EF3">
                <w:rPr>
                  <w:lang w:val="fr-FR"/>
                </w:rPr>
                <w:t> </w:t>
              </w:r>
              <w:r w:rsidRPr="00F80EF3">
                <w:rPr>
                  <w:lang w:val="fr-FR"/>
                </w:rPr>
                <w:t xml:space="preserve"> al., 2020</w:t>
              </w:r>
              <w:r>
                <w:fldChar w:fldCharType="end"/>
              </w:r>
              <w:r w:rsidRPr="00F80EF3">
                <w:rPr>
                  <w:lang w:val="fr-FR"/>
                </w:rPr>
                <w:t xml:space="preserve">, </w:t>
              </w:r>
              <w:r>
                <w:fldChar w:fldCharType="begin"/>
              </w:r>
              <w:r w:rsidRPr="00F80EF3">
                <w:rPr>
                  <w:lang w:val="fr-FR"/>
                </w:rPr>
                <w:instrText xml:space="preserve">REF BIB_johnson_stimdust_2018 \* MERGEFORMAT </w:instrText>
              </w:r>
              <w:r>
                <w:fldChar w:fldCharType="separate"/>
              </w:r>
              <w:r w:rsidRPr="00F80EF3">
                <w:rPr>
                  <w:lang w:val="fr-FR"/>
                </w:rPr>
                <w:t>Johnson et</w:t>
              </w:r>
              <w:r w:rsidRPr="00F80EF3">
                <w:rPr>
                  <w:lang w:val="fr-FR"/>
                </w:rPr>
                <w:t> </w:t>
              </w:r>
              <w:r w:rsidRPr="00F80EF3">
                <w:rPr>
                  <w:lang w:val="fr-FR"/>
                </w:rPr>
                <w:t xml:space="preserve"> al., 2018</w:t>
              </w:r>
              <w:r>
                <w:fldChar w:fldCharType="end"/>
              </w:r>
              <w:r w:rsidRPr="00F80EF3">
                <w:rPr>
                  <w:lang w:val="fr-FR"/>
                </w:rPr>
                <w:t xml:space="preserve">, </w:t>
              </w:r>
              <w:r>
                <w:fldChar w:fldCharType="begin"/>
              </w:r>
              <w:r w:rsidRPr="00F80EF3">
                <w:rPr>
                  <w:lang w:val="fr-FR"/>
                </w:rPr>
                <w:instrText xml:space="preserve">REF BIB_seo_wireless_2016 \* MERGEFORMAT </w:instrText>
              </w:r>
              <w:r>
                <w:fldChar w:fldCharType="separate"/>
              </w:r>
              <w:r w:rsidRPr="00F80EF3">
                <w:rPr>
                  <w:lang w:val="fr-FR"/>
                </w:rPr>
                <w:t>Seo et</w:t>
              </w:r>
              <w:r w:rsidRPr="00F80EF3">
                <w:rPr>
                  <w:lang w:val="fr-FR"/>
                </w:rPr>
                <w:t> </w:t>
              </w:r>
              <w:r w:rsidRPr="00F80EF3">
                <w:rPr>
                  <w:lang w:val="fr-FR"/>
                </w:rPr>
                <w:t xml:space="preserve"> al., 2016</w:t>
              </w:r>
              <w:r>
                <w:fldChar w:fldCharType="end"/>
              </w:r>
              <w:r w:rsidRPr="00F80EF3">
                <w:rPr>
                  <w:lang w:val="fr-FR"/>
                </w:rPr>
                <w:t xml:space="preserve">, </w:t>
              </w:r>
              <w:r>
                <w:fldChar w:fldCharType="begin"/>
              </w:r>
              <w:r w:rsidRPr="00F80EF3">
                <w:rPr>
                  <w:lang w:val="fr-FR"/>
                </w:rPr>
                <w:instrText xml:space="preserve">REF BIB_santagati_design_2020 \* MERGEFORMAT </w:instrText>
              </w:r>
              <w:r>
                <w:fldChar w:fldCharType="separate"/>
              </w:r>
              <w:r w:rsidRPr="00F80EF3">
                <w:rPr>
                  <w:lang w:val="fr-FR"/>
                </w:rPr>
                <w:t>Santagati et</w:t>
              </w:r>
              <w:r w:rsidRPr="00F80EF3">
                <w:rPr>
                  <w:lang w:val="fr-FR"/>
                </w:rPr>
                <w:t> </w:t>
              </w:r>
              <w:r w:rsidRPr="00F80EF3">
                <w:rPr>
                  <w:lang w:val="fr-FR"/>
                </w:rPr>
                <w:t xml:space="preserve"> al., 2020</w:t>
              </w:r>
              <w:r>
                <w:fldChar w:fldCharType="end"/>
              </w:r>
              <w:r w:rsidRPr="00F80EF3">
                <w:rPr>
                  <w:lang w:val="fr-FR"/>
                </w:rPr>
                <w:t>].</w:t>
              </w:r>
            </w:ins>
          </w:p>
        </w:tc>
        <w:tc>
          <w:tcPr>
            <w:gridSpan w:val="0"/>
            <w:tcBorders>
              <w:top w:val="nil"/>
              <w:left w:val="nil"/>
              <w:bottom w:val="nil"/>
              <w:right w:val="nil"/>
            </w:tcBorders>
            <w:tcPrChange w:id="290" w:author="Author" w:date="2021-06-19T18:34:00Z">
              <w:tcPr>
                <w:tcW w:w="60" w:type="dxa"/>
                <w:tcBorders>
                  <w:top w:val="nil"/>
                  <w:left w:val="nil"/>
                  <w:bottom w:val="nil"/>
                  <w:right w:val="nil"/>
                </w:tcBorders>
              </w:tcPr>
            </w:tcPrChange>
          </w:tcPr>
          <w:p w14:paraId="44694F39" w14:textId="77777777" w:rsidR="00000000" w:rsidRDefault="000F4E83">
            <w:pPr>
              <w:jc w:val="left"/>
              <w:pPrChange w:id="291" w:author="Author" w:date="2021-06-19T18:34:00Z">
                <w:pPr>
                  <w:pStyle w:val="Tableau"/>
                  <w:spacing w:before="0"/>
                </w:pPr>
              </w:pPrChange>
            </w:pPr>
            <w:ins w:id="292" w:author="Author" w:date="2021-06-19T18:34:00Z">
              <w:r>
                <w:t xml:space="preserve">_ </w:t>
              </w:r>
            </w:ins>
          </w:p>
        </w:tc>
      </w:tr>
      <w:tr w:rsidR="00000000" w14:paraId="2227E59D" w14:textId="77777777">
        <w:tblPrEx>
          <w:tblCellMar>
            <w:top w:w="0" w:type="dxa"/>
            <w:left w:w="0" w:type="dxa"/>
            <w:bottom w:w="0" w:type="dxa"/>
            <w:right w:w="0" w:type="dxa"/>
          </w:tblCellMar>
        </w:tblPrEx>
        <w:tc>
          <w:tcPr>
            <w:tcW w:w="683" w:type="dxa"/>
            <w:tcBorders>
              <w:top w:val="nil"/>
              <w:left w:val="nil"/>
              <w:bottom w:val="nil"/>
              <w:right w:val="single" w:sz="6" w:space="0" w:color="000000"/>
            </w:tcBorders>
            <w:cellDel w:id="293" w:author="Author" w:date="2021-06-19T18:34:00Z"/>
            <w:tcPrChange w:id="294" w:author="Author" w:date="2021-06-19T18:34:00Z">
              <w:tcPr>
                <w:tcW w:w="683" w:type="dxa"/>
                <w:tcBorders>
                  <w:top w:val="nil"/>
                  <w:left w:val="nil"/>
                  <w:bottom w:val="nil"/>
                  <w:right w:val="single" w:sz="6" w:space="0" w:color="000000"/>
                </w:tcBorders>
                <w:cellDel w:id="295" w:author="Author" w:date="2021-06-19T18:34:00Z"/>
              </w:tcPr>
            </w:tcPrChange>
          </w:tcPr>
          <w:p w14:paraId="588704B1" w14:textId="77777777" w:rsidR="00000000" w:rsidRDefault="000F4E83">
            <w:pPr>
              <w:suppressAutoHyphens/>
              <w:jc w:val="left"/>
              <w:rPr>
                <w:rFonts w:eastAsia="Times New Roman" w:hAnsi="Liberation Serif" w:cstheme="minorBidi"/>
                <w:noProof w:val="0"/>
                <w:kern w:val="1"/>
                <w:szCs w:val="24"/>
                <w:lang w:val="fr-FR" w:eastAsia="zh-CN" w:bidi="hi-IN"/>
              </w:rPr>
            </w:pPr>
            <w:del w:id="296" w:author="Author" w:date="2021-06-19T18:34:00Z">
              <w:r>
                <w:rPr>
                  <w:rFonts w:cstheme="minorBidi"/>
                  <w:szCs w:val="24"/>
                </w:rPr>
                <w:delText>B-Mode</w:delText>
              </w:r>
            </w:del>
          </w:p>
        </w:tc>
        <w:tc>
          <w:tcPr>
            <w:tcBorders>
              <w:top w:val="nil"/>
              <w:left w:val="nil"/>
              <w:bottom w:val="nil"/>
              <w:right w:val="single" w:sz="6" w:space="0" w:color="auto"/>
            </w:tcBorders>
            <w:tcPrChange w:id="297" w:author="Author" w:date="2021-06-19T18:34:00Z">
              <w:tcPr>
                <w:tcW w:w="1027" w:type="dxa"/>
                <w:tcBorders>
                  <w:top w:val="nil"/>
                  <w:left w:val="single" w:sz="6" w:space="0" w:color="000000"/>
                  <w:bottom w:val="nil"/>
                  <w:right w:val="single" w:sz="6" w:space="0" w:color="000000"/>
                </w:tcBorders>
              </w:tcPr>
            </w:tcPrChange>
          </w:tcPr>
          <w:p w14:paraId="0750B58F" w14:textId="644602DF" w:rsidR="00000000" w:rsidRDefault="000F4E83">
            <w:pPr>
              <w:jc w:val="left"/>
              <w:pPrChange w:id="298" w:author="Author" w:date="2021-06-19T18:34:00Z">
                <w:pPr>
                  <w:pStyle w:val="Tableau"/>
                  <w:spacing w:before="0"/>
                  <w:jc w:val="left"/>
                </w:pPr>
              </w:pPrChange>
            </w:pPr>
            <w:r>
              <w:t>Capsule imaging</w:t>
            </w:r>
          </w:p>
        </w:tc>
        <w:tc>
          <w:tcPr>
            <w:tcBorders>
              <w:top w:val="nil"/>
              <w:left w:val="single" w:sz="6" w:space="0" w:color="auto"/>
              <w:bottom w:val="nil"/>
              <w:right w:val="single" w:sz="6" w:space="0" w:color="auto"/>
            </w:tcBorders>
            <w:tcPrChange w:id="299" w:author="Author" w:date="2021-06-19T18:34:00Z">
              <w:tcPr>
                <w:tcW w:w="2989" w:type="dxa"/>
                <w:tcBorders>
                  <w:top w:val="nil"/>
                  <w:left w:val="single" w:sz="6" w:space="0" w:color="000000"/>
                  <w:bottom w:val="nil"/>
                  <w:right w:val="single" w:sz="6" w:space="0" w:color="000000"/>
                </w:tcBorders>
              </w:tcPr>
            </w:tcPrChange>
          </w:tcPr>
          <w:p w14:paraId="3E51E499" w14:textId="77777777" w:rsidR="00000000" w:rsidRDefault="000F4E83">
            <w:pPr>
              <w:jc w:val="left"/>
              <w:pPrChange w:id="300" w:author="Author" w:date="2021-06-19T18:34:00Z">
                <w:pPr>
                  <w:pStyle w:val="Tableau"/>
                  <w:spacing w:before="0"/>
                  <w:jc w:val="left"/>
                </w:pPr>
              </w:pPrChange>
            </w:pPr>
            <w:r>
              <w:t>Typically small devices, which enable endoscopy imaging using high frequency ultrasound by fitting the hardware into relatively capsules. They promise further development, and their architecture can be a source of inspiration.</w:t>
            </w:r>
          </w:p>
        </w:tc>
        <w:tc>
          <w:tcPr>
            <w:gridSpan w:val="2"/>
            <w:tcBorders>
              <w:top w:val="nil"/>
              <w:left w:val="single" w:sz="6" w:space="0" w:color="auto"/>
              <w:bottom w:val="nil"/>
              <w:right w:val="nil"/>
            </w:tcBorders>
            <w:tcPrChange w:id="301" w:author="Author" w:date="2021-06-19T18:34:00Z">
              <w:tcPr>
                <w:tcW w:w="2141" w:type="dxa"/>
                <w:tcBorders>
                  <w:top w:val="nil"/>
                  <w:left w:val="single" w:sz="6" w:space="0" w:color="000000"/>
                  <w:bottom w:val="nil"/>
                  <w:right w:val="nil"/>
                </w:tcBorders>
              </w:tcPr>
            </w:tcPrChange>
          </w:tcPr>
          <w:p w14:paraId="66BB9D84" w14:textId="42F5B250" w:rsidR="00000000" w:rsidRPr="00F80EF3" w:rsidRDefault="000F4E83">
            <w:pPr>
              <w:jc w:val="left"/>
              <w:rPr>
                <w:lang w:val="fr-FR"/>
              </w:rPr>
              <w:pPrChange w:id="302" w:author="Author" w:date="2021-06-19T18:34:00Z">
                <w:pPr>
                  <w:pStyle w:val="Tableau"/>
                  <w:spacing w:before="0"/>
                  <w:jc w:val="left"/>
                </w:pPr>
              </w:pPrChange>
            </w:pPr>
            <w:del w:id="303" w:author="Author" w:date="2021-06-19T18:34:00Z">
              <w:r w:rsidRPr="00F80EF3">
                <w:rPr>
                  <w:rFonts w:cstheme="minorBidi"/>
                  <w:szCs w:val="24"/>
                  <w:lang w:val="fr-FR"/>
                </w:rPr>
                <w:delText>[</w:delText>
              </w:r>
              <w:r>
                <w:rPr>
                  <w:rFonts w:cstheme="minorBidi"/>
                  <w:szCs w:val="24"/>
                </w:rPr>
                <w:fldChar w:fldCharType="begin"/>
              </w:r>
              <w:r w:rsidRPr="00F80EF3">
                <w:rPr>
                  <w:rFonts w:cstheme="minorBidi"/>
                  <w:szCs w:val="24"/>
                  <w:lang w:val="fr-FR"/>
                </w:rPr>
                <w:delInstrText xml:space="preserve"> REF BIB_cox_ultrasound_2017</w:delInstrText>
              </w:r>
              <w:r w:rsidRPr="00F80EF3">
                <w:rPr>
                  <w:rFonts w:cstheme="minorBidi"/>
                  <w:szCs w:val="24"/>
                  <w:lang w:val="fr-FR"/>
                </w:rPr>
                <w:delInstrText xml:space="preserve"> \h </w:delInstrText>
              </w:r>
              <w:r>
                <w:rPr>
                  <w:rFonts w:cstheme="minorBidi"/>
                  <w:szCs w:val="24"/>
                </w:rPr>
                <w:fldChar w:fldCharType="separate"/>
              </w:r>
              <w:r w:rsidRPr="00F80EF3">
                <w:rPr>
                  <w:rFonts w:cstheme="minorBidi"/>
                  <w:szCs w:val="24"/>
                  <w:lang w:val="fr-FR"/>
                </w:rPr>
                <w:delText>Cox et</w:delText>
              </w:r>
              <w:r w:rsidRPr="00F80EF3">
                <w:rPr>
                  <w:rFonts w:cstheme="minorBidi"/>
                  <w:szCs w:val="24"/>
                  <w:lang w:val="fr-FR"/>
                </w:rPr>
                <w:delText> </w:delText>
              </w:r>
              <w:r w:rsidRPr="00F80EF3">
                <w:rPr>
                  <w:rFonts w:cstheme="minorBidi"/>
                  <w:szCs w:val="24"/>
                  <w:lang w:val="fr-FR"/>
                </w:rPr>
                <w:delText xml:space="preserve"> al., 2017</w:delText>
              </w:r>
              <w:r>
                <w:rPr>
                  <w:rFonts w:cstheme="minorBidi"/>
                  <w:szCs w:val="24"/>
                </w:rPr>
                <w:fldChar w:fldCharType="end"/>
              </w:r>
              <w:r w:rsidRPr="00F80EF3">
                <w:rPr>
                  <w:rFonts w:cstheme="minorBidi"/>
                  <w:szCs w:val="24"/>
                  <w:lang w:val="fr-FR"/>
                </w:rPr>
                <w:delText xml:space="preserve">, </w:delText>
              </w:r>
              <w:r>
                <w:rPr>
                  <w:rFonts w:cstheme="minorBidi"/>
                  <w:szCs w:val="24"/>
                </w:rPr>
                <w:fldChar w:fldCharType="begin"/>
              </w:r>
              <w:r w:rsidRPr="00F80EF3">
                <w:rPr>
                  <w:rFonts w:cstheme="minorBidi"/>
                  <w:szCs w:val="24"/>
                  <w:lang w:val="fr-FR"/>
                </w:rPr>
                <w:delInstrText xml:space="preserve"> REF BIB_wang_development_2017 \h </w:delInstrText>
              </w:r>
              <w:r>
                <w:rPr>
                  <w:rFonts w:cstheme="minorBidi"/>
                  <w:szCs w:val="24"/>
                </w:rPr>
                <w:fldChar w:fldCharType="separate"/>
              </w:r>
              <w:r w:rsidRPr="00F80EF3">
                <w:rPr>
                  <w:rFonts w:cstheme="minorBidi"/>
                  <w:szCs w:val="24"/>
                  <w:lang w:val="fr-FR"/>
                </w:rPr>
                <w:delText>Wang et</w:delText>
              </w:r>
              <w:r w:rsidRPr="00F80EF3">
                <w:rPr>
                  <w:rFonts w:cstheme="minorBidi"/>
                  <w:szCs w:val="24"/>
                  <w:lang w:val="fr-FR"/>
                </w:rPr>
                <w:delText> </w:delText>
              </w:r>
              <w:r w:rsidRPr="00F80EF3">
                <w:rPr>
                  <w:rFonts w:cstheme="minorBidi"/>
                  <w:szCs w:val="24"/>
                  <w:lang w:val="fr-FR"/>
                </w:rPr>
                <w:delText xml:space="preserve"> al., 2017</w:delText>
              </w:r>
              <w:r>
                <w:rPr>
                  <w:rFonts w:cstheme="minorBidi"/>
                  <w:szCs w:val="24"/>
                </w:rPr>
                <w:fldChar w:fldCharType="end"/>
              </w:r>
              <w:r w:rsidRPr="00F80EF3">
                <w:rPr>
                  <w:rFonts w:cstheme="minorBidi"/>
                  <w:szCs w:val="24"/>
                  <w:lang w:val="fr-FR"/>
                </w:rPr>
                <w:delText xml:space="preserve">, </w:delText>
              </w:r>
              <w:r>
                <w:rPr>
                  <w:rFonts w:cstheme="minorBidi"/>
                  <w:szCs w:val="24"/>
                </w:rPr>
                <w:fldChar w:fldCharType="begin"/>
              </w:r>
              <w:r w:rsidRPr="00F80EF3">
                <w:rPr>
                  <w:rFonts w:cstheme="minorBidi"/>
                  <w:szCs w:val="24"/>
                  <w:lang w:val="fr-FR"/>
                </w:rPr>
                <w:delInstrText xml:space="preserve"> REF BIB_lee_towards_2014 \h </w:delInstrText>
              </w:r>
              <w:r>
                <w:rPr>
                  <w:rFonts w:cstheme="minorBidi"/>
                  <w:szCs w:val="24"/>
                </w:rPr>
                <w:fldChar w:fldCharType="separate"/>
              </w:r>
              <w:r w:rsidRPr="00F80EF3">
                <w:rPr>
                  <w:rFonts w:cstheme="minorBidi"/>
                  <w:szCs w:val="24"/>
                  <w:lang w:val="fr-FR"/>
                </w:rPr>
                <w:delText>Lee et</w:delText>
              </w:r>
              <w:r w:rsidRPr="00F80EF3">
                <w:rPr>
                  <w:rFonts w:cstheme="minorBidi"/>
                  <w:szCs w:val="24"/>
                  <w:lang w:val="fr-FR"/>
                </w:rPr>
                <w:delText> </w:delText>
              </w:r>
              <w:r w:rsidRPr="00F80EF3">
                <w:rPr>
                  <w:rFonts w:cstheme="minorBidi"/>
                  <w:szCs w:val="24"/>
                  <w:lang w:val="fr-FR"/>
                </w:rPr>
                <w:delText xml:space="preserve"> al., 2014a</w:delText>
              </w:r>
              <w:r>
                <w:rPr>
                  <w:rFonts w:cstheme="minorBidi"/>
                  <w:szCs w:val="24"/>
                </w:rPr>
                <w:fldChar w:fldCharType="end"/>
              </w:r>
              <w:r w:rsidRPr="00F80EF3">
                <w:rPr>
                  <w:rFonts w:cstheme="minorBidi"/>
                  <w:szCs w:val="24"/>
                  <w:lang w:val="fr-FR"/>
                </w:rPr>
                <w:delText xml:space="preserve">, </w:delText>
              </w:r>
              <w:r>
                <w:rPr>
                  <w:rFonts w:cstheme="minorBidi"/>
                  <w:szCs w:val="24"/>
                </w:rPr>
                <w:fldChar w:fldCharType="begin"/>
              </w:r>
              <w:r w:rsidRPr="00F80EF3">
                <w:rPr>
                  <w:rFonts w:cstheme="minorBidi"/>
                  <w:szCs w:val="24"/>
                  <w:lang w:val="fr-FR"/>
                </w:rPr>
                <w:delInstrText xml:space="preserve"> REF BIB_memon_capsule_2016 \h </w:delInstrText>
              </w:r>
              <w:r>
                <w:rPr>
                  <w:rFonts w:cstheme="minorBidi"/>
                  <w:szCs w:val="24"/>
                </w:rPr>
                <w:fldChar w:fldCharType="separate"/>
              </w:r>
              <w:r w:rsidRPr="00F80EF3">
                <w:rPr>
                  <w:rFonts w:cstheme="minorBidi"/>
                  <w:szCs w:val="24"/>
                  <w:lang w:val="fr-FR"/>
                </w:rPr>
                <w:delText>Memon et</w:delText>
              </w:r>
              <w:r w:rsidRPr="00F80EF3">
                <w:rPr>
                  <w:rFonts w:cstheme="minorBidi"/>
                  <w:szCs w:val="24"/>
                  <w:lang w:val="fr-FR"/>
                </w:rPr>
                <w:delText> </w:delText>
              </w:r>
              <w:r w:rsidRPr="00F80EF3">
                <w:rPr>
                  <w:rFonts w:cstheme="minorBidi"/>
                  <w:szCs w:val="24"/>
                  <w:lang w:val="fr-FR"/>
                </w:rPr>
                <w:delText xml:space="preserve"> al., 2016</w:delText>
              </w:r>
              <w:r>
                <w:rPr>
                  <w:rFonts w:cstheme="minorBidi"/>
                  <w:szCs w:val="24"/>
                </w:rPr>
                <w:fldChar w:fldCharType="end"/>
              </w:r>
              <w:r w:rsidRPr="00F80EF3">
                <w:rPr>
                  <w:rFonts w:cstheme="minorBidi"/>
                  <w:szCs w:val="24"/>
                  <w:lang w:val="fr-FR"/>
                </w:rPr>
                <w:delText xml:space="preserve">, </w:delText>
              </w:r>
              <w:r>
                <w:rPr>
                  <w:rFonts w:cstheme="minorBidi"/>
                  <w:szCs w:val="24"/>
                </w:rPr>
                <w:fldChar w:fldCharType="begin"/>
              </w:r>
              <w:r w:rsidRPr="00F80EF3">
                <w:rPr>
                  <w:rFonts w:cstheme="minorBidi"/>
                  <w:szCs w:val="24"/>
                  <w:lang w:val="fr-FR"/>
                </w:rPr>
                <w:delInstrText xml:space="preserve"> REF BIB_lay_progress_2016 \h </w:delInstrText>
              </w:r>
              <w:r>
                <w:rPr>
                  <w:rFonts w:cstheme="minorBidi"/>
                  <w:szCs w:val="24"/>
                </w:rPr>
                <w:fldChar w:fldCharType="separate"/>
              </w:r>
              <w:r w:rsidRPr="00F80EF3">
                <w:rPr>
                  <w:rFonts w:cstheme="minorBidi"/>
                  <w:szCs w:val="24"/>
                  <w:lang w:val="fr-FR"/>
                </w:rPr>
                <w:delText>Lay et</w:delText>
              </w:r>
              <w:r w:rsidRPr="00F80EF3">
                <w:rPr>
                  <w:rFonts w:cstheme="minorBidi"/>
                  <w:szCs w:val="24"/>
                  <w:lang w:val="fr-FR"/>
                </w:rPr>
                <w:delText> </w:delText>
              </w:r>
              <w:r w:rsidRPr="00F80EF3">
                <w:rPr>
                  <w:rFonts w:cstheme="minorBidi"/>
                  <w:szCs w:val="24"/>
                  <w:lang w:val="fr-FR"/>
                </w:rPr>
                <w:delText xml:space="preserve"> al., 2016</w:delText>
              </w:r>
              <w:r>
                <w:rPr>
                  <w:rFonts w:cstheme="minorBidi"/>
                  <w:szCs w:val="24"/>
                </w:rPr>
                <w:fldChar w:fldCharType="end"/>
              </w:r>
              <w:r w:rsidRPr="00F80EF3">
                <w:rPr>
                  <w:rFonts w:cstheme="minorBidi"/>
                  <w:szCs w:val="24"/>
                  <w:lang w:val="fr-FR"/>
                </w:rPr>
                <w:delText xml:space="preserve">, </w:delText>
              </w:r>
              <w:r>
                <w:rPr>
                  <w:rFonts w:cstheme="minorBidi"/>
                  <w:szCs w:val="24"/>
                </w:rPr>
                <w:fldChar w:fldCharType="begin"/>
              </w:r>
              <w:r w:rsidRPr="00F80EF3">
                <w:rPr>
                  <w:rFonts w:cstheme="minorBidi"/>
                  <w:szCs w:val="24"/>
                  <w:lang w:val="fr-FR"/>
                </w:rPr>
                <w:delInstrText xml:space="preserve"> REF BIB_lay__</w:delInstrText>
              </w:r>
              <w:r w:rsidRPr="00F80EF3">
                <w:rPr>
                  <w:rFonts w:cstheme="minorBidi"/>
                  <w:szCs w:val="24"/>
                  <w:lang w:val="fr-FR"/>
                </w:rPr>
                <w:delInstrText xml:space="preserve">vivo_2018 \h </w:delInstrText>
              </w:r>
              <w:r>
                <w:rPr>
                  <w:rFonts w:cstheme="minorBidi"/>
                  <w:szCs w:val="24"/>
                </w:rPr>
                <w:fldChar w:fldCharType="separate"/>
              </w:r>
              <w:r w:rsidRPr="00F80EF3">
                <w:rPr>
                  <w:rFonts w:cstheme="minorBidi"/>
                  <w:szCs w:val="24"/>
                  <w:lang w:val="fr-FR"/>
                </w:rPr>
                <w:delText>Lay et</w:delText>
              </w:r>
              <w:r w:rsidRPr="00F80EF3">
                <w:rPr>
                  <w:rFonts w:cstheme="minorBidi"/>
                  <w:szCs w:val="24"/>
                  <w:lang w:val="fr-FR"/>
                </w:rPr>
                <w:delText> </w:delText>
              </w:r>
              <w:r w:rsidRPr="00F80EF3">
                <w:rPr>
                  <w:rFonts w:cstheme="minorBidi"/>
                  <w:szCs w:val="24"/>
                  <w:lang w:val="fr-FR"/>
                </w:rPr>
                <w:delText xml:space="preserve"> al., 2018</w:delText>
              </w:r>
              <w:r>
                <w:rPr>
                  <w:rFonts w:cstheme="minorBidi"/>
                  <w:szCs w:val="24"/>
                </w:rPr>
                <w:fldChar w:fldCharType="end"/>
              </w:r>
              <w:r w:rsidRPr="00F80EF3">
                <w:rPr>
                  <w:rFonts w:cstheme="minorBidi"/>
                  <w:szCs w:val="24"/>
                  <w:lang w:val="fr-FR"/>
                </w:rPr>
                <w:delText>]</w:delText>
              </w:r>
            </w:del>
            <w:ins w:id="304" w:author="Author" w:date="2021-06-19T18:34:00Z">
              <w:r w:rsidRPr="00F80EF3">
                <w:rPr>
                  <w:lang w:val="fr-FR"/>
                </w:rPr>
                <w:t>[</w:t>
              </w:r>
              <w:r>
                <w:fldChar w:fldCharType="begin"/>
              </w:r>
              <w:r w:rsidRPr="00F80EF3">
                <w:rPr>
                  <w:lang w:val="fr-FR"/>
                </w:rPr>
                <w:instrText xml:space="preserve">REF BIB_cox_ultrasound_2017 </w:instrText>
              </w:r>
              <w:r w:rsidRPr="00F80EF3">
                <w:rPr>
                  <w:lang w:val="fr-FR"/>
                </w:rPr>
                <w:instrText xml:space="preserve">\* MERGEFORMAT </w:instrText>
              </w:r>
              <w:r>
                <w:fldChar w:fldCharType="separate"/>
              </w:r>
              <w:r w:rsidRPr="00F80EF3">
                <w:rPr>
                  <w:lang w:val="fr-FR"/>
                </w:rPr>
                <w:t>Cox et</w:t>
              </w:r>
              <w:r w:rsidRPr="00F80EF3">
                <w:rPr>
                  <w:lang w:val="fr-FR"/>
                </w:rPr>
                <w:t> </w:t>
              </w:r>
              <w:r w:rsidRPr="00F80EF3">
                <w:rPr>
                  <w:lang w:val="fr-FR"/>
                </w:rPr>
                <w:t xml:space="preserve"> al., 2017</w:t>
              </w:r>
              <w:r>
                <w:fldChar w:fldCharType="end"/>
              </w:r>
              <w:r w:rsidRPr="00F80EF3">
                <w:rPr>
                  <w:lang w:val="fr-FR"/>
                </w:rPr>
                <w:t xml:space="preserve">, </w:t>
              </w:r>
              <w:r>
                <w:fldChar w:fldCharType="begin"/>
              </w:r>
              <w:r w:rsidRPr="00F80EF3">
                <w:rPr>
                  <w:lang w:val="fr-FR"/>
                </w:rPr>
                <w:instrText xml:space="preserve">REF BIB_wang_development_2017 \* MERGEFORMAT </w:instrText>
              </w:r>
              <w:r>
                <w:fldChar w:fldCharType="separate"/>
              </w:r>
              <w:r w:rsidRPr="00F80EF3">
                <w:rPr>
                  <w:lang w:val="fr-FR"/>
                </w:rPr>
                <w:t>Wang et</w:t>
              </w:r>
              <w:r w:rsidRPr="00F80EF3">
                <w:rPr>
                  <w:lang w:val="fr-FR"/>
                </w:rPr>
                <w:t> </w:t>
              </w:r>
              <w:r w:rsidRPr="00F80EF3">
                <w:rPr>
                  <w:lang w:val="fr-FR"/>
                </w:rPr>
                <w:t xml:space="preserve"> al., 2017</w:t>
              </w:r>
              <w:r>
                <w:fldChar w:fldCharType="end"/>
              </w:r>
              <w:r w:rsidRPr="00F80EF3">
                <w:rPr>
                  <w:lang w:val="fr-FR"/>
                </w:rPr>
                <w:t xml:space="preserve">, </w:t>
              </w:r>
              <w:r>
                <w:fldChar w:fldCharType="begin"/>
              </w:r>
              <w:r w:rsidRPr="00F80EF3">
                <w:rPr>
                  <w:lang w:val="fr-FR"/>
                </w:rPr>
                <w:instrText xml:space="preserve">REF BIB_lee_towards_2014 \* MERGEFORMAT </w:instrText>
              </w:r>
              <w:r>
                <w:fldChar w:fldCharType="separate"/>
              </w:r>
              <w:r w:rsidRPr="00F80EF3">
                <w:rPr>
                  <w:lang w:val="fr-FR"/>
                </w:rPr>
                <w:t>Lee et</w:t>
              </w:r>
              <w:r w:rsidRPr="00F80EF3">
                <w:rPr>
                  <w:lang w:val="fr-FR"/>
                </w:rPr>
                <w:t> </w:t>
              </w:r>
              <w:r w:rsidRPr="00F80EF3">
                <w:rPr>
                  <w:lang w:val="fr-FR"/>
                </w:rPr>
                <w:t xml:space="preserve"> al., 2014a</w:t>
              </w:r>
              <w:r>
                <w:fldChar w:fldCharType="end"/>
              </w:r>
              <w:r w:rsidRPr="00F80EF3">
                <w:rPr>
                  <w:lang w:val="fr-FR"/>
                </w:rPr>
                <w:t xml:space="preserve">, </w:t>
              </w:r>
              <w:r>
                <w:fldChar w:fldCharType="begin"/>
              </w:r>
              <w:r w:rsidRPr="00F80EF3">
                <w:rPr>
                  <w:lang w:val="fr-FR"/>
                </w:rPr>
                <w:instrText xml:space="preserve">REF BIB_memon_capsule_2016 \* MERGEFORMAT </w:instrText>
              </w:r>
              <w:r>
                <w:fldChar w:fldCharType="separate"/>
              </w:r>
              <w:r w:rsidRPr="00F80EF3">
                <w:rPr>
                  <w:lang w:val="fr-FR"/>
                </w:rPr>
                <w:t>Memon et</w:t>
              </w:r>
              <w:r w:rsidRPr="00F80EF3">
                <w:rPr>
                  <w:lang w:val="fr-FR"/>
                </w:rPr>
                <w:t> </w:t>
              </w:r>
              <w:r w:rsidRPr="00F80EF3">
                <w:rPr>
                  <w:lang w:val="fr-FR"/>
                </w:rPr>
                <w:t xml:space="preserve"> al., 2016</w:t>
              </w:r>
              <w:r>
                <w:fldChar w:fldCharType="end"/>
              </w:r>
              <w:r w:rsidRPr="00F80EF3">
                <w:rPr>
                  <w:lang w:val="fr-FR"/>
                </w:rPr>
                <w:t xml:space="preserve">, </w:t>
              </w:r>
              <w:r>
                <w:fldChar w:fldCharType="begin"/>
              </w:r>
              <w:r w:rsidRPr="00F80EF3">
                <w:rPr>
                  <w:lang w:val="fr-FR"/>
                </w:rPr>
                <w:instrText>REF BIB_lay_progress_2</w:instrText>
              </w:r>
              <w:r w:rsidRPr="00F80EF3">
                <w:rPr>
                  <w:lang w:val="fr-FR"/>
                </w:rPr>
                <w:instrText xml:space="preserve">016 \* MERGEFORMAT </w:instrText>
              </w:r>
              <w:r>
                <w:fldChar w:fldCharType="separate"/>
              </w:r>
              <w:r w:rsidRPr="00F80EF3">
                <w:rPr>
                  <w:lang w:val="fr-FR"/>
                </w:rPr>
                <w:t>Lay et</w:t>
              </w:r>
              <w:r w:rsidRPr="00F80EF3">
                <w:rPr>
                  <w:lang w:val="fr-FR"/>
                </w:rPr>
                <w:t> </w:t>
              </w:r>
              <w:r w:rsidRPr="00F80EF3">
                <w:rPr>
                  <w:lang w:val="fr-FR"/>
                </w:rPr>
                <w:t xml:space="preserve"> al., 2016</w:t>
              </w:r>
              <w:r>
                <w:fldChar w:fldCharType="end"/>
              </w:r>
              <w:r w:rsidRPr="00F80EF3">
                <w:rPr>
                  <w:lang w:val="fr-FR"/>
                </w:rPr>
                <w:t xml:space="preserve">, </w:t>
              </w:r>
              <w:r>
                <w:fldChar w:fldCharType="begin"/>
              </w:r>
              <w:r w:rsidRPr="00F80EF3">
                <w:rPr>
                  <w:lang w:val="fr-FR"/>
                </w:rPr>
                <w:instrText xml:space="preserve">REF BIB_lay__vivo_2018 \* MERGEFORMAT </w:instrText>
              </w:r>
              <w:r>
                <w:fldChar w:fldCharType="separate"/>
              </w:r>
              <w:r w:rsidRPr="00F80EF3">
                <w:rPr>
                  <w:lang w:val="fr-FR"/>
                </w:rPr>
                <w:t>Lay et</w:t>
              </w:r>
              <w:r w:rsidRPr="00F80EF3">
                <w:rPr>
                  <w:lang w:val="fr-FR"/>
                </w:rPr>
                <w:t> </w:t>
              </w:r>
              <w:r w:rsidRPr="00F80EF3">
                <w:rPr>
                  <w:lang w:val="fr-FR"/>
                </w:rPr>
                <w:t xml:space="preserve"> al., 2018</w:t>
              </w:r>
              <w:r>
                <w:fldChar w:fldCharType="end"/>
              </w:r>
              <w:r w:rsidRPr="00F80EF3">
                <w:rPr>
                  <w:lang w:val="fr-FR"/>
                </w:rPr>
                <w:t>]</w:t>
              </w:r>
            </w:ins>
          </w:p>
        </w:tc>
        <w:tc>
          <w:tcPr>
            <w:gridSpan w:val="0"/>
            <w:tcBorders>
              <w:top w:val="nil"/>
              <w:left w:val="nil"/>
              <w:bottom w:val="nil"/>
              <w:right w:val="nil"/>
            </w:tcBorders>
            <w:tcPrChange w:id="305" w:author="Author" w:date="2021-06-19T18:34:00Z">
              <w:tcPr>
                <w:tcW w:w="60" w:type="dxa"/>
                <w:tcBorders>
                  <w:top w:val="nil"/>
                  <w:left w:val="nil"/>
                  <w:bottom w:val="nil"/>
                  <w:right w:val="nil"/>
                </w:tcBorders>
              </w:tcPr>
            </w:tcPrChange>
          </w:tcPr>
          <w:p w14:paraId="4696CC49" w14:textId="77777777" w:rsidR="00000000" w:rsidRDefault="000F4E83">
            <w:pPr>
              <w:jc w:val="left"/>
              <w:pPrChange w:id="306" w:author="Author" w:date="2021-06-19T18:34:00Z">
                <w:pPr>
                  <w:pStyle w:val="Tableau"/>
                  <w:spacing w:before="0"/>
                </w:pPr>
              </w:pPrChange>
            </w:pPr>
            <w:ins w:id="307" w:author="Author" w:date="2021-06-19T18:34:00Z">
              <w:r>
                <w:t xml:space="preserve">_ </w:t>
              </w:r>
            </w:ins>
          </w:p>
        </w:tc>
      </w:tr>
      <w:tr w:rsidR="00000000" w14:paraId="524A74DF" w14:textId="77777777">
        <w:tblPrEx>
          <w:tblCellMar>
            <w:top w:w="0" w:type="dxa"/>
            <w:left w:w="0" w:type="dxa"/>
            <w:bottom w:w="0" w:type="dxa"/>
            <w:right w:w="0" w:type="dxa"/>
          </w:tblCellMar>
        </w:tblPrEx>
        <w:tc>
          <w:tcPr>
            <w:tcW w:w="683" w:type="dxa"/>
            <w:tcBorders>
              <w:top w:val="nil"/>
              <w:left w:val="nil"/>
              <w:bottom w:val="nil"/>
              <w:right w:val="single" w:sz="6" w:space="0" w:color="000000"/>
            </w:tcBorders>
            <w:cellDel w:id="308" w:author="Author" w:date="2021-06-19T18:34:00Z"/>
            <w:tcPrChange w:id="309" w:author="Author" w:date="2021-06-19T18:34:00Z">
              <w:tcPr>
                <w:tcW w:w="683" w:type="dxa"/>
                <w:tcBorders>
                  <w:top w:val="nil"/>
                  <w:left w:val="nil"/>
                  <w:bottom w:val="nil"/>
                  <w:right w:val="single" w:sz="6" w:space="0" w:color="000000"/>
                </w:tcBorders>
                <w:cellDel w:id="310" w:author="Author" w:date="2021-06-19T18:34:00Z"/>
              </w:tcPr>
            </w:tcPrChange>
          </w:tcPr>
          <w:p w14:paraId="39A7A23C" w14:textId="77777777" w:rsidR="00000000" w:rsidRDefault="000F4E83">
            <w:pPr>
              <w:suppressAutoHyphens/>
              <w:jc w:val="left"/>
              <w:rPr>
                <w:rFonts w:eastAsia="Times New Roman" w:hAnsi="Liberation Serif" w:cstheme="minorBidi"/>
                <w:noProof w:val="0"/>
                <w:kern w:val="1"/>
                <w:szCs w:val="24"/>
                <w:lang w:val="fr-FR" w:eastAsia="zh-CN" w:bidi="hi-IN"/>
              </w:rPr>
            </w:pPr>
            <w:del w:id="311" w:author="Author" w:date="2021-06-19T18:34:00Z">
              <w:r>
                <w:rPr>
                  <w:rFonts w:cstheme="minorBidi"/>
                  <w:szCs w:val="24"/>
                </w:rPr>
                <w:delText>A-Mode</w:delText>
              </w:r>
            </w:del>
          </w:p>
        </w:tc>
        <w:tc>
          <w:tcPr>
            <w:tcBorders>
              <w:top w:val="nil"/>
              <w:left w:val="nil"/>
              <w:bottom w:val="nil"/>
              <w:right w:val="single" w:sz="6" w:space="0" w:color="auto"/>
            </w:tcBorders>
            <w:tcPrChange w:id="312" w:author="Author" w:date="2021-06-19T18:34:00Z">
              <w:tcPr>
                <w:tcW w:w="1027" w:type="dxa"/>
                <w:tcBorders>
                  <w:top w:val="nil"/>
                  <w:left w:val="single" w:sz="6" w:space="0" w:color="000000"/>
                  <w:bottom w:val="nil"/>
                  <w:right w:val="single" w:sz="6" w:space="0" w:color="000000"/>
                </w:tcBorders>
              </w:tcPr>
            </w:tcPrChange>
          </w:tcPr>
          <w:p w14:paraId="6FA06A62" w14:textId="2E4E97B0" w:rsidR="00000000" w:rsidRDefault="000F4E83">
            <w:pPr>
              <w:jc w:val="left"/>
              <w:pPrChange w:id="313" w:author="Author" w:date="2021-06-19T18:34:00Z">
                <w:pPr>
                  <w:pStyle w:val="Tableau"/>
                  <w:spacing w:before="0"/>
                  <w:jc w:val="left"/>
                </w:pPr>
              </w:pPrChange>
            </w:pPr>
            <w:r>
              <w:t>Wearables</w:t>
            </w:r>
          </w:p>
        </w:tc>
        <w:tc>
          <w:tcPr>
            <w:tcBorders>
              <w:top w:val="nil"/>
              <w:left w:val="single" w:sz="6" w:space="0" w:color="auto"/>
              <w:bottom w:val="nil"/>
              <w:right w:val="single" w:sz="6" w:space="0" w:color="auto"/>
            </w:tcBorders>
            <w:tcPrChange w:id="314" w:author="Author" w:date="2021-06-19T18:34:00Z">
              <w:tcPr>
                <w:tcW w:w="2989" w:type="dxa"/>
                <w:tcBorders>
                  <w:top w:val="nil"/>
                  <w:left w:val="single" w:sz="6" w:space="0" w:color="000000"/>
                  <w:bottom w:val="nil"/>
                  <w:right w:val="single" w:sz="6" w:space="0" w:color="000000"/>
                </w:tcBorders>
              </w:tcPr>
            </w:tcPrChange>
          </w:tcPr>
          <w:p w14:paraId="781E3433" w14:textId="77777777" w:rsidR="00000000" w:rsidRDefault="000F4E83">
            <w:pPr>
              <w:jc w:val="left"/>
              <w:pPrChange w:id="315" w:author="Author" w:date="2021-06-19T18:34:00Z">
                <w:pPr>
                  <w:pStyle w:val="Tableau"/>
                  <w:spacing w:before="0"/>
                  <w:jc w:val="left"/>
                </w:pPr>
              </w:pPrChange>
            </w:pPr>
            <w:r>
              <w:t>Aligned with streamlining and increase of affordability of ultrasound miniaturisation, ultrasound fits with wearable requirements and even ca</w:t>
            </w:r>
            <w:r>
              <w:t>n provide powering and communication means for implants.</w:t>
            </w:r>
          </w:p>
        </w:tc>
        <w:tc>
          <w:tcPr>
            <w:gridSpan w:val="2"/>
            <w:tcBorders>
              <w:top w:val="nil"/>
              <w:left w:val="single" w:sz="6" w:space="0" w:color="auto"/>
              <w:bottom w:val="nil"/>
              <w:right w:val="nil"/>
            </w:tcBorders>
            <w:tcPrChange w:id="316" w:author="Author" w:date="2021-06-19T18:34:00Z">
              <w:tcPr>
                <w:tcW w:w="2141" w:type="dxa"/>
                <w:tcBorders>
                  <w:top w:val="nil"/>
                  <w:left w:val="single" w:sz="6" w:space="0" w:color="000000"/>
                  <w:bottom w:val="nil"/>
                  <w:right w:val="nil"/>
                </w:tcBorders>
              </w:tcPr>
            </w:tcPrChange>
          </w:tcPr>
          <w:p w14:paraId="39C57972" w14:textId="5488CE0B" w:rsidR="00000000" w:rsidRPr="00F80EF3" w:rsidRDefault="000F4E83">
            <w:pPr>
              <w:jc w:val="left"/>
              <w:rPr>
                <w:lang w:val="fr-FR"/>
              </w:rPr>
              <w:pPrChange w:id="317" w:author="Author" w:date="2021-06-19T18:34:00Z">
                <w:pPr>
                  <w:pStyle w:val="Tableau"/>
                  <w:spacing w:before="0"/>
                  <w:jc w:val="left"/>
                </w:pPr>
              </w:pPrChange>
            </w:pPr>
            <w:del w:id="318" w:author="Author" w:date="2021-06-19T18:34:00Z">
              <w:r w:rsidRPr="00F80EF3">
                <w:rPr>
                  <w:rFonts w:cstheme="minorBidi"/>
                  <w:szCs w:val="24"/>
                  <w:lang w:val="fr-FR"/>
                </w:rPr>
                <w:delText>[</w:delText>
              </w:r>
              <w:r>
                <w:rPr>
                  <w:rFonts w:cstheme="minorBidi"/>
                  <w:szCs w:val="24"/>
                </w:rPr>
                <w:fldChar w:fldCharType="begin"/>
              </w:r>
              <w:r w:rsidRPr="00F80EF3">
                <w:rPr>
                  <w:rFonts w:cstheme="minorBidi"/>
                  <w:szCs w:val="24"/>
                  <w:lang w:val="fr-FR"/>
                </w:rPr>
                <w:delInstrText xml:space="preserve"> REF BIB_basak_wearable_2013 \h </w:delInstrText>
              </w:r>
              <w:r>
                <w:rPr>
                  <w:rFonts w:cstheme="minorBidi"/>
                  <w:szCs w:val="24"/>
                </w:rPr>
                <w:fldChar w:fldCharType="separate"/>
              </w:r>
              <w:r w:rsidRPr="00F80EF3">
                <w:rPr>
                  <w:rFonts w:cstheme="minorBidi"/>
                  <w:szCs w:val="24"/>
                  <w:lang w:val="fr-FR"/>
                </w:rPr>
                <w:delText>Basak et</w:delText>
              </w:r>
              <w:r w:rsidRPr="00F80EF3">
                <w:rPr>
                  <w:rFonts w:cstheme="minorBidi"/>
                  <w:szCs w:val="24"/>
                  <w:lang w:val="fr-FR"/>
                </w:rPr>
                <w:delText> </w:delText>
              </w:r>
              <w:r w:rsidRPr="00F80EF3">
                <w:rPr>
                  <w:rFonts w:cstheme="minorBidi"/>
                  <w:szCs w:val="24"/>
                  <w:lang w:val="fr-FR"/>
                </w:rPr>
                <w:delText xml:space="preserve"> al., 2013</w:delText>
              </w:r>
              <w:r>
                <w:rPr>
                  <w:rFonts w:cstheme="minorBidi"/>
                  <w:szCs w:val="24"/>
                </w:rPr>
                <w:fldChar w:fldCharType="end"/>
              </w:r>
              <w:r w:rsidRPr="00F80EF3">
                <w:rPr>
                  <w:rFonts w:cstheme="minorBidi"/>
                  <w:szCs w:val="24"/>
                  <w:lang w:val="fr-FR"/>
                </w:rPr>
                <w:delText xml:space="preserve">, </w:delText>
              </w:r>
              <w:r>
                <w:rPr>
                  <w:rFonts w:cstheme="minorBidi"/>
                  <w:szCs w:val="24"/>
                </w:rPr>
                <w:fldChar w:fldCharType="begin"/>
              </w:r>
              <w:r w:rsidRPr="00F80EF3">
                <w:rPr>
                  <w:rFonts w:cstheme="minorBidi"/>
                  <w:szCs w:val="24"/>
                  <w:lang w:val="fr-FR"/>
                </w:rPr>
                <w:delInstrText xml:space="preserve"> </w:delInstrText>
              </w:r>
              <w:r w:rsidRPr="00F80EF3">
                <w:rPr>
                  <w:rFonts w:cstheme="minorBidi"/>
                  <w:szCs w:val="24"/>
                  <w:lang w:val="fr-FR"/>
                </w:rPr>
                <w:delInstrText xml:space="preserve">REF BIB_kou_real_time_2020 \h </w:delInstrText>
              </w:r>
              <w:r>
                <w:rPr>
                  <w:rFonts w:cstheme="minorBidi"/>
                  <w:szCs w:val="24"/>
                </w:rPr>
                <w:fldChar w:fldCharType="separate"/>
              </w:r>
              <w:r w:rsidRPr="00F80EF3">
                <w:rPr>
                  <w:rFonts w:cstheme="minorBidi"/>
                  <w:szCs w:val="24"/>
                  <w:lang w:val="fr-FR"/>
                </w:rPr>
                <w:delText>Kou et</w:delText>
              </w:r>
              <w:r w:rsidRPr="00F80EF3">
                <w:rPr>
                  <w:rFonts w:cstheme="minorBidi"/>
                  <w:szCs w:val="24"/>
                  <w:lang w:val="fr-FR"/>
                </w:rPr>
                <w:delText> </w:delText>
              </w:r>
              <w:r w:rsidRPr="00F80EF3">
                <w:rPr>
                  <w:rFonts w:cstheme="minorBidi"/>
                  <w:szCs w:val="24"/>
                  <w:lang w:val="fr-FR"/>
                </w:rPr>
                <w:delText xml:space="preserve"> al., 2020</w:delText>
              </w:r>
              <w:r>
                <w:rPr>
                  <w:rFonts w:cstheme="minorBidi"/>
                  <w:szCs w:val="24"/>
                </w:rPr>
                <w:fldChar w:fldCharType="end"/>
              </w:r>
              <w:r w:rsidRPr="00F80EF3">
                <w:rPr>
                  <w:rFonts w:cstheme="minorBidi"/>
                  <w:szCs w:val="24"/>
                  <w:lang w:val="fr-FR"/>
                </w:rPr>
                <w:delText>].</w:delText>
              </w:r>
            </w:del>
            <w:ins w:id="319" w:author="Author" w:date="2021-06-19T18:34:00Z">
              <w:r w:rsidRPr="00F80EF3">
                <w:rPr>
                  <w:lang w:val="fr-FR"/>
                </w:rPr>
                <w:t>[</w:t>
              </w:r>
              <w:r>
                <w:fldChar w:fldCharType="begin"/>
              </w:r>
              <w:r w:rsidRPr="00F80EF3">
                <w:rPr>
                  <w:lang w:val="fr-FR"/>
                </w:rPr>
                <w:instrText xml:space="preserve">REF BIB_basak_wearable_2013 \* MERGEFORMAT </w:instrText>
              </w:r>
              <w:r>
                <w:fldChar w:fldCharType="separate"/>
              </w:r>
              <w:r w:rsidRPr="00F80EF3">
                <w:rPr>
                  <w:lang w:val="fr-FR"/>
                </w:rPr>
                <w:t>Basak et</w:t>
              </w:r>
              <w:r w:rsidRPr="00F80EF3">
                <w:rPr>
                  <w:lang w:val="fr-FR"/>
                </w:rPr>
                <w:t> </w:t>
              </w:r>
              <w:r w:rsidRPr="00F80EF3">
                <w:rPr>
                  <w:lang w:val="fr-FR"/>
                </w:rPr>
                <w:t xml:space="preserve"> al., 2013</w:t>
              </w:r>
              <w:r>
                <w:fldChar w:fldCharType="end"/>
              </w:r>
              <w:r w:rsidRPr="00F80EF3">
                <w:rPr>
                  <w:lang w:val="fr-FR"/>
                </w:rPr>
                <w:t xml:space="preserve">, </w:t>
              </w:r>
              <w:r>
                <w:fldChar w:fldCharType="begin"/>
              </w:r>
              <w:r w:rsidRPr="00F80EF3">
                <w:rPr>
                  <w:lang w:val="fr-FR"/>
                </w:rPr>
                <w:instrText xml:space="preserve">REF BIB_kou_real_time_2020 \* MERGEFORMAT </w:instrText>
              </w:r>
              <w:r>
                <w:fldChar w:fldCharType="separate"/>
              </w:r>
              <w:r w:rsidRPr="00F80EF3">
                <w:rPr>
                  <w:lang w:val="fr-FR"/>
                </w:rPr>
                <w:t>Kou et</w:t>
              </w:r>
              <w:r w:rsidRPr="00F80EF3">
                <w:rPr>
                  <w:lang w:val="fr-FR"/>
                </w:rPr>
                <w:t> </w:t>
              </w:r>
              <w:r w:rsidRPr="00F80EF3">
                <w:rPr>
                  <w:lang w:val="fr-FR"/>
                </w:rPr>
                <w:t xml:space="preserve"> al., 2020</w:t>
              </w:r>
              <w:r>
                <w:fldChar w:fldCharType="end"/>
              </w:r>
              <w:r w:rsidRPr="00F80EF3">
                <w:rPr>
                  <w:lang w:val="fr-FR"/>
                </w:rPr>
                <w:t xml:space="preserve">, </w:t>
              </w:r>
              <w:r>
                <w:fldChar w:fldCharType="begin"/>
              </w:r>
              <w:r w:rsidRPr="00F80EF3">
                <w:rPr>
                  <w:lang w:val="fr-FR"/>
                </w:rPr>
                <w:instrText xml:space="preserve">REF BIB_yang_wearable_2019 \* MERGEFORMAT </w:instrText>
              </w:r>
              <w:r>
                <w:fldChar w:fldCharType="separate"/>
              </w:r>
              <w:r w:rsidRPr="00F80EF3">
                <w:rPr>
                  <w:lang w:val="fr-FR"/>
                </w:rPr>
                <w:t>Yang et</w:t>
              </w:r>
              <w:r w:rsidRPr="00F80EF3">
                <w:rPr>
                  <w:lang w:val="fr-FR"/>
                </w:rPr>
                <w:t> </w:t>
              </w:r>
              <w:r w:rsidRPr="00F80EF3">
                <w:rPr>
                  <w:lang w:val="fr-FR"/>
                </w:rPr>
                <w:t xml:space="preserve"> al., 2019</w:t>
              </w:r>
              <w:r>
                <w:fldChar w:fldCharType="end"/>
              </w:r>
              <w:r w:rsidRPr="00F80EF3">
                <w:rPr>
                  <w:lang w:val="fr-FR"/>
                </w:rPr>
                <w:t>].</w:t>
              </w:r>
            </w:ins>
          </w:p>
        </w:tc>
        <w:tc>
          <w:tcPr>
            <w:gridSpan w:val="0"/>
            <w:tcBorders>
              <w:top w:val="nil"/>
              <w:left w:val="nil"/>
              <w:bottom w:val="nil"/>
              <w:right w:val="nil"/>
            </w:tcBorders>
            <w:tcPrChange w:id="320" w:author="Author" w:date="2021-06-19T18:34:00Z">
              <w:tcPr>
                <w:tcW w:w="60" w:type="dxa"/>
                <w:tcBorders>
                  <w:top w:val="nil"/>
                  <w:left w:val="nil"/>
                  <w:bottom w:val="nil"/>
                  <w:right w:val="nil"/>
                </w:tcBorders>
              </w:tcPr>
            </w:tcPrChange>
          </w:tcPr>
          <w:p w14:paraId="67D0DA10" w14:textId="77777777" w:rsidR="00000000" w:rsidRDefault="000F4E83">
            <w:pPr>
              <w:jc w:val="left"/>
              <w:pPrChange w:id="321" w:author="Author" w:date="2021-06-19T18:34:00Z">
                <w:pPr>
                  <w:pStyle w:val="Tableau"/>
                  <w:spacing w:before="0"/>
                </w:pPr>
              </w:pPrChange>
            </w:pPr>
            <w:ins w:id="322" w:author="Author" w:date="2021-06-19T18:34:00Z">
              <w:r>
                <w:t>_</w:t>
              </w:r>
              <w:r>
                <w:t xml:space="preserve"> </w:t>
              </w:r>
            </w:ins>
          </w:p>
        </w:tc>
      </w:tr>
    </w:tbl>
    <w:p w14:paraId="0D727FC8" w14:textId="77777777" w:rsidR="00000000" w:rsidRDefault="000F4E83">
      <w:pPr>
        <w:pStyle w:val="Table"/>
        <w:spacing w:before="240"/>
        <w:pPrChange w:id="323" w:author="Author" w:date="2021-06-19T18:34:00Z">
          <w:pPr>
            <w:pStyle w:val="Tableau"/>
            <w:spacing w:before="240"/>
          </w:pPr>
        </w:pPrChange>
      </w:pPr>
    </w:p>
    <w:p w14:paraId="7C9CDD4A" w14:textId="280161F5" w:rsidR="00000000" w:rsidRDefault="000F4E83">
      <w:pPr>
        <w:pStyle w:val="Caption"/>
      </w:pPr>
      <w:r>
        <w:t xml:space="preserve">Table </w:t>
      </w:r>
      <w:bookmarkStart w:id="324" w:name="BMtab_applications"/>
      <w:r>
        <w:t>1</w:t>
      </w:r>
      <w:bookmarkEnd w:id="324"/>
      <w:r>
        <w:t xml:space="preserve">: </w:t>
      </w:r>
      <w:del w:id="325" w:author="Author" w:date="2021-06-19T18:34:00Z">
        <w:r>
          <w:rPr>
            <w:rFonts w:cstheme="minorBidi"/>
          </w:rPr>
          <w:delText>Different applications</w:delText>
        </w:r>
      </w:del>
      <w:ins w:id="326" w:author="Author" w:date="2021-06-19T18:34:00Z">
        <w:r>
          <w:t>Applications, by group</w:t>
        </w:r>
      </w:ins>
      <w:r>
        <w:t xml:space="preserve"> of </w:t>
      </w:r>
      <w:del w:id="327" w:author="Author" w:date="2021-06-19T18:34:00Z">
        <w:r>
          <w:rPr>
            <w:rFonts w:cstheme="minorBidi"/>
          </w:rPr>
          <w:delText xml:space="preserve">the A-mode and B-mode </w:delText>
        </w:r>
      </w:del>
      <w:ins w:id="328" w:author="Author" w:date="2021-06-19T18:34:00Z">
        <w:r>
          <w:t>uses</w:t>
        </w:r>
        <w:r>
          <w:fldChar w:fldCharType="begin"/>
        </w:r>
        <w:r>
          <w:instrText>TC "1 Applications, by group of uses" \f t</w:instrText>
        </w:r>
        <w:r>
          <w:fldChar w:fldCharType="end"/>
        </w:r>
      </w:ins>
    </w:p>
    <w:p w14:paraId="5817CBD2" w14:textId="77777777" w:rsidR="00000000" w:rsidRDefault="000F4E83">
      <w:pPr>
        <w:spacing w:before="60"/>
        <w:ind w:firstLine="300"/>
        <w:rPr>
          <w:del w:id="329" w:author="Author" w:date="2021-06-19T18:34:00Z"/>
          <w:rFonts w:cstheme="minorBidi"/>
          <w:szCs w:val="24"/>
        </w:rPr>
      </w:pPr>
    </w:p>
    <w:p w14:paraId="28E26495" w14:textId="77777777" w:rsidR="00000000" w:rsidRDefault="000F4E83">
      <w:pPr>
        <w:pStyle w:val="Heading2"/>
        <w:widowControl/>
        <w:spacing w:before="480"/>
        <w:pPrChange w:id="330" w:author="Author" w:date="2021-06-19T18:34:00Z">
          <w:pPr>
            <w:pStyle w:val="Titre2"/>
            <w:pageBreakBefore/>
            <w:spacing w:before="480"/>
          </w:pPr>
        </w:pPrChange>
      </w:pPr>
      <w:ins w:id="331" w:author="Author" w:date="2021-06-19T18:34:00Z">
        <w:r>
          <w:br w:type="column"/>
        </w:r>
      </w:ins>
      <w:r>
        <w:t>3  Considerations leading to the design of the system architecture</w:t>
      </w:r>
    </w:p>
    <w:p w14:paraId="23F30CA2" w14:textId="77777777" w:rsidR="00000000" w:rsidRDefault="000F4E83">
      <w:pPr>
        <w:spacing w:before="60"/>
        <w:rPr>
          <w:del w:id="332" w:author="Author" w:date="2021-06-19T18:34:00Z"/>
          <w:rFonts w:cstheme="minorBidi"/>
          <w:szCs w:val="24"/>
        </w:rPr>
      </w:pPr>
      <w:del w:id="333" w:author="Author" w:date="2021-06-19T18:34:00Z">
        <w:r>
          <w:rPr>
            <w:rFonts w:cstheme="minorBidi"/>
            <w:szCs w:val="24"/>
          </w:rPr>
          <w:delText>The following section provides an over</w:delText>
        </w:r>
        <w:r>
          <w:rPr>
            <w:rFonts w:cstheme="minorBidi"/>
            <w:szCs w:val="24"/>
          </w:rPr>
          <w:delText>view of the available hardware architectures for ultrasound devices.</w:delText>
        </w:r>
      </w:del>
    </w:p>
    <w:p w14:paraId="103975FC" w14:textId="77777777" w:rsidR="00000000" w:rsidRDefault="000F4E83">
      <w:pPr>
        <w:pStyle w:val="Heading3"/>
        <w:widowControl/>
        <w:spacing w:before="180"/>
        <w:pPrChange w:id="334" w:author="Author" w:date="2021-06-19T18:34:00Z">
          <w:pPr>
            <w:pStyle w:val="Titre3"/>
            <w:spacing w:before="120"/>
          </w:pPr>
        </w:pPrChange>
      </w:pPr>
      <w:r>
        <w:t>3.1  Information feeding in the review</w:t>
      </w:r>
    </w:p>
    <w:p w14:paraId="076FED76" w14:textId="3E38786C" w:rsidR="00000000" w:rsidRDefault="000F4E83">
      <w:pPr>
        <w:spacing w:before="60"/>
      </w:pPr>
      <w:r>
        <w:t>Apart from the projects aimed at developing open-source ultrasound hardware described in this article [</w:t>
      </w:r>
      <w:del w:id="335" w:author="Author" w:date="2021-06-19T18:34:00Z">
        <w:r>
          <w:rPr>
            <w:rFonts w:cstheme="minorBidi"/>
            <w:szCs w:val="24"/>
          </w:rPr>
          <w:fldChar w:fldCharType="begin"/>
        </w:r>
        <w:r>
          <w:rPr>
            <w:rFonts w:cstheme="minorBidi"/>
            <w:szCs w:val="24"/>
          </w:rPr>
          <w:delInstrText xml:space="preserve"> REF BIB_roman_open_source_2019 \h </w:delInstrText>
        </w:r>
        <w:r>
          <w:rPr>
            <w:rFonts w:cstheme="minorBidi"/>
            <w:szCs w:val="24"/>
          </w:rPr>
          <w:fldChar w:fldCharType="separate"/>
        </w:r>
        <w:r>
          <w:rPr>
            <w:rFonts w:cstheme="minorBidi"/>
            <w:szCs w:val="24"/>
          </w:rPr>
          <w:delText>Roman, 2019</w:delText>
        </w:r>
        <w:r>
          <w:rPr>
            <w:rFonts w:cstheme="minorBidi"/>
            <w:szCs w:val="24"/>
          </w:rPr>
          <w:fldChar w:fldCharType="end"/>
        </w:r>
        <w:r>
          <w:rPr>
            <w:rFonts w:cstheme="minorBidi"/>
            <w:szCs w:val="24"/>
          </w:rPr>
          <w:delText xml:space="preserve">, </w:delText>
        </w:r>
        <w:r>
          <w:rPr>
            <w:rFonts w:cstheme="minorBidi"/>
            <w:szCs w:val="24"/>
          </w:rPr>
          <w:fldChar w:fldCharType="begin"/>
        </w:r>
        <w:r>
          <w:rPr>
            <w:rFonts w:cstheme="minorBidi"/>
            <w:szCs w:val="24"/>
          </w:rPr>
          <w:delInstrText xml:space="preserve"> REF BIB_jonveaux_arduino_like_2017 \h </w:delInstrText>
        </w:r>
        <w:r>
          <w:rPr>
            <w:rFonts w:cstheme="minorBidi"/>
            <w:szCs w:val="24"/>
          </w:rPr>
          <w:fldChar w:fldCharType="separate"/>
        </w:r>
        <w:r>
          <w:rPr>
            <w:rFonts w:cstheme="minorBidi"/>
            <w:szCs w:val="24"/>
          </w:rPr>
          <w:delText>Jonveaux, 2017</w:delText>
        </w:r>
        <w:r>
          <w:rPr>
            <w:rFonts w:cstheme="minorBidi"/>
            <w:szCs w:val="24"/>
          </w:rPr>
          <w:fldChar w:fldCharType="end"/>
        </w:r>
        <w:r>
          <w:rPr>
            <w:rFonts w:cstheme="minorBidi"/>
            <w:szCs w:val="24"/>
          </w:rPr>
          <w:delText xml:space="preserve">, </w:delText>
        </w:r>
        <w:r>
          <w:rPr>
            <w:rFonts w:cstheme="minorBidi"/>
            <w:szCs w:val="24"/>
          </w:rPr>
          <w:fldChar w:fldCharType="begin"/>
        </w:r>
        <w:r>
          <w:rPr>
            <w:rFonts w:cstheme="minorBidi"/>
            <w:szCs w:val="24"/>
          </w:rPr>
          <w:delInstrText xml:space="preserve"> REF BIB_luc_jonveaux_un0rick_2019 \h </w:delInstrText>
        </w:r>
        <w:r>
          <w:rPr>
            <w:rFonts w:cstheme="minorBidi"/>
            <w:szCs w:val="24"/>
          </w:rPr>
          <w:fldChar w:fldCharType="separate"/>
        </w:r>
        <w:r>
          <w:rPr>
            <w:rFonts w:cstheme="minorBidi"/>
            <w:szCs w:val="24"/>
          </w:rPr>
          <w:delText>Jonvea</w:delText>
        </w:r>
        <w:r>
          <w:rPr>
            <w:rFonts w:cstheme="minorBidi"/>
            <w:szCs w:val="24"/>
          </w:rPr>
          <w:delText>ux, 2019</w:delText>
        </w:r>
        <w:r>
          <w:rPr>
            <w:rFonts w:cstheme="minorBidi"/>
            <w:szCs w:val="24"/>
          </w:rPr>
          <w:fldChar w:fldCharType="end"/>
        </w:r>
      </w:del>
      <w:ins w:id="336" w:author="Author" w:date="2021-06-19T18:34:00Z">
        <w:r>
          <w:fldChar w:fldCharType="begin"/>
        </w:r>
        <w:r>
          <w:instrText xml:space="preserve">REF BIB_roman_open_source_2019 \* MERGEFORMAT </w:instrText>
        </w:r>
        <w:r>
          <w:fldChar w:fldCharType="separate"/>
        </w:r>
        <w:r>
          <w:t>R</w:t>
        </w:r>
        <w:r>
          <w:t>oman, 2019</w:t>
        </w:r>
        <w:r>
          <w:fldChar w:fldCharType="end"/>
        </w:r>
        <w:r>
          <w:t xml:space="preserve">, </w:t>
        </w:r>
        <w:r>
          <w:fldChar w:fldCharType="begin"/>
        </w:r>
        <w:r>
          <w:instrText xml:space="preserve">REF BIB_jonveaux_arduino_like_2017 \* MERGEFORMAT </w:instrText>
        </w:r>
        <w:r>
          <w:fldChar w:fldCharType="separate"/>
        </w:r>
        <w:r>
          <w:t>Jonveaux, 2017</w:t>
        </w:r>
        <w:r>
          <w:fldChar w:fldCharType="end"/>
        </w:r>
        <w:r>
          <w:t xml:space="preserve">, </w:t>
        </w:r>
        <w:r>
          <w:fldChar w:fldCharType="begin"/>
        </w:r>
        <w:r>
          <w:instrText xml:space="preserve">REF BIB_luc_jonveaux_un0rick_2019 \* MERGEFORMAT </w:instrText>
        </w:r>
        <w:r>
          <w:fldChar w:fldCharType="separate"/>
        </w:r>
        <w:r>
          <w:t>Jonveaux, 2019b</w:t>
        </w:r>
        <w:r>
          <w:fldChar w:fldCharType="end"/>
        </w:r>
      </w:ins>
      <w:r>
        <w:t>], several sources can be consulted to inform the design stage.</w:t>
      </w:r>
    </w:p>
    <w:p w14:paraId="17708B59" w14:textId="77777777" w:rsidR="00000000" w:rsidRDefault="000F4E83">
      <w:pPr>
        <w:ind w:firstLine="300"/>
        <w:rPr>
          <w:del w:id="337" w:author="Author" w:date="2021-06-19T18:34:00Z"/>
          <w:rFonts w:cstheme="minorBidi"/>
          <w:szCs w:val="24"/>
        </w:rPr>
      </w:pPr>
      <w:r>
        <w:t>The main source of information has been a</w:t>
      </w:r>
      <w:r>
        <w:t xml:space="preserve"> scientific literature review, offering insights in terms of research devices designs and major technology evolution over the years, reflecting both medical and NDT state of the art.</w:t>
      </w:r>
    </w:p>
    <w:p w14:paraId="04971781" w14:textId="77777777" w:rsidR="00000000" w:rsidRDefault="000F4E83">
      <w:pPr>
        <w:ind w:firstLine="300"/>
        <w:rPr>
          <w:del w:id="338" w:author="Author" w:date="2021-06-19T18:34:00Z"/>
          <w:rFonts w:cstheme="minorBidi"/>
          <w:szCs w:val="24"/>
        </w:rPr>
      </w:pPr>
      <w:ins w:id="339" w:author="Author" w:date="2021-06-19T18:34:00Z">
        <w:r>
          <w:t xml:space="preserve"> </w:t>
        </w:r>
      </w:ins>
      <w:r>
        <w:t>A secondary source of information has been patents, as made publicly avai</w:t>
      </w:r>
      <w:r>
        <w:t xml:space="preserve">lable on the Internet. </w:t>
      </w:r>
    </w:p>
    <w:p w14:paraId="6BF58216" w14:textId="05C27B34" w:rsidR="00000000" w:rsidRDefault="000F4E83">
      <w:pPr>
        <w:ind w:firstLine="300"/>
      </w:pPr>
      <w:r>
        <w:t>Teardowns of medical devices available online have also provided information about the state of the art in terms of hardware architecture. However, investigations of this kind are relatively infrequent, as this activity requires that</w:t>
      </w:r>
      <w:r>
        <w:t xml:space="preserve"> researchers have both specific skills and interest in dismantling expensive equipment. Refurbished equipment from the 80s and 90s, such as mechanical probes</w:t>
      </w:r>
      <w:del w:id="340" w:author="Author" w:date="2021-06-19T18:34:00Z">
        <w:r>
          <w:rPr>
            <w:rFonts w:cstheme="minorBidi"/>
            <w:szCs w:val="24"/>
          </w:rPr>
          <w:delText>,</w:delText>
        </w:r>
      </w:del>
      <w:ins w:id="341" w:author="Author" w:date="2021-06-19T18:34:00Z">
        <w:r>
          <w:t xml:space="preserve"> [</w:t>
        </w:r>
        <w:r>
          <w:fldChar w:fldCharType="begin"/>
        </w:r>
        <w:r>
          <w:instrText xml:space="preserve">REF BIB_schuette_real_1976 \* MERGEFORMAT </w:instrText>
        </w:r>
        <w:r>
          <w:fldChar w:fldCharType="separate"/>
        </w:r>
        <w:r>
          <w:t>Schuette et  al., 1976</w:t>
        </w:r>
        <w:r>
          <w:fldChar w:fldCharType="end"/>
        </w:r>
        <w:r>
          <w:t xml:space="preserve">, </w:t>
        </w:r>
        <w:r>
          <w:fldChar w:fldCharType="begin"/>
        </w:r>
        <w:r>
          <w:instrText>REF BIB_eggleton_real_1975 \</w:instrText>
        </w:r>
        <w:r>
          <w:instrText xml:space="preserve">* MERGEFORMAT </w:instrText>
        </w:r>
        <w:r>
          <w:fldChar w:fldCharType="separate"/>
        </w:r>
        <w:r>
          <w:t>Eggleton and Johnston, 1975</w:t>
        </w:r>
        <w:r>
          <w:fldChar w:fldCharType="end"/>
        </w:r>
        <w:r>
          <w:t xml:space="preserve">, </w:t>
        </w:r>
        <w:r>
          <w:fldChar w:fldCharType="begin"/>
        </w:r>
        <w:r>
          <w:instrText xml:space="preserve">REF BIB_skolnick_new_1978 \* MERGEFORMAT </w:instrText>
        </w:r>
        <w:r>
          <w:fldChar w:fldCharType="separate"/>
        </w:r>
        <w:r>
          <w:t>Skolnick and Matzuk, 1978</w:t>
        </w:r>
        <w:r>
          <w:fldChar w:fldCharType="end"/>
        </w:r>
        <w:r>
          <w:t>],</w:t>
        </w:r>
      </w:ins>
      <w:r>
        <w:t xml:space="preserve"> can be an affordable source of sensors, in addition to providing useful ideas and concept from a design perspective. </w:t>
      </w:r>
    </w:p>
    <w:p w14:paraId="448C6500" w14:textId="5E0F864F" w:rsidR="00000000" w:rsidRDefault="000F4E83">
      <w:pPr>
        <w:ind w:firstLine="300"/>
      </w:pPr>
      <w:r>
        <w:t>Chip makers can be considered actors in the diffusion of knowledge and know-how [</w:t>
      </w:r>
      <w:del w:id="342" w:author="Author" w:date="2021-06-19T18:34:00Z">
        <w:r>
          <w:rPr>
            <w:rFonts w:cstheme="minorBidi"/>
            <w:szCs w:val="24"/>
          </w:rPr>
          <w:fldChar w:fldCharType="begin"/>
        </w:r>
        <w:r>
          <w:rPr>
            <w:rFonts w:cstheme="minorBidi"/>
            <w:szCs w:val="24"/>
          </w:rPr>
          <w:delInstrText xml:space="preserve"> REF BIB_brunner_how_2002 \h </w:delInstrText>
        </w:r>
        <w:r>
          <w:rPr>
            <w:rFonts w:cstheme="minorBidi"/>
            <w:szCs w:val="24"/>
          </w:rPr>
          <w:fldChar w:fldCharType="separate"/>
        </w:r>
        <w:r>
          <w:rPr>
            <w:rFonts w:cstheme="minorBidi"/>
            <w:szCs w:val="24"/>
          </w:rPr>
          <w:delText xml:space="preserve">Brunner </w:delText>
        </w:r>
        <w:r>
          <w:rPr>
            <w:rFonts w:cstheme="minorBidi"/>
            <w:szCs w:val="24"/>
          </w:rPr>
          <w:delText>and Com, 2002</w:delText>
        </w:r>
        <w:r>
          <w:rPr>
            <w:rFonts w:cstheme="minorBidi"/>
            <w:szCs w:val="24"/>
          </w:rPr>
          <w:fldChar w:fldCharType="end"/>
        </w:r>
        <w:r>
          <w:rPr>
            <w:rFonts w:cstheme="minorBidi"/>
            <w:szCs w:val="24"/>
          </w:rPr>
          <w:delText xml:space="preserve">, </w:delText>
        </w:r>
        <w:r>
          <w:rPr>
            <w:rFonts w:cstheme="minorBidi"/>
            <w:szCs w:val="24"/>
          </w:rPr>
          <w:fldChar w:fldCharType="begin"/>
        </w:r>
        <w:r>
          <w:rPr>
            <w:rFonts w:cstheme="minorBidi"/>
            <w:szCs w:val="24"/>
          </w:rPr>
          <w:delInstrText xml:space="preserve"> REF BIB_xu_challenges_2010 \h </w:delInstrText>
        </w:r>
        <w:r>
          <w:rPr>
            <w:rFonts w:cstheme="minorBidi"/>
            <w:szCs w:val="24"/>
          </w:rPr>
          <w:fldChar w:fldCharType="separate"/>
        </w:r>
        <w:r>
          <w:rPr>
            <w:rFonts w:cstheme="minorBidi"/>
            <w:szCs w:val="24"/>
          </w:rPr>
          <w:delText>Xu et  al., 2010</w:delText>
        </w:r>
        <w:r>
          <w:rPr>
            <w:rFonts w:cstheme="minorBidi"/>
            <w:szCs w:val="24"/>
          </w:rPr>
          <w:fldChar w:fldCharType="end"/>
        </w:r>
      </w:del>
      <w:ins w:id="343" w:author="Author" w:date="2021-06-19T18:34:00Z">
        <w:r>
          <w:fldChar w:fldCharType="begin"/>
        </w:r>
        <w:r>
          <w:instrText xml:space="preserve">REF BIB_brunner_how_2002 \* MERGEFORMAT </w:instrText>
        </w:r>
        <w:r>
          <w:fldChar w:fldCharType="separate"/>
        </w:r>
        <w:r>
          <w:t>Brunner and Com, 2002</w:t>
        </w:r>
        <w:r>
          <w:fldChar w:fldCharType="end"/>
        </w:r>
        <w:r>
          <w:t xml:space="preserve">, </w:t>
        </w:r>
        <w:r>
          <w:fldChar w:fldCharType="begin"/>
        </w:r>
        <w:r>
          <w:instrText xml:space="preserve">REF BIB_xu_challenges_2010 \* MERGEFORMAT </w:instrText>
        </w:r>
        <w:r>
          <w:fldChar w:fldCharType="separate"/>
        </w:r>
        <w:r>
          <w:t>Xu et  al., 2010</w:t>
        </w:r>
        <w:r>
          <w:fldChar w:fldCharType="end"/>
        </w:r>
      </w:ins>
      <w:r>
        <w:t>], as they are major producers of concept and de</w:t>
      </w:r>
      <w:r>
        <w:t>sign notes. Chip makers also provide guidance on designs [</w:t>
      </w:r>
      <w:del w:id="344" w:author="Author" w:date="2021-06-19T18:34:00Z">
        <w:r>
          <w:rPr>
            <w:rFonts w:cstheme="minorBidi"/>
            <w:szCs w:val="24"/>
          </w:rPr>
          <w:fldChar w:fldCharType="begin"/>
        </w:r>
        <w:r>
          <w:rPr>
            <w:rFonts w:cstheme="minorBidi"/>
            <w:szCs w:val="24"/>
          </w:rPr>
          <w:delInstrText xml:space="preserve"> REF BIB_ching_chu_designing_nodate \h </w:delInstrText>
        </w:r>
        <w:r>
          <w:rPr>
            <w:rFonts w:cstheme="minorBidi"/>
            <w:szCs w:val="24"/>
          </w:rPr>
          <w:fldChar w:fldCharType="separate"/>
        </w:r>
        <w:r>
          <w:rPr>
            <w:rFonts w:cstheme="minorBidi"/>
            <w:szCs w:val="24"/>
          </w:rPr>
          <w:delText xml:space="preserve">Chu, </w:delText>
        </w:r>
        <w:r>
          <w:rPr>
            <w:rFonts w:cstheme="minorBidi"/>
            <w:szCs w:val="24"/>
          </w:rPr>
          <w:fldChar w:fldCharType="end"/>
        </w:r>
      </w:del>
      <w:ins w:id="345" w:author="Author" w:date="2021-06-19T18:34:00Z">
        <w:r>
          <w:fldChar w:fldCharType="begin"/>
        </w:r>
        <w:r>
          <w:instrText xml:space="preserve">REF BIB_ching_chu_designing_nodate \* MERGEFORMAT </w:instrText>
        </w:r>
        <w:r>
          <w:fldChar w:fldCharType="separate"/>
        </w:r>
        <w:r>
          <w:t xml:space="preserve">Chu, </w:t>
        </w:r>
        <w:r>
          <w:fldChar w:fldCharType="end"/>
        </w:r>
      </w:ins>
      <w:r>
        <w:t xml:space="preserve">], but integrating these components can be challenging. For example, datasheets may be incomplete or erroneous. To support the use of their </w:t>
      </w:r>
      <w:r>
        <w:t>circuits, chip makers have also proposed evaluation kits – but these may be overly complex for a simple hobbyist, in addition to being somewhat expensive.</w:t>
      </w:r>
    </w:p>
    <w:p w14:paraId="6726C800" w14:textId="77777777" w:rsidR="00000000" w:rsidRDefault="000F4E83">
      <w:pPr>
        <w:ind w:firstLine="300"/>
        <w:rPr>
          <w:del w:id="346" w:author="Author" w:date="2021-06-19T18:34:00Z"/>
          <w:rFonts w:cstheme="minorBidi"/>
          <w:szCs w:val="24"/>
        </w:rPr>
      </w:pPr>
      <w:r>
        <w:t xml:space="preserve">Finally, </w:t>
      </w:r>
      <w:del w:id="347" w:author="Author" w:date="2021-06-19T18:34:00Z">
        <w:r>
          <w:rPr>
            <w:rFonts w:cstheme="minorBidi"/>
            <w:szCs w:val="24"/>
          </w:rPr>
          <w:delText>equipment</w:delText>
        </w:r>
      </w:del>
      <w:ins w:id="348" w:author="Author" w:date="2021-06-19T18:34:00Z">
        <w:r>
          <w:t>we considered features provided by</w:t>
        </w:r>
      </w:ins>
      <w:r>
        <w:t xml:space="preserve"> suppliers </w:t>
      </w:r>
      <w:del w:id="349" w:author="Author" w:date="2021-06-19T18:34:00Z">
        <w:r>
          <w:rPr>
            <w:rFonts w:cstheme="minorBidi"/>
            <w:szCs w:val="24"/>
          </w:rPr>
          <w:delText xml:space="preserve">provide researchers with similar equipment, making it possible to better understand the required functionalities. They include: </w:delText>
        </w:r>
      </w:del>
    </w:p>
    <w:p w14:paraId="55D3A115" w14:textId="77777777" w:rsidR="00000000" w:rsidRDefault="000F4E83">
      <w:pPr>
        <w:pStyle w:val="Liste"/>
        <w:spacing w:after="0"/>
        <w:ind w:left="600" w:hanging="300"/>
        <w:rPr>
          <w:del w:id="350" w:author="Author" w:date="2021-06-19T18:34:00Z"/>
          <w:rFonts w:cstheme="minorBidi"/>
          <w:szCs w:val="24"/>
        </w:rPr>
      </w:pPr>
      <w:del w:id="351" w:author="Author" w:date="2021-06-19T18:34:00Z">
        <w:r>
          <w:rPr>
            <w:rFonts w:cstheme="minorBidi"/>
            <w:szCs w:val="24"/>
          </w:rPr>
          <w:delText>•</w:delText>
        </w:r>
        <w:r>
          <w:rPr>
            <w:rFonts w:cstheme="minorBidi"/>
            <w:szCs w:val="24"/>
          </w:rPr>
          <w:tab/>
          <w:delText>Avtech [</w:delText>
        </w:r>
        <w:r>
          <w:rPr>
            <w:rFonts w:cstheme="minorBidi"/>
            <w:szCs w:val="24"/>
          </w:rPr>
          <w:fldChar w:fldCharType="begin"/>
        </w:r>
        <w:r>
          <w:rPr>
            <w:rFonts w:cstheme="minorBidi"/>
            <w:szCs w:val="24"/>
          </w:rPr>
          <w:delInstrText xml:space="preserve"> REF BIB_qiu_high_resolution_2020 \h </w:delInstrText>
        </w:r>
        <w:r>
          <w:rPr>
            <w:rFonts w:cstheme="minorBidi"/>
            <w:szCs w:val="24"/>
          </w:rPr>
          <w:fldChar w:fldCharType="separate"/>
        </w:r>
        <w:r>
          <w:rPr>
            <w:rFonts w:cstheme="minorBidi"/>
            <w:szCs w:val="24"/>
          </w:rPr>
          <w:delText>Qiu and Zheng, 2020</w:delText>
        </w:r>
        <w:r>
          <w:rPr>
            <w:rFonts w:cstheme="minorBidi"/>
            <w:szCs w:val="24"/>
          </w:rPr>
          <w:fldChar w:fldCharType="end"/>
        </w:r>
        <w:r>
          <w:rPr>
            <w:rFonts w:cstheme="minorBidi"/>
            <w:szCs w:val="24"/>
          </w:rPr>
          <w:delText xml:space="preserve">, </w:delText>
        </w:r>
        <w:r>
          <w:rPr>
            <w:rFonts w:cstheme="minorBidi"/>
            <w:szCs w:val="24"/>
          </w:rPr>
          <w:fldChar w:fldCharType="begin"/>
        </w:r>
        <w:r>
          <w:rPr>
            <w:rFonts w:cstheme="minorBidi"/>
            <w:szCs w:val="24"/>
          </w:rPr>
          <w:delInstrText xml:space="preserve"> REF BIB_lei_high_frame</w:delInstrText>
        </w:r>
        <w:r>
          <w:rPr>
            <w:rFonts w:cstheme="minorBidi"/>
            <w:szCs w:val="24"/>
          </w:rPr>
          <w:delInstrText xml:space="preserve">_nodate \h </w:delInstrText>
        </w:r>
        <w:r>
          <w:rPr>
            <w:rFonts w:cstheme="minorBidi"/>
            <w:szCs w:val="24"/>
          </w:rPr>
          <w:fldChar w:fldCharType="separate"/>
        </w:r>
        <w:r>
          <w:rPr>
            <w:rFonts w:cstheme="minorBidi"/>
            <w:szCs w:val="24"/>
          </w:rPr>
          <w:delText xml:space="preserve">Lei, </w:delText>
        </w:r>
        <w:r>
          <w:rPr>
            <w:rFonts w:cstheme="minorBidi"/>
            <w:szCs w:val="24"/>
          </w:rPr>
          <w:fldChar w:fldCharType="end"/>
        </w:r>
        <w:r>
          <w:rPr>
            <w:rFonts w:cstheme="minorBidi"/>
            <w:szCs w:val="24"/>
          </w:rPr>
          <w:delText xml:space="preserve">], </w:delText>
        </w:r>
      </w:del>
    </w:p>
    <w:p w14:paraId="32D790D9" w14:textId="77777777" w:rsidR="00000000" w:rsidRDefault="000F4E83">
      <w:pPr>
        <w:pStyle w:val="Liste"/>
        <w:spacing w:after="0"/>
        <w:ind w:left="600" w:hanging="300"/>
        <w:rPr>
          <w:del w:id="352" w:author="Author" w:date="2021-06-19T18:34:00Z"/>
          <w:rFonts w:cstheme="minorBidi"/>
          <w:szCs w:val="24"/>
        </w:rPr>
      </w:pPr>
      <w:del w:id="353" w:author="Author" w:date="2021-06-19T18:34:00Z">
        <w:r>
          <w:rPr>
            <w:rFonts w:cstheme="minorBidi"/>
            <w:szCs w:val="24"/>
          </w:rPr>
          <w:delText>•</w:delText>
        </w:r>
        <w:r>
          <w:rPr>
            <w:rFonts w:cstheme="minorBidi"/>
            <w:szCs w:val="24"/>
          </w:rPr>
          <w:tab/>
          <w:delText>Biosono [</w:delText>
        </w:r>
        <w:r>
          <w:rPr>
            <w:rFonts w:cstheme="minorBidi"/>
            <w:szCs w:val="24"/>
          </w:rPr>
          <w:fldChar w:fldCharType="begin"/>
        </w:r>
        <w:r>
          <w:rPr>
            <w:rFonts w:cstheme="minorBidi"/>
            <w:szCs w:val="24"/>
          </w:rPr>
          <w:delInstrText xml:space="preserve"> REF BIB_biosono_sonolab_nodate \h </w:delInstrText>
        </w:r>
        <w:r>
          <w:rPr>
            <w:rFonts w:cstheme="minorBidi"/>
            <w:szCs w:val="24"/>
          </w:rPr>
          <w:fldChar w:fldCharType="separate"/>
        </w:r>
        <w:r>
          <w:rPr>
            <w:rFonts w:cstheme="minorBidi"/>
            <w:szCs w:val="24"/>
          </w:rPr>
          <w:delText xml:space="preserve">Biosono, </w:delText>
        </w:r>
        <w:r>
          <w:rPr>
            <w:rFonts w:cstheme="minorBidi"/>
            <w:szCs w:val="24"/>
          </w:rPr>
          <w:fldChar w:fldCharType="end"/>
        </w:r>
        <w:r>
          <w:rPr>
            <w:rFonts w:cstheme="minorBidi"/>
            <w:szCs w:val="24"/>
          </w:rPr>
          <w:delText xml:space="preserve">, </w:delText>
        </w:r>
        <w:r>
          <w:rPr>
            <w:rFonts w:cstheme="minorBidi"/>
            <w:szCs w:val="24"/>
          </w:rPr>
          <w:fldChar w:fldCharType="begin"/>
        </w:r>
        <w:r>
          <w:rPr>
            <w:rFonts w:cstheme="minorBidi"/>
            <w:szCs w:val="24"/>
          </w:rPr>
          <w:delInstrText xml:space="preserve"> REF BIB_bharath_fpga_based_2015 \h </w:delInstrText>
        </w:r>
        <w:r>
          <w:rPr>
            <w:rFonts w:cstheme="minorBidi"/>
            <w:szCs w:val="24"/>
          </w:rPr>
          <w:fldChar w:fldCharType="separate"/>
        </w:r>
        <w:r>
          <w:rPr>
            <w:rFonts w:cstheme="minorBidi"/>
            <w:szCs w:val="24"/>
          </w:rPr>
          <w:delText>Bharath et</w:delText>
        </w:r>
        <w:r>
          <w:rPr>
            <w:rFonts w:cstheme="minorBidi"/>
            <w:szCs w:val="24"/>
          </w:rPr>
          <w:delText> </w:delText>
        </w:r>
        <w:r>
          <w:rPr>
            <w:rFonts w:cstheme="minorBidi"/>
            <w:szCs w:val="24"/>
          </w:rPr>
          <w:delText xml:space="preserve"> al., 2015b</w:delText>
        </w:r>
        <w:r>
          <w:rPr>
            <w:rFonts w:cstheme="minorBidi"/>
            <w:szCs w:val="24"/>
          </w:rPr>
          <w:fldChar w:fldCharType="end"/>
        </w:r>
        <w:r>
          <w:rPr>
            <w:rFonts w:cstheme="minorBidi"/>
            <w:szCs w:val="24"/>
          </w:rPr>
          <w:delText xml:space="preserve">], </w:delText>
        </w:r>
      </w:del>
    </w:p>
    <w:p w14:paraId="12DCB618" w14:textId="77777777" w:rsidR="00000000" w:rsidRDefault="000F4E83">
      <w:pPr>
        <w:pStyle w:val="Liste"/>
        <w:spacing w:after="0"/>
        <w:ind w:left="600" w:hanging="300"/>
        <w:rPr>
          <w:del w:id="354" w:author="Author" w:date="2021-06-19T18:34:00Z"/>
          <w:rFonts w:cstheme="minorBidi"/>
          <w:szCs w:val="24"/>
        </w:rPr>
      </w:pPr>
      <w:del w:id="355" w:author="Author" w:date="2021-06-19T18:34:00Z">
        <w:r>
          <w:rPr>
            <w:rFonts w:cstheme="minorBidi"/>
            <w:szCs w:val="24"/>
          </w:rPr>
          <w:delText>•</w:delText>
        </w:r>
        <w:r>
          <w:rPr>
            <w:rFonts w:cstheme="minorBidi"/>
            <w:szCs w:val="24"/>
          </w:rPr>
          <w:tab/>
          <w:delText>Eurosonic [</w:delText>
        </w:r>
        <w:r>
          <w:rPr>
            <w:rFonts w:cstheme="minorBidi"/>
            <w:szCs w:val="24"/>
          </w:rPr>
          <w:fldChar w:fldCharType="begin"/>
        </w:r>
        <w:r>
          <w:rPr>
            <w:rFonts w:cstheme="minorBidi"/>
            <w:szCs w:val="24"/>
          </w:rPr>
          <w:delInstrText xml:space="preserve"> REF BIB_jin_optimization_2017 \h </w:delInstrText>
        </w:r>
        <w:r>
          <w:rPr>
            <w:rFonts w:cstheme="minorBidi"/>
            <w:szCs w:val="24"/>
          </w:rPr>
          <w:fldChar w:fldCharType="separate"/>
        </w:r>
        <w:r>
          <w:rPr>
            <w:rFonts w:cstheme="minorBidi"/>
            <w:szCs w:val="24"/>
          </w:rPr>
          <w:delText>Jin et</w:delText>
        </w:r>
        <w:r>
          <w:rPr>
            <w:rFonts w:cstheme="minorBidi"/>
            <w:szCs w:val="24"/>
          </w:rPr>
          <w:delText> </w:delText>
        </w:r>
        <w:r>
          <w:rPr>
            <w:rFonts w:cstheme="minorBidi"/>
            <w:szCs w:val="24"/>
          </w:rPr>
          <w:delText xml:space="preserve"> al., 2017</w:delText>
        </w:r>
        <w:r>
          <w:rPr>
            <w:rFonts w:cstheme="minorBidi"/>
            <w:szCs w:val="24"/>
          </w:rPr>
          <w:fldChar w:fldCharType="end"/>
        </w:r>
        <w:r>
          <w:rPr>
            <w:rFonts w:cstheme="minorBidi"/>
            <w:szCs w:val="24"/>
          </w:rPr>
          <w:delText xml:space="preserve">, </w:delText>
        </w:r>
        <w:r>
          <w:rPr>
            <w:rFonts w:cstheme="minorBidi"/>
            <w:szCs w:val="24"/>
          </w:rPr>
          <w:fldChar w:fldCharType="begin"/>
        </w:r>
        <w:r>
          <w:rPr>
            <w:rFonts w:cstheme="minorBidi"/>
            <w:szCs w:val="24"/>
          </w:rPr>
          <w:delInstrText xml:space="preserve"> REF BIB_mostavi_application_2017 \h </w:delInstrText>
        </w:r>
        <w:r>
          <w:rPr>
            <w:rFonts w:cstheme="minorBidi"/>
            <w:szCs w:val="24"/>
          </w:rPr>
          <w:fldChar w:fldCharType="separate"/>
        </w:r>
        <w:r>
          <w:rPr>
            <w:rFonts w:cstheme="minorBidi"/>
            <w:szCs w:val="24"/>
          </w:rPr>
          <w:delText>Mo</w:delText>
        </w:r>
        <w:r>
          <w:rPr>
            <w:rFonts w:cstheme="minorBidi"/>
            <w:szCs w:val="24"/>
          </w:rPr>
          <w:delText>stavi et</w:delText>
        </w:r>
        <w:r>
          <w:rPr>
            <w:rFonts w:cstheme="minorBidi"/>
            <w:szCs w:val="24"/>
          </w:rPr>
          <w:delText> </w:delText>
        </w:r>
        <w:r>
          <w:rPr>
            <w:rFonts w:cstheme="minorBidi"/>
            <w:szCs w:val="24"/>
          </w:rPr>
          <w:delText xml:space="preserve"> al., 2017</w:delText>
        </w:r>
        <w:r>
          <w:rPr>
            <w:rFonts w:cstheme="minorBidi"/>
            <w:szCs w:val="24"/>
          </w:rPr>
          <w:fldChar w:fldCharType="end"/>
        </w:r>
        <w:r>
          <w:rPr>
            <w:rFonts w:cstheme="minorBidi"/>
            <w:szCs w:val="24"/>
          </w:rPr>
          <w:delText xml:space="preserve">, </w:delText>
        </w:r>
        <w:r>
          <w:rPr>
            <w:rFonts w:cstheme="minorBidi"/>
            <w:szCs w:val="24"/>
          </w:rPr>
          <w:fldChar w:fldCharType="begin"/>
        </w:r>
        <w:r>
          <w:rPr>
            <w:rFonts w:cstheme="minorBidi"/>
            <w:szCs w:val="24"/>
          </w:rPr>
          <w:delInstrText xml:space="preserve"> REF BIB_ranachowski_mechanical_2020 \h </w:delInstrText>
        </w:r>
        <w:r>
          <w:rPr>
            <w:rFonts w:cstheme="minorBidi"/>
            <w:szCs w:val="24"/>
          </w:rPr>
          <w:fldChar w:fldCharType="separate"/>
        </w:r>
        <w:r>
          <w:rPr>
            <w:rFonts w:cstheme="minorBidi"/>
            <w:szCs w:val="24"/>
          </w:rPr>
          <w:delText>Ranachowski et</w:delText>
        </w:r>
        <w:r>
          <w:rPr>
            <w:rFonts w:cstheme="minorBidi"/>
            <w:szCs w:val="24"/>
          </w:rPr>
          <w:delText> </w:delText>
        </w:r>
        <w:r>
          <w:rPr>
            <w:rFonts w:cstheme="minorBidi"/>
            <w:szCs w:val="24"/>
          </w:rPr>
          <w:delText xml:space="preserve"> al., 2020</w:delText>
        </w:r>
        <w:r>
          <w:rPr>
            <w:rFonts w:cstheme="minorBidi"/>
            <w:szCs w:val="24"/>
          </w:rPr>
          <w:fldChar w:fldCharType="end"/>
        </w:r>
        <w:r>
          <w:rPr>
            <w:rFonts w:cstheme="minorBidi"/>
            <w:szCs w:val="24"/>
          </w:rPr>
          <w:delText xml:space="preserve">, </w:delText>
        </w:r>
        <w:r>
          <w:rPr>
            <w:rFonts w:cstheme="minorBidi"/>
            <w:szCs w:val="24"/>
          </w:rPr>
          <w:fldChar w:fldCharType="begin"/>
        </w:r>
        <w:r>
          <w:rPr>
            <w:rFonts w:cstheme="minorBidi"/>
            <w:szCs w:val="24"/>
          </w:rPr>
          <w:delInstrText xml:space="preserve"> REF BIB_vadalma_smartphone_2020 \h </w:delInstrText>
        </w:r>
        <w:r>
          <w:rPr>
            <w:rFonts w:cstheme="minorBidi"/>
            <w:szCs w:val="24"/>
          </w:rPr>
          <w:fldChar w:fldCharType="separate"/>
        </w:r>
        <w:r>
          <w:rPr>
            <w:rFonts w:cstheme="minorBidi"/>
            <w:szCs w:val="24"/>
          </w:rPr>
          <w:delText>Vadalma, 2020</w:delText>
        </w:r>
        <w:r>
          <w:rPr>
            <w:rFonts w:cstheme="minorBidi"/>
            <w:szCs w:val="24"/>
          </w:rPr>
          <w:fldChar w:fldCharType="end"/>
        </w:r>
        <w:r>
          <w:rPr>
            <w:rFonts w:cstheme="minorBidi"/>
            <w:szCs w:val="24"/>
          </w:rPr>
          <w:delText xml:space="preserve">], </w:delText>
        </w:r>
      </w:del>
    </w:p>
    <w:p w14:paraId="659DA118" w14:textId="77777777" w:rsidR="00000000" w:rsidRDefault="000F4E83">
      <w:pPr>
        <w:pStyle w:val="Liste"/>
        <w:spacing w:after="0"/>
        <w:ind w:left="600" w:hanging="300"/>
        <w:rPr>
          <w:del w:id="356" w:author="Author" w:date="2021-06-19T18:34:00Z"/>
          <w:rFonts w:cstheme="minorBidi"/>
          <w:szCs w:val="24"/>
        </w:rPr>
      </w:pPr>
      <w:del w:id="357" w:author="Author" w:date="2021-06-19T18:34:00Z">
        <w:r>
          <w:rPr>
            <w:rFonts w:cstheme="minorBidi"/>
            <w:szCs w:val="24"/>
          </w:rPr>
          <w:delText>•</w:delText>
        </w:r>
        <w:r>
          <w:rPr>
            <w:rFonts w:cstheme="minorBidi"/>
            <w:szCs w:val="24"/>
          </w:rPr>
          <w:tab/>
        </w:r>
      </w:del>
      <w:ins w:id="358" w:author="Author" w:date="2021-06-19T18:34:00Z">
        <w:r>
          <w:t xml:space="preserve">of research equipment, such as </w:t>
        </w:r>
        <w:proofErr w:type="spellStart"/>
        <w:r>
          <w:t>Verasonics</w:t>
        </w:r>
        <w:proofErr w:type="spellEnd"/>
        <w:r>
          <w:t>, Olym</w:t>
        </w:r>
        <w:r>
          <w:t xml:space="preserve">pus, Optel or </w:t>
        </w:r>
      </w:ins>
      <w:proofErr w:type="spellStart"/>
      <w:r>
        <w:t>Lecoeur</w:t>
      </w:r>
      <w:proofErr w:type="spellEnd"/>
      <w:r>
        <w:t xml:space="preserve"> </w:t>
      </w:r>
      <w:proofErr w:type="spellStart"/>
      <w:r>
        <w:t>Electronique</w:t>
      </w:r>
      <w:proofErr w:type="spellEnd"/>
      <w:del w:id="359" w:author="Author" w:date="2021-06-19T18:34:00Z">
        <w:r>
          <w:rPr>
            <w:rFonts w:cstheme="minorBidi"/>
            <w:szCs w:val="24"/>
          </w:rPr>
          <w:delText xml:space="preserve"> [</w:delText>
        </w:r>
        <w:r>
          <w:rPr>
            <w:rFonts w:cstheme="minorBidi"/>
            <w:szCs w:val="24"/>
          </w:rPr>
          <w:fldChar w:fldCharType="begin"/>
        </w:r>
        <w:r>
          <w:rPr>
            <w:rFonts w:cstheme="minorBidi"/>
            <w:szCs w:val="24"/>
          </w:rPr>
          <w:delInstrText xml:space="preserve"> REF BIB_lecoeur_bluetooth_nodate \h </w:delInstrText>
        </w:r>
        <w:r>
          <w:rPr>
            <w:rFonts w:cstheme="minorBidi"/>
            <w:szCs w:val="24"/>
          </w:rPr>
          <w:fldChar w:fldCharType="separate"/>
        </w:r>
        <w:r>
          <w:rPr>
            <w:rFonts w:cstheme="minorBidi"/>
            <w:szCs w:val="24"/>
          </w:rPr>
          <w:delText xml:space="preserve">LeCoeur, </w:delText>
        </w:r>
        <w:r>
          <w:rPr>
            <w:rFonts w:cstheme="minorBidi"/>
            <w:szCs w:val="24"/>
          </w:rPr>
          <w:fldChar w:fldCharType="end"/>
        </w:r>
        <w:r>
          <w:rPr>
            <w:rFonts w:cstheme="minorBidi"/>
            <w:szCs w:val="24"/>
          </w:rPr>
          <w:delText xml:space="preserve">, </w:delText>
        </w:r>
        <w:r>
          <w:rPr>
            <w:rFonts w:cstheme="minorBidi"/>
            <w:szCs w:val="24"/>
          </w:rPr>
          <w:fldChar w:fldCharType="begin"/>
        </w:r>
        <w:r>
          <w:rPr>
            <w:rFonts w:cstheme="minorBidi"/>
            <w:szCs w:val="24"/>
          </w:rPr>
          <w:delInstrText xml:space="preserve"> REF BIB_tortoli_ula_op__2009 \</w:delInstrText>
        </w:r>
        <w:r>
          <w:rPr>
            <w:rFonts w:cstheme="minorBidi"/>
            <w:szCs w:val="24"/>
          </w:rPr>
          <w:delInstrText xml:space="preserve">h </w:delInstrText>
        </w:r>
        <w:r>
          <w:rPr>
            <w:rFonts w:cstheme="minorBidi"/>
            <w:szCs w:val="24"/>
          </w:rPr>
          <w:fldChar w:fldCharType="separate"/>
        </w:r>
        <w:r>
          <w:rPr>
            <w:rFonts w:cstheme="minorBidi"/>
            <w:szCs w:val="24"/>
          </w:rPr>
          <w:delText>Tortoli et</w:delText>
        </w:r>
        <w:r>
          <w:rPr>
            <w:rFonts w:cstheme="minorBidi"/>
            <w:szCs w:val="24"/>
          </w:rPr>
          <w:delText> </w:delText>
        </w:r>
        <w:r>
          <w:rPr>
            <w:rFonts w:cstheme="minorBidi"/>
            <w:szCs w:val="24"/>
          </w:rPr>
          <w:delText xml:space="preserve"> al., 2009</w:delText>
        </w:r>
        <w:r>
          <w:rPr>
            <w:rFonts w:cstheme="minorBidi"/>
            <w:szCs w:val="24"/>
          </w:rPr>
          <w:fldChar w:fldCharType="end"/>
        </w:r>
        <w:r>
          <w:rPr>
            <w:rFonts w:cstheme="minorBidi"/>
            <w:szCs w:val="24"/>
          </w:rPr>
          <w:delText xml:space="preserve">, </w:delText>
        </w:r>
        <w:r>
          <w:rPr>
            <w:rFonts w:cstheme="minorBidi"/>
            <w:szCs w:val="24"/>
          </w:rPr>
          <w:fldChar w:fldCharType="begin"/>
        </w:r>
        <w:r>
          <w:rPr>
            <w:rFonts w:cstheme="minorBidi"/>
            <w:szCs w:val="24"/>
          </w:rPr>
          <w:delInstrText xml:space="preserve"> REF BIB_zhang_toward_2018 \h </w:delInstrText>
        </w:r>
        <w:r>
          <w:rPr>
            <w:rFonts w:cstheme="minorBidi"/>
            <w:szCs w:val="24"/>
          </w:rPr>
          <w:fldChar w:fldCharType="separate"/>
        </w:r>
        <w:r>
          <w:rPr>
            <w:rFonts w:cstheme="minorBidi"/>
            <w:szCs w:val="24"/>
          </w:rPr>
          <w:delText>Zhang et</w:delText>
        </w:r>
        <w:r>
          <w:rPr>
            <w:rFonts w:cstheme="minorBidi"/>
            <w:szCs w:val="24"/>
          </w:rPr>
          <w:delText> </w:delText>
        </w:r>
        <w:r>
          <w:rPr>
            <w:rFonts w:cstheme="minorBidi"/>
            <w:szCs w:val="24"/>
          </w:rPr>
          <w:delText xml:space="preserve"> al., 2018</w:delText>
        </w:r>
        <w:r>
          <w:rPr>
            <w:rFonts w:cstheme="minorBidi"/>
            <w:szCs w:val="24"/>
          </w:rPr>
          <w:fldChar w:fldCharType="end"/>
        </w:r>
        <w:r>
          <w:rPr>
            <w:rFonts w:cstheme="minorBidi"/>
            <w:szCs w:val="24"/>
          </w:rPr>
          <w:delText xml:space="preserve">, </w:delText>
        </w:r>
        <w:r>
          <w:rPr>
            <w:rFonts w:cstheme="minorBidi"/>
            <w:szCs w:val="24"/>
          </w:rPr>
          <w:fldChar w:fldCharType="begin"/>
        </w:r>
        <w:r>
          <w:rPr>
            <w:rFonts w:cstheme="minorBidi"/>
            <w:szCs w:val="24"/>
          </w:rPr>
          <w:delInstrText xml:space="preserve"> REF BIB_al_aufi_thin_2019 \h </w:delInstrText>
        </w:r>
        <w:r>
          <w:rPr>
            <w:rFonts w:cstheme="minorBidi"/>
            <w:szCs w:val="24"/>
          </w:rPr>
          <w:fldChar w:fldCharType="separate"/>
        </w:r>
        <w:r>
          <w:rPr>
            <w:rFonts w:cstheme="minorBidi"/>
            <w:szCs w:val="24"/>
          </w:rPr>
          <w:delText>Al-Aufi et</w:delText>
        </w:r>
        <w:r>
          <w:rPr>
            <w:rFonts w:cstheme="minorBidi"/>
            <w:szCs w:val="24"/>
          </w:rPr>
          <w:delText> </w:delText>
        </w:r>
        <w:r>
          <w:rPr>
            <w:rFonts w:cstheme="minorBidi"/>
            <w:szCs w:val="24"/>
          </w:rPr>
          <w:delText xml:space="preserve"> al., 2019</w:delText>
        </w:r>
        <w:r>
          <w:rPr>
            <w:rFonts w:cstheme="minorBidi"/>
            <w:szCs w:val="24"/>
          </w:rPr>
          <w:fldChar w:fldCharType="end"/>
        </w:r>
        <w:r>
          <w:rPr>
            <w:rFonts w:cstheme="minorBidi"/>
            <w:szCs w:val="24"/>
          </w:rPr>
          <w:delText xml:space="preserve">], </w:delText>
        </w:r>
      </w:del>
    </w:p>
    <w:p w14:paraId="6B3A0908" w14:textId="77777777" w:rsidR="00000000" w:rsidRDefault="000F4E83">
      <w:pPr>
        <w:pStyle w:val="Liste"/>
        <w:spacing w:after="0"/>
        <w:ind w:left="600" w:hanging="300"/>
        <w:rPr>
          <w:del w:id="360" w:author="Author" w:date="2021-06-19T18:34:00Z"/>
          <w:rFonts w:cstheme="minorBidi"/>
          <w:szCs w:val="24"/>
        </w:rPr>
      </w:pPr>
      <w:del w:id="361" w:author="Author" w:date="2021-06-19T18:34:00Z">
        <w:r>
          <w:rPr>
            <w:rFonts w:cstheme="minorBidi"/>
            <w:szCs w:val="24"/>
          </w:rPr>
          <w:delText>•</w:delText>
        </w:r>
        <w:r>
          <w:rPr>
            <w:rFonts w:cstheme="minorBidi"/>
            <w:szCs w:val="24"/>
          </w:rPr>
          <w:tab/>
          <w:delText>MKC [</w:delText>
        </w:r>
        <w:r>
          <w:rPr>
            <w:rFonts w:cstheme="minorBidi"/>
            <w:szCs w:val="24"/>
          </w:rPr>
          <w:fldChar w:fldCharType="begin"/>
        </w:r>
        <w:r>
          <w:rPr>
            <w:rFonts w:cstheme="minorBidi"/>
            <w:szCs w:val="24"/>
          </w:rPr>
          <w:delInstrText xml:space="preserve"> REF BIB_park_ultrasound_2019_1 \h </w:delInstrText>
        </w:r>
        <w:r>
          <w:rPr>
            <w:rFonts w:cstheme="minorBidi"/>
            <w:szCs w:val="24"/>
          </w:rPr>
          <w:fldChar w:fldCharType="separate"/>
        </w:r>
        <w:r>
          <w:rPr>
            <w:rFonts w:cstheme="minorBidi"/>
            <w:szCs w:val="24"/>
          </w:rPr>
          <w:delText>Erreur : source de la r</w:delText>
        </w:r>
        <w:r>
          <w:rPr>
            <w:rFonts w:cstheme="minorBidi"/>
            <w:szCs w:val="24"/>
          </w:rPr>
          <w:delText>é</w:delText>
        </w:r>
        <w:r>
          <w:rPr>
            <w:rFonts w:cstheme="minorBidi"/>
            <w:szCs w:val="24"/>
          </w:rPr>
          <w:delText>f</w:delText>
        </w:r>
        <w:r>
          <w:rPr>
            <w:rFonts w:cstheme="minorBidi"/>
            <w:szCs w:val="24"/>
          </w:rPr>
          <w:delText>é</w:delText>
        </w:r>
        <w:r>
          <w:rPr>
            <w:rFonts w:cstheme="minorBidi"/>
            <w:szCs w:val="24"/>
          </w:rPr>
          <w:delText>rence non trouv</w:delText>
        </w:r>
        <w:r>
          <w:rPr>
            <w:rFonts w:cstheme="minorBidi"/>
            <w:szCs w:val="24"/>
          </w:rPr>
          <w:delText>é</w:delText>
        </w:r>
        <w:r>
          <w:rPr>
            <w:rFonts w:cstheme="minorBidi"/>
            <w:szCs w:val="24"/>
          </w:rPr>
          <w:delText>e</w:delText>
        </w:r>
        <w:r>
          <w:rPr>
            <w:rFonts w:cstheme="minorBidi"/>
            <w:szCs w:val="24"/>
          </w:rPr>
          <w:fldChar w:fldCharType="end"/>
        </w:r>
        <w:r>
          <w:rPr>
            <w:rFonts w:cstheme="minorBidi"/>
            <w:szCs w:val="24"/>
          </w:rPr>
          <w:delText xml:space="preserve">], </w:delText>
        </w:r>
      </w:del>
    </w:p>
    <w:p w14:paraId="2C7966A7" w14:textId="77777777" w:rsidR="00000000" w:rsidRDefault="000F4E83">
      <w:pPr>
        <w:pStyle w:val="Liste"/>
        <w:spacing w:after="0"/>
        <w:ind w:left="600" w:hanging="300"/>
        <w:rPr>
          <w:del w:id="362" w:author="Author" w:date="2021-06-19T18:34:00Z"/>
          <w:rFonts w:cstheme="minorBidi"/>
          <w:szCs w:val="24"/>
        </w:rPr>
      </w:pPr>
      <w:del w:id="363" w:author="Author" w:date="2021-06-19T18:34:00Z">
        <w:r>
          <w:rPr>
            <w:rFonts w:cstheme="minorBidi"/>
            <w:szCs w:val="24"/>
          </w:rPr>
          <w:delText>•</w:delText>
        </w:r>
        <w:r>
          <w:rPr>
            <w:rFonts w:cstheme="minorBidi"/>
            <w:szCs w:val="24"/>
          </w:rPr>
          <w:tab/>
          <w:delText>Olympus [</w:delText>
        </w:r>
        <w:r>
          <w:rPr>
            <w:rFonts w:cstheme="minorBidi"/>
            <w:szCs w:val="24"/>
          </w:rPr>
          <w:fldChar w:fldCharType="begin"/>
        </w:r>
        <w:r>
          <w:rPr>
            <w:rFonts w:cstheme="minorBidi"/>
            <w:szCs w:val="24"/>
          </w:rPr>
          <w:delInstrText xml:space="preserve"> REF BIB_veen</w:delInstrText>
        </w:r>
        <w:r>
          <w:rPr>
            <w:rFonts w:cstheme="minorBidi"/>
            <w:szCs w:val="24"/>
          </w:rPr>
          <w:delInstrText xml:space="preserve">stra_generating_nodate \h </w:delInstrText>
        </w:r>
        <w:r>
          <w:rPr>
            <w:rFonts w:cstheme="minorBidi"/>
            <w:szCs w:val="24"/>
          </w:rPr>
          <w:fldChar w:fldCharType="separate"/>
        </w:r>
        <w:r>
          <w:rPr>
            <w:rFonts w:cstheme="minorBidi"/>
            <w:szCs w:val="24"/>
          </w:rPr>
          <w:delText xml:space="preserve">Veenstra, </w:delText>
        </w:r>
        <w:r>
          <w:rPr>
            <w:rFonts w:cstheme="minorBidi"/>
            <w:szCs w:val="24"/>
          </w:rPr>
          <w:fldChar w:fldCharType="end"/>
        </w:r>
        <w:r>
          <w:rPr>
            <w:rFonts w:cstheme="minorBidi"/>
            <w:szCs w:val="24"/>
          </w:rPr>
          <w:delText xml:space="preserve">, </w:delText>
        </w:r>
        <w:r>
          <w:rPr>
            <w:rFonts w:cstheme="minorBidi"/>
            <w:szCs w:val="24"/>
          </w:rPr>
          <w:fldChar w:fldCharType="begin"/>
        </w:r>
        <w:r>
          <w:rPr>
            <w:rFonts w:cstheme="minorBidi"/>
            <w:szCs w:val="24"/>
          </w:rPr>
          <w:delInstrText xml:space="preserve"> REF BIB_choi_versatile_2020 \h </w:delInstrText>
        </w:r>
        <w:r>
          <w:rPr>
            <w:rFonts w:cstheme="minorBidi"/>
            <w:szCs w:val="24"/>
          </w:rPr>
          <w:fldChar w:fldCharType="separate"/>
        </w:r>
        <w:r>
          <w:rPr>
            <w:rFonts w:cstheme="minorBidi"/>
            <w:szCs w:val="24"/>
          </w:rPr>
          <w:delText>Choi et</w:delText>
        </w:r>
        <w:r>
          <w:rPr>
            <w:rFonts w:cstheme="minorBidi"/>
            <w:szCs w:val="24"/>
          </w:rPr>
          <w:delText> </w:delText>
        </w:r>
        <w:r>
          <w:rPr>
            <w:rFonts w:cstheme="minorBidi"/>
            <w:szCs w:val="24"/>
          </w:rPr>
          <w:delText xml:space="preserve"> al., 2020</w:delText>
        </w:r>
        <w:r>
          <w:rPr>
            <w:rFonts w:cstheme="minorBidi"/>
            <w:szCs w:val="24"/>
          </w:rPr>
          <w:fldChar w:fldCharType="end"/>
        </w:r>
        <w:r>
          <w:rPr>
            <w:rFonts w:cstheme="minorBidi"/>
            <w:szCs w:val="24"/>
          </w:rPr>
          <w:delText xml:space="preserve">, </w:delText>
        </w:r>
        <w:r>
          <w:rPr>
            <w:rFonts w:cstheme="minorBidi"/>
            <w:szCs w:val="24"/>
          </w:rPr>
          <w:fldChar w:fldCharType="begin"/>
        </w:r>
        <w:r>
          <w:rPr>
            <w:rFonts w:cstheme="minorBidi"/>
            <w:szCs w:val="24"/>
          </w:rPr>
          <w:delInstrText xml:space="preserve"> REF BIB_chun_ultrasound_2015 \h </w:delInstrText>
        </w:r>
        <w:r>
          <w:rPr>
            <w:rFonts w:cstheme="minorBidi"/>
            <w:szCs w:val="24"/>
          </w:rPr>
          <w:fldChar w:fldCharType="separate"/>
        </w:r>
        <w:r>
          <w:rPr>
            <w:rFonts w:cstheme="minorBidi"/>
            <w:szCs w:val="24"/>
          </w:rPr>
          <w:delText>Chun et</w:delText>
        </w:r>
        <w:r>
          <w:rPr>
            <w:rFonts w:cstheme="minorBidi"/>
            <w:szCs w:val="24"/>
          </w:rPr>
          <w:delText> </w:delText>
        </w:r>
        <w:r>
          <w:rPr>
            <w:rFonts w:cstheme="minorBidi"/>
            <w:szCs w:val="24"/>
          </w:rPr>
          <w:delText xml:space="preserve"> al., 2015</w:delText>
        </w:r>
        <w:r>
          <w:rPr>
            <w:rFonts w:cstheme="minorBidi"/>
            <w:szCs w:val="24"/>
          </w:rPr>
          <w:fldChar w:fldCharType="end"/>
        </w:r>
        <w:r>
          <w:rPr>
            <w:rFonts w:cstheme="minorBidi"/>
            <w:szCs w:val="24"/>
          </w:rPr>
          <w:delText xml:space="preserve">, </w:delText>
        </w:r>
        <w:r>
          <w:rPr>
            <w:rFonts w:cstheme="minorBidi"/>
            <w:szCs w:val="24"/>
          </w:rPr>
          <w:fldChar w:fldCharType="begin"/>
        </w:r>
        <w:r>
          <w:rPr>
            <w:rFonts w:cstheme="minorBidi"/>
            <w:szCs w:val="24"/>
          </w:rPr>
          <w:delInstrText xml:space="preserve"> REF BIB_xu_low_cost_2007 \h </w:delInstrText>
        </w:r>
        <w:r>
          <w:rPr>
            <w:rFonts w:cstheme="minorBidi"/>
            <w:szCs w:val="24"/>
          </w:rPr>
          <w:fldChar w:fldCharType="separate"/>
        </w:r>
        <w:r>
          <w:rPr>
            <w:rFonts w:cstheme="minorBidi"/>
            <w:szCs w:val="24"/>
          </w:rPr>
          <w:delText>Xu et</w:delText>
        </w:r>
        <w:r>
          <w:rPr>
            <w:rFonts w:cstheme="minorBidi"/>
            <w:szCs w:val="24"/>
          </w:rPr>
          <w:delText> </w:delText>
        </w:r>
        <w:r>
          <w:rPr>
            <w:rFonts w:cstheme="minorBidi"/>
            <w:szCs w:val="24"/>
          </w:rPr>
          <w:delText xml:space="preserve"> al., 2007</w:delText>
        </w:r>
        <w:r>
          <w:rPr>
            <w:rFonts w:cstheme="minorBidi"/>
            <w:szCs w:val="24"/>
          </w:rPr>
          <w:fldChar w:fldCharType="end"/>
        </w:r>
        <w:r>
          <w:rPr>
            <w:rFonts w:cstheme="minorBidi"/>
            <w:szCs w:val="24"/>
          </w:rPr>
          <w:delText xml:space="preserve">], </w:delText>
        </w:r>
      </w:del>
    </w:p>
    <w:p w14:paraId="4863DA20" w14:textId="77777777" w:rsidR="00000000" w:rsidRDefault="000F4E83">
      <w:pPr>
        <w:pStyle w:val="Liste"/>
        <w:spacing w:after="0"/>
        <w:ind w:left="600" w:hanging="300"/>
        <w:rPr>
          <w:del w:id="364" w:author="Author" w:date="2021-06-19T18:34:00Z"/>
          <w:rFonts w:cstheme="minorBidi"/>
          <w:szCs w:val="24"/>
        </w:rPr>
      </w:pPr>
      <w:del w:id="365" w:author="Author" w:date="2021-06-19T18:34:00Z">
        <w:r>
          <w:rPr>
            <w:rFonts w:cstheme="minorBidi"/>
            <w:szCs w:val="24"/>
          </w:rPr>
          <w:delText>•</w:delText>
        </w:r>
        <w:r>
          <w:rPr>
            <w:rFonts w:cstheme="minorBidi"/>
            <w:szCs w:val="24"/>
          </w:rPr>
          <w:tab/>
          <w:delText>Optel [</w:delText>
        </w:r>
        <w:r>
          <w:rPr>
            <w:rFonts w:cstheme="minorBidi"/>
            <w:szCs w:val="24"/>
          </w:rPr>
          <w:fldChar w:fldCharType="begin"/>
        </w:r>
        <w:r>
          <w:rPr>
            <w:rFonts w:cstheme="minorBidi"/>
            <w:szCs w:val="24"/>
          </w:rPr>
          <w:delInstrText xml:space="preserve"> REF BIB_scholle_pulse_2018 \h </w:delInstrText>
        </w:r>
        <w:r>
          <w:rPr>
            <w:rFonts w:cstheme="minorBidi"/>
            <w:szCs w:val="24"/>
          </w:rPr>
          <w:fldChar w:fldCharType="separate"/>
        </w:r>
        <w:r>
          <w:rPr>
            <w:rFonts w:cstheme="minorBidi"/>
            <w:szCs w:val="24"/>
          </w:rPr>
          <w:delText xml:space="preserve">Scholle and </w:delText>
        </w:r>
        <w:r>
          <w:rPr>
            <w:rFonts w:cstheme="minorBidi"/>
            <w:szCs w:val="24"/>
          </w:rPr>
          <w:delText>Sinapius, 2018</w:delText>
        </w:r>
        <w:r>
          <w:rPr>
            <w:rFonts w:cstheme="minorBidi"/>
            <w:szCs w:val="24"/>
          </w:rPr>
          <w:fldChar w:fldCharType="end"/>
        </w:r>
        <w:r>
          <w:rPr>
            <w:rFonts w:cstheme="minorBidi"/>
            <w:szCs w:val="24"/>
          </w:rPr>
          <w:delText xml:space="preserve">, </w:delText>
        </w:r>
        <w:r>
          <w:rPr>
            <w:rFonts w:cstheme="minorBidi"/>
            <w:szCs w:val="24"/>
          </w:rPr>
          <w:fldChar w:fldCharType="begin"/>
        </w:r>
        <w:r>
          <w:rPr>
            <w:rFonts w:cstheme="minorBidi"/>
            <w:szCs w:val="24"/>
          </w:rPr>
          <w:delInstrText xml:space="preserve"> REF BIB_ratajski_application_2017 \h </w:delInstrText>
        </w:r>
        <w:r>
          <w:rPr>
            <w:rFonts w:cstheme="minorBidi"/>
            <w:szCs w:val="24"/>
          </w:rPr>
          <w:fldChar w:fldCharType="separate"/>
        </w:r>
        <w:r>
          <w:rPr>
            <w:rFonts w:cstheme="minorBidi"/>
            <w:szCs w:val="24"/>
          </w:rPr>
          <w:delText>Ratajski and Trajer, 2017</w:delText>
        </w:r>
        <w:r>
          <w:rPr>
            <w:rFonts w:cstheme="minorBidi"/>
            <w:szCs w:val="24"/>
          </w:rPr>
          <w:fldChar w:fldCharType="end"/>
        </w:r>
        <w:r>
          <w:rPr>
            <w:rFonts w:cstheme="minorBidi"/>
            <w:szCs w:val="24"/>
          </w:rPr>
          <w:delText xml:space="preserve">, </w:delText>
        </w:r>
        <w:r>
          <w:rPr>
            <w:rFonts w:cstheme="minorBidi"/>
            <w:szCs w:val="24"/>
          </w:rPr>
          <w:fldChar w:fldCharType="begin"/>
        </w:r>
        <w:r>
          <w:rPr>
            <w:rFonts w:cstheme="minorBidi"/>
            <w:szCs w:val="24"/>
          </w:rPr>
          <w:delInstrText xml:space="preserve"> REF BIB_nowak_evaluation_2020 \h </w:delInstrText>
        </w:r>
        <w:r>
          <w:rPr>
            <w:rFonts w:cstheme="minorBidi"/>
            <w:szCs w:val="24"/>
          </w:rPr>
          <w:fldChar w:fldCharType="separate"/>
        </w:r>
        <w:r>
          <w:rPr>
            <w:rFonts w:cstheme="minorBidi"/>
            <w:szCs w:val="24"/>
          </w:rPr>
          <w:delText>Nowak and Markowski, 2020</w:delText>
        </w:r>
        <w:r>
          <w:rPr>
            <w:rFonts w:cstheme="minorBidi"/>
            <w:szCs w:val="24"/>
          </w:rPr>
          <w:fldChar w:fldCharType="end"/>
        </w:r>
        <w:r>
          <w:rPr>
            <w:rFonts w:cstheme="minorBidi"/>
            <w:szCs w:val="24"/>
          </w:rPr>
          <w:delText xml:space="preserve">, </w:delText>
        </w:r>
        <w:r>
          <w:rPr>
            <w:rFonts w:cstheme="minorBidi"/>
            <w:szCs w:val="24"/>
          </w:rPr>
          <w:fldChar w:fldCharType="begin"/>
        </w:r>
        <w:r>
          <w:rPr>
            <w:rFonts w:cstheme="minorBidi"/>
            <w:szCs w:val="24"/>
          </w:rPr>
          <w:delInstrText xml:space="preserve"> REF BIB_karjalainen_multi_site_2012 \h </w:delInstrText>
        </w:r>
        <w:r>
          <w:rPr>
            <w:rFonts w:cstheme="minorBidi"/>
            <w:szCs w:val="24"/>
          </w:rPr>
          <w:fldChar w:fldCharType="separate"/>
        </w:r>
        <w:r>
          <w:rPr>
            <w:rFonts w:cstheme="minorBidi"/>
            <w:szCs w:val="24"/>
          </w:rPr>
          <w:delText>Karjalainen et</w:delText>
        </w:r>
        <w:r>
          <w:rPr>
            <w:rFonts w:cstheme="minorBidi"/>
            <w:szCs w:val="24"/>
          </w:rPr>
          <w:delText> </w:delText>
        </w:r>
        <w:r>
          <w:rPr>
            <w:rFonts w:cstheme="minorBidi"/>
            <w:szCs w:val="24"/>
          </w:rPr>
          <w:delText xml:space="preserve"> al., 2012</w:delText>
        </w:r>
        <w:r>
          <w:rPr>
            <w:rFonts w:cstheme="minorBidi"/>
            <w:szCs w:val="24"/>
          </w:rPr>
          <w:fldChar w:fldCharType="end"/>
        </w:r>
        <w:r>
          <w:rPr>
            <w:rFonts w:cstheme="minorBidi"/>
            <w:szCs w:val="24"/>
          </w:rPr>
          <w:delText xml:space="preserve">], </w:delText>
        </w:r>
      </w:del>
    </w:p>
    <w:p w14:paraId="39B3E613" w14:textId="77777777" w:rsidR="00000000" w:rsidRDefault="000F4E83">
      <w:pPr>
        <w:pStyle w:val="Liste"/>
        <w:spacing w:after="0"/>
        <w:ind w:left="600" w:hanging="300"/>
        <w:rPr>
          <w:del w:id="366" w:author="Author" w:date="2021-06-19T18:34:00Z"/>
          <w:rFonts w:cstheme="minorBidi"/>
          <w:szCs w:val="24"/>
        </w:rPr>
      </w:pPr>
      <w:del w:id="367" w:author="Author" w:date="2021-06-19T18:34:00Z">
        <w:r>
          <w:rPr>
            <w:rFonts w:cstheme="minorBidi"/>
            <w:szCs w:val="24"/>
          </w:rPr>
          <w:delText>•</w:delText>
        </w:r>
        <w:r>
          <w:rPr>
            <w:rFonts w:cstheme="minorBidi"/>
            <w:szCs w:val="24"/>
          </w:rPr>
          <w:tab/>
          <w:delText>Osun [</w:delText>
        </w:r>
        <w:r>
          <w:rPr>
            <w:rFonts w:cstheme="minorBidi"/>
            <w:szCs w:val="24"/>
          </w:rPr>
          <w:fldChar w:fldCharType="begin"/>
        </w:r>
        <w:r>
          <w:rPr>
            <w:rFonts w:cstheme="minorBidi"/>
            <w:szCs w:val="24"/>
          </w:rPr>
          <w:delInstrText xml:space="preserve"> REF BIB_vadalma_smartpho</w:delInstrText>
        </w:r>
        <w:r>
          <w:rPr>
            <w:rFonts w:cstheme="minorBidi"/>
            <w:szCs w:val="24"/>
          </w:rPr>
          <w:delInstrText xml:space="preserve">ne_2020 \h </w:delInstrText>
        </w:r>
        <w:r>
          <w:rPr>
            <w:rFonts w:cstheme="minorBidi"/>
            <w:szCs w:val="24"/>
          </w:rPr>
          <w:fldChar w:fldCharType="separate"/>
        </w:r>
        <w:r>
          <w:rPr>
            <w:rFonts w:cstheme="minorBidi"/>
            <w:szCs w:val="24"/>
          </w:rPr>
          <w:delText>Vadalma, 2020</w:delText>
        </w:r>
        <w:r>
          <w:rPr>
            <w:rFonts w:cstheme="minorBidi"/>
            <w:szCs w:val="24"/>
          </w:rPr>
          <w:fldChar w:fldCharType="end"/>
        </w:r>
        <w:r>
          <w:rPr>
            <w:rFonts w:cstheme="minorBidi"/>
            <w:szCs w:val="24"/>
          </w:rPr>
          <w:delText xml:space="preserve">, </w:delText>
        </w:r>
        <w:r>
          <w:rPr>
            <w:rFonts w:cstheme="minorBidi"/>
            <w:szCs w:val="24"/>
          </w:rPr>
          <w:fldChar w:fldCharType="begin"/>
        </w:r>
        <w:r>
          <w:rPr>
            <w:rFonts w:cstheme="minorBidi"/>
            <w:szCs w:val="24"/>
          </w:rPr>
          <w:delInstrText xml:space="preserve"> REF BIB_bharath_fpga_based_2015 \h </w:delInstrText>
        </w:r>
        <w:r>
          <w:rPr>
            <w:rFonts w:cstheme="minorBidi"/>
            <w:szCs w:val="24"/>
          </w:rPr>
          <w:fldChar w:fldCharType="separate"/>
        </w:r>
        <w:r>
          <w:rPr>
            <w:rFonts w:cstheme="minorBidi"/>
            <w:szCs w:val="24"/>
          </w:rPr>
          <w:delText>Bharath et</w:delText>
        </w:r>
        <w:r>
          <w:rPr>
            <w:rFonts w:cstheme="minorBidi"/>
            <w:szCs w:val="24"/>
          </w:rPr>
          <w:delText> </w:delText>
        </w:r>
        <w:r>
          <w:rPr>
            <w:rFonts w:cstheme="minorBidi"/>
            <w:szCs w:val="24"/>
          </w:rPr>
          <w:delText xml:space="preserve"> al., 2015b</w:delText>
        </w:r>
        <w:r>
          <w:rPr>
            <w:rFonts w:cstheme="minorBidi"/>
            <w:szCs w:val="24"/>
          </w:rPr>
          <w:fldChar w:fldCharType="end"/>
        </w:r>
        <w:r>
          <w:rPr>
            <w:rFonts w:cstheme="minorBidi"/>
            <w:szCs w:val="24"/>
          </w:rPr>
          <w:delText xml:space="preserve">], </w:delText>
        </w:r>
      </w:del>
    </w:p>
    <w:p w14:paraId="458E48AF" w14:textId="77777777" w:rsidR="00000000" w:rsidRDefault="000F4E83">
      <w:pPr>
        <w:pStyle w:val="Liste"/>
        <w:spacing w:after="0"/>
        <w:ind w:left="600" w:hanging="300"/>
        <w:rPr>
          <w:del w:id="368" w:author="Author" w:date="2021-06-19T18:34:00Z"/>
          <w:rFonts w:cstheme="minorBidi"/>
          <w:szCs w:val="24"/>
        </w:rPr>
      </w:pPr>
      <w:del w:id="369" w:author="Author" w:date="2021-06-19T18:34:00Z">
        <w:r>
          <w:rPr>
            <w:rFonts w:cstheme="minorBidi"/>
            <w:szCs w:val="24"/>
          </w:rPr>
          <w:delText>•</w:delText>
        </w:r>
        <w:r>
          <w:rPr>
            <w:rFonts w:cstheme="minorBidi"/>
            <w:szCs w:val="24"/>
          </w:rPr>
          <w:tab/>
          <w:delText>Ultratek [</w:delText>
        </w:r>
        <w:r>
          <w:rPr>
            <w:rFonts w:cstheme="minorBidi"/>
            <w:szCs w:val="24"/>
          </w:rPr>
          <w:fldChar w:fldCharType="begin"/>
        </w:r>
        <w:r>
          <w:rPr>
            <w:rFonts w:cstheme="minorBidi"/>
            <w:szCs w:val="24"/>
          </w:rPr>
          <w:delInstrText xml:space="preserve"> REF BIB_veenstra_generating_nodate \h </w:delInstrText>
        </w:r>
        <w:r>
          <w:rPr>
            <w:rFonts w:cstheme="minorBidi"/>
            <w:szCs w:val="24"/>
          </w:rPr>
          <w:fldChar w:fldCharType="separate"/>
        </w:r>
        <w:r>
          <w:rPr>
            <w:rFonts w:cstheme="minorBidi"/>
            <w:szCs w:val="24"/>
          </w:rPr>
          <w:delText xml:space="preserve">Veenstra, </w:delText>
        </w:r>
        <w:r>
          <w:rPr>
            <w:rFonts w:cstheme="minorBidi"/>
            <w:szCs w:val="24"/>
          </w:rPr>
          <w:fldChar w:fldCharType="end"/>
        </w:r>
        <w:r>
          <w:rPr>
            <w:rFonts w:cstheme="minorBidi"/>
            <w:szCs w:val="24"/>
          </w:rPr>
          <w:delText xml:space="preserve">, </w:delText>
        </w:r>
        <w:r>
          <w:rPr>
            <w:rFonts w:cstheme="minorBidi"/>
            <w:szCs w:val="24"/>
          </w:rPr>
          <w:fldChar w:fldCharType="begin"/>
        </w:r>
        <w:r>
          <w:rPr>
            <w:rFonts w:cstheme="minorBidi"/>
            <w:szCs w:val="24"/>
          </w:rPr>
          <w:delInstrText xml:space="preserve"> REF BIB_perez_sanchez_numerical_2020 \h </w:delInstrText>
        </w:r>
        <w:r>
          <w:rPr>
            <w:rFonts w:cstheme="minorBidi"/>
            <w:szCs w:val="24"/>
          </w:rPr>
          <w:fldChar w:fldCharType="separate"/>
        </w:r>
        <w:r>
          <w:rPr>
            <w:rFonts w:cstheme="minorBidi"/>
            <w:szCs w:val="24"/>
          </w:rPr>
          <w:delText>P</w:delText>
        </w:r>
        <w:r>
          <w:rPr>
            <w:rFonts w:cstheme="minorBidi"/>
            <w:szCs w:val="24"/>
          </w:rPr>
          <w:delText>é</w:delText>
        </w:r>
        <w:r>
          <w:rPr>
            <w:rFonts w:cstheme="minorBidi"/>
            <w:szCs w:val="24"/>
          </w:rPr>
          <w:delText>rez-S</w:delText>
        </w:r>
        <w:r>
          <w:rPr>
            <w:rFonts w:cstheme="minorBidi"/>
            <w:szCs w:val="24"/>
          </w:rPr>
          <w:delText>á</w:delText>
        </w:r>
        <w:r>
          <w:rPr>
            <w:rFonts w:cstheme="minorBidi"/>
            <w:szCs w:val="24"/>
          </w:rPr>
          <w:delText>nchez et</w:delText>
        </w:r>
        <w:r>
          <w:rPr>
            <w:rFonts w:cstheme="minorBidi"/>
            <w:szCs w:val="24"/>
          </w:rPr>
          <w:delText> </w:delText>
        </w:r>
        <w:r>
          <w:rPr>
            <w:rFonts w:cstheme="minorBidi"/>
            <w:szCs w:val="24"/>
          </w:rPr>
          <w:delText xml:space="preserve"> al., 2020</w:delText>
        </w:r>
        <w:r>
          <w:rPr>
            <w:rFonts w:cstheme="minorBidi"/>
            <w:szCs w:val="24"/>
          </w:rPr>
          <w:fldChar w:fldCharType="end"/>
        </w:r>
        <w:r>
          <w:rPr>
            <w:rFonts w:cstheme="minorBidi"/>
            <w:szCs w:val="24"/>
          </w:rPr>
          <w:delText xml:space="preserve">, </w:delText>
        </w:r>
        <w:r>
          <w:rPr>
            <w:rFonts w:cstheme="minorBidi"/>
            <w:szCs w:val="24"/>
          </w:rPr>
          <w:fldChar w:fldCharType="begin"/>
        </w:r>
        <w:r>
          <w:rPr>
            <w:rFonts w:cstheme="minorBidi"/>
            <w:szCs w:val="24"/>
          </w:rPr>
          <w:delInstrText xml:space="preserve"> REF BIB_chen_ultrasoun</w:delInstrText>
        </w:r>
        <w:r>
          <w:rPr>
            <w:rFonts w:cstheme="minorBidi"/>
            <w:szCs w:val="24"/>
          </w:rPr>
          <w:delInstrText xml:space="preserve">d_2016 \h </w:delInstrText>
        </w:r>
        <w:r>
          <w:rPr>
            <w:rFonts w:cstheme="minorBidi"/>
            <w:szCs w:val="24"/>
          </w:rPr>
          <w:fldChar w:fldCharType="separate"/>
        </w:r>
        <w:r>
          <w:rPr>
            <w:rFonts w:cstheme="minorBidi"/>
            <w:szCs w:val="24"/>
          </w:rPr>
          <w:delText>Chen et</w:delText>
        </w:r>
        <w:r>
          <w:rPr>
            <w:rFonts w:cstheme="minorBidi"/>
            <w:szCs w:val="24"/>
          </w:rPr>
          <w:delText> </w:delText>
        </w:r>
        <w:r>
          <w:rPr>
            <w:rFonts w:cstheme="minorBidi"/>
            <w:szCs w:val="24"/>
          </w:rPr>
          <w:delText xml:space="preserve"> al., 2016</w:delText>
        </w:r>
        <w:r>
          <w:rPr>
            <w:rFonts w:cstheme="minorBidi"/>
            <w:szCs w:val="24"/>
          </w:rPr>
          <w:fldChar w:fldCharType="end"/>
        </w:r>
        <w:r>
          <w:rPr>
            <w:rFonts w:cstheme="minorBidi"/>
            <w:szCs w:val="24"/>
          </w:rPr>
          <w:delText xml:space="preserve">, </w:delText>
        </w:r>
        <w:r>
          <w:rPr>
            <w:rFonts w:cstheme="minorBidi"/>
            <w:szCs w:val="24"/>
          </w:rPr>
          <w:fldChar w:fldCharType="begin"/>
        </w:r>
        <w:r>
          <w:rPr>
            <w:rFonts w:cstheme="minorBidi"/>
            <w:szCs w:val="24"/>
          </w:rPr>
          <w:delInstrText xml:space="preserve"> REF BIB_wang_preliminary_2019 \h </w:delInstrText>
        </w:r>
        <w:r>
          <w:rPr>
            <w:rFonts w:cstheme="minorBidi"/>
            <w:szCs w:val="24"/>
          </w:rPr>
          <w:fldChar w:fldCharType="separate"/>
        </w:r>
        <w:r>
          <w:rPr>
            <w:rFonts w:cstheme="minorBidi"/>
            <w:szCs w:val="24"/>
          </w:rPr>
          <w:delText>Wang et</w:delText>
        </w:r>
        <w:r>
          <w:rPr>
            <w:rFonts w:cstheme="minorBidi"/>
            <w:szCs w:val="24"/>
          </w:rPr>
          <w:delText> </w:delText>
        </w:r>
        <w:r>
          <w:rPr>
            <w:rFonts w:cstheme="minorBidi"/>
            <w:szCs w:val="24"/>
          </w:rPr>
          <w:delText xml:space="preserve"> al., 2019b</w:delText>
        </w:r>
        <w:r>
          <w:rPr>
            <w:rFonts w:cstheme="minorBidi"/>
            <w:szCs w:val="24"/>
          </w:rPr>
          <w:fldChar w:fldCharType="end"/>
        </w:r>
        <w:r>
          <w:rPr>
            <w:rFonts w:cstheme="minorBidi"/>
            <w:szCs w:val="24"/>
          </w:rPr>
          <w:delText xml:space="preserve">] </w:delText>
        </w:r>
      </w:del>
    </w:p>
    <w:p w14:paraId="7E873CFC" w14:textId="77777777" w:rsidR="00000000" w:rsidRDefault="000F4E83">
      <w:pPr>
        <w:pStyle w:val="Liste"/>
        <w:spacing w:after="0"/>
        <w:ind w:left="600" w:hanging="300"/>
        <w:rPr>
          <w:del w:id="370" w:author="Author" w:date="2021-06-19T18:34:00Z"/>
          <w:rFonts w:cstheme="minorBidi"/>
          <w:szCs w:val="24"/>
        </w:rPr>
      </w:pPr>
      <w:del w:id="371" w:author="Author" w:date="2021-06-19T18:34:00Z">
        <w:r>
          <w:rPr>
            <w:rFonts w:cstheme="minorBidi"/>
            <w:szCs w:val="24"/>
          </w:rPr>
          <w:delText>•</w:delText>
        </w:r>
        <w:r>
          <w:rPr>
            <w:rFonts w:cstheme="minorBidi"/>
            <w:szCs w:val="24"/>
          </w:rPr>
          <w:tab/>
          <w:delText>Verasonics [</w:delText>
        </w:r>
        <w:r>
          <w:rPr>
            <w:rFonts w:cstheme="minorBidi"/>
            <w:szCs w:val="24"/>
          </w:rPr>
          <w:fldChar w:fldCharType="begin"/>
        </w:r>
        <w:r>
          <w:rPr>
            <w:rFonts w:cstheme="minorBidi"/>
            <w:szCs w:val="24"/>
          </w:rPr>
          <w:delInstrText xml:space="preserve"> REF BIB_peyton_front_end_2017 \h </w:delInstrText>
        </w:r>
        <w:r>
          <w:rPr>
            <w:rFonts w:cstheme="minorBidi"/>
            <w:szCs w:val="24"/>
          </w:rPr>
          <w:fldChar w:fldCharType="separate"/>
        </w:r>
        <w:r>
          <w:rPr>
            <w:rFonts w:cstheme="minorBidi"/>
            <w:szCs w:val="24"/>
          </w:rPr>
          <w:delText>Peyton et</w:delText>
        </w:r>
        <w:r>
          <w:rPr>
            <w:rFonts w:cstheme="minorBidi"/>
            <w:szCs w:val="24"/>
          </w:rPr>
          <w:delText> </w:delText>
        </w:r>
        <w:r>
          <w:rPr>
            <w:rFonts w:cstheme="minorBidi"/>
            <w:szCs w:val="24"/>
          </w:rPr>
          <w:delText xml:space="preserve"> al., 2017</w:delText>
        </w:r>
        <w:r>
          <w:rPr>
            <w:rFonts w:cstheme="minorBidi"/>
            <w:szCs w:val="24"/>
          </w:rPr>
          <w:fldChar w:fldCharType="end"/>
        </w:r>
        <w:r>
          <w:rPr>
            <w:rFonts w:cstheme="minorBidi"/>
            <w:szCs w:val="24"/>
          </w:rPr>
          <w:delText xml:space="preserve">, </w:delText>
        </w:r>
        <w:r>
          <w:rPr>
            <w:rFonts w:cstheme="minorBidi"/>
            <w:szCs w:val="24"/>
          </w:rPr>
          <w:fldChar w:fldCharType="begin"/>
        </w:r>
        <w:r>
          <w:rPr>
            <w:rFonts w:cstheme="minorBidi"/>
            <w:szCs w:val="24"/>
          </w:rPr>
          <w:delInstrText xml:space="preserve"> REF BIB_george_portable_2018 \h </w:delInstrText>
        </w:r>
        <w:r>
          <w:rPr>
            <w:rFonts w:cstheme="minorBidi"/>
            <w:szCs w:val="24"/>
          </w:rPr>
          <w:fldChar w:fldCharType="separate"/>
        </w:r>
        <w:r>
          <w:rPr>
            <w:rFonts w:cstheme="minorBidi"/>
            <w:szCs w:val="24"/>
          </w:rPr>
          <w:delText>George et</w:delText>
        </w:r>
        <w:r>
          <w:rPr>
            <w:rFonts w:cstheme="minorBidi"/>
            <w:szCs w:val="24"/>
          </w:rPr>
          <w:delText> </w:delText>
        </w:r>
        <w:r>
          <w:rPr>
            <w:rFonts w:cstheme="minorBidi"/>
            <w:szCs w:val="24"/>
          </w:rPr>
          <w:delText xml:space="preserve"> al., 2018</w:delText>
        </w:r>
        <w:r>
          <w:rPr>
            <w:rFonts w:cstheme="minorBidi"/>
            <w:szCs w:val="24"/>
          </w:rPr>
          <w:fldChar w:fldCharType="end"/>
        </w:r>
        <w:r>
          <w:rPr>
            <w:rFonts w:cstheme="minorBidi"/>
            <w:szCs w:val="24"/>
          </w:rPr>
          <w:delText xml:space="preserve">, </w:delText>
        </w:r>
        <w:r>
          <w:rPr>
            <w:rFonts w:cstheme="minorBidi"/>
            <w:szCs w:val="24"/>
          </w:rPr>
          <w:fldChar w:fldCharType="begin"/>
        </w:r>
        <w:r>
          <w:rPr>
            <w:rFonts w:cstheme="minorBidi"/>
            <w:szCs w:val="24"/>
          </w:rPr>
          <w:delInstrText xml:space="preserve"> REF BIB_kang_new_2017 \h </w:delInstrText>
        </w:r>
        <w:r>
          <w:rPr>
            <w:rFonts w:cstheme="minorBidi"/>
            <w:szCs w:val="24"/>
          </w:rPr>
          <w:fldChar w:fldCharType="separate"/>
        </w:r>
        <w:r>
          <w:rPr>
            <w:rFonts w:cstheme="minorBidi"/>
            <w:szCs w:val="24"/>
          </w:rPr>
          <w:delText>Kang et</w:delText>
        </w:r>
        <w:r>
          <w:rPr>
            <w:rFonts w:cstheme="minorBidi"/>
            <w:szCs w:val="24"/>
          </w:rPr>
          <w:delText> </w:delText>
        </w:r>
        <w:r>
          <w:rPr>
            <w:rFonts w:cstheme="minorBidi"/>
            <w:szCs w:val="24"/>
          </w:rPr>
          <w:delText xml:space="preserve"> al., 2017</w:delText>
        </w:r>
        <w:r>
          <w:rPr>
            <w:rFonts w:cstheme="minorBidi"/>
            <w:szCs w:val="24"/>
          </w:rPr>
          <w:fldChar w:fldCharType="end"/>
        </w:r>
        <w:r>
          <w:rPr>
            <w:rFonts w:cstheme="minorBidi"/>
            <w:szCs w:val="24"/>
          </w:rPr>
          <w:delText xml:space="preserve">, </w:delText>
        </w:r>
        <w:r>
          <w:rPr>
            <w:rFonts w:cstheme="minorBidi"/>
            <w:szCs w:val="24"/>
          </w:rPr>
          <w:fldChar w:fldCharType="begin"/>
        </w:r>
        <w:r>
          <w:rPr>
            <w:rFonts w:cstheme="minorBidi"/>
            <w:szCs w:val="24"/>
          </w:rPr>
          <w:delInstrText xml:space="preserve"> REF BIB_hager_ultralight__2017 \h </w:delInstrText>
        </w:r>
        <w:r>
          <w:rPr>
            <w:rFonts w:cstheme="minorBidi"/>
            <w:szCs w:val="24"/>
          </w:rPr>
          <w:fldChar w:fldCharType="separate"/>
        </w:r>
        <w:r>
          <w:rPr>
            <w:rFonts w:cstheme="minorBidi"/>
            <w:szCs w:val="24"/>
          </w:rPr>
          <w:delText>Hager et</w:delText>
        </w:r>
        <w:r>
          <w:rPr>
            <w:rFonts w:cstheme="minorBidi"/>
            <w:szCs w:val="24"/>
          </w:rPr>
          <w:delText> </w:delText>
        </w:r>
        <w:r>
          <w:rPr>
            <w:rFonts w:cstheme="minorBidi"/>
            <w:szCs w:val="24"/>
          </w:rPr>
          <w:delText xml:space="preserve"> al., 2017b</w:delText>
        </w:r>
        <w:r>
          <w:rPr>
            <w:rFonts w:cstheme="minorBidi"/>
            <w:szCs w:val="24"/>
          </w:rPr>
          <w:fldChar w:fldCharType="end"/>
        </w:r>
        <w:r>
          <w:rPr>
            <w:rFonts w:cstheme="minorBidi"/>
            <w:szCs w:val="24"/>
          </w:rPr>
          <w:delText xml:space="preserve">] </w:delText>
        </w:r>
      </w:del>
    </w:p>
    <w:p w14:paraId="253B8077" w14:textId="77777777" w:rsidR="00000000" w:rsidRDefault="000F4E83">
      <w:pPr>
        <w:pStyle w:val="Liste"/>
        <w:spacing w:after="0"/>
        <w:ind w:left="600" w:hanging="300"/>
        <w:rPr>
          <w:del w:id="372" w:author="Author" w:date="2021-06-19T18:34:00Z"/>
          <w:rFonts w:cstheme="minorBidi"/>
          <w:szCs w:val="24"/>
        </w:rPr>
      </w:pPr>
      <w:del w:id="373" w:author="Author" w:date="2021-06-19T18:34:00Z">
        <w:r>
          <w:rPr>
            <w:rFonts w:cstheme="minorBidi"/>
            <w:szCs w:val="24"/>
          </w:rPr>
          <w:delText>•</w:delText>
        </w:r>
        <w:r>
          <w:rPr>
            <w:rFonts w:cstheme="minorBidi"/>
            <w:szCs w:val="24"/>
          </w:rPr>
          <w:tab/>
          <w:delText>or the Fraunhofer Institute [</w:delText>
        </w:r>
        <w:r>
          <w:rPr>
            <w:rFonts w:cstheme="minorBidi"/>
            <w:szCs w:val="24"/>
          </w:rPr>
          <w:fldChar w:fldCharType="begin"/>
        </w:r>
        <w:r>
          <w:rPr>
            <w:rFonts w:cstheme="minorBidi"/>
            <w:szCs w:val="24"/>
          </w:rPr>
          <w:delInstrText xml:space="preserve"> REF BIB_zimmermann_highly_2019 \h </w:delInstrText>
        </w:r>
        <w:r>
          <w:rPr>
            <w:rFonts w:cstheme="minorBidi"/>
            <w:szCs w:val="24"/>
          </w:rPr>
          <w:fldChar w:fldCharType="separate"/>
        </w:r>
        <w:r>
          <w:rPr>
            <w:rFonts w:cstheme="minorBidi"/>
            <w:szCs w:val="24"/>
          </w:rPr>
          <w:delText>Zimmermann, 2019</w:delText>
        </w:r>
        <w:r>
          <w:rPr>
            <w:rFonts w:cstheme="minorBidi"/>
            <w:szCs w:val="24"/>
          </w:rPr>
          <w:fldChar w:fldCharType="end"/>
        </w:r>
        <w:r>
          <w:rPr>
            <w:rFonts w:cstheme="minorBidi"/>
            <w:szCs w:val="24"/>
          </w:rPr>
          <w:delText xml:space="preserve">, </w:delText>
        </w:r>
        <w:r>
          <w:rPr>
            <w:rFonts w:cstheme="minorBidi"/>
            <w:szCs w:val="24"/>
          </w:rPr>
          <w:fldChar w:fldCharType="begin"/>
        </w:r>
        <w:r>
          <w:rPr>
            <w:rFonts w:cstheme="minorBidi"/>
            <w:szCs w:val="24"/>
          </w:rPr>
          <w:delInstrText xml:space="preserve"> REF BIB_zimmermann_miniaturized_2018 \h </w:delInstrText>
        </w:r>
        <w:r>
          <w:rPr>
            <w:rFonts w:cstheme="minorBidi"/>
            <w:szCs w:val="24"/>
          </w:rPr>
          <w:fldChar w:fldCharType="separate"/>
        </w:r>
        <w:r>
          <w:rPr>
            <w:rFonts w:cstheme="minorBidi"/>
            <w:szCs w:val="24"/>
          </w:rPr>
          <w:delText>Zimmermann, 2018b</w:delText>
        </w:r>
        <w:r>
          <w:rPr>
            <w:rFonts w:cstheme="minorBidi"/>
            <w:szCs w:val="24"/>
          </w:rPr>
          <w:fldChar w:fldCharType="end"/>
        </w:r>
        <w:r>
          <w:rPr>
            <w:rFonts w:cstheme="minorBidi"/>
            <w:szCs w:val="24"/>
          </w:rPr>
          <w:delText xml:space="preserve">, </w:delText>
        </w:r>
        <w:r>
          <w:rPr>
            <w:rFonts w:cstheme="minorBidi"/>
            <w:szCs w:val="24"/>
          </w:rPr>
          <w:fldChar w:fldCharType="begin"/>
        </w:r>
        <w:r>
          <w:rPr>
            <w:rFonts w:cstheme="minorBidi"/>
            <w:szCs w:val="24"/>
          </w:rPr>
          <w:delInstrText xml:space="preserve"> REF BIB_zimmermann_high_2018 \h </w:delInstrText>
        </w:r>
        <w:r>
          <w:rPr>
            <w:rFonts w:cstheme="minorBidi"/>
            <w:szCs w:val="24"/>
          </w:rPr>
          <w:fldChar w:fldCharType="separate"/>
        </w:r>
        <w:r>
          <w:rPr>
            <w:rFonts w:cstheme="minorBidi"/>
            <w:szCs w:val="24"/>
          </w:rPr>
          <w:delText>Zimmermann, 2018a</w:delText>
        </w:r>
        <w:r>
          <w:rPr>
            <w:rFonts w:cstheme="minorBidi"/>
            <w:szCs w:val="24"/>
          </w:rPr>
          <w:fldChar w:fldCharType="end"/>
        </w:r>
        <w:r>
          <w:rPr>
            <w:rFonts w:cstheme="minorBidi"/>
            <w:szCs w:val="24"/>
          </w:rPr>
          <w:delText xml:space="preserve">] </w:delText>
        </w:r>
      </w:del>
    </w:p>
    <w:p w14:paraId="590B9720" w14:textId="76BC24E0" w:rsidR="00000000" w:rsidRDefault="000F4E83">
      <w:pPr>
        <w:ind w:firstLine="300"/>
        <w:pPrChange w:id="374" w:author="Author" w:date="2021-06-19T18:34:00Z">
          <w:pPr>
            <w:spacing w:before="60"/>
            <w:ind w:firstLine="300"/>
          </w:pPr>
        </w:pPrChange>
      </w:pPr>
      <w:del w:id="375" w:author="Author" w:date="2021-06-19T18:34:00Z">
        <w:r>
          <w:rPr>
            <w:rFonts w:cstheme="minorBidi"/>
            <w:szCs w:val="24"/>
          </w:rPr>
          <w:delText>Other suppliers have made smaller contributions to the literature [</w:delText>
        </w:r>
        <w:r>
          <w:rPr>
            <w:rFonts w:cstheme="minorBidi"/>
            <w:szCs w:val="24"/>
          </w:rPr>
          <w:fldChar w:fldCharType="begin"/>
        </w:r>
        <w:r>
          <w:rPr>
            <w:rFonts w:cstheme="minorBidi"/>
            <w:szCs w:val="24"/>
          </w:rPr>
          <w:delInstrText xml:space="preserve"> REF BIB_ozdemir_remote_2018 \h </w:delInstrText>
        </w:r>
        <w:r>
          <w:rPr>
            <w:rFonts w:cstheme="minorBidi"/>
            <w:szCs w:val="24"/>
          </w:rPr>
          <w:fldChar w:fldCharType="separate"/>
        </w:r>
        <w:r>
          <w:rPr>
            <w:rFonts w:cstheme="minorBidi"/>
            <w:szCs w:val="24"/>
          </w:rPr>
          <w:delText>Ozdemir, 2018</w:delText>
        </w:r>
        <w:r>
          <w:rPr>
            <w:rFonts w:cstheme="minorBidi"/>
            <w:szCs w:val="24"/>
          </w:rPr>
          <w:fldChar w:fldCharType="end"/>
        </w:r>
        <w:r>
          <w:rPr>
            <w:rFonts w:cstheme="minorBidi"/>
            <w:szCs w:val="24"/>
          </w:rPr>
          <w:delText>], such as Socomate [</w:delText>
        </w:r>
        <w:r>
          <w:rPr>
            <w:rFonts w:cstheme="minorBidi"/>
            <w:szCs w:val="24"/>
          </w:rPr>
          <w:fldChar w:fldCharType="begin"/>
        </w:r>
        <w:r>
          <w:rPr>
            <w:rFonts w:cstheme="minorBidi"/>
            <w:szCs w:val="24"/>
          </w:rPr>
          <w:delInstrText xml:space="preserve"> REF BIB_gil_alba_morphological_2019 \h </w:delInstrText>
        </w:r>
        <w:r>
          <w:rPr>
            <w:rFonts w:cstheme="minorBidi"/>
            <w:szCs w:val="24"/>
          </w:rPr>
          <w:fldChar w:fldCharType="separate"/>
        </w:r>
        <w:r>
          <w:rPr>
            <w:rFonts w:cstheme="minorBidi"/>
            <w:szCs w:val="24"/>
          </w:rPr>
          <w:delText>Gil-Alba et</w:delText>
        </w:r>
        <w:r>
          <w:rPr>
            <w:rFonts w:cstheme="minorBidi"/>
            <w:szCs w:val="24"/>
          </w:rPr>
          <w:delText> </w:delText>
        </w:r>
        <w:r>
          <w:rPr>
            <w:rFonts w:cstheme="minorBidi"/>
            <w:szCs w:val="24"/>
          </w:rPr>
          <w:delText xml:space="preserve"> al., 20</w:delText>
        </w:r>
        <w:r>
          <w:rPr>
            <w:rFonts w:cstheme="minorBidi"/>
            <w:szCs w:val="24"/>
          </w:rPr>
          <w:delText>19</w:delText>
        </w:r>
        <w:r>
          <w:rPr>
            <w:rFonts w:cstheme="minorBidi"/>
            <w:szCs w:val="24"/>
          </w:rPr>
          <w:fldChar w:fldCharType="end"/>
        </w:r>
        <w:r>
          <w:rPr>
            <w:rFonts w:cstheme="minorBidi"/>
            <w:szCs w:val="24"/>
          </w:rPr>
          <w:delText>], MATEC TB-1000 [</w:delText>
        </w:r>
        <w:r>
          <w:rPr>
            <w:rFonts w:cstheme="minorBidi"/>
            <w:szCs w:val="24"/>
          </w:rPr>
          <w:fldChar w:fldCharType="begin"/>
        </w:r>
        <w:r>
          <w:rPr>
            <w:rFonts w:cstheme="minorBidi"/>
            <w:szCs w:val="24"/>
          </w:rPr>
          <w:delInstrText xml:space="preserve"> REF BIB_kielczynski_thermophysical_2017 \h </w:delInstrText>
        </w:r>
        <w:r>
          <w:rPr>
            <w:rFonts w:cstheme="minorBidi"/>
            <w:szCs w:val="24"/>
          </w:rPr>
          <w:fldChar w:fldCharType="separate"/>
        </w:r>
        <w:r>
          <w:rPr>
            <w:rFonts w:cstheme="minorBidi"/>
            <w:szCs w:val="24"/>
          </w:rPr>
          <w:delText>Kie</w:delText>
        </w:r>
        <w:r>
          <w:rPr>
            <w:rFonts w:cstheme="minorBidi"/>
            <w:szCs w:val="24"/>
          </w:rPr>
          <w:delText>Ń</w:delText>
        </w:r>
        <w:r>
          <w:rPr>
            <w:rFonts w:cstheme="minorBidi"/>
            <w:szCs w:val="24"/>
          </w:rPr>
          <w:delText>czy</w:delText>
        </w:r>
        <w:r>
          <w:rPr>
            <w:rFonts w:cstheme="minorBidi"/>
            <w:szCs w:val="24"/>
          </w:rPr>
          <w:delText>ń</w:delText>
        </w:r>
        <w:r>
          <w:rPr>
            <w:rFonts w:cstheme="minorBidi"/>
            <w:szCs w:val="24"/>
          </w:rPr>
          <w:delText>ski et</w:delText>
        </w:r>
        <w:r>
          <w:rPr>
            <w:rFonts w:cstheme="minorBidi"/>
            <w:szCs w:val="24"/>
          </w:rPr>
          <w:delText> </w:delText>
        </w:r>
        <w:r>
          <w:rPr>
            <w:rFonts w:cstheme="minorBidi"/>
            <w:szCs w:val="24"/>
          </w:rPr>
          <w:delText xml:space="preserve"> al., 2017</w:delText>
        </w:r>
        <w:r>
          <w:rPr>
            <w:rFonts w:cstheme="minorBidi"/>
            <w:szCs w:val="24"/>
          </w:rPr>
          <w:fldChar w:fldCharType="end"/>
        </w:r>
        <w:r>
          <w:rPr>
            <w:rFonts w:cstheme="minorBidi"/>
            <w:szCs w:val="24"/>
          </w:rPr>
          <w:delText>] JSR Ultrasonics [</w:delText>
        </w:r>
        <w:r>
          <w:rPr>
            <w:rFonts w:cstheme="minorBidi"/>
            <w:szCs w:val="24"/>
          </w:rPr>
          <w:fldChar w:fldCharType="begin"/>
        </w:r>
        <w:r>
          <w:rPr>
            <w:rFonts w:cstheme="minorBidi"/>
            <w:szCs w:val="24"/>
          </w:rPr>
          <w:delInstrText xml:space="preserve"> REF BIB_cramer_ultrasonic_2015 \h </w:delInstrText>
        </w:r>
        <w:r>
          <w:rPr>
            <w:rFonts w:cstheme="minorBidi"/>
            <w:szCs w:val="24"/>
          </w:rPr>
          <w:fldChar w:fldCharType="separate"/>
        </w:r>
        <w:r>
          <w:rPr>
            <w:rFonts w:cstheme="minorBidi"/>
            <w:szCs w:val="24"/>
          </w:rPr>
          <w:delText>Cramer et</w:delText>
        </w:r>
        <w:r>
          <w:rPr>
            <w:rFonts w:cstheme="minorBidi"/>
            <w:szCs w:val="24"/>
          </w:rPr>
          <w:delText> </w:delText>
        </w:r>
        <w:r>
          <w:rPr>
            <w:rFonts w:cstheme="minorBidi"/>
            <w:szCs w:val="24"/>
          </w:rPr>
          <w:delText xml:space="preserve"> al., 2015</w:delText>
        </w:r>
        <w:r>
          <w:rPr>
            <w:rFonts w:cstheme="minorBidi"/>
            <w:szCs w:val="24"/>
          </w:rPr>
          <w:fldChar w:fldCharType="end"/>
        </w:r>
        <w:r>
          <w:rPr>
            <w:rFonts w:cstheme="minorBidi"/>
            <w:szCs w:val="24"/>
          </w:rPr>
          <w:delText>], or high-speed Dr Hillger</w:delText>
        </w:r>
        <w:r>
          <w:rPr>
            <w:rFonts w:cstheme="minorBidi"/>
            <w:szCs w:val="24"/>
          </w:rPr>
          <w:delText>’</w:delText>
        </w:r>
        <w:r>
          <w:rPr>
            <w:rFonts w:cstheme="minorBidi"/>
            <w:szCs w:val="24"/>
          </w:rPr>
          <w:delText>s USPC [</w:delText>
        </w:r>
        <w:r>
          <w:rPr>
            <w:rFonts w:cstheme="minorBidi"/>
            <w:szCs w:val="24"/>
          </w:rPr>
          <w:fldChar w:fldCharType="begin"/>
        </w:r>
        <w:r>
          <w:rPr>
            <w:rFonts w:cstheme="minorBidi"/>
            <w:szCs w:val="24"/>
          </w:rPr>
          <w:delInstrText xml:space="preserve"> REF BIB_hillger_high_2016 \h </w:delInstrText>
        </w:r>
        <w:r>
          <w:rPr>
            <w:rFonts w:cstheme="minorBidi"/>
            <w:szCs w:val="24"/>
          </w:rPr>
          <w:fldChar w:fldCharType="separate"/>
        </w:r>
        <w:r>
          <w:rPr>
            <w:rFonts w:cstheme="minorBidi"/>
            <w:szCs w:val="24"/>
          </w:rPr>
          <w:delText>HILLGER, 2016</w:delText>
        </w:r>
        <w:r>
          <w:rPr>
            <w:rFonts w:cstheme="minorBidi"/>
            <w:szCs w:val="24"/>
          </w:rPr>
          <w:fldChar w:fldCharType="end"/>
        </w:r>
        <w:r>
          <w:rPr>
            <w:rFonts w:cstheme="minorBidi"/>
            <w:szCs w:val="24"/>
          </w:rPr>
          <w:delText>].</w:delText>
        </w:r>
      </w:del>
      <w:ins w:id="376" w:author="Author" w:date="2021-06-19T18:34:00Z">
        <w:r>
          <w:t>.</w:t>
        </w:r>
      </w:ins>
      <w:r>
        <w:t xml:space="preserve"> </w:t>
      </w:r>
    </w:p>
    <w:p w14:paraId="2CB19692" w14:textId="77777777" w:rsidR="00000000" w:rsidRDefault="000F4E83">
      <w:pPr>
        <w:pStyle w:val="Heading3"/>
        <w:widowControl/>
        <w:spacing w:before="120"/>
        <w:pPrChange w:id="377" w:author="Author" w:date="2021-06-19T18:34:00Z">
          <w:pPr>
            <w:pStyle w:val="Titre3"/>
            <w:spacing w:before="120"/>
          </w:pPr>
        </w:pPrChange>
      </w:pPr>
      <w:r>
        <w:t>3.2  Functional blocks composing ultrasound systems</w:t>
      </w:r>
    </w:p>
    <w:p w14:paraId="33EA20C1" w14:textId="1CA5D5CD" w:rsidR="00000000" w:rsidRDefault="000F4E83">
      <w:pPr>
        <w:spacing w:before="60"/>
      </w:pPr>
      <w:r>
        <w:t xml:space="preserve">The functions required in an ultrasound pulse-echo system (shown in Figure </w:t>
      </w:r>
      <w:del w:id="378" w:author="Author" w:date="2021-06-19T18:34:00Z">
        <w:r>
          <w:rPr>
            <w:rFonts w:cstheme="minorBidi"/>
            <w:szCs w:val="24"/>
          </w:rPr>
          <w:fldChar w:fldCharType="begin"/>
        </w:r>
        <w:r>
          <w:rPr>
            <w:rFonts w:cstheme="minorBidi"/>
            <w:szCs w:val="24"/>
          </w:rPr>
          <w:delInstrText xml:space="preserve"> REF BMfig_BlockDiagramme \h </w:delInstrText>
        </w:r>
        <w:r>
          <w:rPr>
            <w:rFonts w:cstheme="minorBidi"/>
            <w:szCs w:val="24"/>
          </w:rPr>
          <w:fldChar w:fldCharType="separate"/>
        </w:r>
        <w:r>
          <w:rPr>
            <w:rFonts w:cstheme="minorBidi"/>
            <w:szCs w:val="24"/>
          </w:rPr>
          <w:delText>1</w:delText>
        </w:r>
        <w:r>
          <w:rPr>
            <w:rFonts w:cstheme="minorBidi"/>
            <w:szCs w:val="24"/>
          </w:rPr>
          <w:fldChar w:fldCharType="end"/>
        </w:r>
      </w:del>
      <w:ins w:id="379" w:author="Author" w:date="2021-06-19T18:34:00Z">
        <w:r>
          <w:fldChar w:fldCharType="begin"/>
        </w:r>
        <w:r>
          <w:instrText xml:space="preserve">REF BMfig_BlockDiagramme \* MERGEFORMAT </w:instrText>
        </w:r>
        <w:r>
          <w:fldChar w:fldCharType="separate"/>
        </w:r>
        <w:r>
          <w:t>1</w:t>
        </w:r>
        <w:r>
          <w:fldChar w:fldCharType="end"/>
        </w:r>
      </w:ins>
      <w:r>
        <w:t>) are relatively standard and are well described</w:t>
      </w:r>
      <w:r>
        <w:t xml:space="preserve"> in the literature [</w:t>
      </w:r>
      <w:del w:id="380" w:author="Author" w:date="2021-06-19T18:34:00Z">
        <w:r>
          <w:rPr>
            <w:rFonts w:cstheme="minorBidi"/>
            <w:szCs w:val="24"/>
          </w:rPr>
          <w:fldChar w:fldCharType="begin"/>
        </w:r>
        <w:r>
          <w:rPr>
            <w:rFonts w:cstheme="minorBidi"/>
            <w:szCs w:val="24"/>
          </w:rPr>
          <w:delInstrText xml:space="preserve"> REF BIB_murtaza_ali_signa</w:delInstrText>
        </w:r>
        <w:r>
          <w:rPr>
            <w:rFonts w:cstheme="minorBidi"/>
            <w:szCs w:val="24"/>
          </w:rPr>
          <w:delInstrText xml:space="preserve">l_2008 \h </w:delInstrText>
        </w:r>
        <w:r>
          <w:rPr>
            <w:rFonts w:cstheme="minorBidi"/>
            <w:szCs w:val="24"/>
          </w:rPr>
          <w:fldChar w:fldCharType="separate"/>
        </w:r>
        <w:r>
          <w:rPr>
            <w:rFonts w:cstheme="minorBidi"/>
            <w:szCs w:val="24"/>
          </w:rPr>
          <w:delText>Ali, 2008</w:delText>
        </w:r>
        <w:r>
          <w:rPr>
            <w:rFonts w:cstheme="minorBidi"/>
            <w:szCs w:val="24"/>
          </w:rPr>
          <w:fldChar w:fldCharType="end"/>
        </w:r>
      </w:del>
      <w:ins w:id="381" w:author="Author" w:date="2021-06-19T18:34:00Z">
        <w:r>
          <w:fldChar w:fldCharType="begin"/>
        </w:r>
        <w:r>
          <w:instrText xml:space="preserve">REF BIB_murtaza_ali_signal_2008 \* MERGEFORMAT </w:instrText>
        </w:r>
        <w:r>
          <w:fldChar w:fldCharType="separate"/>
        </w:r>
        <w:r>
          <w:t>Ali, 2008</w:t>
        </w:r>
        <w:r>
          <w:fldChar w:fldCharType="end"/>
        </w:r>
      </w:ins>
      <w:r>
        <w:t>]. This functional approach has been the one used by several groups of researchers who have worked on designing and implementing relatively complex research-friendly equipment [</w:t>
      </w:r>
      <w:del w:id="382" w:author="Author" w:date="2021-06-19T18:34:00Z">
        <w:r>
          <w:rPr>
            <w:rFonts w:cstheme="minorBidi"/>
            <w:szCs w:val="24"/>
          </w:rPr>
          <w:fldChar w:fldCharType="begin"/>
        </w:r>
        <w:r>
          <w:rPr>
            <w:rFonts w:cstheme="minorBidi"/>
            <w:szCs w:val="24"/>
          </w:rPr>
          <w:delInstrText xml:space="preserve"> REF BIB_boni_ula_op_2016 \h </w:delInstrText>
        </w:r>
        <w:r>
          <w:rPr>
            <w:rFonts w:cstheme="minorBidi"/>
            <w:szCs w:val="24"/>
          </w:rPr>
          <w:fldChar w:fldCharType="separate"/>
        </w:r>
        <w:r>
          <w:rPr>
            <w:rFonts w:cstheme="minorBidi"/>
            <w:szCs w:val="24"/>
          </w:rPr>
          <w:delText>Boni et  al., 2016</w:delText>
        </w:r>
        <w:r>
          <w:rPr>
            <w:rFonts w:cstheme="minorBidi"/>
            <w:szCs w:val="24"/>
          </w:rPr>
          <w:fldChar w:fldCharType="end"/>
        </w:r>
        <w:r>
          <w:rPr>
            <w:rFonts w:cstheme="minorBidi"/>
            <w:szCs w:val="24"/>
          </w:rPr>
          <w:delText xml:space="preserve">, </w:delText>
        </w:r>
        <w:r>
          <w:rPr>
            <w:rFonts w:cstheme="minorBidi"/>
            <w:szCs w:val="24"/>
          </w:rPr>
          <w:fldChar w:fldCharType="begin"/>
        </w:r>
        <w:r>
          <w:rPr>
            <w:rFonts w:cstheme="minorBidi"/>
            <w:szCs w:val="24"/>
          </w:rPr>
          <w:delInstrText xml:space="preserve"> REF </w:delInstrText>
        </w:r>
        <w:r>
          <w:rPr>
            <w:rFonts w:cstheme="minorBidi"/>
            <w:szCs w:val="24"/>
          </w:rPr>
          <w:delInstrText xml:space="preserve">BIB_boni_reconfigurable_2012 \h </w:delInstrText>
        </w:r>
        <w:r>
          <w:rPr>
            <w:rFonts w:cstheme="minorBidi"/>
            <w:szCs w:val="24"/>
          </w:rPr>
          <w:fldChar w:fldCharType="separate"/>
        </w:r>
        <w:r>
          <w:rPr>
            <w:rFonts w:cstheme="minorBidi"/>
            <w:szCs w:val="24"/>
          </w:rPr>
          <w:delText>Boni et  al., 2012</w:delText>
        </w:r>
        <w:r>
          <w:rPr>
            <w:rFonts w:cstheme="minorBidi"/>
            <w:szCs w:val="24"/>
          </w:rPr>
          <w:fldChar w:fldCharType="end"/>
        </w:r>
        <w:r>
          <w:rPr>
            <w:rFonts w:cstheme="minorBidi"/>
            <w:szCs w:val="24"/>
          </w:rPr>
          <w:delText xml:space="preserve">, </w:delText>
        </w:r>
        <w:r>
          <w:rPr>
            <w:rFonts w:cstheme="minorBidi"/>
            <w:szCs w:val="24"/>
          </w:rPr>
          <w:fldChar w:fldCharType="begin"/>
        </w:r>
        <w:r>
          <w:rPr>
            <w:rFonts w:cstheme="minorBidi"/>
            <w:szCs w:val="24"/>
          </w:rPr>
          <w:delInstrText xml:space="preserve"> REF BIB_boni_ultrasound_2018 \h </w:delInstrText>
        </w:r>
        <w:r>
          <w:rPr>
            <w:rFonts w:cstheme="minorBidi"/>
            <w:szCs w:val="24"/>
          </w:rPr>
          <w:fldChar w:fldCharType="separate"/>
        </w:r>
        <w:r>
          <w:rPr>
            <w:rFonts w:cstheme="minorBidi"/>
            <w:szCs w:val="24"/>
          </w:rPr>
          <w:delText>Boni et  al., 2018</w:delText>
        </w:r>
        <w:r>
          <w:rPr>
            <w:rFonts w:cstheme="minorBidi"/>
            <w:szCs w:val="24"/>
          </w:rPr>
          <w:fldChar w:fldCharType="end"/>
        </w:r>
        <w:r>
          <w:rPr>
            <w:rFonts w:cstheme="minorBidi"/>
            <w:szCs w:val="24"/>
          </w:rPr>
          <w:delText xml:space="preserve">, </w:delText>
        </w:r>
        <w:r>
          <w:rPr>
            <w:rFonts w:cstheme="minorBidi"/>
            <w:szCs w:val="24"/>
          </w:rPr>
          <w:fldChar w:fldCharType="begin"/>
        </w:r>
        <w:r>
          <w:rPr>
            <w:rFonts w:cstheme="minorBidi"/>
            <w:szCs w:val="24"/>
          </w:rPr>
          <w:delInstrText xml:space="preserve"> REF BIB_qiu_flexible_2012 \h </w:delInstrText>
        </w:r>
        <w:r>
          <w:rPr>
            <w:rFonts w:cstheme="minorBidi"/>
            <w:szCs w:val="24"/>
          </w:rPr>
          <w:fldChar w:fldCharType="separate"/>
        </w:r>
        <w:r>
          <w:rPr>
            <w:rFonts w:cstheme="minorBidi"/>
            <w:szCs w:val="24"/>
          </w:rPr>
          <w:delText>Qiu et  al., 2012</w:delText>
        </w:r>
        <w:r>
          <w:rPr>
            <w:rFonts w:cstheme="minorBidi"/>
            <w:szCs w:val="24"/>
          </w:rPr>
          <w:fldChar w:fldCharType="end"/>
        </w:r>
        <w:r>
          <w:rPr>
            <w:rFonts w:cstheme="minorBidi"/>
            <w:szCs w:val="24"/>
          </w:rPr>
          <w:delText xml:space="preserve">, </w:delText>
        </w:r>
        <w:r>
          <w:rPr>
            <w:rFonts w:cstheme="minorBidi"/>
            <w:szCs w:val="24"/>
          </w:rPr>
          <w:fldChar w:fldCharType="begin"/>
        </w:r>
        <w:r>
          <w:rPr>
            <w:rFonts w:cstheme="minorBidi"/>
            <w:szCs w:val="24"/>
          </w:rPr>
          <w:delInstrText xml:space="preserve"> REF BIB_levesque_architecture_2011 \h </w:delInstrText>
        </w:r>
        <w:r>
          <w:rPr>
            <w:rFonts w:cstheme="minorBidi"/>
            <w:szCs w:val="24"/>
          </w:rPr>
          <w:fldChar w:fldCharType="separate"/>
        </w:r>
        <w:r>
          <w:rPr>
            <w:rFonts w:cstheme="minorBidi"/>
            <w:szCs w:val="24"/>
          </w:rPr>
          <w:delText>L</w:delText>
        </w:r>
        <w:r>
          <w:rPr>
            <w:rFonts w:cstheme="minorBidi"/>
            <w:szCs w:val="24"/>
          </w:rPr>
          <w:delText>é</w:delText>
        </w:r>
        <w:r>
          <w:rPr>
            <w:rFonts w:cstheme="minorBidi"/>
            <w:szCs w:val="24"/>
          </w:rPr>
          <w:delText>vesque, 2011</w:delText>
        </w:r>
        <w:r>
          <w:rPr>
            <w:rFonts w:cstheme="minorBidi"/>
            <w:szCs w:val="24"/>
          </w:rPr>
          <w:fldChar w:fldCharType="end"/>
        </w:r>
        <w:r>
          <w:rPr>
            <w:rFonts w:cstheme="minorBidi"/>
            <w:szCs w:val="24"/>
          </w:rPr>
          <w:delText>], even with simpler designs [</w:delText>
        </w:r>
        <w:r>
          <w:rPr>
            <w:rFonts w:cstheme="minorBidi"/>
            <w:szCs w:val="24"/>
          </w:rPr>
          <w:fldChar w:fldCharType="begin"/>
        </w:r>
        <w:r>
          <w:rPr>
            <w:rFonts w:cstheme="minorBidi"/>
            <w:szCs w:val="24"/>
          </w:rPr>
          <w:delInstrText xml:space="preserve"> REF BI</w:delInstrText>
        </w:r>
        <w:r>
          <w:rPr>
            <w:rFonts w:cstheme="minorBidi"/>
            <w:szCs w:val="24"/>
          </w:rPr>
          <w:delInstrText xml:space="preserve">B_carotenuto_fast_2005 \h </w:delInstrText>
        </w:r>
        <w:r>
          <w:rPr>
            <w:rFonts w:cstheme="minorBidi"/>
            <w:szCs w:val="24"/>
          </w:rPr>
          <w:fldChar w:fldCharType="separate"/>
        </w:r>
        <w:r>
          <w:rPr>
            <w:rFonts w:cstheme="minorBidi"/>
            <w:szCs w:val="24"/>
          </w:rPr>
          <w:delText>Carotenuto et  al., 2005</w:delText>
        </w:r>
        <w:r>
          <w:rPr>
            <w:rFonts w:cstheme="minorBidi"/>
            <w:szCs w:val="24"/>
          </w:rPr>
          <w:fldChar w:fldCharType="end"/>
        </w:r>
        <w:r>
          <w:rPr>
            <w:rFonts w:cstheme="minorBidi"/>
            <w:szCs w:val="24"/>
          </w:rPr>
          <w:delText xml:space="preserve">, </w:delText>
        </w:r>
        <w:r>
          <w:rPr>
            <w:rFonts w:cstheme="minorBidi"/>
            <w:szCs w:val="24"/>
          </w:rPr>
          <w:fldChar w:fldCharType="begin"/>
        </w:r>
        <w:r>
          <w:rPr>
            <w:rFonts w:cstheme="minorBidi"/>
            <w:szCs w:val="24"/>
          </w:rPr>
          <w:delInstrText xml:space="preserve"> REF BIB_richard_low_cost_2008 \h </w:delInstrText>
        </w:r>
        <w:r>
          <w:rPr>
            <w:rFonts w:cstheme="minorBidi"/>
            <w:szCs w:val="24"/>
          </w:rPr>
          <w:fldChar w:fldCharType="separate"/>
        </w:r>
        <w:r>
          <w:rPr>
            <w:rFonts w:cstheme="minorBidi"/>
            <w:szCs w:val="24"/>
          </w:rPr>
          <w:delText>Richard et  al., 2008</w:delText>
        </w:r>
        <w:r>
          <w:rPr>
            <w:rFonts w:cstheme="minorBidi"/>
            <w:szCs w:val="24"/>
          </w:rPr>
          <w:fldChar w:fldCharType="end"/>
        </w:r>
        <w:r>
          <w:rPr>
            <w:rFonts w:cstheme="minorBidi"/>
            <w:szCs w:val="24"/>
          </w:rPr>
          <w:delText xml:space="preserve">, </w:delText>
        </w:r>
        <w:r>
          <w:rPr>
            <w:rFonts w:cstheme="minorBidi"/>
            <w:szCs w:val="24"/>
          </w:rPr>
          <w:fldChar w:fldCharType="begin"/>
        </w:r>
        <w:r>
          <w:rPr>
            <w:rFonts w:cstheme="minorBidi"/>
            <w:szCs w:val="24"/>
          </w:rPr>
          <w:delInstrText xml:space="preserve"> REF BIB_taylor_development_2017 \h </w:delInstrText>
        </w:r>
        <w:r>
          <w:rPr>
            <w:rFonts w:cstheme="minorBidi"/>
            <w:szCs w:val="24"/>
          </w:rPr>
          <w:fldChar w:fldCharType="separate"/>
        </w:r>
        <w:r>
          <w:rPr>
            <w:rFonts w:cstheme="minorBidi"/>
            <w:szCs w:val="24"/>
          </w:rPr>
          <w:delText>Taylor et  al., 2017</w:delText>
        </w:r>
        <w:r>
          <w:rPr>
            <w:rFonts w:cstheme="minorBidi"/>
            <w:szCs w:val="24"/>
          </w:rPr>
          <w:fldChar w:fldCharType="end"/>
        </w:r>
        <w:r>
          <w:rPr>
            <w:rFonts w:cstheme="minorBidi"/>
            <w:szCs w:val="24"/>
          </w:rPr>
          <w:delText>]. [</w:delText>
        </w:r>
        <w:r>
          <w:rPr>
            <w:rFonts w:cstheme="minorBidi"/>
            <w:szCs w:val="24"/>
          </w:rPr>
          <w:fldChar w:fldCharType="begin"/>
        </w:r>
        <w:r>
          <w:rPr>
            <w:rFonts w:cstheme="minorBidi"/>
            <w:szCs w:val="24"/>
          </w:rPr>
          <w:delInstrText xml:space="preserve"> REF BIB_jonveaux_arduino_like_2017 \h </w:delInstrText>
        </w:r>
        <w:r>
          <w:rPr>
            <w:rFonts w:cstheme="minorBidi"/>
            <w:szCs w:val="24"/>
          </w:rPr>
          <w:fldChar w:fldCharType="separate"/>
        </w:r>
        <w:r>
          <w:rPr>
            <w:rFonts w:cstheme="minorBidi"/>
            <w:szCs w:val="24"/>
          </w:rPr>
          <w:delText>Jonveaux, 2017</w:delText>
        </w:r>
        <w:r>
          <w:rPr>
            <w:rFonts w:cstheme="minorBidi"/>
            <w:szCs w:val="24"/>
          </w:rPr>
          <w:fldChar w:fldCharType="end"/>
        </w:r>
      </w:del>
      <w:ins w:id="383" w:author="Author" w:date="2021-06-19T18:34:00Z">
        <w:r>
          <w:fldChar w:fldCharType="begin"/>
        </w:r>
        <w:r>
          <w:instrText xml:space="preserve">REF BIB_boni_ula_op_2016 \* MERGEFORMAT </w:instrText>
        </w:r>
        <w:r>
          <w:fldChar w:fldCharType="separate"/>
        </w:r>
        <w:r>
          <w:t>Boni et  al., 2016</w:t>
        </w:r>
        <w:r>
          <w:fldChar w:fldCharType="end"/>
        </w:r>
        <w:r>
          <w:t xml:space="preserve">, </w:t>
        </w:r>
        <w:r>
          <w:fldChar w:fldCharType="begin"/>
        </w:r>
        <w:r>
          <w:instrText xml:space="preserve">REF BIB_boni_reconfigurable_2012 \* MERGEFORMAT </w:instrText>
        </w:r>
        <w:r>
          <w:fldChar w:fldCharType="separate"/>
        </w:r>
        <w:r>
          <w:t>Boni et  al., 2012</w:t>
        </w:r>
        <w:r>
          <w:fldChar w:fldCharType="end"/>
        </w:r>
        <w:r>
          <w:t xml:space="preserve">, </w:t>
        </w:r>
        <w:r>
          <w:fldChar w:fldCharType="begin"/>
        </w:r>
        <w:r>
          <w:instrText xml:space="preserve">REF BIB_boni_ultrasound_2018 \* MERGEFORMAT </w:instrText>
        </w:r>
        <w:r>
          <w:fldChar w:fldCharType="separate"/>
        </w:r>
        <w:r>
          <w:t>Boni et  al., 2018</w:t>
        </w:r>
        <w:r>
          <w:fldChar w:fldCharType="end"/>
        </w:r>
        <w:r>
          <w:t xml:space="preserve">, </w:t>
        </w:r>
        <w:r>
          <w:fldChar w:fldCharType="begin"/>
        </w:r>
        <w:r>
          <w:instrText xml:space="preserve">REF BIB_qiu_flexible_2012 \* MERGEFORMAT </w:instrText>
        </w:r>
        <w:r>
          <w:fldChar w:fldCharType="separate"/>
        </w:r>
        <w:r>
          <w:t>Qiu et  al., 2</w:t>
        </w:r>
        <w:r>
          <w:t>012</w:t>
        </w:r>
        <w:r>
          <w:fldChar w:fldCharType="end"/>
        </w:r>
        <w:r>
          <w:t xml:space="preserve">, </w:t>
        </w:r>
        <w:r>
          <w:fldChar w:fldCharType="begin"/>
        </w:r>
        <w:r>
          <w:instrText xml:space="preserve">REF BIB_levesque_architecture_2011 \* MERGEFORMAT </w:instrText>
        </w:r>
        <w:r>
          <w:fldChar w:fldCharType="separate"/>
        </w:r>
        <w:r>
          <w:t>Lévesque, 2011</w:t>
        </w:r>
        <w:r>
          <w:fldChar w:fldCharType="end"/>
        </w:r>
        <w:r>
          <w:t>], even with simpler designs [</w:t>
        </w:r>
        <w:r>
          <w:fldChar w:fldCharType="begin"/>
        </w:r>
        <w:r>
          <w:instrText xml:space="preserve">REF BIB_carotenuto_fast_2005 \* MERGEFORMAT </w:instrText>
        </w:r>
        <w:r>
          <w:fldChar w:fldCharType="separate"/>
        </w:r>
        <w:r>
          <w:t>Carotenuto et  al., 2005</w:t>
        </w:r>
        <w:r>
          <w:fldChar w:fldCharType="end"/>
        </w:r>
        <w:r>
          <w:t xml:space="preserve">, </w:t>
        </w:r>
        <w:r>
          <w:fldChar w:fldCharType="begin"/>
        </w:r>
        <w:r>
          <w:instrText xml:space="preserve">REF BIB_richard_low_cost_2008 \* MERGEFORMAT </w:instrText>
        </w:r>
        <w:r>
          <w:fldChar w:fldCharType="separate"/>
        </w:r>
        <w:r>
          <w:t>Richard et  al., 2008</w:t>
        </w:r>
        <w:r>
          <w:fldChar w:fldCharType="end"/>
        </w:r>
        <w:r>
          <w:t xml:space="preserve">, </w:t>
        </w:r>
        <w:r>
          <w:fldChar w:fldCharType="begin"/>
        </w:r>
        <w:r>
          <w:instrText>REF BIB</w:instrText>
        </w:r>
        <w:r>
          <w:instrText xml:space="preserve">_taylor_development_2017 \* MERGEFORMAT </w:instrText>
        </w:r>
        <w:r>
          <w:fldChar w:fldCharType="separate"/>
        </w:r>
        <w:r>
          <w:t>Taylor et  al., 2017</w:t>
        </w:r>
        <w:r>
          <w:fldChar w:fldCharType="end"/>
        </w:r>
        <w:r>
          <w:t>]. [</w:t>
        </w:r>
        <w:r>
          <w:fldChar w:fldCharType="begin"/>
        </w:r>
        <w:r>
          <w:instrText xml:space="preserve">REF BIB_jonveaux_arduino_like_2017 \* MERGEFORMAT </w:instrText>
        </w:r>
        <w:r>
          <w:fldChar w:fldCharType="separate"/>
        </w:r>
        <w:r>
          <w:t>Jonveaux, 2017</w:t>
        </w:r>
        <w:r>
          <w:fldChar w:fldCharType="end"/>
        </w:r>
      </w:ins>
      <w:r>
        <w:t>] proposed an Arduino, module-like approach to functional blocks, balanced by SNR and cost impacts, which may have inspire</w:t>
      </w:r>
      <w:r>
        <w:t>d further designs [</w:t>
      </w:r>
      <w:r>
        <w:fldChar w:fldCharType="begin"/>
      </w:r>
      <w:del w:id="384" w:author="Author" w:date="2021-06-19T18:34:00Z">
        <w:r>
          <w:rPr>
            <w:rFonts w:cstheme="minorBidi"/>
            <w:szCs w:val="24"/>
          </w:rPr>
          <w:delInstrText xml:space="preserve"> </w:delInstrText>
        </w:r>
      </w:del>
      <w:r>
        <w:instrText xml:space="preserve">REF BIB_golabek_construction_2019 </w:instrText>
      </w:r>
      <w:del w:id="385" w:author="Author" w:date="2021-06-19T18:34:00Z">
        <w:r>
          <w:rPr>
            <w:rFonts w:cstheme="minorBidi"/>
            <w:szCs w:val="24"/>
          </w:rPr>
          <w:delInstrText>\h</w:delInstrText>
        </w:r>
      </w:del>
      <w:ins w:id="386" w:author="Author" w:date="2021-06-19T18:34:00Z">
        <w:r>
          <w:instrText>\* MERGEFORMAT</w:instrText>
        </w:r>
      </w:ins>
      <w:r>
        <w:instrText xml:space="preserve"> </w:instrText>
      </w:r>
      <w:r>
        <w:fldChar w:fldCharType="separate"/>
      </w:r>
      <w:r>
        <w:t>Go</w:t>
      </w:r>
      <w:r>
        <w:t>Ń</w:t>
      </w:r>
      <w:r>
        <w:t>abek et  al., 2019</w:t>
      </w:r>
      <w:r>
        <w:fldChar w:fldCharType="end"/>
      </w:r>
      <w:r>
        <w:t>].</w:t>
      </w:r>
    </w:p>
    <w:p w14:paraId="37F74B0E" w14:textId="455F4027" w:rsidR="00000000" w:rsidRDefault="000F4E83">
      <w:pPr>
        <w:pStyle w:val="Figure"/>
        <w:spacing w:before="240"/>
        <w:ind w:firstLine="300"/>
      </w:pPr>
      <w:r>
        <w:t xml:space="preserve"> </w:t>
      </w:r>
      <w:del w:id="387" w:author="Author" w:date="2021-06-19T18:34:00Z">
        <w:r>
          <w:rPr>
            <w:rFonts w:cstheme="minorBidi"/>
            <w:szCs w:val="24"/>
          </w:rPr>
          <w:pict w14:anchorId="2107DA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 o:spid="_x0000_i1027" type="#_x0000_t75" alt="" style="width:346.8pt;height:126.6pt">
              <v:imagedata r:id="rId6" o:title=""/>
            </v:shape>
          </w:pict>
        </w:r>
      </w:del>
      <w:ins w:id="388" w:author="Author" w:date="2021-06-19T18:34:00Z">
        <w:r>
          <w:pict w14:anchorId="6260348C">
            <v:shape id="_x0000_i1025" type="#_x0000_t75" style="width:346.8pt;height:126.6pt">
              <v:imagedata r:id="rId7" o:title=""/>
            </v:shape>
          </w:pict>
        </w:r>
      </w:ins>
      <w:r>
        <w:t xml:space="preserve"> </w:t>
      </w:r>
    </w:p>
    <w:p w14:paraId="250721BE" w14:textId="722CFA8C" w:rsidR="00000000" w:rsidRDefault="000F4E83">
      <w:pPr>
        <w:pStyle w:val="Caption"/>
      </w:pPr>
      <w:r>
        <w:t xml:space="preserve">Figure </w:t>
      </w:r>
      <w:bookmarkStart w:id="389" w:name="BMfig_BlockDiagramme"/>
      <w:r>
        <w:t>1</w:t>
      </w:r>
      <w:bookmarkEnd w:id="389"/>
      <w:r>
        <w:t>: Block diagram of a general ultrasound system. Analog components are in ye</w:t>
      </w:r>
      <w:r>
        <w:t>llow, digital in purple, and high voltage in blue</w:t>
      </w:r>
      <w:del w:id="390" w:author="Author" w:date="2021-06-19T18:34:00Z">
        <w:r>
          <w:rPr>
            <w:rFonts w:cstheme="minorBidi"/>
          </w:rPr>
          <w:delText>.</w:delText>
        </w:r>
      </w:del>
      <w:ins w:id="391" w:author="Author" w:date="2021-06-19T18:34:00Z">
        <w:r>
          <w:t>.</w:t>
        </w:r>
        <w:r>
          <w:fldChar w:fldCharType="begin"/>
        </w:r>
        <w:r>
          <w:instrText>TC "1 Block diagram of a general ultrasound system. Analog components are in yellow, digital in purple, and high voltage in blue." \f f</w:instrText>
        </w:r>
        <w:r>
          <w:fldChar w:fldCharType="end"/>
        </w:r>
      </w:ins>
    </w:p>
    <w:p w14:paraId="1DA63EB5" w14:textId="77777777" w:rsidR="00000000" w:rsidRDefault="000F4E83">
      <w:pPr>
        <w:spacing w:before="240"/>
        <w:ind w:firstLine="300"/>
        <w:rPr>
          <w:ins w:id="392" w:author="Author" w:date="2021-06-19T18:34:00Z"/>
        </w:rPr>
      </w:pPr>
      <w:ins w:id="393" w:author="Author" w:date="2021-06-19T18:34:00Z">
        <w:r>
          <w:t>The blocks consists in a Pulser, creating the initial energy transmi</w:t>
        </w:r>
        <w:r>
          <w:t>ssion, a receiver to sort between the initial pulse and smaller subsequent signals, a Time Gain Compensation function to compensate for depth-related attenuation, and an ADC to digitize the signals. A controller needs to be coordination these different asp</w:t>
        </w:r>
        <w:r>
          <w:t>ects in parallel, which is the reason for the choice of FPGAs over microcontrollers. Once digitized, the signal is exported to the user.</w:t>
        </w:r>
      </w:ins>
    </w:p>
    <w:p w14:paraId="0DC06093" w14:textId="77777777" w:rsidR="00000000" w:rsidRDefault="000F4E83">
      <w:pPr>
        <w:ind w:firstLine="300"/>
        <w:pPrChange w:id="394" w:author="Author" w:date="2021-06-19T18:34:00Z">
          <w:pPr>
            <w:spacing w:before="240"/>
            <w:ind w:firstLine="300"/>
          </w:pPr>
        </w:pPrChange>
      </w:pPr>
      <w:r>
        <w:t xml:space="preserve">These blocks are used to create the pulse-echo pattern that ultimately creates an ultrasound image, be in in A-mode or </w:t>
      </w:r>
      <w:r>
        <w:t>B-mode. We will see that the analog elements, in yellow, can be integrated into single-chip devices.</w:t>
      </w:r>
    </w:p>
    <w:p w14:paraId="2845B16F" w14:textId="77777777" w:rsidR="00000000" w:rsidRDefault="000F4E83">
      <w:pPr>
        <w:ind w:firstLine="300"/>
        <w:rPr>
          <w:ins w:id="395" w:author="Author" w:date="2021-06-19T18:34:00Z"/>
        </w:rPr>
      </w:pPr>
      <w:ins w:id="396" w:author="Author" w:date="2021-06-19T18:34:00Z">
        <w:r>
          <w:t xml:space="preserve">As the sensors are mostly analog, and because of the low signals they yield, special care must be put on the analog parts (in yellow in </w:t>
        </w:r>
        <w:r>
          <w:fldChar w:fldCharType="begin"/>
        </w:r>
        <w:r>
          <w:instrText>REF BMfig_BlockDiag</w:instrText>
        </w:r>
        <w:r>
          <w:instrText xml:space="preserve">ramme \* MERGEFORMAT </w:instrText>
        </w:r>
        <w:r>
          <w:fldChar w:fldCharType="separate"/>
        </w:r>
        <w:r>
          <w:t>1</w:t>
        </w:r>
        <w:r>
          <w:fldChar w:fldCharType="end"/>
        </w:r>
        <w:r>
          <w:t>) so that a satisfactory analog signal is extracted before digitization.</w:t>
        </w:r>
      </w:ins>
    </w:p>
    <w:p w14:paraId="14B4B47C" w14:textId="77777777" w:rsidR="00000000" w:rsidRDefault="000F4E83">
      <w:pPr>
        <w:pStyle w:val="Heading3"/>
        <w:widowControl/>
        <w:spacing w:before="120"/>
        <w:pPrChange w:id="397" w:author="Author" w:date="2021-06-19T18:34:00Z">
          <w:pPr>
            <w:pStyle w:val="Titre3"/>
            <w:spacing w:before="120"/>
          </w:pPr>
        </w:pPrChange>
      </w:pPr>
      <w:r>
        <w:t>3.3  State of the art and review of the ultrasound hardware designs</w:t>
      </w:r>
    </w:p>
    <w:p w14:paraId="737CC59F" w14:textId="77777777" w:rsidR="00000000" w:rsidRDefault="000F4E83">
      <w:pPr>
        <w:pStyle w:val="Heading4"/>
        <w:widowControl/>
        <w:spacing w:before="180"/>
        <w:pPrChange w:id="398" w:author="Author" w:date="2021-06-19T18:34:00Z">
          <w:pPr>
            <w:pStyle w:val="Titre4"/>
            <w:spacing w:before="180"/>
          </w:pPr>
        </w:pPrChange>
      </w:pPr>
      <w:r>
        <w:t>3.3.1  Design sources for the state of the art review</w:t>
      </w:r>
    </w:p>
    <w:p w14:paraId="14B65708" w14:textId="4294B9A8" w:rsidR="00000000" w:rsidRDefault="000F4E83">
      <w:pPr>
        <w:spacing w:before="60"/>
      </w:pPr>
      <w:r>
        <w:t>A summary of the literature with res</w:t>
      </w:r>
      <w:r>
        <w:t xml:space="preserve">pect to ultrasound system design, based on a review of components used, is presented in the table below. </w:t>
      </w:r>
      <w:del w:id="399" w:author="Author" w:date="2021-06-19T18:34:00Z">
        <w:r>
          <w:rPr>
            <w:rFonts w:cstheme="minorBidi"/>
            <w:szCs w:val="24"/>
          </w:rPr>
          <w:delText>High</w:delText>
        </w:r>
      </w:del>
      <w:ins w:id="400" w:author="Author" w:date="2021-06-19T18:34:00Z">
        <w:r>
          <w:t>Most of these systems were design for academic research, and are not put to market. Both simple and high</w:t>
        </w:r>
      </w:ins>
      <w:r>
        <w:t>-end systems were considered in this review, as</w:t>
      </w:r>
      <w:r>
        <w:t xml:space="preserve"> it is possible to exploit aspects of their design approach for use on simpler platforms. </w:t>
      </w:r>
    </w:p>
    <w:p w14:paraId="32358188" w14:textId="77777777" w:rsidR="00000000" w:rsidRDefault="000F4E83">
      <w:pPr>
        <w:ind w:firstLine="300"/>
        <w:rPr>
          <w:ins w:id="401" w:author="Author" w:date="2021-06-19T18:34:00Z"/>
        </w:rPr>
      </w:pPr>
      <w:ins w:id="402" w:author="Author" w:date="2021-06-19T18:34:00Z">
        <w:r>
          <w:t>The objective of this review is not to design a single device, but to provide with an overview of the current state of art, and provide a benchmark for further speci</w:t>
        </w:r>
        <w:r>
          <w:t>fications. The design of specific hardware, using only part of this review, would be a separate research topic.</w:t>
        </w:r>
      </w:ins>
    </w:p>
    <w:p w14:paraId="49B71E04" w14:textId="77777777" w:rsidR="00000000" w:rsidRDefault="000F4E83">
      <w:pPr>
        <w:pStyle w:val="Table"/>
        <w:spacing w:before="240"/>
        <w:pPrChange w:id="403" w:author="Author" w:date="2021-06-19T18:34:00Z">
          <w:pPr>
            <w:pStyle w:val="Tableau"/>
            <w:spacing w:before="240"/>
          </w:pPr>
        </w:pPrChange>
      </w:pPr>
      <w:r>
        <w:t xml:space="preserve"> </w:t>
      </w:r>
    </w:p>
    <w:p w14:paraId="1107509B" w14:textId="77777777" w:rsidR="00000000" w:rsidRDefault="000F4E83">
      <w:pPr>
        <w:pStyle w:val="Table"/>
        <w:pPrChange w:id="404" w:author="Author" w:date="2021-06-19T18:34:00Z">
          <w:pPr>
            <w:pStyle w:val="Tableau"/>
          </w:pPr>
        </w:pPrChange>
      </w:pPr>
    </w:p>
    <w:tbl>
      <w:tblPr>
        <w:tblW w:w="0" w:type="auto"/>
        <w:tblLayout w:type="fixed"/>
        <w:tblCellMar>
          <w:left w:w="0" w:type="dxa"/>
          <w:right w:w="0" w:type="dxa"/>
        </w:tblCellMar>
        <w:tblLook w:val="0000" w:firstRow="0" w:lastRow="0" w:firstColumn="0" w:lastColumn="0" w:noHBand="0" w:noVBand="0"/>
      </w:tblPr>
      <w:tblGrid>
        <w:gridCol w:w="2019"/>
        <w:gridCol w:w="936"/>
        <w:gridCol w:w="887"/>
        <w:gridCol w:w="739"/>
        <w:gridCol w:w="690"/>
        <w:gridCol w:w="887"/>
        <w:gridCol w:w="739"/>
        <w:tblGridChange w:id="405">
          <w:tblGrid>
            <w:gridCol w:w="2019"/>
            <w:gridCol w:w="936"/>
            <w:gridCol w:w="887"/>
            <w:gridCol w:w="739"/>
            <w:gridCol w:w="690"/>
            <w:gridCol w:w="887"/>
            <w:gridCol w:w="739"/>
          </w:tblGrid>
        </w:tblGridChange>
      </w:tblGrid>
      <w:tr w:rsidR="00F80EF3" w14:paraId="6CFEF3EA" w14:textId="77777777">
        <w:tblPrEx>
          <w:tblCellMar>
            <w:top w:w="0" w:type="dxa"/>
            <w:left w:w="0" w:type="dxa"/>
            <w:bottom w:w="0" w:type="dxa"/>
            <w:right w:w="0" w:type="dxa"/>
          </w:tblCellMar>
        </w:tblPrEx>
        <w:tc>
          <w:tcPr>
            <w:tcW w:w="2019" w:type="dxa"/>
            <w:tcBorders>
              <w:top w:val="nil"/>
              <w:left w:val="nil"/>
              <w:bottom w:val="single" w:sz="6" w:space="0" w:color="auto"/>
              <w:right w:val="single" w:sz="6" w:space="0" w:color="auto"/>
            </w:tcBorders>
          </w:tcPr>
          <w:p w14:paraId="60ABF2EB" w14:textId="77777777" w:rsidR="00000000" w:rsidRDefault="000F4E83">
            <w:pPr>
              <w:jc w:val="left"/>
            </w:pPr>
            <w:r>
              <w:rPr>
                <w:b/>
                <w:bCs/>
              </w:rPr>
              <w:t>Reference</w:t>
            </w:r>
          </w:p>
        </w:tc>
        <w:tc>
          <w:tcPr>
            <w:tcW w:w="936" w:type="dxa"/>
            <w:tcBorders>
              <w:top w:val="nil"/>
              <w:left w:val="single" w:sz="6" w:space="0" w:color="auto"/>
              <w:bottom w:val="single" w:sz="6" w:space="0" w:color="auto"/>
              <w:right w:val="single" w:sz="6" w:space="0" w:color="auto"/>
            </w:tcBorders>
          </w:tcPr>
          <w:p w14:paraId="3F930C72" w14:textId="77777777" w:rsidR="00000000" w:rsidRDefault="000F4E83">
            <w:pPr>
              <w:jc w:val="center"/>
              <w:pPrChange w:id="406" w:author="Author" w:date="2021-06-19T18:34:00Z">
                <w:pPr>
                  <w:pStyle w:val="Tableau"/>
                  <w:spacing w:before="0"/>
                </w:pPr>
              </w:pPrChange>
            </w:pPr>
            <w:r>
              <w:rPr>
                <w:b/>
                <w:bCs/>
              </w:rPr>
              <w:t>Elements</w:t>
            </w:r>
          </w:p>
        </w:tc>
        <w:tc>
          <w:tcPr>
            <w:tcW w:w="887" w:type="dxa"/>
            <w:tcBorders>
              <w:top w:val="nil"/>
              <w:left w:val="single" w:sz="6" w:space="0" w:color="auto"/>
              <w:bottom w:val="single" w:sz="6" w:space="0" w:color="auto"/>
              <w:right w:val="single" w:sz="6" w:space="0" w:color="auto"/>
            </w:tcBorders>
          </w:tcPr>
          <w:p w14:paraId="07513A8C" w14:textId="77777777" w:rsidR="00000000" w:rsidRDefault="000F4E83">
            <w:pPr>
              <w:jc w:val="center"/>
              <w:pPrChange w:id="407" w:author="Author" w:date="2021-06-19T18:34:00Z">
                <w:pPr>
                  <w:pStyle w:val="Tableau"/>
                  <w:spacing w:before="0"/>
                </w:pPr>
              </w:pPrChange>
            </w:pPr>
            <w:r>
              <w:rPr>
                <w:b/>
                <w:bCs/>
              </w:rPr>
              <w:t>Voltage</w:t>
            </w:r>
          </w:p>
        </w:tc>
        <w:tc>
          <w:tcPr>
            <w:tcW w:w="739" w:type="dxa"/>
            <w:tcBorders>
              <w:top w:val="nil"/>
              <w:left w:val="single" w:sz="6" w:space="0" w:color="auto"/>
              <w:bottom w:val="single" w:sz="6" w:space="0" w:color="auto"/>
              <w:right w:val="single" w:sz="6" w:space="0" w:color="auto"/>
            </w:tcBorders>
          </w:tcPr>
          <w:p w14:paraId="523FCB20" w14:textId="77777777" w:rsidR="00000000" w:rsidRDefault="000F4E83">
            <w:pPr>
              <w:jc w:val="center"/>
              <w:pPrChange w:id="408" w:author="Author" w:date="2021-06-19T18:34:00Z">
                <w:pPr>
                  <w:pStyle w:val="Tableau"/>
                  <w:spacing w:before="0"/>
                </w:pPr>
              </w:pPrChange>
            </w:pPr>
            <w:r>
              <w:rPr>
                <w:b/>
                <w:bCs/>
              </w:rPr>
              <w:t>Msps</w:t>
            </w:r>
          </w:p>
        </w:tc>
        <w:tc>
          <w:tcPr>
            <w:tcW w:w="690" w:type="dxa"/>
            <w:tcBorders>
              <w:top w:val="nil"/>
              <w:left w:val="single" w:sz="6" w:space="0" w:color="auto"/>
              <w:bottom w:val="single" w:sz="6" w:space="0" w:color="auto"/>
              <w:right w:val="single" w:sz="6" w:space="0" w:color="auto"/>
            </w:tcBorders>
          </w:tcPr>
          <w:p w14:paraId="7460624A" w14:textId="77777777" w:rsidR="00000000" w:rsidRDefault="000F4E83">
            <w:pPr>
              <w:jc w:val="center"/>
              <w:pPrChange w:id="409" w:author="Author" w:date="2021-06-19T18:34:00Z">
                <w:pPr>
                  <w:pStyle w:val="Tableau"/>
                  <w:spacing w:before="0"/>
                </w:pPr>
              </w:pPrChange>
            </w:pPr>
            <w:r>
              <w:rPr>
                <w:b/>
                <w:bCs/>
              </w:rPr>
              <w:t>Res</w:t>
            </w:r>
          </w:p>
        </w:tc>
        <w:tc>
          <w:tcPr>
            <w:tcW w:w="887" w:type="dxa"/>
            <w:tcBorders>
              <w:top w:val="nil"/>
              <w:left w:val="single" w:sz="6" w:space="0" w:color="auto"/>
              <w:bottom w:val="single" w:sz="6" w:space="0" w:color="auto"/>
              <w:right w:val="single" w:sz="6" w:space="0" w:color="auto"/>
            </w:tcBorders>
          </w:tcPr>
          <w:p w14:paraId="30A79EA7" w14:textId="77777777" w:rsidR="00000000" w:rsidRDefault="000F4E83">
            <w:pPr>
              <w:jc w:val="center"/>
              <w:pPrChange w:id="410" w:author="Author" w:date="2021-06-19T18:34:00Z">
                <w:pPr>
                  <w:pStyle w:val="Tableau"/>
                  <w:spacing w:before="0"/>
                </w:pPr>
              </w:pPrChange>
            </w:pPr>
            <w:r>
              <w:rPr>
                <w:b/>
                <w:bCs/>
              </w:rPr>
              <w:t>AFE-TGC</w:t>
            </w:r>
          </w:p>
        </w:tc>
        <w:tc>
          <w:tcPr>
            <w:tcW w:w="739" w:type="dxa"/>
            <w:tcBorders>
              <w:top w:val="nil"/>
              <w:left w:val="single" w:sz="6" w:space="0" w:color="auto"/>
              <w:bottom w:val="single" w:sz="6" w:space="0" w:color="auto"/>
              <w:right w:val="nil"/>
            </w:tcBorders>
          </w:tcPr>
          <w:p w14:paraId="297E4A8E" w14:textId="77777777" w:rsidR="00000000" w:rsidRDefault="000F4E83">
            <w:pPr>
              <w:jc w:val="center"/>
              <w:pPrChange w:id="411" w:author="Author" w:date="2021-06-19T18:34:00Z">
                <w:pPr>
                  <w:pStyle w:val="Tableau"/>
                  <w:spacing w:before="0"/>
                </w:pPr>
              </w:pPrChange>
            </w:pPr>
            <w:r>
              <w:rPr>
                <w:b/>
                <w:bCs/>
              </w:rPr>
              <w:t>Year</w:t>
            </w:r>
          </w:p>
        </w:tc>
      </w:tr>
      <w:tr w:rsidR="00F80EF3" w14:paraId="5478242E" w14:textId="77777777">
        <w:tblPrEx>
          <w:tblCellMar>
            <w:top w:w="0" w:type="dxa"/>
            <w:left w:w="0" w:type="dxa"/>
            <w:bottom w:w="0" w:type="dxa"/>
            <w:right w:w="0" w:type="dxa"/>
          </w:tblCellMar>
        </w:tblPrEx>
        <w:tc>
          <w:tcPr>
            <w:tcW w:w="2019" w:type="dxa"/>
            <w:tcBorders>
              <w:top w:val="nil"/>
              <w:left w:val="nil"/>
              <w:bottom w:val="nil"/>
              <w:right w:val="single" w:sz="6" w:space="0" w:color="auto"/>
            </w:tcBorders>
          </w:tcPr>
          <w:p w14:paraId="0BE0390B" w14:textId="5EA331FA" w:rsidR="00000000" w:rsidRDefault="000F4E83">
            <w:pPr>
              <w:jc w:val="left"/>
            </w:pPr>
            <w:del w:id="412" w:author="Author" w:date="2021-06-19T18:34:00Z">
              <w:r>
                <w:rPr>
                  <w:rFonts w:cstheme="minorBidi"/>
                  <w:szCs w:val="24"/>
                </w:rPr>
                <w:delText xml:space="preserve"> [</w:delText>
              </w:r>
              <w:r>
                <w:rPr>
                  <w:rFonts w:cstheme="minorBidi"/>
                  <w:szCs w:val="24"/>
                </w:rPr>
                <w:fldChar w:fldCharType="begin"/>
              </w:r>
              <w:r>
                <w:rPr>
                  <w:rFonts w:cstheme="minorBidi"/>
                  <w:szCs w:val="24"/>
                </w:rPr>
                <w:delInstrText xml:space="preserve"> REF BIB_ahn_smartphone_based_2015 \h </w:delInstrText>
              </w:r>
              <w:r>
                <w:rPr>
                  <w:rFonts w:cstheme="minorBidi"/>
                  <w:szCs w:val="24"/>
                </w:rPr>
                <w:fldChar w:fldCharType="separate"/>
              </w:r>
              <w:r>
                <w:rPr>
                  <w:rFonts w:cstheme="minorBidi"/>
                  <w:szCs w:val="24"/>
                </w:rPr>
                <w:delText>Ahn et  al., 2015</w:delText>
              </w:r>
              <w:r>
                <w:rPr>
                  <w:rFonts w:cstheme="minorBidi"/>
                  <w:szCs w:val="24"/>
                </w:rPr>
                <w:fldChar w:fldCharType="end"/>
              </w:r>
              <w:r>
                <w:rPr>
                  <w:rFonts w:cstheme="minorBidi"/>
                  <w:szCs w:val="24"/>
                </w:rPr>
                <w:delText>]</w:delText>
              </w:r>
            </w:del>
            <w:ins w:id="413" w:author="Author" w:date="2021-06-19T18:34:00Z">
              <w:r>
                <w:t xml:space="preserve"> [</w:t>
              </w:r>
              <w:r>
                <w:fldChar w:fldCharType="begin"/>
              </w:r>
              <w:r>
                <w:instrText xml:space="preserve">REF BIB_ahn_smartphone_based_2015 \* MERGEFORMAT </w:instrText>
              </w:r>
              <w:r>
                <w:fldChar w:fldCharType="separate"/>
              </w:r>
              <w:r>
                <w:t>Ahn et  al., 2015</w:t>
              </w:r>
              <w:r>
                <w:fldChar w:fldCharType="end"/>
              </w:r>
              <w:r>
                <w:t>]</w:t>
              </w:r>
            </w:ins>
          </w:p>
        </w:tc>
        <w:tc>
          <w:tcPr>
            <w:tcW w:w="936" w:type="dxa"/>
            <w:tcBorders>
              <w:top w:val="nil"/>
              <w:left w:val="single" w:sz="6" w:space="0" w:color="auto"/>
              <w:bottom w:val="nil"/>
              <w:right w:val="single" w:sz="6" w:space="0" w:color="auto"/>
            </w:tcBorders>
          </w:tcPr>
          <w:p w14:paraId="33F9172A" w14:textId="77777777" w:rsidR="00000000" w:rsidRDefault="000F4E83">
            <w:pPr>
              <w:jc w:val="center"/>
              <w:pPrChange w:id="414" w:author="Author" w:date="2021-06-19T18:34:00Z">
                <w:pPr>
                  <w:pStyle w:val="Tableau"/>
                  <w:spacing w:before="0"/>
                </w:pPr>
              </w:pPrChange>
            </w:pPr>
            <w:r>
              <w:t>16</w:t>
            </w:r>
          </w:p>
        </w:tc>
        <w:tc>
          <w:tcPr>
            <w:tcW w:w="887" w:type="dxa"/>
            <w:tcBorders>
              <w:top w:val="nil"/>
              <w:left w:val="single" w:sz="6" w:space="0" w:color="auto"/>
              <w:bottom w:val="nil"/>
              <w:right w:val="single" w:sz="6" w:space="0" w:color="auto"/>
            </w:tcBorders>
          </w:tcPr>
          <w:p w14:paraId="75FA7AA0" w14:textId="77777777" w:rsidR="00000000" w:rsidRDefault="000F4E83">
            <w:pPr>
              <w:jc w:val="center"/>
              <w:pPrChange w:id="415" w:author="Author" w:date="2021-06-19T18:34:00Z">
                <w:pPr>
                  <w:pStyle w:val="Tableau"/>
                  <w:spacing w:before="0"/>
                </w:pPr>
              </w:pPrChange>
            </w:pPr>
            <w:r>
              <w:t>70V</w:t>
            </w:r>
          </w:p>
        </w:tc>
        <w:tc>
          <w:tcPr>
            <w:tcW w:w="739" w:type="dxa"/>
            <w:tcBorders>
              <w:top w:val="nil"/>
              <w:left w:val="single" w:sz="6" w:space="0" w:color="auto"/>
              <w:bottom w:val="nil"/>
              <w:right w:val="single" w:sz="6" w:space="0" w:color="auto"/>
            </w:tcBorders>
          </w:tcPr>
          <w:p w14:paraId="253F3A32" w14:textId="77777777" w:rsidR="00000000" w:rsidRDefault="000F4E83">
            <w:pPr>
              <w:jc w:val="center"/>
              <w:pPrChange w:id="416" w:author="Author" w:date="2021-06-19T18:34:00Z">
                <w:pPr>
                  <w:pStyle w:val="Tableau"/>
                  <w:spacing w:before="0"/>
                </w:pPr>
              </w:pPrChange>
            </w:pPr>
            <w:r>
              <w:t>40</w:t>
            </w:r>
          </w:p>
        </w:tc>
        <w:tc>
          <w:tcPr>
            <w:tcW w:w="690" w:type="dxa"/>
            <w:tcBorders>
              <w:top w:val="nil"/>
              <w:left w:val="single" w:sz="6" w:space="0" w:color="auto"/>
              <w:bottom w:val="nil"/>
              <w:right w:val="single" w:sz="6" w:space="0" w:color="auto"/>
            </w:tcBorders>
          </w:tcPr>
          <w:p w14:paraId="05A86390" w14:textId="77777777" w:rsidR="00000000" w:rsidRDefault="000F4E83">
            <w:pPr>
              <w:jc w:val="center"/>
              <w:pPrChange w:id="417" w:author="Author" w:date="2021-06-19T18:34:00Z">
                <w:pPr>
                  <w:pStyle w:val="Tableau"/>
                  <w:spacing w:before="0"/>
                </w:pPr>
              </w:pPrChange>
            </w:pPr>
            <w:r>
              <w:t>10</w:t>
            </w:r>
          </w:p>
        </w:tc>
        <w:tc>
          <w:tcPr>
            <w:tcW w:w="887" w:type="dxa"/>
            <w:tcBorders>
              <w:top w:val="nil"/>
              <w:left w:val="single" w:sz="6" w:space="0" w:color="auto"/>
              <w:bottom w:val="nil"/>
              <w:right w:val="single" w:sz="6" w:space="0" w:color="auto"/>
            </w:tcBorders>
          </w:tcPr>
          <w:p w14:paraId="28004529" w14:textId="77777777" w:rsidR="00000000" w:rsidRDefault="000F4E83">
            <w:pPr>
              <w:jc w:val="center"/>
              <w:pPrChange w:id="418" w:author="Author" w:date="2021-06-19T18:34:00Z">
                <w:pPr>
                  <w:pStyle w:val="Tableau"/>
                  <w:spacing w:before="0"/>
                </w:pPr>
              </w:pPrChange>
            </w:pPr>
            <w:r>
              <w:t>AFE5808</w:t>
            </w:r>
          </w:p>
        </w:tc>
        <w:tc>
          <w:tcPr>
            <w:tcW w:w="739" w:type="dxa"/>
            <w:tcBorders>
              <w:top w:val="nil"/>
              <w:left w:val="single" w:sz="6" w:space="0" w:color="auto"/>
              <w:bottom w:val="nil"/>
              <w:right w:val="nil"/>
            </w:tcBorders>
          </w:tcPr>
          <w:p w14:paraId="2D69F210" w14:textId="77777777" w:rsidR="00000000" w:rsidRDefault="000F4E83">
            <w:pPr>
              <w:jc w:val="center"/>
              <w:pPrChange w:id="419" w:author="Author" w:date="2021-06-19T18:34:00Z">
                <w:pPr>
                  <w:pStyle w:val="Tableau"/>
                  <w:spacing w:before="0"/>
                </w:pPr>
              </w:pPrChange>
            </w:pPr>
            <w:r>
              <w:t>2015</w:t>
            </w:r>
          </w:p>
        </w:tc>
      </w:tr>
      <w:tr w:rsidR="00F80EF3" w14:paraId="32535736" w14:textId="77777777">
        <w:tblPrEx>
          <w:tblCellMar>
            <w:top w:w="0" w:type="dxa"/>
            <w:left w:w="0" w:type="dxa"/>
            <w:bottom w:w="0" w:type="dxa"/>
            <w:right w:w="0" w:type="dxa"/>
          </w:tblCellMar>
        </w:tblPrEx>
        <w:tc>
          <w:tcPr>
            <w:tcW w:w="2019" w:type="dxa"/>
            <w:tcBorders>
              <w:top w:val="nil"/>
              <w:left w:val="nil"/>
              <w:bottom w:val="nil"/>
              <w:right w:val="single" w:sz="6" w:space="0" w:color="auto"/>
            </w:tcBorders>
          </w:tcPr>
          <w:p w14:paraId="2010E6C8" w14:textId="35C13CC1" w:rsidR="00000000" w:rsidRDefault="000F4E83">
            <w:pPr>
              <w:jc w:val="left"/>
            </w:pPr>
            <w:del w:id="420" w:author="Author" w:date="2021-06-19T18:34:00Z">
              <w:r>
                <w:rPr>
                  <w:rFonts w:cstheme="minorBidi"/>
                  <w:szCs w:val="24"/>
                </w:rPr>
                <w:delText>[</w:delText>
              </w:r>
              <w:r>
                <w:rPr>
                  <w:rFonts w:cstheme="minorBidi"/>
                  <w:szCs w:val="24"/>
                </w:rPr>
                <w:fldChar w:fldCharType="begin"/>
              </w:r>
              <w:r>
                <w:rPr>
                  <w:rFonts w:cstheme="minorBidi"/>
                  <w:szCs w:val="24"/>
                </w:rPr>
                <w:delInstrText xml:space="preserve"> REF BIB_assef_compact_2014 \h </w:delInstrText>
              </w:r>
              <w:r>
                <w:rPr>
                  <w:rFonts w:cstheme="minorBidi"/>
                  <w:szCs w:val="24"/>
                </w:rPr>
                <w:fldChar w:fldCharType="separate"/>
              </w:r>
              <w:r>
                <w:rPr>
                  <w:rFonts w:cstheme="minorBidi"/>
                  <w:szCs w:val="24"/>
                </w:rPr>
                <w:delText>Assef et  al., 2014</w:delText>
              </w:r>
              <w:r>
                <w:rPr>
                  <w:rFonts w:cstheme="minorBidi"/>
                  <w:szCs w:val="24"/>
                </w:rPr>
                <w:fldChar w:fldCharType="end"/>
              </w:r>
              <w:r>
                <w:rPr>
                  <w:rFonts w:cstheme="minorBidi"/>
                  <w:szCs w:val="24"/>
                </w:rPr>
                <w:delText>]</w:delText>
              </w:r>
            </w:del>
            <w:ins w:id="421" w:author="Author" w:date="2021-06-19T18:34:00Z">
              <w:r>
                <w:t>[</w:t>
              </w:r>
              <w:r>
                <w:fldChar w:fldCharType="begin"/>
              </w:r>
              <w:r>
                <w:instrText xml:space="preserve">REF BIB_assef_compact_2014 \* MERGEFORMAT </w:instrText>
              </w:r>
              <w:r>
                <w:fldChar w:fldCharType="separate"/>
              </w:r>
              <w:r>
                <w:t>Assef et  al., 2014</w:t>
              </w:r>
              <w:r>
                <w:fldChar w:fldCharType="end"/>
              </w:r>
              <w:r>
                <w:t>]</w:t>
              </w:r>
            </w:ins>
          </w:p>
        </w:tc>
        <w:tc>
          <w:tcPr>
            <w:tcW w:w="936" w:type="dxa"/>
            <w:tcBorders>
              <w:top w:val="nil"/>
              <w:left w:val="single" w:sz="6" w:space="0" w:color="auto"/>
              <w:bottom w:val="nil"/>
              <w:right w:val="single" w:sz="6" w:space="0" w:color="auto"/>
            </w:tcBorders>
          </w:tcPr>
          <w:p w14:paraId="437259FA" w14:textId="77777777" w:rsidR="00000000" w:rsidRDefault="000F4E83">
            <w:pPr>
              <w:jc w:val="center"/>
              <w:pPrChange w:id="422" w:author="Author" w:date="2021-06-19T18:34:00Z">
                <w:pPr>
                  <w:pStyle w:val="Tableau"/>
                  <w:spacing w:before="0"/>
                </w:pPr>
              </w:pPrChange>
            </w:pPr>
            <w:r>
              <w:t>128</w:t>
            </w:r>
          </w:p>
        </w:tc>
        <w:tc>
          <w:tcPr>
            <w:tcW w:w="887" w:type="dxa"/>
            <w:tcBorders>
              <w:top w:val="nil"/>
              <w:left w:val="single" w:sz="6" w:space="0" w:color="auto"/>
              <w:bottom w:val="nil"/>
              <w:right w:val="single" w:sz="6" w:space="0" w:color="auto"/>
            </w:tcBorders>
          </w:tcPr>
          <w:p w14:paraId="14F2A510" w14:textId="77777777" w:rsidR="00000000" w:rsidRDefault="000F4E83">
            <w:pPr>
              <w:jc w:val="center"/>
              <w:pPrChange w:id="423" w:author="Author" w:date="2021-06-19T18:34:00Z">
                <w:pPr>
                  <w:pStyle w:val="Tableau"/>
                  <w:spacing w:before="0"/>
                </w:pPr>
              </w:pPrChange>
            </w:pPr>
            <w:r>
              <w:t>100 Vpp</w:t>
            </w:r>
          </w:p>
        </w:tc>
        <w:tc>
          <w:tcPr>
            <w:tcW w:w="739" w:type="dxa"/>
            <w:tcBorders>
              <w:top w:val="nil"/>
              <w:left w:val="single" w:sz="6" w:space="0" w:color="auto"/>
              <w:bottom w:val="nil"/>
              <w:right w:val="single" w:sz="6" w:space="0" w:color="auto"/>
            </w:tcBorders>
          </w:tcPr>
          <w:p w14:paraId="3BB3171A" w14:textId="77777777" w:rsidR="00000000" w:rsidRDefault="000F4E83">
            <w:pPr>
              <w:jc w:val="center"/>
              <w:pPrChange w:id="424" w:author="Author" w:date="2021-06-19T18:34:00Z">
                <w:pPr>
                  <w:pStyle w:val="Tableau"/>
                  <w:spacing w:before="0"/>
                </w:pPr>
              </w:pPrChange>
            </w:pPr>
            <w:r>
              <w:t>50</w:t>
            </w:r>
          </w:p>
        </w:tc>
        <w:tc>
          <w:tcPr>
            <w:tcW w:w="690" w:type="dxa"/>
            <w:tcBorders>
              <w:top w:val="nil"/>
              <w:left w:val="single" w:sz="6" w:space="0" w:color="auto"/>
              <w:bottom w:val="nil"/>
              <w:right w:val="single" w:sz="6" w:space="0" w:color="auto"/>
            </w:tcBorders>
          </w:tcPr>
          <w:p w14:paraId="608A1470" w14:textId="77777777" w:rsidR="00000000" w:rsidRDefault="000F4E83">
            <w:pPr>
              <w:jc w:val="center"/>
              <w:pPrChange w:id="425" w:author="Author" w:date="2021-06-19T18:34:00Z">
                <w:pPr>
                  <w:pStyle w:val="Tableau"/>
                  <w:spacing w:before="0"/>
                </w:pPr>
              </w:pPrChange>
            </w:pPr>
            <w:r>
              <w:t>12</w:t>
            </w:r>
          </w:p>
        </w:tc>
        <w:tc>
          <w:tcPr>
            <w:tcW w:w="887" w:type="dxa"/>
            <w:tcBorders>
              <w:top w:val="nil"/>
              <w:left w:val="single" w:sz="6" w:space="0" w:color="auto"/>
              <w:bottom w:val="nil"/>
              <w:right w:val="single" w:sz="6" w:space="0" w:color="auto"/>
            </w:tcBorders>
          </w:tcPr>
          <w:p w14:paraId="2C3EFE48" w14:textId="77777777" w:rsidR="00000000" w:rsidRDefault="000F4E83">
            <w:pPr>
              <w:jc w:val="center"/>
              <w:pPrChange w:id="426" w:author="Author" w:date="2021-06-19T18:34:00Z">
                <w:pPr>
                  <w:pStyle w:val="Tableau"/>
                  <w:spacing w:before="0"/>
                </w:pPr>
              </w:pPrChange>
            </w:pPr>
            <w:r>
              <w:t>AFE5805</w:t>
            </w:r>
          </w:p>
        </w:tc>
        <w:tc>
          <w:tcPr>
            <w:tcW w:w="739" w:type="dxa"/>
            <w:tcBorders>
              <w:top w:val="nil"/>
              <w:left w:val="single" w:sz="6" w:space="0" w:color="auto"/>
              <w:bottom w:val="nil"/>
              <w:right w:val="nil"/>
            </w:tcBorders>
          </w:tcPr>
          <w:p w14:paraId="07ADD1B9" w14:textId="77777777" w:rsidR="00000000" w:rsidRDefault="000F4E83">
            <w:pPr>
              <w:jc w:val="center"/>
              <w:pPrChange w:id="427" w:author="Author" w:date="2021-06-19T18:34:00Z">
                <w:pPr>
                  <w:pStyle w:val="Tableau"/>
                  <w:spacing w:before="0"/>
                </w:pPr>
              </w:pPrChange>
            </w:pPr>
            <w:r>
              <w:t>2014</w:t>
            </w:r>
          </w:p>
        </w:tc>
      </w:tr>
      <w:tr w:rsidR="00F80EF3" w14:paraId="29A00B86" w14:textId="77777777">
        <w:tblPrEx>
          <w:tblCellMar>
            <w:top w:w="0" w:type="dxa"/>
            <w:left w:w="0" w:type="dxa"/>
            <w:bottom w:w="0" w:type="dxa"/>
            <w:right w:w="0" w:type="dxa"/>
          </w:tblCellMar>
        </w:tblPrEx>
        <w:tc>
          <w:tcPr>
            <w:tcW w:w="2019" w:type="dxa"/>
            <w:tcBorders>
              <w:top w:val="nil"/>
              <w:left w:val="nil"/>
              <w:bottom w:val="nil"/>
              <w:right w:val="single" w:sz="6" w:space="0" w:color="auto"/>
            </w:tcBorders>
          </w:tcPr>
          <w:p w14:paraId="42458484" w14:textId="51449865" w:rsidR="00000000" w:rsidRDefault="000F4E83">
            <w:pPr>
              <w:jc w:val="left"/>
            </w:pPr>
            <w:del w:id="428" w:author="Author" w:date="2021-06-19T18:34:00Z">
              <w:r>
                <w:rPr>
                  <w:rFonts w:cstheme="minorBidi"/>
                  <w:szCs w:val="24"/>
                </w:rPr>
                <w:delText>[</w:delText>
              </w:r>
              <w:r>
                <w:rPr>
                  <w:rFonts w:cstheme="minorBidi"/>
                  <w:szCs w:val="24"/>
                </w:rPr>
                <w:fldChar w:fldCharType="begin"/>
              </w:r>
              <w:r>
                <w:rPr>
                  <w:rFonts w:cstheme="minorBidi"/>
                  <w:szCs w:val="24"/>
                </w:rPr>
                <w:delInstrText xml:space="preserve"> REF BIB_assef_design_2012 \h </w:delInstrText>
              </w:r>
              <w:r>
                <w:rPr>
                  <w:rFonts w:cstheme="minorBidi"/>
                  <w:szCs w:val="24"/>
                </w:rPr>
                <w:fldChar w:fldCharType="separate"/>
              </w:r>
              <w:r>
                <w:rPr>
                  <w:rFonts w:cstheme="minorBidi"/>
                  <w:szCs w:val="24"/>
                </w:rPr>
                <w:delText>Assef et  al., 2012</w:delText>
              </w:r>
              <w:r>
                <w:rPr>
                  <w:rFonts w:cstheme="minorBidi"/>
                  <w:szCs w:val="24"/>
                </w:rPr>
                <w:fldChar w:fldCharType="end"/>
              </w:r>
              <w:r>
                <w:rPr>
                  <w:rFonts w:cstheme="minorBidi"/>
                  <w:szCs w:val="24"/>
                </w:rPr>
                <w:delText>]</w:delText>
              </w:r>
            </w:del>
            <w:ins w:id="429" w:author="Author" w:date="2021-06-19T18:34:00Z">
              <w:r>
                <w:t>[</w:t>
              </w:r>
              <w:r>
                <w:fldChar w:fldCharType="begin"/>
              </w:r>
              <w:r>
                <w:instrText xml:space="preserve">REF BIB_assef_design_2012 \* MERGEFORMAT </w:instrText>
              </w:r>
              <w:r>
                <w:fldChar w:fldCharType="separate"/>
              </w:r>
              <w:r>
                <w:t>Assef et  al., 2012</w:t>
              </w:r>
              <w:r>
                <w:fldChar w:fldCharType="end"/>
              </w:r>
              <w:r>
                <w:t>]</w:t>
              </w:r>
            </w:ins>
          </w:p>
        </w:tc>
        <w:tc>
          <w:tcPr>
            <w:tcW w:w="936" w:type="dxa"/>
            <w:tcBorders>
              <w:top w:val="nil"/>
              <w:left w:val="single" w:sz="6" w:space="0" w:color="auto"/>
              <w:bottom w:val="nil"/>
              <w:right w:val="single" w:sz="6" w:space="0" w:color="auto"/>
            </w:tcBorders>
          </w:tcPr>
          <w:p w14:paraId="7FF983E1" w14:textId="77777777" w:rsidR="00000000" w:rsidRDefault="000F4E83">
            <w:pPr>
              <w:jc w:val="center"/>
              <w:pPrChange w:id="430" w:author="Author" w:date="2021-06-19T18:34:00Z">
                <w:pPr>
                  <w:pStyle w:val="Tableau"/>
                  <w:spacing w:before="0"/>
                </w:pPr>
              </w:pPrChange>
            </w:pPr>
            <w:r>
              <w:t>128</w:t>
            </w:r>
          </w:p>
        </w:tc>
        <w:tc>
          <w:tcPr>
            <w:tcW w:w="887" w:type="dxa"/>
            <w:tcBorders>
              <w:top w:val="nil"/>
              <w:left w:val="single" w:sz="6" w:space="0" w:color="auto"/>
              <w:bottom w:val="nil"/>
              <w:right w:val="single" w:sz="6" w:space="0" w:color="auto"/>
            </w:tcBorders>
          </w:tcPr>
          <w:p w14:paraId="22455D54" w14:textId="77777777" w:rsidR="00000000" w:rsidRDefault="000F4E83">
            <w:pPr>
              <w:jc w:val="center"/>
              <w:pPrChange w:id="431" w:author="Author" w:date="2021-06-19T18:34:00Z">
                <w:pPr>
                  <w:pStyle w:val="Tableau"/>
                  <w:spacing w:before="0"/>
                </w:pPr>
              </w:pPrChange>
            </w:pPr>
            <w:r>
              <w:t>100 Vpp</w:t>
            </w:r>
          </w:p>
        </w:tc>
        <w:tc>
          <w:tcPr>
            <w:tcW w:w="739" w:type="dxa"/>
            <w:tcBorders>
              <w:top w:val="nil"/>
              <w:left w:val="single" w:sz="6" w:space="0" w:color="auto"/>
              <w:bottom w:val="nil"/>
              <w:right w:val="single" w:sz="6" w:space="0" w:color="auto"/>
            </w:tcBorders>
          </w:tcPr>
          <w:p w14:paraId="5A1A2C77" w14:textId="77777777" w:rsidR="00000000" w:rsidRDefault="000F4E83">
            <w:pPr>
              <w:jc w:val="center"/>
              <w:pPrChange w:id="432" w:author="Author" w:date="2021-06-19T18:34:00Z">
                <w:pPr>
                  <w:pStyle w:val="Tableau"/>
                  <w:spacing w:before="0"/>
                </w:pPr>
              </w:pPrChange>
            </w:pPr>
            <w:r>
              <w:t>50</w:t>
            </w:r>
          </w:p>
        </w:tc>
        <w:tc>
          <w:tcPr>
            <w:tcW w:w="690" w:type="dxa"/>
            <w:tcBorders>
              <w:top w:val="nil"/>
              <w:left w:val="single" w:sz="6" w:space="0" w:color="auto"/>
              <w:bottom w:val="nil"/>
              <w:right w:val="single" w:sz="6" w:space="0" w:color="auto"/>
            </w:tcBorders>
          </w:tcPr>
          <w:p w14:paraId="3928BFFA" w14:textId="77777777" w:rsidR="00000000" w:rsidRDefault="000F4E83">
            <w:pPr>
              <w:jc w:val="center"/>
              <w:pPrChange w:id="433" w:author="Author" w:date="2021-06-19T18:34:00Z">
                <w:pPr>
                  <w:pStyle w:val="Tableau"/>
                  <w:spacing w:before="0"/>
                </w:pPr>
              </w:pPrChange>
            </w:pPr>
            <w:r>
              <w:t>12</w:t>
            </w:r>
          </w:p>
        </w:tc>
        <w:tc>
          <w:tcPr>
            <w:tcW w:w="887" w:type="dxa"/>
            <w:tcBorders>
              <w:top w:val="nil"/>
              <w:left w:val="single" w:sz="6" w:space="0" w:color="auto"/>
              <w:bottom w:val="nil"/>
              <w:right w:val="single" w:sz="6" w:space="0" w:color="auto"/>
            </w:tcBorders>
          </w:tcPr>
          <w:p w14:paraId="6B599F20" w14:textId="77777777" w:rsidR="00000000" w:rsidRDefault="000F4E83">
            <w:pPr>
              <w:jc w:val="center"/>
              <w:pPrChange w:id="434" w:author="Author" w:date="2021-06-19T18:34:00Z">
                <w:pPr>
                  <w:pStyle w:val="Tableau"/>
                  <w:spacing w:before="0"/>
                </w:pPr>
              </w:pPrChange>
            </w:pPr>
            <w:r>
              <w:t>AFE5805</w:t>
            </w:r>
          </w:p>
        </w:tc>
        <w:tc>
          <w:tcPr>
            <w:tcW w:w="739" w:type="dxa"/>
            <w:tcBorders>
              <w:top w:val="nil"/>
              <w:left w:val="single" w:sz="6" w:space="0" w:color="auto"/>
              <w:bottom w:val="nil"/>
              <w:right w:val="nil"/>
            </w:tcBorders>
          </w:tcPr>
          <w:p w14:paraId="683A8F80" w14:textId="77777777" w:rsidR="00000000" w:rsidRDefault="000F4E83">
            <w:pPr>
              <w:jc w:val="center"/>
              <w:pPrChange w:id="435" w:author="Author" w:date="2021-06-19T18:34:00Z">
                <w:pPr>
                  <w:pStyle w:val="Tableau"/>
                  <w:spacing w:before="0"/>
                </w:pPr>
              </w:pPrChange>
            </w:pPr>
            <w:r>
              <w:t>2012</w:t>
            </w:r>
          </w:p>
        </w:tc>
      </w:tr>
      <w:tr w:rsidR="00F80EF3" w14:paraId="58C06573" w14:textId="77777777">
        <w:tblPrEx>
          <w:tblCellMar>
            <w:top w:w="0" w:type="dxa"/>
            <w:left w:w="0" w:type="dxa"/>
            <w:bottom w:w="0" w:type="dxa"/>
            <w:right w:w="0" w:type="dxa"/>
          </w:tblCellMar>
        </w:tblPrEx>
        <w:tc>
          <w:tcPr>
            <w:tcW w:w="2019" w:type="dxa"/>
            <w:tcBorders>
              <w:top w:val="nil"/>
              <w:left w:val="nil"/>
              <w:bottom w:val="nil"/>
              <w:right w:val="single" w:sz="6" w:space="0" w:color="auto"/>
            </w:tcBorders>
          </w:tcPr>
          <w:p w14:paraId="7BE6EE57" w14:textId="4F974431" w:rsidR="00000000" w:rsidRDefault="000F4E83">
            <w:pPr>
              <w:jc w:val="left"/>
            </w:pPr>
            <w:del w:id="436" w:author="Author" w:date="2021-06-19T18:34:00Z">
              <w:r>
                <w:rPr>
                  <w:rFonts w:cstheme="minorBidi"/>
                  <w:szCs w:val="24"/>
                </w:rPr>
                <w:delText>[</w:delText>
              </w:r>
              <w:r>
                <w:rPr>
                  <w:rFonts w:cstheme="minorBidi"/>
                  <w:szCs w:val="24"/>
                </w:rPr>
                <w:fldChar w:fldCharType="begin"/>
              </w:r>
              <w:r>
                <w:rPr>
                  <w:rFonts w:cstheme="minorBidi"/>
                  <w:szCs w:val="24"/>
                </w:rPr>
                <w:delInstrText xml:space="preserve"> REF BIB_assef_flexible_2015 \h </w:delInstrText>
              </w:r>
              <w:r>
                <w:rPr>
                  <w:rFonts w:cstheme="minorBidi"/>
                  <w:szCs w:val="24"/>
                </w:rPr>
                <w:fldChar w:fldCharType="separate"/>
              </w:r>
              <w:r>
                <w:rPr>
                  <w:rFonts w:cstheme="minorBidi"/>
                  <w:szCs w:val="24"/>
                </w:rPr>
                <w:delText>Assef et  al., 2015</w:delText>
              </w:r>
              <w:r>
                <w:rPr>
                  <w:rFonts w:cstheme="minorBidi"/>
                  <w:szCs w:val="24"/>
                </w:rPr>
                <w:fldChar w:fldCharType="end"/>
              </w:r>
              <w:r>
                <w:rPr>
                  <w:rFonts w:cstheme="minorBidi"/>
                  <w:szCs w:val="24"/>
                </w:rPr>
                <w:delText>]</w:delText>
              </w:r>
            </w:del>
            <w:ins w:id="437" w:author="Author" w:date="2021-06-19T18:34:00Z">
              <w:r>
                <w:t>[</w:t>
              </w:r>
              <w:r>
                <w:fldChar w:fldCharType="begin"/>
              </w:r>
              <w:r>
                <w:instrText xml:space="preserve">REF BIB_assef_flexible_2015 \* MERGEFORMAT </w:instrText>
              </w:r>
              <w:r>
                <w:fldChar w:fldCharType="separate"/>
              </w:r>
              <w:r>
                <w:t>Assef et  al., 2015</w:t>
              </w:r>
              <w:r>
                <w:fldChar w:fldCharType="end"/>
              </w:r>
              <w:r>
                <w:t>]</w:t>
              </w:r>
            </w:ins>
          </w:p>
        </w:tc>
        <w:tc>
          <w:tcPr>
            <w:tcW w:w="936" w:type="dxa"/>
            <w:tcBorders>
              <w:top w:val="nil"/>
              <w:left w:val="single" w:sz="6" w:space="0" w:color="auto"/>
              <w:bottom w:val="nil"/>
              <w:right w:val="single" w:sz="6" w:space="0" w:color="auto"/>
            </w:tcBorders>
          </w:tcPr>
          <w:p w14:paraId="65527790" w14:textId="77777777" w:rsidR="00000000" w:rsidRDefault="000F4E83">
            <w:pPr>
              <w:jc w:val="center"/>
              <w:pPrChange w:id="438" w:author="Author" w:date="2021-06-19T18:34:00Z">
                <w:pPr>
                  <w:pStyle w:val="Tableau"/>
                  <w:spacing w:before="0"/>
                </w:pPr>
              </w:pPrChange>
            </w:pPr>
            <w:r>
              <w:t>NA</w:t>
            </w:r>
          </w:p>
        </w:tc>
        <w:tc>
          <w:tcPr>
            <w:tcW w:w="887" w:type="dxa"/>
            <w:tcBorders>
              <w:top w:val="nil"/>
              <w:left w:val="single" w:sz="6" w:space="0" w:color="auto"/>
              <w:bottom w:val="nil"/>
              <w:right w:val="single" w:sz="6" w:space="0" w:color="auto"/>
            </w:tcBorders>
          </w:tcPr>
          <w:p w14:paraId="27C1C82C" w14:textId="77777777" w:rsidR="00000000" w:rsidRDefault="000F4E83">
            <w:pPr>
              <w:jc w:val="center"/>
              <w:pPrChange w:id="439" w:author="Author" w:date="2021-06-19T18:34:00Z">
                <w:pPr>
                  <w:pStyle w:val="Tableau"/>
                  <w:spacing w:before="0"/>
                </w:pPr>
              </w:pPrChange>
            </w:pPr>
            <w:r>
              <w:t>100 Vpp</w:t>
            </w:r>
          </w:p>
        </w:tc>
        <w:tc>
          <w:tcPr>
            <w:tcW w:w="739" w:type="dxa"/>
            <w:tcBorders>
              <w:top w:val="nil"/>
              <w:left w:val="single" w:sz="6" w:space="0" w:color="auto"/>
              <w:bottom w:val="nil"/>
              <w:right w:val="single" w:sz="6" w:space="0" w:color="auto"/>
            </w:tcBorders>
          </w:tcPr>
          <w:p w14:paraId="5029194C" w14:textId="77777777" w:rsidR="00000000" w:rsidRDefault="000F4E83">
            <w:pPr>
              <w:jc w:val="center"/>
              <w:pPrChange w:id="440" w:author="Author" w:date="2021-06-19T18:34:00Z">
                <w:pPr>
                  <w:pStyle w:val="Tableau"/>
                  <w:spacing w:before="0"/>
                </w:pPr>
              </w:pPrChange>
            </w:pPr>
            <w:r>
              <w:t>40</w:t>
            </w:r>
          </w:p>
        </w:tc>
        <w:tc>
          <w:tcPr>
            <w:tcW w:w="690" w:type="dxa"/>
            <w:tcBorders>
              <w:top w:val="nil"/>
              <w:left w:val="single" w:sz="6" w:space="0" w:color="auto"/>
              <w:bottom w:val="nil"/>
              <w:right w:val="single" w:sz="6" w:space="0" w:color="auto"/>
            </w:tcBorders>
          </w:tcPr>
          <w:p w14:paraId="53BC663B" w14:textId="77777777" w:rsidR="00000000" w:rsidRDefault="000F4E83">
            <w:pPr>
              <w:jc w:val="center"/>
              <w:pPrChange w:id="441" w:author="Author" w:date="2021-06-19T18:34:00Z">
                <w:pPr>
                  <w:pStyle w:val="Tableau"/>
                  <w:spacing w:before="0"/>
                </w:pPr>
              </w:pPrChange>
            </w:pPr>
            <w:r>
              <w:t>12</w:t>
            </w:r>
          </w:p>
        </w:tc>
        <w:tc>
          <w:tcPr>
            <w:tcW w:w="887" w:type="dxa"/>
            <w:tcBorders>
              <w:top w:val="nil"/>
              <w:left w:val="single" w:sz="6" w:space="0" w:color="auto"/>
              <w:bottom w:val="nil"/>
              <w:right w:val="single" w:sz="6" w:space="0" w:color="auto"/>
            </w:tcBorders>
          </w:tcPr>
          <w:p w14:paraId="7DAAB54E" w14:textId="77777777" w:rsidR="00000000" w:rsidRDefault="000F4E83">
            <w:pPr>
              <w:jc w:val="center"/>
              <w:pPrChange w:id="442" w:author="Author" w:date="2021-06-19T18:34:00Z">
                <w:pPr>
                  <w:pStyle w:val="Tableau"/>
                  <w:spacing w:before="0"/>
                </w:pPr>
              </w:pPrChange>
            </w:pPr>
            <w:r>
              <w:t>AFE5805</w:t>
            </w:r>
          </w:p>
        </w:tc>
        <w:tc>
          <w:tcPr>
            <w:tcW w:w="739" w:type="dxa"/>
            <w:tcBorders>
              <w:top w:val="nil"/>
              <w:left w:val="single" w:sz="6" w:space="0" w:color="auto"/>
              <w:bottom w:val="nil"/>
              <w:right w:val="nil"/>
            </w:tcBorders>
          </w:tcPr>
          <w:p w14:paraId="18FA634E" w14:textId="77777777" w:rsidR="00000000" w:rsidRDefault="000F4E83">
            <w:pPr>
              <w:jc w:val="center"/>
              <w:pPrChange w:id="443" w:author="Author" w:date="2021-06-19T18:34:00Z">
                <w:pPr>
                  <w:pStyle w:val="Tableau"/>
                  <w:spacing w:before="0"/>
                </w:pPr>
              </w:pPrChange>
            </w:pPr>
            <w:r>
              <w:t>2015</w:t>
            </w:r>
          </w:p>
        </w:tc>
      </w:tr>
      <w:tr w:rsidR="00F80EF3" w14:paraId="517DB866" w14:textId="77777777">
        <w:tblPrEx>
          <w:tblCellMar>
            <w:top w:w="0" w:type="dxa"/>
            <w:left w:w="0" w:type="dxa"/>
            <w:bottom w:w="0" w:type="dxa"/>
            <w:right w:w="0" w:type="dxa"/>
          </w:tblCellMar>
        </w:tblPrEx>
        <w:tc>
          <w:tcPr>
            <w:tcW w:w="2019" w:type="dxa"/>
            <w:tcBorders>
              <w:top w:val="nil"/>
              <w:left w:val="nil"/>
              <w:bottom w:val="nil"/>
              <w:right w:val="single" w:sz="6" w:space="0" w:color="auto"/>
            </w:tcBorders>
          </w:tcPr>
          <w:p w14:paraId="6800DCDE" w14:textId="791FDC0C" w:rsidR="00000000" w:rsidRDefault="000F4E83">
            <w:pPr>
              <w:jc w:val="left"/>
            </w:pPr>
            <w:del w:id="444" w:author="Author" w:date="2021-06-19T18:34:00Z">
              <w:r>
                <w:rPr>
                  <w:rFonts w:cstheme="minorBidi"/>
                  <w:szCs w:val="24"/>
                </w:rPr>
                <w:delText>[</w:delText>
              </w:r>
              <w:r>
                <w:rPr>
                  <w:rFonts w:cstheme="minorBidi"/>
                  <w:szCs w:val="24"/>
                </w:rPr>
                <w:fldChar w:fldCharType="begin"/>
              </w:r>
              <w:r>
                <w:rPr>
                  <w:rFonts w:cstheme="minorBidi"/>
                  <w:szCs w:val="24"/>
                </w:rPr>
                <w:delInstrText xml:space="preserve"> REF BIB_batbayar_hardware_2018 \h </w:delInstrText>
              </w:r>
              <w:r>
                <w:rPr>
                  <w:rFonts w:cstheme="minorBidi"/>
                  <w:szCs w:val="24"/>
                </w:rPr>
                <w:fldChar w:fldCharType="separate"/>
              </w:r>
              <w:r>
                <w:rPr>
                  <w:rFonts w:cstheme="minorBidi"/>
                  <w:szCs w:val="24"/>
                </w:rPr>
                <w:delText>Batbayar et  al., 2018</w:delText>
              </w:r>
              <w:r>
                <w:rPr>
                  <w:rFonts w:cstheme="minorBidi"/>
                  <w:szCs w:val="24"/>
                </w:rPr>
                <w:fldChar w:fldCharType="end"/>
              </w:r>
              <w:r>
                <w:rPr>
                  <w:rFonts w:cstheme="minorBidi"/>
                  <w:szCs w:val="24"/>
                </w:rPr>
                <w:delText>]</w:delText>
              </w:r>
            </w:del>
            <w:ins w:id="445" w:author="Author" w:date="2021-06-19T18:34:00Z">
              <w:r>
                <w:t>[</w:t>
              </w:r>
              <w:r>
                <w:fldChar w:fldCharType="begin"/>
              </w:r>
              <w:r>
                <w:instrText xml:space="preserve">REF BIB_batbayar_hardware_2018 \* MERGEFORMAT </w:instrText>
              </w:r>
              <w:r>
                <w:fldChar w:fldCharType="separate"/>
              </w:r>
              <w:r>
                <w:t>Batbayar et  al., 2018</w:t>
              </w:r>
              <w:r>
                <w:fldChar w:fldCharType="end"/>
              </w:r>
              <w:r>
                <w:t>]</w:t>
              </w:r>
            </w:ins>
          </w:p>
        </w:tc>
        <w:tc>
          <w:tcPr>
            <w:tcW w:w="936" w:type="dxa"/>
            <w:tcBorders>
              <w:top w:val="nil"/>
              <w:left w:val="single" w:sz="6" w:space="0" w:color="auto"/>
              <w:bottom w:val="nil"/>
              <w:right w:val="single" w:sz="6" w:space="0" w:color="auto"/>
            </w:tcBorders>
          </w:tcPr>
          <w:p w14:paraId="042626AA" w14:textId="77777777" w:rsidR="00000000" w:rsidRDefault="000F4E83">
            <w:pPr>
              <w:jc w:val="center"/>
              <w:pPrChange w:id="446" w:author="Author" w:date="2021-06-19T18:34:00Z">
                <w:pPr>
                  <w:pStyle w:val="Tableau"/>
                  <w:spacing w:before="0"/>
                </w:pPr>
              </w:pPrChange>
            </w:pPr>
            <w:r>
              <w:t>4x32</w:t>
            </w:r>
          </w:p>
        </w:tc>
        <w:tc>
          <w:tcPr>
            <w:tcW w:w="887" w:type="dxa"/>
            <w:tcBorders>
              <w:top w:val="nil"/>
              <w:left w:val="single" w:sz="6" w:space="0" w:color="auto"/>
              <w:bottom w:val="nil"/>
              <w:right w:val="single" w:sz="6" w:space="0" w:color="auto"/>
            </w:tcBorders>
          </w:tcPr>
          <w:p w14:paraId="46A5FE75" w14:textId="77777777" w:rsidR="00000000" w:rsidRDefault="000F4E83">
            <w:pPr>
              <w:jc w:val="center"/>
              <w:pPrChange w:id="447" w:author="Author" w:date="2021-06-19T18:34:00Z">
                <w:pPr>
                  <w:pStyle w:val="Tableau"/>
                  <w:spacing w:before="0"/>
                </w:pPr>
              </w:pPrChange>
            </w:pPr>
            <w:r>
              <w:t>NA</w:t>
            </w:r>
          </w:p>
        </w:tc>
        <w:tc>
          <w:tcPr>
            <w:tcW w:w="739" w:type="dxa"/>
            <w:tcBorders>
              <w:top w:val="nil"/>
              <w:left w:val="single" w:sz="6" w:space="0" w:color="auto"/>
              <w:bottom w:val="nil"/>
              <w:right w:val="single" w:sz="6" w:space="0" w:color="auto"/>
            </w:tcBorders>
          </w:tcPr>
          <w:p w14:paraId="691F98E8" w14:textId="77777777" w:rsidR="00000000" w:rsidRDefault="000F4E83">
            <w:pPr>
              <w:jc w:val="center"/>
              <w:pPrChange w:id="448" w:author="Author" w:date="2021-06-19T18:34:00Z">
                <w:pPr>
                  <w:pStyle w:val="Tableau"/>
                  <w:spacing w:before="0"/>
                </w:pPr>
              </w:pPrChange>
            </w:pPr>
            <w:r>
              <w:t>80</w:t>
            </w:r>
          </w:p>
        </w:tc>
        <w:tc>
          <w:tcPr>
            <w:tcW w:w="690" w:type="dxa"/>
            <w:tcBorders>
              <w:top w:val="nil"/>
              <w:left w:val="single" w:sz="6" w:space="0" w:color="auto"/>
              <w:bottom w:val="nil"/>
              <w:right w:val="single" w:sz="6" w:space="0" w:color="auto"/>
            </w:tcBorders>
          </w:tcPr>
          <w:p w14:paraId="7C39E447" w14:textId="77777777" w:rsidR="00000000" w:rsidRDefault="000F4E83">
            <w:pPr>
              <w:jc w:val="center"/>
              <w:pPrChange w:id="449" w:author="Author" w:date="2021-06-19T18:34:00Z">
                <w:pPr>
                  <w:pStyle w:val="Tableau"/>
                  <w:spacing w:before="0"/>
                </w:pPr>
              </w:pPrChange>
            </w:pPr>
            <w:r>
              <w:t>10</w:t>
            </w:r>
          </w:p>
        </w:tc>
        <w:tc>
          <w:tcPr>
            <w:tcW w:w="887" w:type="dxa"/>
            <w:tcBorders>
              <w:top w:val="nil"/>
              <w:left w:val="single" w:sz="6" w:space="0" w:color="auto"/>
              <w:bottom w:val="nil"/>
              <w:right w:val="single" w:sz="6" w:space="0" w:color="auto"/>
            </w:tcBorders>
          </w:tcPr>
          <w:p w14:paraId="53F77C7D" w14:textId="77777777" w:rsidR="00000000" w:rsidRDefault="000F4E83">
            <w:pPr>
              <w:jc w:val="center"/>
              <w:pPrChange w:id="450" w:author="Author" w:date="2021-06-19T18:34:00Z">
                <w:pPr>
                  <w:pStyle w:val="Tableau"/>
                  <w:spacing w:before="0"/>
                </w:pPr>
              </w:pPrChange>
            </w:pPr>
            <w:r>
              <w:t>NA</w:t>
            </w:r>
          </w:p>
        </w:tc>
        <w:tc>
          <w:tcPr>
            <w:tcW w:w="739" w:type="dxa"/>
            <w:tcBorders>
              <w:top w:val="nil"/>
              <w:left w:val="single" w:sz="6" w:space="0" w:color="auto"/>
              <w:bottom w:val="nil"/>
              <w:right w:val="nil"/>
            </w:tcBorders>
          </w:tcPr>
          <w:p w14:paraId="586FBB9F" w14:textId="77777777" w:rsidR="00000000" w:rsidRDefault="000F4E83">
            <w:pPr>
              <w:jc w:val="center"/>
              <w:pPrChange w:id="451" w:author="Author" w:date="2021-06-19T18:34:00Z">
                <w:pPr>
                  <w:pStyle w:val="Tableau"/>
                  <w:spacing w:before="0"/>
                </w:pPr>
              </w:pPrChange>
            </w:pPr>
            <w:r>
              <w:t>2018</w:t>
            </w:r>
          </w:p>
        </w:tc>
      </w:tr>
      <w:tr w:rsidR="00F80EF3" w14:paraId="10573846" w14:textId="77777777">
        <w:tblPrEx>
          <w:tblCellMar>
            <w:top w:w="0" w:type="dxa"/>
            <w:left w:w="0" w:type="dxa"/>
            <w:bottom w:w="0" w:type="dxa"/>
            <w:right w:w="0" w:type="dxa"/>
          </w:tblCellMar>
        </w:tblPrEx>
        <w:tc>
          <w:tcPr>
            <w:tcW w:w="2019" w:type="dxa"/>
            <w:tcBorders>
              <w:top w:val="nil"/>
              <w:left w:val="nil"/>
              <w:bottom w:val="nil"/>
              <w:right w:val="single" w:sz="6" w:space="0" w:color="auto"/>
            </w:tcBorders>
          </w:tcPr>
          <w:p w14:paraId="5F1801A3" w14:textId="5649A6CD" w:rsidR="00000000" w:rsidRDefault="000F4E83">
            <w:pPr>
              <w:jc w:val="left"/>
            </w:pPr>
            <w:del w:id="452" w:author="Author" w:date="2021-06-19T18:34:00Z">
              <w:r>
                <w:rPr>
                  <w:rFonts w:cstheme="minorBidi"/>
                  <w:szCs w:val="24"/>
                </w:rPr>
                <w:delText>[</w:delText>
              </w:r>
              <w:r>
                <w:rPr>
                  <w:rFonts w:cstheme="minorBidi"/>
                  <w:szCs w:val="24"/>
                </w:rPr>
                <w:fldChar w:fldCharType="begin"/>
              </w:r>
              <w:r>
                <w:rPr>
                  <w:rFonts w:cstheme="minorBidi"/>
                  <w:szCs w:val="24"/>
                </w:rPr>
                <w:delInstrText xml:space="preserve"> REF BIB_bharath_compact_2018 \h </w:delInstrText>
              </w:r>
              <w:r>
                <w:rPr>
                  <w:rFonts w:cstheme="minorBidi"/>
                  <w:szCs w:val="24"/>
                </w:rPr>
                <w:fldChar w:fldCharType="separate"/>
              </w:r>
              <w:r>
                <w:rPr>
                  <w:rFonts w:cstheme="minorBidi"/>
                  <w:szCs w:val="24"/>
                </w:rPr>
                <w:delText>Bharath et  al., 2018</w:delText>
              </w:r>
              <w:r>
                <w:rPr>
                  <w:rFonts w:cstheme="minorBidi"/>
                  <w:szCs w:val="24"/>
                </w:rPr>
                <w:fldChar w:fldCharType="end"/>
              </w:r>
              <w:r>
                <w:rPr>
                  <w:rFonts w:cstheme="minorBidi"/>
                  <w:szCs w:val="24"/>
                </w:rPr>
                <w:delText>]</w:delText>
              </w:r>
            </w:del>
            <w:ins w:id="453" w:author="Author" w:date="2021-06-19T18:34:00Z">
              <w:r>
                <w:t>[</w:t>
              </w:r>
              <w:r>
                <w:fldChar w:fldCharType="begin"/>
              </w:r>
              <w:r>
                <w:instrText xml:space="preserve">REF BIB_bharath_compact_2018 \* MERGEFORMAT </w:instrText>
              </w:r>
              <w:r>
                <w:fldChar w:fldCharType="separate"/>
              </w:r>
              <w:r>
                <w:t>Bharath et  al., 2018</w:t>
              </w:r>
              <w:r>
                <w:fldChar w:fldCharType="end"/>
              </w:r>
              <w:r>
                <w:t>]</w:t>
              </w:r>
            </w:ins>
          </w:p>
        </w:tc>
        <w:tc>
          <w:tcPr>
            <w:tcW w:w="936" w:type="dxa"/>
            <w:tcBorders>
              <w:top w:val="nil"/>
              <w:left w:val="single" w:sz="6" w:space="0" w:color="auto"/>
              <w:bottom w:val="nil"/>
              <w:right w:val="single" w:sz="6" w:space="0" w:color="auto"/>
            </w:tcBorders>
          </w:tcPr>
          <w:p w14:paraId="3703A93A" w14:textId="77777777" w:rsidR="00000000" w:rsidRDefault="000F4E83">
            <w:pPr>
              <w:jc w:val="center"/>
              <w:pPrChange w:id="454" w:author="Author" w:date="2021-06-19T18:34:00Z">
                <w:pPr>
                  <w:pStyle w:val="Tableau"/>
                  <w:spacing w:before="0"/>
                </w:pPr>
              </w:pPrChange>
            </w:pPr>
            <w:r>
              <w:t>8</w:t>
            </w:r>
          </w:p>
        </w:tc>
        <w:tc>
          <w:tcPr>
            <w:tcW w:w="887" w:type="dxa"/>
            <w:tcBorders>
              <w:top w:val="nil"/>
              <w:left w:val="single" w:sz="6" w:space="0" w:color="auto"/>
              <w:bottom w:val="nil"/>
              <w:right w:val="single" w:sz="6" w:space="0" w:color="auto"/>
            </w:tcBorders>
          </w:tcPr>
          <w:p w14:paraId="227FD5D6" w14:textId="77777777" w:rsidR="00000000" w:rsidRDefault="000F4E83">
            <w:pPr>
              <w:jc w:val="center"/>
              <w:pPrChange w:id="455" w:author="Author" w:date="2021-06-19T18:34:00Z">
                <w:pPr>
                  <w:pStyle w:val="Tableau"/>
                  <w:spacing w:before="0"/>
                </w:pPr>
              </w:pPrChange>
            </w:pPr>
            <w:r>
              <w:t>105V</w:t>
            </w:r>
          </w:p>
        </w:tc>
        <w:tc>
          <w:tcPr>
            <w:tcW w:w="739" w:type="dxa"/>
            <w:tcBorders>
              <w:top w:val="nil"/>
              <w:left w:val="single" w:sz="6" w:space="0" w:color="auto"/>
              <w:bottom w:val="nil"/>
              <w:right w:val="single" w:sz="6" w:space="0" w:color="auto"/>
            </w:tcBorders>
          </w:tcPr>
          <w:p w14:paraId="1D3B3C53" w14:textId="77777777" w:rsidR="00000000" w:rsidRDefault="000F4E83">
            <w:pPr>
              <w:jc w:val="center"/>
              <w:pPrChange w:id="456" w:author="Author" w:date="2021-06-19T18:34:00Z">
                <w:pPr>
                  <w:pStyle w:val="Tableau"/>
                  <w:spacing w:before="0"/>
                </w:pPr>
              </w:pPrChange>
            </w:pPr>
            <w:r>
              <w:t>50</w:t>
            </w:r>
          </w:p>
        </w:tc>
        <w:tc>
          <w:tcPr>
            <w:tcW w:w="690" w:type="dxa"/>
            <w:tcBorders>
              <w:top w:val="nil"/>
              <w:left w:val="single" w:sz="6" w:space="0" w:color="auto"/>
              <w:bottom w:val="nil"/>
              <w:right w:val="single" w:sz="6" w:space="0" w:color="auto"/>
            </w:tcBorders>
          </w:tcPr>
          <w:p w14:paraId="0485FDDE" w14:textId="77777777" w:rsidR="00000000" w:rsidRDefault="000F4E83">
            <w:pPr>
              <w:jc w:val="center"/>
              <w:pPrChange w:id="457" w:author="Author" w:date="2021-06-19T18:34:00Z">
                <w:pPr>
                  <w:pStyle w:val="Tableau"/>
                  <w:spacing w:before="0"/>
                </w:pPr>
              </w:pPrChange>
            </w:pPr>
            <w:r>
              <w:t>16</w:t>
            </w:r>
          </w:p>
        </w:tc>
        <w:tc>
          <w:tcPr>
            <w:tcW w:w="887" w:type="dxa"/>
            <w:tcBorders>
              <w:top w:val="nil"/>
              <w:left w:val="single" w:sz="6" w:space="0" w:color="auto"/>
              <w:bottom w:val="nil"/>
              <w:right w:val="single" w:sz="6" w:space="0" w:color="auto"/>
            </w:tcBorders>
          </w:tcPr>
          <w:p w14:paraId="2368EC97" w14:textId="77777777" w:rsidR="00000000" w:rsidRDefault="000F4E83">
            <w:pPr>
              <w:jc w:val="center"/>
              <w:pPrChange w:id="458" w:author="Author" w:date="2021-06-19T18:34:00Z">
                <w:pPr>
                  <w:pStyle w:val="Tableau"/>
                  <w:spacing w:before="0"/>
                </w:pPr>
              </w:pPrChange>
            </w:pPr>
            <w:r>
              <w:t>AFE5809</w:t>
            </w:r>
          </w:p>
        </w:tc>
        <w:tc>
          <w:tcPr>
            <w:tcW w:w="739" w:type="dxa"/>
            <w:tcBorders>
              <w:top w:val="nil"/>
              <w:left w:val="single" w:sz="6" w:space="0" w:color="auto"/>
              <w:bottom w:val="nil"/>
              <w:right w:val="nil"/>
            </w:tcBorders>
          </w:tcPr>
          <w:p w14:paraId="0B492683" w14:textId="77777777" w:rsidR="00000000" w:rsidRDefault="000F4E83">
            <w:pPr>
              <w:jc w:val="center"/>
              <w:pPrChange w:id="459" w:author="Author" w:date="2021-06-19T18:34:00Z">
                <w:pPr>
                  <w:pStyle w:val="Tableau"/>
                  <w:spacing w:before="0"/>
                </w:pPr>
              </w:pPrChange>
            </w:pPr>
            <w:r>
              <w:t>2018</w:t>
            </w:r>
          </w:p>
        </w:tc>
      </w:tr>
      <w:tr w:rsidR="00F80EF3" w14:paraId="690932E6" w14:textId="77777777">
        <w:tblPrEx>
          <w:tblCellMar>
            <w:top w:w="0" w:type="dxa"/>
            <w:left w:w="0" w:type="dxa"/>
            <w:bottom w:w="0" w:type="dxa"/>
            <w:right w:w="0" w:type="dxa"/>
          </w:tblCellMar>
        </w:tblPrEx>
        <w:tc>
          <w:tcPr>
            <w:tcW w:w="2019" w:type="dxa"/>
            <w:tcBorders>
              <w:top w:val="nil"/>
              <w:left w:val="nil"/>
              <w:bottom w:val="nil"/>
              <w:right w:val="single" w:sz="6" w:space="0" w:color="auto"/>
            </w:tcBorders>
          </w:tcPr>
          <w:p w14:paraId="7D16903F" w14:textId="6290FCC8" w:rsidR="00000000" w:rsidRDefault="000F4E83">
            <w:pPr>
              <w:jc w:val="left"/>
            </w:pPr>
            <w:del w:id="460" w:author="Author" w:date="2021-06-19T18:34:00Z">
              <w:r>
                <w:rPr>
                  <w:rFonts w:cstheme="minorBidi"/>
                  <w:szCs w:val="24"/>
                </w:rPr>
                <w:delText>[</w:delText>
              </w:r>
              <w:r>
                <w:rPr>
                  <w:rFonts w:cstheme="minorBidi"/>
                  <w:szCs w:val="24"/>
                </w:rPr>
                <w:fldChar w:fldCharType="begin"/>
              </w:r>
              <w:r>
                <w:rPr>
                  <w:rFonts w:cstheme="minorBidi"/>
                  <w:szCs w:val="24"/>
                </w:rPr>
                <w:delInstrText xml:space="preserve"> REF BIB_bharath_novel_2016 \h </w:delInstrText>
              </w:r>
              <w:r>
                <w:rPr>
                  <w:rFonts w:cstheme="minorBidi"/>
                  <w:szCs w:val="24"/>
                </w:rPr>
                <w:fldChar w:fldCharType="separate"/>
              </w:r>
              <w:r>
                <w:rPr>
                  <w:rFonts w:cstheme="minorBidi"/>
                  <w:szCs w:val="24"/>
                </w:rPr>
                <w:delText>Bharath et  al., 2016</w:delText>
              </w:r>
              <w:r>
                <w:rPr>
                  <w:rFonts w:cstheme="minorBidi"/>
                  <w:szCs w:val="24"/>
                </w:rPr>
                <w:fldChar w:fldCharType="end"/>
              </w:r>
              <w:r>
                <w:rPr>
                  <w:rFonts w:cstheme="minorBidi"/>
                  <w:szCs w:val="24"/>
                </w:rPr>
                <w:delText>]</w:delText>
              </w:r>
            </w:del>
            <w:ins w:id="461" w:author="Author" w:date="2021-06-19T18:34:00Z">
              <w:r>
                <w:t>[</w:t>
              </w:r>
              <w:r>
                <w:fldChar w:fldCharType="begin"/>
              </w:r>
              <w:r>
                <w:instrText xml:space="preserve">REF BIB_bharath_novel_2016 \* MERGEFORMAT </w:instrText>
              </w:r>
              <w:r>
                <w:fldChar w:fldCharType="separate"/>
              </w:r>
              <w:r>
                <w:t>Bharath et  al., 2016</w:t>
              </w:r>
              <w:r>
                <w:fldChar w:fldCharType="end"/>
              </w:r>
              <w:r>
                <w:t>]</w:t>
              </w:r>
            </w:ins>
          </w:p>
        </w:tc>
        <w:tc>
          <w:tcPr>
            <w:tcW w:w="936" w:type="dxa"/>
            <w:tcBorders>
              <w:top w:val="nil"/>
              <w:left w:val="single" w:sz="6" w:space="0" w:color="auto"/>
              <w:bottom w:val="nil"/>
              <w:right w:val="single" w:sz="6" w:space="0" w:color="auto"/>
            </w:tcBorders>
          </w:tcPr>
          <w:p w14:paraId="65A8B147" w14:textId="77777777" w:rsidR="00000000" w:rsidRDefault="000F4E83">
            <w:pPr>
              <w:jc w:val="center"/>
              <w:pPrChange w:id="462" w:author="Author" w:date="2021-06-19T18:34:00Z">
                <w:pPr>
                  <w:pStyle w:val="Tableau"/>
                  <w:spacing w:before="0"/>
                </w:pPr>
              </w:pPrChange>
            </w:pPr>
            <w:r>
              <w:t>8</w:t>
            </w:r>
          </w:p>
        </w:tc>
        <w:tc>
          <w:tcPr>
            <w:tcW w:w="887" w:type="dxa"/>
            <w:tcBorders>
              <w:top w:val="nil"/>
              <w:left w:val="single" w:sz="6" w:space="0" w:color="auto"/>
              <w:bottom w:val="nil"/>
              <w:right w:val="single" w:sz="6" w:space="0" w:color="auto"/>
            </w:tcBorders>
          </w:tcPr>
          <w:p w14:paraId="13A5DC51" w14:textId="77777777" w:rsidR="00000000" w:rsidRDefault="000F4E83">
            <w:pPr>
              <w:jc w:val="center"/>
              <w:pPrChange w:id="463" w:author="Author" w:date="2021-06-19T18:34:00Z">
                <w:pPr>
                  <w:pStyle w:val="Tableau"/>
                  <w:spacing w:before="0"/>
                </w:pPr>
              </w:pPrChange>
            </w:pPr>
            <w:r>
              <w:t>+-50V</w:t>
            </w:r>
          </w:p>
        </w:tc>
        <w:tc>
          <w:tcPr>
            <w:tcW w:w="739" w:type="dxa"/>
            <w:tcBorders>
              <w:top w:val="nil"/>
              <w:left w:val="single" w:sz="6" w:space="0" w:color="auto"/>
              <w:bottom w:val="nil"/>
              <w:right w:val="single" w:sz="6" w:space="0" w:color="auto"/>
            </w:tcBorders>
          </w:tcPr>
          <w:p w14:paraId="5D01DC00" w14:textId="77777777" w:rsidR="00000000" w:rsidRDefault="000F4E83">
            <w:pPr>
              <w:jc w:val="center"/>
              <w:pPrChange w:id="464" w:author="Author" w:date="2021-06-19T18:34:00Z">
                <w:pPr>
                  <w:pStyle w:val="Tableau"/>
                  <w:spacing w:before="0"/>
                </w:pPr>
              </w:pPrChange>
            </w:pPr>
            <w:r>
              <w:t>40</w:t>
            </w:r>
          </w:p>
        </w:tc>
        <w:tc>
          <w:tcPr>
            <w:tcW w:w="690" w:type="dxa"/>
            <w:tcBorders>
              <w:top w:val="nil"/>
              <w:left w:val="single" w:sz="6" w:space="0" w:color="auto"/>
              <w:bottom w:val="nil"/>
              <w:right w:val="single" w:sz="6" w:space="0" w:color="auto"/>
            </w:tcBorders>
          </w:tcPr>
          <w:p w14:paraId="2B61DE44" w14:textId="77777777" w:rsidR="00000000" w:rsidRDefault="000F4E83">
            <w:pPr>
              <w:jc w:val="center"/>
              <w:pPrChange w:id="465" w:author="Author" w:date="2021-06-19T18:34:00Z">
                <w:pPr>
                  <w:pStyle w:val="Tableau"/>
                  <w:spacing w:before="0"/>
                </w:pPr>
              </w:pPrChange>
            </w:pPr>
            <w:r>
              <w:t>12</w:t>
            </w:r>
          </w:p>
        </w:tc>
        <w:tc>
          <w:tcPr>
            <w:tcW w:w="887" w:type="dxa"/>
            <w:tcBorders>
              <w:top w:val="nil"/>
              <w:left w:val="single" w:sz="6" w:space="0" w:color="auto"/>
              <w:bottom w:val="nil"/>
              <w:right w:val="single" w:sz="6" w:space="0" w:color="auto"/>
            </w:tcBorders>
          </w:tcPr>
          <w:p w14:paraId="6498B09D" w14:textId="77777777" w:rsidR="00000000" w:rsidRDefault="000F4E83">
            <w:pPr>
              <w:jc w:val="center"/>
              <w:pPrChange w:id="466" w:author="Author" w:date="2021-06-19T18:34:00Z">
                <w:pPr>
                  <w:pStyle w:val="Tableau"/>
                  <w:spacing w:before="0"/>
                </w:pPr>
              </w:pPrChange>
            </w:pPr>
            <w:r>
              <w:t>AFE5808</w:t>
            </w:r>
          </w:p>
        </w:tc>
        <w:tc>
          <w:tcPr>
            <w:tcW w:w="739" w:type="dxa"/>
            <w:tcBorders>
              <w:top w:val="nil"/>
              <w:left w:val="single" w:sz="6" w:space="0" w:color="auto"/>
              <w:bottom w:val="nil"/>
              <w:right w:val="nil"/>
            </w:tcBorders>
          </w:tcPr>
          <w:p w14:paraId="50BC760A" w14:textId="77777777" w:rsidR="00000000" w:rsidRDefault="000F4E83">
            <w:pPr>
              <w:jc w:val="center"/>
              <w:pPrChange w:id="467" w:author="Author" w:date="2021-06-19T18:34:00Z">
                <w:pPr>
                  <w:pStyle w:val="Tableau"/>
                  <w:spacing w:before="0"/>
                </w:pPr>
              </w:pPrChange>
            </w:pPr>
            <w:r>
              <w:t>2016</w:t>
            </w:r>
          </w:p>
        </w:tc>
      </w:tr>
      <w:tr w:rsidR="00F80EF3" w14:paraId="6592FDDA" w14:textId="77777777">
        <w:tblPrEx>
          <w:tblCellMar>
            <w:top w:w="0" w:type="dxa"/>
            <w:left w:w="0" w:type="dxa"/>
            <w:bottom w:w="0" w:type="dxa"/>
            <w:right w:w="0" w:type="dxa"/>
          </w:tblCellMar>
        </w:tblPrEx>
        <w:tc>
          <w:tcPr>
            <w:tcW w:w="2019" w:type="dxa"/>
            <w:tcBorders>
              <w:top w:val="nil"/>
              <w:left w:val="nil"/>
              <w:bottom w:val="nil"/>
              <w:right w:val="single" w:sz="6" w:space="0" w:color="auto"/>
            </w:tcBorders>
          </w:tcPr>
          <w:p w14:paraId="20F29685" w14:textId="6F3E7D97" w:rsidR="00000000" w:rsidRDefault="000F4E83">
            <w:pPr>
              <w:jc w:val="left"/>
            </w:pPr>
            <w:del w:id="468" w:author="Author" w:date="2021-06-19T18:34:00Z">
              <w:r>
                <w:rPr>
                  <w:rFonts w:cstheme="minorBidi"/>
                  <w:szCs w:val="24"/>
                </w:rPr>
                <w:delText>[</w:delText>
              </w:r>
              <w:r>
                <w:rPr>
                  <w:rFonts w:cstheme="minorBidi"/>
                  <w:szCs w:val="24"/>
                </w:rPr>
                <w:fldChar w:fldCharType="begin"/>
              </w:r>
              <w:r>
                <w:rPr>
                  <w:rFonts w:cstheme="minorBidi"/>
                  <w:szCs w:val="24"/>
                </w:rPr>
                <w:delInstrText xml:space="preserve"> REF BIB_bharath_portable_2015 \h </w:delInstrText>
              </w:r>
              <w:r>
                <w:rPr>
                  <w:rFonts w:cstheme="minorBidi"/>
                  <w:szCs w:val="24"/>
                </w:rPr>
                <w:fldChar w:fldCharType="separate"/>
              </w:r>
              <w:r>
                <w:rPr>
                  <w:rFonts w:cstheme="minorBidi"/>
                  <w:szCs w:val="24"/>
                </w:rPr>
                <w:delText>Bharath et  al., 2015a</w:delText>
              </w:r>
              <w:r>
                <w:rPr>
                  <w:rFonts w:cstheme="minorBidi"/>
                  <w:szCs w:val="24"/>
                </w:rPr>
                <w:fldChar w:fldCharType="end"/>
              </w:r>
              <w:r>
                <w:rPr>
                  <w:rFonts w:cstheme="minorBidi"/>
                  <w:szCs w:val="24"/>
                </w:rPr>
                <w:delText>]</w:delText>
              </w:r>
            </w:del>
            <w:ins w:id="469" w:author="Author" w:date="2021-06-19T18:34:00Z">
              <w:r>
                <w:t>[</w:t>
              </w:r>
              <w:r>
                <w:fldChar w:fldCharType="begin"/>
              </w:r>
              <w:r>
                <w:instrText xml:space="preserve">REF BIB_bharath_portable_2015 \* MERGEFORMAT </w:instrText>
              </w:r>
              <w:r>
                <w:fldChar w:fldCharType="separate"/>
              </w:r>
              <w:r>
                <w:t>Bharath et  al., 2015a</w:t>
              </w:r>
              <w:r>
                <w:fldChar w:fldCharType="end"/>
              </w:r>
              <w:r>
                <w:t>]</w:t>
              </w:r>
            </w:ins>
          </w:p>
        </w:tc>
        <w:tc>
          <w:tcPr>
            <w:tcW w:w="936" w:type="dxa"/>
            <w:tcBorders>
              <w:top w:val="nil"/>
              <w:left w:val="single" w:sz="6" w:space="0" w:color="auto"/>
              <w:bottom w:val="nil"/>
              <w:right w:val="single" w:sz="6" w:space="0" w:color="auto"/>
            </w:tcBorders>
          </w:tcPr>
          <w:p w14:paraId="1585348D" w14:textId="77777777" w:rsidR="00000000" w:rsidRDefault="000F4E83">
            <w:pPr>
              <w:jc w:val="center"/>
              <w:pPrChange w:id="470" w:author="Author" w:date="2021-06-19T18:34:00Z">
                <w:pPr>
                  <w:pStyle w:val="Tableau"/>
                  <w:spacing w:before="0"/>
                </w:pPr>
              </w:pPrChange>
            </w:pPr>
            <w:r>
              <w:t>NA</w:t>
            </w:r>
          </w:p>
        </w:tc>
        <w:tc>
          <w:tcPr>
            <w:tcW w:w="887" w:type="dxa"/>
            <w:tcBorders>
              <w:top w:val="nil"/>
              <w:left w:val="single" w:sz="6" w:space="0" w:color="auto"/>
              <w:bottom w:val="nil"/>
              <w:right w:val="single" w:sz="6" w:space="0" w:color="auto"/>
            </w:tcBorders>
          </w:tcPr>
          <w:p w14:paraId="323DBC99" w14:textId="77777777" w:rsidR="00000000" w:rsidRDefault="000F4E83">
            <w:pPr>
              <w:jc w:val="center"/>
              <w:pPrChange w:id="471" w:author="Author" w:date="2021-06-19T18:34:00Z">
                <w:pPr>
                  <w:pStyle w:val="Tableau"/>
                  <w:spacing w:before="0"/>
                </w:pPr>
              </w:pPrChange>
            </w:pPr>
            <w:r>
              <w:t>NA</w:t>
            </w:r>
          </w:p>
        </w:tc>
        <w:tc>
          <w:tcPr>
            <w:tcW w:w="739" w:type="dxa"/>
            <w:tcBorders>
              <w:top w:val="nil"/>
              <w:left w:val="single" w:sz="6" w:space="0" w:color="auto"/>
              <w:bottom w:val="nil"/>
              <w:right w:val="single" w:sz="6" w:space="0" w:color="auto"/>
            </w:tcBorders>
          </w:tcPr>
          <w:p w14:paraId="0578F5FA" w14:textId="77777777" w:rsidR="00000000" w:rsidRDefault="000F4E83">
            <w:pPr>
              <w:jc w:val="center"/>
              <w:pPrChange w:id="472" w:author="Author" w:date="2021-06-19T18:34:00Z">
                <w:pPr>
                  <w:pStyle w:val="Tableau"/>
                  <w:spacing w:before="0"/>
                </w:pPr>
              </w:pPrChange>
            </w:pPr>
            <w:r>
              <w:t>NA</w:t>
            </w:r>
          </w:p>
        </w:tc>
        <w:tc>
          <w:tcPr>
            <w:tcW w:w="690" w:type="dxa"/>
            <w:tcBorders>
              <w:top w:val="nil"/>
              <w:left w:val="single" w:sz="6" w:space="0" w:color="auto"/>
              <w:bottom w:val="nil"/>
              <w:right w:val="single" w:sz="6" w:space="0" w:color="auto"/>
            </w:tcBorders>
          </w:tcPr>
          <w:p w14:paraId="0C813ABC" w14:textId="77777777" w:rsidR="00000000" w:rsidRDefault="000F4E83">
            <w:pPr>
              <w:jc w:val="center"/>
              <w:pPrChange w:id="473" w:author="Author" w:date="2021-06-19T18:34:00Z">
                <w:pPr>
                  <w:pStyle w:val="Tableau"/>
                  <w:spacing w:before="0"/>
                </w:pPr>
              </w:pPrChange>
            </w:pPr>
          </w:p>
        </w:tc>
        <w:tc>
          <w:tcPr>
            <w:tcW w:w="887" w:type="dxa"/>
            <w:tcBorders>
              <w:top w:val="nil"/>
              <w:left w:val="single" w:sz="6" w:space="0" w:color="auto"/>
              <w:bottom w:val="nil"/>
              <w:right w:val="single" w:sz="6" w:space="0" w:color="auto"/>
            </w:tcBorders>
          </w:tcPr>
          <w:p w14:paraId="54B6F9A4" w14:textId="77777777" w:rsidR="00000000" w:rsidRDefault="000F4E83">
            <w:pPr>
              <w:jc w:val="center"/>
              <w:pPrChange w:id="474" w:author="Author" w:date="2021-06-19T18:34:00Z">
                <w:pPr>
                  <w:pStyle w:val="Tableau"/>
                  <w:spacing w:before="0"/>
                </w:pPr>
              </w:pPrChange>
            </w:pPr>
            <w:r>
              <w:t>NA</w:t>
            </w:r>
          </w:p>
        </w:tc>
        <w:tc>
          <w:tcPr>
            <w:tcW w:w="739" w:type="dxa"/>
            <w:tcBorders>
              <w:top w:val="nil"/>
              <w:left w:val="single" w:sz="6" w:space="0" w:color="auto"/>
              <w:bottom w:val="nil"/>
              <w:right w:val="nil"/>
            </w:tcBorders>
          </w:tcPr>
          <w:p w14:paraId="0A93DD07" w14:textId="77777777" w:rsidR="00000000" w:rsidRDefault="000F4E83">
            <w:pPr>
              <w:jc w:val="center"/>
              <w:pPrChange w:id="475" w:author="Author" w:date="2021-06-19T18:34:00Z">
                <w:pPr>
                  <w:pStyle w:val="Tableau"/>
                  <w:spacing w:before="0"/>
                </w:pPr>
              </w:pPrChange>
            </w:pPr>
            <w:r>
              <w:t>2015</w:t>
            </w:r>
          </w:p>
        </w:tc>
      </w:tr>
      <w:tr w:rsidR="00F80EF3" w14:paraId="63A9F2FD" w14:textId="77777777">
        <w:tblPrEx>
          <w:tblCellMar>
            <w:top w:w="0" w:type="dxa"/>
            <w:left w:w="0" w:type="dxa"/>
            <w:bottom w:w="0" w:type="dxa"/>
            <w:right w:w="0" w:type="dxa"/>
          </w:tblCellMar>
        </w:tblPrEx>
        <w:tc>
          <w:tcPr>
            <w:tcW w:w="2019" w:type="dxa"/>
            <w:tcBorders>
              <w:top w:val="nil"/>
              <w:left w:val="nil"/>
              <w:bottom w:val="nil"/>
              <w:right w:val="single" w:sz="6" w:space="0" w:color="auto"/>
            </w:tcBorders>
          </w:tcPr>
          <w:p w14:paraId="532189C2" w14:textId="4B64EA23" w:rsidR="00000000" w:rsidRPr="00F80EF3" w:rsidRDefault="000F4E83">
            <w:pPr>
              <w:jc w:val="left"/>
              <w:rPr>
                <w:lang w:val="fr-FR"/>
              </w:rPr>
            </w:pPr>
            <w:del w:id="476" w:author="Author" w:date="2021-06-19T18:34:00Z">
              <w:r w:rsidRPr="00F80EF3">
                <w:rPr>
                  <w:rFonts w:cstheme="minorBidi"/>
                  <w:szCs w:val="24"/>
                  <w:lang w:val="fr-FR"/>
                </w:rPr>
                <w:delText>[</w:delText>
              </w:r>
              <w:r>
                <w:rPr>
                  <w:rFonts w:cstheme="minorBidi"/>
                  <w:szCs w:val="24"/>
                </w:rPr>
                <w:fldChar w:fldCharType="begin"/>
              </w:r>
              <w:r w:rsidRPr="00F80EF3">
                <w:rPr>
                  <w:rFonts w:cstheme="minorBidi"/>
                  <w:szCs w:val="24"/>
                  <w:lang w:val="fr-FR"/>
                </w:rPr>
                <w:delInstrText xml:space="preserve"> REF BIB_chang_hong_hu_design_2008 \h </w:delInstrText>
              </w:r>
              <w:r>
                <w:rPr>
                  <w:rFonts w:cstheme="minorBidi"/>
                  <w:szCs w:val="24"/>
                </w:rPr>
                <w:fldChar w:fldCharType="separate"/>
              </w:r>
              <w:r w:rsidRPr="00F80EF3">
                <w:rPr>
                  <w:rFonts w:cstheme="minorBidi"/>
                  <w:szCs w:val="24"/>
                  <w:lang w:val="fr-FR"/>
                </w:rPr>
                <w:delText>Chang-hong Hu et  al., 2008</w:delText>
              </w:r>
              <w:r>
                <w:rPr>
                  <w:rFonts w:cstheme="minorBidi"/>
                  <w:szCs w:val="24"/>
                </w:rPr>
                <w:fldChar w:fldCharType="end"/>
              </w:r>
              <w:r w:rsidRPr="00F80EF3">
                <w:rPr>
                  <w:rFonts w:cstheme="minorBidi"/>
                  <w:szCs w:val="24"/>
                  <w:lang w:val="fr-FR"/>
                </w:rPr>
                <w:delText>]</w:delText>
              </w:r>
            </w:del>
            <w:ins w:id="477" w:author="Author" w:date="2021-06-19T18:34:00Z">
              <w:r w:rsidRPr="00F80EF3">
                <w:rPr>
                  <w:lang w:val="fr-FR"/>
                </w:rPr>
                <w:t>[</w:t>
              </w:r>
              <w:r>
                <w:fldChar w:fldCharType="begin"/>
              </w:r>
              <w:r w:rsidRPr="00F80EF3">
                <w:rPr>
                  <w:lang w:val="fr-FR"/>
                </w:rPr>
                <w:instrText xml:space="preserve">REF BIB_chang_hong_hu_design_2008 \* MERGEFORMAT </w:instrText>
              </w:r>
              <w:r>
                <w:fldChar w:fldCharType="separate"/>
              </w:r>
              <w:r w:rsidRPr="00F80EF3">
                <w:rPr>
                  <w:lang w:val="fr-FR"/>
                </w:rPr>
                <w:t>Chang-hong Hu et  al., 2008</w:t>
              </w:r>
              <w:r>
                <w:fldChar w:fldCharType="end"/>
              </w:r>
              <w:r w:rsidRPr="00F80EF3">
                <w:rPr>
                  <w:lang w:val="fr-FR"/>
                </w:rPr>
                <w:t>]</w:t>
              </w:r>
            </w:ins>
          </w:p>
        </w:tc>
        <w:tc>
          <w:tcPr>
            <w:tcW w:w="936" w:type="dxa"/>
            <w:tcBorders>
              <w:top w:val="nil"/>
              <w:left w:val="single" w:sz="6" w:space="0" w:color="auto"/>
              <w:bottom w:val="nil"/>
              <w:right w:val="single" w:sz="6" w:space="0" w:color="auto"/>
            </w:tcBorders>
          </w:tcPr>
          <w:p w14:paraId="48AEB117" w14:textId="77777777" w:rsidR="00000000" w:rsidRDefault="000F4E83">
            <w:pPr>
              <w:jc w:val="center"/>
              <w:pPrChange w:id="478" w:author="Author" w:date="2021-06-19T18:34:00Z">
                <w:pPr>
                  <w:pStyle w:val="Tableau"/>
                  <w:spacing w:before="0"/>
                </w:pPr>
              </w:pPrChange>
            </w:pPr>
            <w:r>
              <w:t>1</w:t>
            </w:r>
          </w:p>
        </w:tc>
        <w:tc>
          <w:tcPr>
            <w:tcW w:w="887" w:type="dxa"/>
            <w:tcBorders>
              <w:top w:val="nil"/>
              <w:left w:val="single" w:sz="6" w:space="0" w:color="auto"/>
              <w:bottom w:val="nil"/>
              <w:right w:val="single" w:sz="6" w:space="0" w:color="auto"/>
            </w:tcBorders>
          </w:tcPr>
          <w:p w14:paraId="70CCA27C" w14:textId="77777777" w:rsidR="00000000" w:rsidRDefault="000F4E83">
            <w:pPr>
              <w:jc w:val="center"/>
              <w:pPrChange w:id="479" w:author="Author" w:date="2021-06-19T18:34:00Z">
                <w:pPr>
                  <w:pStyle w:val="Tableau"/>
                  <w:spacing w:before="0"/>
                </w:pPr>
              </w:pPrChange>
            </w:pPr>
            <w:r>
              <w:t>15V</w:t>
            </w:r>
          </w:p>
        </w:tc>
        <w:tc>
          <w:tcPr>
            <w:tcW w:w="739" w:type="dxa"/>
            <w:tcBorders>
              <w:top w:val="nil"/>
              <w:left w:val="single" w:sz="6" w:space="0" w:color="auto"/>
              <w:bottom w:val="nil"/>
              <w:right w:val="single" w:sz="6" w:space="0" w:color="auto"/>
            </w:tcBorders>
          </w:tcPr>
          <w:p w14:paraId="758254CC" w14:textId="77777777" w:rsidR="00000000" w:rsidRDefault="000F4E83">
            <w:pPr>
              <w:jc w:val="center"/>
              <w:pPrChange w:id="480" w:author="Author" w:date="2021-06-19T18:34:00Z">
                <w:pPr>
                  <w:pStyle w:val="Tableau"/>
                  <w:spacing w:before="0"/>
                </w:pPr>
              </w:pPrChange>
            </w:pPr>
            <w:r>
              <w:t>120</w:t>
            </w:r>
          </w:p>
        </w:tc>
        <w:tc>
          <w:tcPr>
            <w:tcW w:w="690" w:type="dxa"/>
            <w:tcBorders>
              <w:top w:val="nil"/>
              <w:left w:val="single" w:sz="6" w:space="0" w:color="auto"/>
              <w:bottom w:val="nil"/>
              <w:right w:val="single" w:sz="6" w:space="0" w:color="auto"/>
            </w:tcBorders>
          </w:tcPr>
          <w:p w14:paraId="23FC09BA" w14:textId="77777777" w:rsidR="00000000" w:rsidRDefault="000F4E83">
            <w:pPr>
              <w:jc w:val="center"/>
              <w:pPrChange w:id="481" w:author="Author" w:date="2021-06-19T18:34:00Z">
                <w:pPr>
                  <w:pStyle w:val="Tableau"/>
                  <w:spacing w:before="0"/>
                </w:pPr>
              </w:pPrChange>
            </w:pPr>
            <w:r>
              <w:t>12</w:t>
            </w:r>
          </w:p>
        </w:tc>
        <w:tc>
          <w:tcPr>
            <w:tcW w:w="887" w:type="dxa"/>
            <w:tcBorders>
              <w:top w:val="nil"/>
              <w:left w:val="single" w:sz="6" w:space="0" w:color="auto"/>
              <w:bottom w:val="nil"/>
              <w:right w:val="single" w:sz="6" w:space="0" w:color="auto"/>
            </w:tcBorders>
          </w:tcPr>
          <w:p w14:paraId="170DE28A" w14:textId="77777777" w:rsidR="00000000" w:rsidRDefault="000F4E83">
            <w:pPr>
              <w:jc w:val="center"/>
              <w:pPrChange w:id="482" w:author="Author" w:date="2021-06-19T18:34:00Z">
                <w:pPr>
                  <w:pStyle w:val="Tableau"/>
                  <w:spacing w:before="0"/>
                </w:pPr>
              </w:pPrChange>
            </w:pPr>
          </w:p>
        </w:tc>
        <w:tc>
          <w:tcPr>
            <w:tcW w:w="739" w:type="dxa"/>
            <w:tcBorders>
              <w:top w:val="nil"/>
              <w:left w:val="single" w:sz="6" w:space="0" w:color="auto"/>
              <w:bottom w:val="nil"/>
              <w:right w:val="nil"/>
            </w:tcBorders>
          </w:tcPr>
          <w:p w14:paraId="0AB883EE" w14:textId="77777777" w:rsidR="00000000" w:rsidRDefault="000F4E83">
            <w:pPr>
              <w:jc w:val="center"/>
              <w:pPrChange w:id="483" w:author="Author" w:date="2021-06-19T18:34:00Z">
                <w:pPr>
                  <w:pStyle w:val="Tableau"/>
                  <w:spacing w:before="0"/>
                </w:pPr>
              </w:pPrChange>
            </w:pPr>
            <w:r>
              <w:t>2008</w:t>
            </w:r>
          </w:p>
        </w:tc>
      </w:tr>
      <w:tr w:rsidR="00F80EF3" w14:paraId="40990FB2" w14:textId="77777777">
        <w:tblPrEx>
          <w:tblCellMar>
            <w:top w:w="0" w:type="dxa"/>
            <w:left w:w="0" w:type="dxa"/>
            <w:bottom w:w="0" w:type="dxa"/>
            <w:right w:w="0" w:type="dxa"/>
          </w:tblCellMar>
        </w:tblPrEx>
        <w:tc>
          <w:tcPr>
            <w:tcW w:w="2019" w:type="dxa"/>
            <w:tcBorders>
              <w:top w:val="nil"/>
              <w:left w:val="nil"/>
              <w:bottom w:val="nil"/>
              <w:right w:val="single" w:sz="6" w:space="0" w:color="auto"/>
            </w:tcBorders>
          </w:tcPr>
          <w:p w14:paraId="09DBB03A" w14:textId="79772A49" w:rsidR="00000000" w:rsidRDefault="000F4E83">
            <w:pPr>
              <w:jc w:val="left"/>
            </w:pPr>
            <w:del w:id="484" w:author="Author" w:date="2021-06-19T18:34:00Z">
              <w:r>
                <w:rPr>
                  <w:rFonts w:cstheme="minorBidi"/>
                  <w:szCs w:val="24"/>
                </w:rPr>
                <w:delText>[</w:delText>
              </w:r>
              <w:r>
                <w:rPr>
                  <w:rFonts w:cstheme="minorBidi"/>
                  <w:szCs w:val="24"/>
                </w:rPr>
                <w:fldChar w:fldCharType="begin"/>
              </w:r>
              <w:r>
                <w:rPr>
                  <w:rFonts w:cstheme="minorBidi"/>
                  <w:szCs w:val="24"/>
                </w:rPr>
                <w:delInstrText xml:space="preserve"> REF BIB_chatar_analysis_2016 \h </w:delInstrText>
              </w:r>
              <w:r>
                <w:rPr>
                  <w:rFonts w:cstheme="minorBidi"/>
                  <w:szCs w:val="24"/>
                </w:rPr>
                <w:fldChar w:fldCharType="separate"/>
              </w:r>
              <w:r>
                <w:rPr>
                  <w:rFonts w:cstheme="minorBidi"/>
                  <w:szCs w:val="24"/>
                </w:rPr>
                <w:delText>Chatar and George, 2016</w:delText>
              </w:r>
              <w:r>
                <w:rPr>
                  <w:rFonts w:cstheme="minorBidi"/>
                  <w:szCs w:val="24"/>
                </w:rPr>
                <w:fldChar w:fldCharType="end"/>
              </w:r>
              <w:r>
                <w:rPr>
                  <w:rFonts w:cstheme="minorBidi"/>
                  <w:szCs w:val="24"/>
                </w:rPr>
                <w:delText>]</w:delText>
              </w:r>
            </w:del>
            <w:ins w:id="485" w:author="Author" w:date="2021-06-19T18:34:00Z">
              <w:r>
                <w:t>[</w:t>
              </w:r>
              <w:r>
                <w:fldChar w:fldCharType="begin"/>
              </w:r>
              <w:r>
                <w:instrText xml:space="preserve">REF BIB_chatar_analysis_2016 \* MERGEFORMAT </w:instrText>
              </w:r>
              <w:r>
                <w:fldChar w:fldCharType="separate"/>
              </w:r>
              <w:r>
                <w:t>Chatar and George, 2016</w:t>
              </w:r>
              <w:r>
                <w:fldChar w:fldCharType="end"/>
              </w:r>
              <w:r>
                <w:t>]</w:t>
              </w:r>
            </w:ins>
          </w:p>
        </w:tc>
        <w:tc>
          <w:tcPr>
            <w:tcW w:w="936" w:type="dxa"/>
            <w:tcBorders>
              <w:top w:val="nil"/>
              <w:left w:val="single" w:sz="6" w:space="0" w:color="auto"/>
              <w:bottom w:val="nil"/>
              <w:right w:val="single" w:sz="6" w:space="0" w:color="auto"/>
            </w:tcBorders>
          </w:tcPr>
          <w:p w14:paraId="4C044C27" w14:textId="77777777" w:rsidR="00000000" w:rsidRDefault="000F4E83">
            <w:pPr>
              <w:jc w:val="center"/>
              <w:pPrChange w:id="486" w:author="Author" w:date="2021-06-19T18:34:00Z">
                <w:pPr>
                  <w:pStyle w:val="Tableau"/>
                  <w:spacing w:before="0"/>
                </w:pPr>
              </w:pPrChange>
            </w:pPr>
            <w:r>
              <w:t>16</w:t>
            </w:r>
          </w:p>
        </w:tc>
        <w:tc>
          <w:tcPr>
            <w:tcW w:w="887" w:type="dxa"/>
            <w:tcBorders>
              <w:top w:val="nil"/>
              <w:left w:val="single" w:sz="6" w:space="0" w:color="auto"/>
              <w:bottom w:val="nil"/>
              <w:right w:val="single" w:sz="6" w:space="0" w:color="auto"/>
            </w:tcBorders>
          </w:tcPr>
          <w:p w14:paraId="5BEA5F04" w14:textId="77777777" w:rsidR="00000000" w:rsidRDefault="000F4E83">
            <w:pPr>
              <w:jc w:val="center"/>
              <w:pPrChange w:id="487" w:author="Author" w:date="2021-06-19T18:34:00Z">
                <w:pPr>
                  <w:pStyle w:val="Tableau"/>
                  <w:spacing w:before="0"/>
                </w:pPr>
              </w:pPrChange>
            </w:pPr>
            <w:r>
              <w:t>NA</w:t>
            </w:r>
          </w:p>
        </w:tc>
        <w:tc>
          <w:tcPr>
            <w:tcW w:w="739" w:type="dxa"/>
            <w:tcBorders>
              <w:top w:val="nil"/>
              <w:left w:val="single" w:sz="6" w:space="0" w:color="auto"/>
              <w:bottom w:val="nil"/>
              <w:right w:val="single" w:sz="6" w:space="0" w:color="auto"/>
            </w:tcBorders>
          </w:tcPr>
          <w:p w14:paraId="494BF70B" w14:textId="77777777" w:rsidR="00000000" w:rsidRDefault="000F4E83">
            <w:pPr>
              <w:jc w:val="center"/>
              <w:pPrChange w:id="488" w:author="Author" w:date="2021-06-19T18:34:00Z">
                <w:pPr>
                  <w:pStyle w:val="Tableau"/>
                  <w:spacing w:before="0"/>
                </w:pPr>
              </w:pPrChange>
            </w:pPr>
            <w:r>
              <w:t>150</w:t>
            </w:r>
          </w:p>
        </w:tc>
        <w:tc>
          <w:tcPr>
            <w:tcW w:w="690" w:type="dxa"/>
            <w:tcBorders>
              <w:top w:val="nil"/>
              <w:left w:val="single" w:sz="6" w:space="0" w:color="auto"/>
              <w:bottom w:val="nil"/>
              <w:right w:val="single" w:sz="6" w:space="0" w:color="auto"/>
            </w:tcBorders>
          </w:tcPr>
          <w:p w14:paraId="02512BA1" w14:textId="77777777" w:rsidR="00000000" w:rsidRDefault="000F4E83">
            <w:pPr>
              <w:jc w:val="center"/>
              <w:pPrChange w:id="489" w:author="Author" w:date="2021-06-19T18:34:00Z">
                <w:pPr>
                  <w:pStyle w:val="Tableau"/>
                  <w:spacing w:before="0"/>
                </w:pPr>
              </w:pPrChange>
            </w:pPr>
            <w:r>
              <w:t>14</w:t>
            </w:r>
          </w:p>
        </w:tc>
        <w:tc>
          <w:tcPr>
            <w:tcW w:w="887" w:type="dxa"/>
            <w:tcBorders>
              <w:top w:val="nil"/>
              <w:left w:val="single" w:sz="6" w:space="0" w:color="auto"/>
              <w:bottom w:val="nil"/>
              <w:right w:val="single" w:sz="6" w:space="0" w:color="auto"/>
            </w:tcBorders>
          </w:tcPr>
          <w:p w14:paraId="7F036FAA" w14:textId="77777777" w:rsidR="00000000" w:rsidRDefault="000F4E83">
            <w:pPr>
              <w:jc w:val="center"/>
              <w:pPrChange w:id="490" w:author="Author" w:date="2021-06-19T18:34:00Z">
                <w:pPr>
                  <w:pStyle w:val="Tableau"/>
                  <w:spacing w:before="0"/>
                </w:pPr>
              </w:pPrChange>
            </w:pPr>
            <w:r>
              <w:t>NA</w:t>
            </w:r>
          </w:p>
        </w:tc>
        <w:tc>
          <w:tcPr>
            <w:tcW w:w="739" w:type="dxa"/>
            <w:tcBorders>
              <w:top w:val="nil"/>
              <w:left w:val="single" w:sz="6" w:space="0" w:color="auto"/>
              <w:bottom w:val="nil"/>
              <w:right w:val="nil"/>
            </w:tcBorders>
          </w:tcPr>
          <w:p w14:paraId="41DFC518" w14:textId="77777777" w:rsidR="00000000" w:rsidRDefault="000F4E83">
            <w:pPr>
              <w:jc w:val="center"/>
              <w:pPrChange w:id="491" w:author="Author" w:date="2021-06-19T18:34:00Z">
                <w:pPr>
                  <w:pStyle w:val="Tableau"/>
                  <w:spacing w:before="0"/>
                </w:pPr>
              </w:pPrChange>
            </w:pPr>
            <w:r>
              <w:t>2016</w:t>
            </w:r>
          </w:p>
        </w:tc>
      </w:tr>
      <w:tr w:rsidR="00F80EF3" w14:paraId="21C714C2" w14:textId="77777777">
        <w:tblPrEx>
          <w:tblCellMar>
            <w:top w:w="0" w:type="dxa"/>
            <w:left w:w="0" w:type="dxa"/>
            <w:bottom w:w="0" w:type="dxa"/>
            <w:right w:w="0" w:type="dxa"/>
          </w:tblCellMar>
        </w:tblPrEx>
        <w:tc>
          <w:tcPr>
            <w:tcW w:w="2019" w:type="dxa"/>
            <w:tcBorders>
              <w:top w:val="nil"/>
              <w:left w:val="nil"/>
              <w:bottom w:val="nil"/>
              <w:right w:val="single" w:sz="6" w:space="0" w:color="auto"/>
            </w:tcBorders>
          </w:tcPr>
          <w:p w14:paraId="4AFC01AC" w14:textId="6B9E3019" w:rsidR="00000000" w:rsidRDefault="000F4E83">
            <w:pPr>
              <w:jc w:val="left"/>
            </w:pPr>
            <w:del w:id="492" w:author="Author" w:date="2021-06-19T18:34:00Z">
              <w:r>
                <w:rPr>
                  <w:rFonts w:cstheme="minorBidi"/>
                  <w:szCs w:val="24"/>
                </w:rPr>
                <w:delText>[</w:delText>
              </w:r>
              <w:r>
                <w:rPr>
                  <w:rFonts w:cstheme="minorBidi"/>
                  <w:szCs w:val="24"/>
                </w:rPr>
                <w:fldChar w:fldCharType="begin"/>
              </w:r>
              <w:r>
                <w:rPr>
                  <w:rFonts w:cstheme="minorBidi"/>
                  <w:szCs w:val="24"/>
                </w:rPr>
                <w:delInstrText xml:space="preserve"> REF BIB_cheung_multi_channel_2012 \h </w:delInstrText>
              </w:r>
              <w:r>
                <w:rPr>
                  <w:rFonts w:cstheme="minorBidi"/>
                  <w:szCs w:val="24"/>
                </w:rPr>
                <w:fldChar w:fldCharType="separate"/>
              </w:r>
              <w:r>
                <w:rPr>
                  <w:rFonts w:cstheme="minorBidi"/>
                  <w:szCs w:val="24"/>
                </w:rPr>
                <w:delText>Cheung et  al., 2012</w:delText>
              </w:r>
              <w:r>
                <w:rPr>
                  <w:rFonts w:cstheme="minorBidi"/>
                  <w:szCs w:val="24"/>
                </w:rPr>
                <w:fldChar w:fldCharType="end"/>
              </w:r>
              <w:r>
                <w:rPr>
                  <w:rFonts w:cstheme="minorBidi"/>
                  <w:szCs w:val="24"/>
                </w:rPr>
                <w:delText>]</w:delText>
              </w:r>
            </w:del>
            <w:ins w:id="493" w:author="Author" w:date="2021-06-19T18:34:00Z">
              <w:r>
                <w:t>[</w:t>
              </w:r>
              <w:r>
                <w:fldChar w:fldCharType="begin"/>
              </w:r>
              <w:r>
                <w:instrText xml:space="preserve">REF BIB_cheung_multi_channel_2012 \* MERGEFORMAT </w:instrText>
              </w:r>
              <w:r>
                <w:fldChar w:fldCharType="separate"/>
              </w:r>
              <w:r>
                <w:t>Cheung et  al., 2012</w:t>
              </w:r>
              <w:r>
                <w:fldChar w:fldCharType="end"/>
              </w:r>
              <w:r>
                <w:t>]</w:t>
              </w:r>
            </w:ins>
          </w:p>
        </w:tc>
        <w:tc>
          <w:tcPr>
            <w:tcW w:w="936" w:type="dxa"/>
            <w:tcBorders>
              <w:top w:val="nil"/>
              <w:left w:val="single" w:sz="6" w:space="0" w:color="auto"/>
              <w:bottom w:val="nil"/>
              <w:right w:val="single" w:sz="6" w:space="0" w:color="auto"/>
            </w:tcBorders>
          </w:tcPr>
          <w:p w14:paraId="40D8ED70" w14:textId="77777777" w:rsidR="00000000" w:rsidRDefault="000F4E83">
            <w:pPr>
              <w:jc w:val="center"/>
              <w:pPrChange w:id="494" w:author="Author" w:date="2021-06-19T18:34:00Z">
                <w:pPr>
                  <w:pStyle w:val="Tableau"/>
                  <w:spacing w:before="0"/>
                </w:pPr>
              </w:pPrChange>
            </w:pPr>
            <w:r>
              <w:t>128</w:t>
            </w:r>
          </w:p>
        </w:tc>
        <w:tc>
          <w:tcPr>
            <w:tcW w:w="887" w:type="dxa"/>
            <w:tcBorders>
              <w:top w:val="nil"/>
              <w:left w:val="single" w:sz="6" w:space="0" w:color="auto"/>
              <w:bottom w:val="nil"/>
              <w:right w:val="single" w:sz="6" w:space="0" w:color="auto"/>
            </w:tcBorders>
          </w:tcPr>
          <w:p w14:paraId="5D19C63D" w14:textId="77777777" w:rsidR="00000000" w:rsidRDefault="000F4E83">
            <w:pPr>
              <w:jc w:val="center"/>
              <w:pPrChange w:id="495" w:author="Author" w:date="2021-06-19T18:34:00Z">
                <w:pPr>
                  <w:pStyle w:val="Tableau"/>
                  <w:spacing w:before="0"/>
                </w:pPr>
              </w:pPrChange>
            </w:pPr>
            <w:r>
              <w:t>NA</w:t>
            </w:r>
          </w:p>
        </w:tc>
        <w:tc>
          <w:tcPr>
            <w:tcW w:w="739" w:type="dxa"/>
            <w:tcBorders>
              <w:top w:val="nil"/>
              <w:left w:val="single" w:sz="6" w:space="0" w:color="auto"/>
              <w:bottom w:val="nil"/>
              <w:right w:val="single" w:sz="6" w:space="0" w:color="auto"/>
            </w:tcBorders>
          </w:tcPr>
          <w:p w14:paraId="40D70939" w14:textId="77777777" w:rsidR="00000000" w:rsidRDefault="000F4E83">
            <w:pPr>
              <w:jc w:val="center"/>
              <w:pPrChange w:id="496" w:author="Author" w:date="2021-06-19T18:34:00Z">
                <w:pPr>
                  <w:pStyle w:val="Tableau"/>
                  <w:spacing w:before="0"/>
                </w:pPr>
              </w:pPrChange>
            </w:pPr>
            <w:r>
              <w:t>80</w:t>
            </w:r>
          </w:p>
        </w:tc>
        <w:tc>
          <w:tcPr>
            <w:tcW w:w="690" w:type="dxa"/>
            <w:tcBorders>
              <w:top w:val="nil"/>
              <w:left w:val="single" w:sz="6" w:space="0" w:color="auto"/>
              <w:bottom w:val="nil"/>
              <w:right w:val="single" w:sz="6" w:space="0" w:color="auto"/>
            </w:tcBorders>
          </w:tcPr>
          <w:p w14:paraId="14899B3D" w14:textId="77777777" w:rsidR="00000000" w:rsidRDefault="000F4E83">
            <w:pPr>
              <w:jc w:val="center"/>
              <w:pPrChange w:id="497" w:author="Author" w:date="2021-06-19T18:34:00Z">
                <w:pPr>
                  <w:pStyle w:val="Tableau"/>
                  <w:spacing w:before="0"/>
                </w:pPr>
              </w:pPrChange>
            </w:pPr>
            <w:r>
              <w:t>10</w:t>
            </w:r>
          </w:p>
        </w:tc>
        <w:tc>
          <w:tcPr>
            <w:tcW w:w="887" w:type="dxa"/>
            <w:tcBorders>
              <w:top w:val="nil"/>
              <w:left w:val="single" w:sz="6" w:space="0" w:color="auto"/>
              <w:bottom w:val="nil"/>
              <w:right w:val="single" w:sz="6" w:space="0" w:color="auto"/>
            </w:tcBorders>
          </w:tcPr>
          <w:p w14:paraId="7E152A3B" w14:textId="77777777" w:rsidR="00000000" w:rsidRDefault="000F4E83">
            <w:pPr>
              <w:jc w:val="center"/>
              <w:pPrChange w:id="498" w:author="Author" w:date="2021-06-19T18:34:00Z">
                <w:pPr>
                  <w:pStyle w:val="Tableau"/>
                  <w:spacing w:before="0"/>
                </w:pPr>
              </w:pPrChange>
            </w:pPr>
            <w:r>
              <w:t>AD9272</w:t>
            </w:r>
          </w:p>
        </w:tc>
        <w:tc>
          <w:tcPr>
            <w:tcW w:w="739" w:type="dxa"/>
            <w:tcBorders>
              <w:top w:val="nil"/>
              <w:left w:val="single" w:sz="6" w:space="0" w:color="auto"/>
              <w:bottom w:val="nil"/>
              <w:right w:val="nil"/>
            </w:tcBorders>
          </w:tcPr>
          <w:p w14:paraId="0D0206AF" w14:textId="77777777" w:rsidR="00000000" w:rsidRDefault="000F4E83">
            <w:pPr>
              <w:jc w:val="center"/>
              <w:pPrChange w:id="499" w:author="Author" w:date="2021-06-19T18:34:00Z">
                <w:pPr>
                  <w:pStyle w:val="Tableau"/>
                  <w:spacing w:before="0"/>
                </w:pPr>
              </w:pPrChange>
            </w:pPr>
            <w:r>
              <w:t>2012</w:t>
            </w:r>
          </w:p>
        </w:tc>
      </w:tr>
      <w:tr w:rsidR="00F80EF3" w14:paraId="6F859B7C" w14:textId="77777777">
        <w:tblPrEx>
          <w:tblCellMar>
            <w:top w:w="0" w:type="dxa"/>
            <w:left w:w="0" w:type="dxa"/>
            <w:bottom w:w="0" w:type="dxa"/>
            <w:right w:w="0" w:type="dxa"/>
          </w:tblCellMar>
        </w:tblPrEx>
        <w:tc>
          <w:tcPr>
            <w:tcW w:w="2019" w:type="dxa"/>
            <w:tcBorders>
              <w:top w:val="nil"/>
              <w:left w:val="nil"/>
              <w:bottom w:val="nil"/>
              <w:right w:val="single" w:sz="6" w:space="0" w:color="auto"/>
            </w:tcBorders>
          </w:tcPr>
          <w:p w14:paraId="6D741E41" w14:textId="2EA81968" w:rsidR="00000000" w:rsidRDefault="000F4E83">
            <w:pPr>
              <w:jc w:val="left"/>
            </w:pPr>
            <w:del w:id="500" w:author="Author" w:date="2021-06-19T18:34:00Z">
              <w:r>
                <w:rPr>
                  <w:rFonts w:cstheme="minorBidi"/>
                  <w:szCs w:val="24"/>
                </w:rPr>
                <w:delText>[</w:delText>
              </w:r>
              <w:r>
                <w:rPr>
                  <w:rFonts w:cstheme="minorBidi"/>
                  <w:szCs w:val="24"/>
                </w:rPr>
                <w:fldChar w:fldCharType="begin"/>
              </w:r>
              <w:r>
                <w:rPr>
                  <w:rFonts w:cstheme="minorBidi"/>
                  <w:szCs w:val="24"/>
                </w:rPr>
                <w:delInstrText xml:space="preserve"> REF BIB_dusa_low_2014 \h </w:delInstrText>
              </w:r>
              <w:r>
                <w:rPr>
                  <w:rFonts w:cstheme="minorBidi"/>
                  <w:szCs w:val="24"/>
                </w:rPr>
                <w:fldChar w:fldCharType="separate"/>
              </w:r>
              <w:r>
                <w:rPr>
                  <w:rFonts w:cstheme="minorBidi"/>
                  <w:szCs w:val="24"/>
                </w:rPr>
                <w:delText>Dusa et  al., 2014</w:delText>
              </w:r>
              <w:r>
                <w:rPr>
                  <w:rFonts w:cstheme="minorBidi"/>
                  <w:szCs w:val="24"/>
                </w:rPr>
                <w:fldChar w:fldCharType="end"/>
              </w:r>
              <w:r>
                <w:rPr>
                  <w:rFonts w:cstheme="minorBidi"/>
                  <w:szCs w:val="24"/>
                </w:rPr>
                <w:delText>]</w:delText>
              </w:r>
            </w:del>
            <w:ins w:id="501" w:author="Author" w:date="2021-06-19T18:34:00Z">
              <w:r>
                <w:t>[</w:t>
              </w:r>
              <w:r>
                <w:fldChar w:fldCharType="begin"/>
              </w:r>
              <w:r>
                <w:instrText xml:space="preserve">REF BIB_dusa_low_2014 \* MERGEFORMAT </w:instrText>
              </w:r>
              <w:r>
                <w:fldChar w:fldCharType="separate"/>
              </w:r>
              <w:r>
                <w:t>Dusa et  al., 2014</w:t>
              </w:r>
              <w:r>
                <w:fldChar w:fldCharType="end"/>
              </w:r>
              <w:r>
                <w:t>]</w:t>
              </w:r>
            </w:ins>
          </w:p>
        </w:tc>
        <w:tc>
          <w:tcPr>
            <w:tcW w:w="936" w:type="dxa"/>
            <w:tcBorders>
              <w:top w:val="nil"/>
              <w:left w:val="single" w:sz="6" w:space="0" w:color="auto"/>
              <w:bottom w:val="nil"/>
              <w:right w:val="single" w:sz="6" w:space="0" w:color="auto"/>
            </w:tcBorders>
          </w:tcPr>
          <w:p w14:paraId="1AB9A445" w14:textId="77777777" w:rsidR="00000000" w:rsidRDefault="000F4E83">
            <w:pPr>
              <w:jc w:val="center"/>
              <w:pPrChange w:id="502" w:author="Author" w:date="2021-06-19T18:34:00Z">
                <w:pPr>
                  <w:pStyle w:val="Tableau"/>
                  <w:spacing w:before="0"/>
                </w:pPr>
              </w:pPrChange>
            </w:pPr>
            <w:r>
              <w:t>8</w:t>
            </w:r>
          </w:p>
        </w:tc>
        <w:tc>
          <w:tcPr>
            <w:tcW w:w="887" w:type="dxa"/>
            <w:tcBorders>
              <w:top w:val="nil"/>
              <w:left w:val="single" w:sz="6" w:space="0" w:color="auto"/>
              <w:bottom w:val="nil"/>
              <w:right w:val="single" w:sz="6" w:space="0" w:color="auto"/>
            </w:tcBorders>
          </w:tcPr>
          <w:p w14:paraId="5EDF99E5" w14:textId="77777777" w:rsidR="00000000" w:rsidRDefault="000F4E83">
            <w:pPr>
              <w:jc w:val="center"/>
              <w:pPrChange w:id="503" w:author="Author" w:date="2021-06-19T18:34:00Z">
                <w:pPr>
                  <w:pStyle w:val="Tableau"/>
                  <w:spacing w:before="0"/>
                </w:pPr>
              </w:pPrChange>
            </w:pPr>
            <w:r>
              <w:t>100 Vpp</w:t>
            </w:r>
          </w:p>
        </w:tc>
        <w:tc>
          <w:tcPr>
            <w:tcW w:w="739" w:type="dxa"/>
            <w:tcBorders>
              <w:top w:val="nil"/>
              <w:left w:val="single" w:sz="6" w:space="0" w:color="auto"/>
              <w:bottom w:val="nil"/>
              <w:right w:val="single" w:sz="6" w:space="0" w:color="auto"/>
            </w:tcBorders>
          </w:tcPr>
          <w:p w14:paraId="431FD430" w14:textId="77777777" w:rsidR="00000000" w:rsidRDefault="000F4E83">
            <w:pPr>
              <w:jc w:val="center"/>
              <w:pPrChange w:id="504" w:author="Author" w:date="2021-06-19T18:34:00Z">
                <w:pPr>
                  <w:pStyle w:val="Tableau"/>
                  <w:spacing w:before="0"/>
                </w:pPr>
              </w:pPrChange>
            </w:pPr>
            <w:r>
              <w:t>65</w:t>
            </w:r>
          </w:p>
        </w:tc>
        <w:tc>
          <w:tcPr>
            <w:tcW w:w="690" w:type="dxa"/>
            <w:tcBorders>
              <w:top w:val="nil"/>
              <w:left w:val="single" w:sz="6" w:space="0" w:color="auto"/>
              <w:bottom w:val="nil"/>
              <w:right w:val="single" w:sz="6" w:space="0" w:color="auto"/>
            </w:tcBorders>
          </w:tcPr>
          <w:p w14:paraId="371C01CA" w14:textId="77777777" w:rsidR="00000000" w:rsidRDefault="000F4E83">
            <w:pPr>
              <w:jc w:val="center"/>
              <w:pPrChange w:id="505" w:author="Author" w:date="2021-06-19T18:34:00Z">
                <w:pPr>
                  <w:pStyle w:val="Tableau"/>
                  <w:spacing w:before="0"/>
                </w:pPr>
              </w:pPrChange>
            </w:pPr>
            <w:r>
              <w:t>12</w:t>
            </w:r>
          </w:p>
        </w:tc>
        <w:tc>
          <w:tcPr>
            <w:tcW w:w="887" w:type="dxa"/>
            <w:tcBorders>
              <w:top w:val="nil"/>
              <w:left w:val="single" w:sz="6" w:space="0" w:color="auto"/>
              <w:bottom w:val="nil"/>
              <w:right w:val="single" w:sz="6" w:space="0" w:color="auto"/>
            </w:tcBorders>
          </w:tcPr>
          <w:p w14:paraId="487D7FBE" w14:textId="77777777" w:rsidR="00000000" w:rsidRDefault="000F4E83">
            <w:pPr>
              <w:jc w:val="center"/>
              <w:pPrChange w:id="506" w:author="Author" w:date="2021-06-19T18:34:00Z">
                <w:pPr>
                  <w:pStyle w:val="Tableau"/>
                  <w:spacing w:before="0"/>
                </w:pPr>
              </w:pPrChange>
            </w:pPr>
            <w:r>
              <w:t>AFE5809</w:t>
            </w:r>
          </w:p>
        </w:tc>
        <w:tc>
          <w:tcPr>
            <w:tcW w:w="739" w:type="dxa"/>
            <w:tcBorders>
              <w:top w:val="nil"/>
              <w:left w:val="single" w:sz="6" w:space="0" w:color="auto"/>
              <w:bottom w:val="nil"/>
              <w:right w:val="nil"/>
            </w:tcBorders>
          </w:tcPr>
          <w:p w14:paraId="119A824E" w14:textId="77777777" w:rsidR="00000000" w:rsidRDefault="000F4E83">
            <w:pPr>
              <w:jc w:val="center"/>
              <w:pPrChange w:id="507" w:author="Author" w:date="2021-06-19T18:34:00Z">
                <w:pPr>
                  <w:pStyle w:val="Tableau"/>
                  <w:spacing w:before="0"/>
                </w:pPr>
              </w:pPrChange>
            </w:pPr>
            <w:r>
              <w:t>2014</w:t>
            </w:r>
          </w:p>
        </w:tc>
      </w:tr>
      <w:tr w:rsidR="00F80EF3" w14:paraId="32696AE1" w14:textId="77777777">
        <w:tblPrEx>
          <w:tblCellMar>
            <w:top w:w="0" w:type="dxa"/>
            <w:left w:w="0" w:type="dxa"/>
            <w:bottom w:w="0" w:type="dxa"/>
            <w:right w:w="0" w:type="dxa"/>
          </w:tblCellMar>
        </w:tblPrEx>
        <w:tc>
          <w:tcPr>
            <w:tcW w:w="2019" w:type="dxa"/>
            <w:tcBorders>
              <w:top w:val="nil"/>
              <w:left w:val="nil"/>
              <w:bottom w:val="nil"/>
              <w:right w:val="single" w:sz="6" w:space="0" w:color="auto"/>
            </w:tcBorders>
          </w:tcPr>
          <w:p w14:paraId="73AAEA3E" w14:textId="01E37B09" w:rsidR="00000000" w:rsidRDefault="000F4E83">
            <w:pPr>
              <w:jc w:val="left"/>
            </w:pPr>
            <w:del w:id="508" w:author="Author" w:date="2021-06-19T18:34:00Z">
              <w:r>
                <w:rPr>
                  <w:rFonts w:cstheme="minorBidi"/>
                  <w:szCs w:val="24"/>
                </w:rPr>
                <w:delText>[</w:delText>
              </w:r>
              <w:r>
                <w:rPr>
                  <w:rFonts w:cstheme="minorBidi"/>
                  <w:szCs w:val="24"/>
                </w:rPr>
                <w:fldChar w:fldCharType="begin"/>
              </w:r>
              <w:r>
                <w:rPr>
                  <w:rFonts w:cstheme="minorBidi"/>
                  <w:szCs w:val="24"/>
                </w:rPr>
                <w:delInstrText xml:space="preserve"> REF BIB_fritsch_full_nodate \h </w:delInstrText>
              </w:r>
              <w:r>
                <w:rPr>
                  <w:rFonts w:cstheme="minorBidi"/>
                  <w:szCs w:val="24"/>
                </w:rPr>
                <w:fldChar w:fldCharType="separate"/>
              </w:r>
              <w:r>
                <w:rPr>
                  <w:rFonts w:cstheme="minorBidi"/>
                  <w:szCs w:val="24"/>
                </w:rPr>
                <w:delText xml:space="preserve">FRITSCH, </w:delText>
              </w:r>
              <w:r>
                <w:rPr>
                  <w:rFonts w:cstheme="minorBidi"/>
                  <w:szCs w:val="24"/>
                </w:rPr>
                <w:fldChar w:fldCharType="end"/>
              </w:r>
              <w:r>
                <w:rPr>
                  <w:rFonts w:cstheme="minorBidi"/>
                  <w:szCs w:val="24"/>
                </w:rPr>
                <w:delText>]</w:delText>
              </w:r>
            </w:del>
            <w:ins w:id="509" w:author="Author" w:date="2021-06-19T18:34:00Z">
              <w:r>
                <w:t>[</w:t>
              </w:r>
              <w:r>
                <w:fldChar w:fldCharType="begin"/>
              </w:r>
              <w:r>
                <w:instrText xml:space="preserve">REF BIB_fritsch_full_nodate \* MERGEFORMAT </w:instrText>
              </w:r>
              <w:r>
                <w:fldChar w:fldCharType="separate"/>
              </w:r>
              <w:r>
                <w:t xml:space="preserve">FRITSCH, </w:t>
              </w:r>
              <w:r>
                <w:fldChar w:fldCharType="end"/>
              </w:r>
              <w:r>
                <w:t>]</w:t>
              </w:r>
            </w:ins>
          </w:p>
        </w:tc>
        <w:tc>
          <w:tcPr>
            <w:tcW w:w="936" w:type="dxa"/>
            <w:tcBorders>
              <w:top w:val="nil"/>
              <w:left w:val="single" w:sz="6" w:space="0" w:color="auto"/>
              <w:bottom w:val="nil"/>
              <w:right w:val="single" w:sz="6" w:space="0" w:color="auto"/>
            </w:tcBorders>
          </w:tcPr>
          <w:p w14:paraId="7EE932A6" w14:textId="77777777" w:rsidR="00000000" w:rsidRDefault="000F4E83">
            <w:pPr>
              <w:jc w:val="center"/>
              <w:pPrChange w:id="510" w:author="Author" w:date="2021-06-19T18:34:00Z">
                <w:pPr>
                  <w:pStyle w:val="Tableau"/>
                  <w:spacing w:before="0"/>
                </w:pPr>
              </w:pPrChange>
            </w:pPr>
            <w:r>
              <w:t>1</w:t>
            </w:r>
          </w:p>
        </w:tc>
        <w:tc>
          <w:tcPr>
            <w:tcW w:w="887" w:type="dxa"/>
            <w:tcBorders>
              <w:top w:val="nil"/>
              <w:left w:val="single" w:sz="6" w:space="0" w:color="auto"/>
              <w:bottom w:val="nil"/>
              <w:right w:val="single" w:sz="6" w:space="0" w:color="auto"/>
            </w:tcBorders>
          </w:tcPr>
          <w:p w14:paraId="5348FA52" w14:textId="77777777" w:rsidR="00000000" w:rsidRDefault="000F4E83">
            <w:pPr>
              <w:jc w:val="center"/>
              <w:pPrChange w:id="511" w:author="Author" w:date="2021-06-19T18:34:00Z">
                <w:pPr>
                  <w:pStyle w:val="Tableau"/>
                  <w:spacing w:before="0"/>
                </w:pPr>
              </w:pPrChange>
            </w:pPr>
            <w:r>
              <w:t>50-400V</w:t>
            </w:r>
          </w:p>
        </w:tc>
        <w:tc>
          <w:tcPr>
            <w:tcW w:w="739" w:type="dxa"/>
            <w:tcBorders>
              <w:top w:val="nil"/>
              <w:left w:val="single" w:sz="6" w:space="0" w:color="auto"/>
              <w:bottom w:val="nil"/>
              <w:right w:val="single" w:sz="6" w:space="0" w:color="auto"/>
            </w:tcBorders>
          </w:tcPr>
          <w:p w14:paraId="31B80AE9" w14:textId="77777777" w:rsidR="00000000" w:rsidRDefault="000F4E83">
            <w:pPr>
              <w:jc w:val="center"/>
              <w:pPrChange w:id="512" w:author="Author" w:date="2021-06-19T18:34:00Z">
                <w:pPr>
                  <w:pStyle w:val="Tableau"/>
                  <w:spacing w:before="0"/>
                </w:pPr>
              </w:pPrChange>
            </w:pPr>
            <w:r>
              <w:t>80</w:t>
            </w:r>
          </w:p>
        </w:tc>
        <w:tc>
          <w:tcPr>
            <w:tcW w:w="690" w:type="dxa"/>
            <w:tcBorders>
              <w:top w:val="nil"/>
              <w:left w:val="single" w:sz="6" w:space="0" w:color="auto"/>
              <w:bottom w:val="nil"/>
              <w:right w:val="single" w:sz="6" w:space="0" w:color="auto"/>
            </w:tcBorders>
          </w:tcPr>
          <w:p w14:paraId="7C874E6E" w14:textId="77777777" w:rsidR="00000000" w:rsidRDefault="000F4E83">
            <w:pPr>
              <w:jc w:val="center"/>
              <w:pPrChange w:id="513" w:author="Author" w:date="2021-06-19T18:34:00Z">
                <w:pPr>
                  <w:pStyle w:val="Tableau"/>
                  <w:spacing w:before="0"/>
                </w:pPr>
              </w:pPrChange>
            </w:pPr>
          </w:p>
        </w:tc>
        <w:tc>
          <w:tcPr>
            <w:tcW w:w="887" w:type="dxa"/>
            <w:tcBorders>
              <w:top w:val="nil"/>
              <w:left w:val="single" w:sz="6" w:space="0" w:color="auto"/>
              <w:bottom w:val="nil"/>
              <w:right w:val="single" w:sz="6" w:space="0" w:color="auto"/>
            </w:tcBorders>
          </w:tcPr>
          <w:p w14:paraId="6DD8BE3B" w14:textId="77777777" w:rsidR="00000000" w:rsidRDefault="000F4E83">
            <w:pPr>
              <w:jc w:val="center"/>
              <w:pPrChange w:id="514" w:author="Author" w:date="2021-06-19T18:34:00Z">
                <w:pPr>
                  <w:pStyle w:val="Tableau"/>
                  <w:spacing w:before="0"/>
                </w:pPr>
              </w:pPrChange>
            </w:pPr>
            <w:r>
              <w:t>NA</w:t>
            </w:r>
          </w:p>
        </w:tc>
        <w:tc>
          <w:tcPr>
            <w:tcW w:w="739" w:type="dxa"/>
            <w:tcBorders>
              <w:top w:val="nil"/>
              <w:left w:val="single" w:sz="6" w:space="0" w:color="auto"/>
              <w:bottom w:val="nil"/>
              <w:right w:val="nil"/>
            </w:tcBorders>
          </w:tcPr>
          <w:p w14:paraId="2F06C968" w14:textId="77777777" w:rsidR="00000000" w:rsidRDefault="000F4E83">
            <w:pPr>
              <w:jc w:val="center"/>
              <w:pPrChange w:id="515" w:author="Author" w:date="2021-06-19T18:34:00Z">
                <w:pPr>
                  <w:pStyle w:val="Tableau"/>
                  <w:spacing w:before="0"/>
                </w:pPr>
              </w:pPrChange>
            </w:pPr>
            <w:r>
              <w:t>NA</w:t>
            </w:r>
          </w:p>
        </w:tc>
      </w:tr>
      <w:tr w:rsidR="00F80EF3" w14:paraId="09DD92B5" w14:textId="77777777">
        <w:tblPrEx>
          <w:tblCellMar>
            <w:top w:w="0" w:type="dxa"/>
            <w:left w:w="0" w:type="dxa"/>
            <w:bottom w:w="0" w:type="dxa"/>
            <w:right w:w="0" w:type="dxa"/>
          </w:tblCellMar>
        </w:tblPrEx>
        <w:tc>
          <w:tcPr>
            <w:tcW w:w="2019" w:type="dxa"/>
            <w:tcBorders>
              <w:top w:val="nil"/>
              <w:left w:val="nil"/>
              <w:bottom w:val="nil"/>
              <w:right w:val="single" w:sz="6" w:space="0" w:color="auto"/>
            </w:tcBorders>
          </w:tcPr>
          <w:p w14:paraId="11361A40" w14:textId="0EF3A9FE" w:rsidR="00000000" w:rsidRDefault="000F4E83">
            <w:pPr>
              <w:jc w:val="left"/>
            </w:pPr>
            <w:del w:id="516" w:author="Author" w:date="2021-06-19T18:34:00Z">
              <w:r>
                <w:rPr>
                  <w:rFonts w:cstheme="minorBidi"/>
                  <w:szCs w:val="24"/>
                </w:rPr>
                <w:delText>[</w:delText>
              </w:r>
              <w:r>
                <w:rPr>
                  <w:rFonts w:cstheme="minorBidi"/>
                  <w:szCs w:val="24"/>
                </w:rPr>
                <w:fldChar w:fldCharType="begin"/>
              </w:r>
              <w:r>
                <w:rPr>
                  <w:rFonts w:cstheme="minorBidi"/>
                  <w:szCs w:val="24"/>
                </w:rPr>
                <w:delInstrText xml:space="preserve"> REF BIB_govindan_reconfigurable_2015 \h </w:delInstrText>
              </w:r>
              <w:r>
                <w:rPr>
                  <w:rFonts w:cstheme="minorBidi"/>
                  <w:szCs w:val="24"/>
                </w:rPr>
                <w:fldChar w:fldCharType="separate"/>
              </w:r>
              <w:r>
                <w:rPr>
                  <w:rFonts w:cstheme="minorBidi"/>
                  <w:szCs w:val="24"/>
                </w:rPr>
                <w:delText>Govindan et  al., 2015</w:delText>
              </w:r>
              <w:r>
                <w:rPr>
                  <w:rFonts w:cstheme="minorBidi"/>
                  <w:szCs w:val="24"/>
                </w:rPr>
                <w:fldChar w:fldCharType="end"/>
              </w:r>
              <w:r>
                <w:rPr>
                  <w:rFonts w:cstheme="minorBidi"/>
                  <w:szCs w:val="24"/>
                </w:rPr>
                <w:delText>]</w:delText>
              </w:r>
            </w:del>
            <w:ins w:id="517" w:author="Author" w:date="2021-06-19T18:34:00Z">
              <w:r>
                <w:t>[</w:t>
              </w:r>
              <w:r>
                <w:fldChar w:fldCharType="begin"/>
              </w:r>
              <w:r>
                <w:instrText xml:space="preserve">REF BIB_govindan_reconfigurable_2015 \* MERGEFORMAT </w:instrText>
              </w:r>
              <w:r>
                <w:fldChar w:fldCharType="separate"/>
              </w:r>
              <w:r>
                <w:t>Govindan et  al., 2015</w:t>
              </w:r>
              <w:r>
                <w:fldChar w:fldCharType="end"/>
              </w:r>
              <w:r>
                <w:t>]</w:t>
              </w:r>
            </w:ins>
          </w:p>
        </w:tc>
        <w:tc>
          <w:tcPr>
            <w:tcW w:w="936" w:type="dxa"/>
            <w:tcBorders>
              <w:top w:val="nil"/>
              <w:left w:val="single" w:sz="6" w:space="0" w:color="auto"/>
              <w:bottom w:val="nil"/>
              <w:right w:val="single" w:sz="6" w:space="0" w:color="auto"/>
            </w:tcBorders>
          </w:tcPr>
          <w:p w14:paraId="6399BAED" w14:textId="77777777" w:rsidR="00000000" w:rsidRDefault="000F4E83">
            <w:pPr>
              <w:jc w:val="center"/>
              <w:pPrChange w:id="518" w:author="Author" w:date="2021-06-19T18:34:00Z">
                <w:pPr>
                  <w:pStyle w:val="Tableau"/>
                  <w:spacing w:before="0"/>
                </w:pPr>
              </w:pPrChange>
            </w:pPr>
            <w:r>
              <w:t>8</w:t>
            </w:r>
          </w:p>
        </w:tc>
        <w:tc>
          <w:tcPr>
            <w:tcW w:w="887" w:type="dxa"/>
            <w:tcBorders>
              <w:top w:val="nil"/>
              <w:left w:val="single" w:sz="6" w:space="0" w:color="auto"/>
              <w:bottom w:val="nil"/>
              <w:right w:val="single" w:sz="6" w:space="0" w:color="auto"/>
            </w:tcBorders>
          </w:tcPr>
          <w:p w14:paraId="1BA50059" w14:textId="77777777" w:rsidR="00000000" w:rsidRDefault="000F4E83">
            <w:pPr>
              <w:jc w:val="center"/>
              <w:pPrChange w:id="519" w:author="Author" w:date="2021-06-19T18:34:00Z">
                <w:pPr>
                  <w:pStyle w:val="Tableau"/>
                  <w:spacing w:before="0"/>
                </w:pPr>
              </w:pPrChange>
            </w:pPr>
            <w:r>
              <w:t>NA</w:t>
            </w:r>
          </w:p>
        </w:tc>
        <w:tc>
          <w:tcPr>
            <w:tcW w:w="739" w:type="dxa"/>
            <w:tcBorders>
              <w:top w:val="nil"/>
              <w:left w:val="single" w:sz="6" w:space="0" w:color="auto"/>
              <w:bottom w:val="nil"/>
              <w:right w:val="single" w:sz="6" w:space="0" w:color="auto"/>
            </w:tcBorders>
          </w:tcPr>
          <w:p w14:paraId="240B1F8A" w14:textId="77777777" w:rsidR="00000000" w:rsidRDefault="000F4E83">
            <w:pPr>
              <w:jc w:val="center"/>
              <w:pPrChange w:id="520" w:author="Author" w:date="2021-06-19T18:34:00Z">
                <w:pPr>
                  <w:pStyle w:val="Tableau"/>
                  <w:spacing w:before="0"/>
                </w:pPr>
              </w:pPrChange>
            </w:pPr>
            <w:r>
              <w:t>250</w:t>
            </w:r>
          </w:p>
        </w:tc>
        <w:tc>
          <w:tcPr>
            <w:tcW w:w="690" w:type="dxa"/>
            <w:tcBorders>
              <w:top w:val="nil"/>
              <w:left w:val="single" w:sz="6" w:space="0" w:color="auto"/>
              <w:bottom w:val="nil"/>
              <w:right w:val="single" w:sz="6" w:space="0" w:color="auto"/>
            </w:tcBorders>
          </w:tcPr>
          <w:p w14:paraId="59C5B65E" w14:textId="77777777" w:rsidR="00000000" w:rsidRDefault="000F4E83">
            <w:pPr>
              <w:jc w:val="center"/>
              <w:pPrChange w:id="521" w:author="Author" w:date="2021-06-19T18:34:00Z">
                <w:pPr>
                  <w:pStyle w:val="Tableau"/>
                  <w:spacing w:before="0"/>
                </w:pPr>
              </w:pPrChange>
            </w:pPr>
            <w:r>
              <w:t>8</w:t>
            </w:r>
          </w:p>
        </w:tc>
        <w:tc>
          <w:tcPr>
            <w:tcW w:w="887" w:type="dxa"/>
            <w:tcBorders>
              <w:top w:val="nil"/>
              <w:left w:val="single" w:sz="6" w:space="0" w:color="auto"/>
              <w:bottom w:val="nil"/>
              <w:right w:val="single" w:sz="6" w:space="0" w:color="auto"/>
            </w:tcBorders>
          </w:tcPr>
          <w:p w14:paraId="10F207B2" w14:textId="77777777" w:rsidR="00000000" w:rsidRDefault="000F4E83">
            <w:pPr>
              <w:jc w:val="center"/>
              <w:pPrChange w:id="522" w:author="Author" w:date="2021-06-19T18:34:00Z">
                <w:pPr>
                  <w:pStyle w:val="Tableau"/>
                  <w:spacing w:before="0"/>
                </w:pPr>
              </w:pPrChange>
            </w:pPr>
            <w:r>
              <w:t>VCA8500</w:t>
            </w:r>
          </w:p>
        </w:tc>
        <w:tc>
          <w:tcPr>
            <w:tcW w:w="739" w:type="dxa"/>
            <w:tcBorders>
              <w:top w:val="nil"/>
              <w:left w:val="single" w:sz="6" w:space="0" w:color="auto"/>
              <w:bottom w:val="nil"/>
              <w:right w:val="nil"/>
            </w:tcBorders>
          </w:tcPr>
          <w:p w14:paraId="301DFF72" w14:textId="77777777" w:rsidR="00000000" w:rsidRDefault="000F4E83">
            <w:pPr>
              <w:jc w:val="center"/>
              <w:pPrChange w:id="523" w:author="Author" w:date="2021-06-19T18:34:00Z">
                <w:pPr>
                  <w:pStyle w:val="Tableau"/>
                  <w:spacing w:before="0"/>
                </w:pPr>
              </w:pPrChange>
            </w:pPr>
            <w:r>
              <w:t>2015</w:t>
            </w:r>
          </w:p>
        </w:tc>
      </w:tr>
      <w:tr w:rsidR="00F80EF3" w14:paraId="5F90FA17" w14:textId="77777777">
        <w:tblPrEx>
          <w:tblCellMar>
            <w:top w:w="0" w:type="dxa"/>
            <w:left w:w="0" w:type="dxa"/>
            <w:bottom w:w="0" w:type="dxa"/>
            <w:right w:w="0" w:type="dxa"/>
          </w:tblCellMar>
        </w:tblPrEx>
        <w:tc>
          <w:tcPr>
            <w:tcW w:w="2019" w:type="dxa"/>
            <w:tcBorders>
              <w:top w:val="nil"/>
              <w:left w:val="nil"/>
              <w:bottom w:val="nil"/>
              <w:right w:val="single" w:sz="6" w:space="0" w:color="auto"/>
            </w:tcBorders>
          </w:tcPr>
          <w:p w14:paraId="1451D883" w14:textId="34CD1EB6" w:rsidR="00000000" w:rsidRDefault="000F4E83">
            <w:pPr>
              <w:jc w:val="left"/>
            </w:pPr>
            <w:del w:id="524" w:author="Author" w:date="2021-06-19T18:34:00Z">
              <w:r>
                <w:rPr>
                  <w:rFonts w:cstheme="minorBidi"/>
                  <w:szCs w:val="24"/>
                </w:rPr>
                <w:delText>[</w:delText>
              </w:r>
              <w:r>
                <w:rPr>
                  <w:rFonts w:cstheme="minorBidi"/>
                  <w:szCs w:val="24"/>
                </w:rPr>
                <w:fldChar w:fldCharType="begin"/>
              </w:r>
              <w:r>
                <w:rPr>
                  <w:rFonts w:cstheme="minorBidi"/>
                  <w:szCs w:val="24"/>
                </w:rPr>
                <w:delInstrText xml:space="preserve"> REF BIB_hager_ultralight__2017 \h </w:delInstrText>
              </w:r>
              <w:r>
                <w:rPr>
                  <w:rFonts w:cstheme="minorBidi"/>
                  <w:szCs w:val="24"/>
                </w:rPr>
                <w:fldChar w:fldCharType="separate"/>
              </w:r>
              <w:r>
                <w:rPr>
                  <w:rFonts w:cstheme="minorBidi"/>
                  <w:szCs w:val="24"/>
                </w:rPr>
                <w:delText>Hager et  al., 2017b</w:delText>
              </w:r>
              <w:r>
                <w:rPr>
                  <w:rFonts w:cstheme="minorBidi"/>
                  <w:szCs w:val="24"/>
                </w:rPr>
                <w:fldChar w:fldCharType="end"/>
              </w:r>
              <w:r>
                <w:rPr>
                  <w:rFonts w:cstheme="minorBidi"/>
                  <w:szCs w:val="24"/>
                </w:rPr>
                <w:delText>]</w:delText>
              </w:r>
            </w:del>
            <w:ins w:id="525" w:author="Author" w:date="2021-06-19T18:34:00Z">
              <w:r>
                <w:t>[</w:t>
              </w:r>
              <w:r>
                <w:fldChar w:fldCharType="begin"/>
              </w:r>
              <w:r>
                <w:instrText xml:space="preserve">REF BIB_hager_ultralight__2017 \* MERGEFORMAT </w:instrText>
              </w:r>
              <w:r>
                <w:fldChar w:fldCharType="separate"/>
              </w:r>
              <w:r>
                <w:t>Hager et  al., 2017b</w:t>
              </w:r>
              <w:r>
                <w:fldChar w:fldCharType="end"/>
              </w:r>
              <w:r>
                <w:t>]</w:t>
              </w:r>
            </w:ins>
          </w:p>
        </w:tc>
        <w:tc>
          <w:tcPr>
            <w:tcW w:w="936" w:type="dxa"/>
            <w:tcBorders>
              <w:top w:val="nil"/>
              <w:left w:val="single" w:sz="6" w:space="0" w:color="auto"/>
              <w:bottom w:val="nil"/>
              <w:right w:val="single" w:sz="6" w:space="0" w:color="auto"/>
            </w:tcBorders>
          </w:tcPr>
          <w:p w14:paraId="22EBDA41" w14:textId="77777777" w:rsidR="00000000" w:rsidRDefault="000F4E83">
            <w:pPr>
              <w:jc w:val="center"/>
              <w:pPrChange w:id="526" w:author="Author" w:date="2021-06-19T18:34:00Z">
                <w:pPr>
                  <w:pStyle w:val="Tableau"/>
                  <w:spacing w:before="0"/>
                </w:pPr>
              </w:pPrChange>
            </w:pPr>
            <w:r>
              <w:t>64</w:t>
            </w:r>
          </w:p>
        </w:tc>
        <w:tc>
          <w:tcPr>
            <w:tcW w:w="887" w:type="dxa"/>
            <w:tcBorders>
              <w:top w:val="nil"/>
              <w:left w:val="single" w:sz="6" w:space="0" w:color="auto"/>
              <w:bottom w:val="nil"/>
              <w:right w:val="single" w:sz="6" w:space="0" w:color="auto"/>
            </w:tcBorders>
          </w:tcPr>
          <w:p w14:paraId="4D20C016" w14:textId="77777777" w:rsidR="00000000" w:rsidRDefault="000F4E83">
            <w:pPr>
              <w:jc w:val="center"/>
              <w:pPrChange w:id="527" w:author="Author" w:date="2021-06-19T18:34:00Z">
                <w:pPr>
                  <w:pStyle w:val="Tableau"/>
                  <w:spacing w:before="0"/>
                </w:pPr>
              </w:pPrChange>
            </w:pPr>
            <w:r>
              <w:t>100Vpp</w:t>
            </w:r>
          </w:p>
        </w:tc>
        <w:tc>
          <w:tcPr>
            <w:tcW w:w="739" w:type="dxa"/>
            <w:tcBorders>
              <w:top w:val="nil"/>
              <w:left w:val="single" w:sz="6" w:space="0" w:color="auto"/>
              <w:bottom w:val="nil"/>
              <w:right w:val="single" w:sz="6" w:space="0" w:color="auto"/>
            </w:tcBorders>
          </w:tcPr>
          <w:p w14:paraId="7C75E8FA" w14:textId="77777777" w:rsidR="00000000" w:rsidRDefault="000F4E83">
            <w:pPr>
              <w:jc w:val="center"/>
              <w:pPrChange w:id="528" w:author="Author" w:date="2021-06-19T18:34:00Z">
                <w:pPr>
                  <w:pStyle w:val="Tableau"/>
                  <w:spacing w:before="0"/>
                </w:pPr>
              </w:pPrChange>
            </w:pPr>
            <w:r>
              <w:t>32,5</w:t>
            </w:r>
          </w:p>
        </w:tc>
        <w:tc>
          <w:tcPr>
            <w:tcW w:w="690" w:type="dxa"/>
            <w:tcBorders>
              <w:top w:val="nil"/>
              <w:left w:val="single" w:sz="6" w:space="0" w:color="auto"/>
              <w:bottom w:val="nil"/>
              <w:right w:val="single" w:sz="6" w:space="0" w:color="auto"/>
            </w:tcBorders>
          </w:tcPr>
          <w:p w14:paraId="5277A89E" w14:textId="77777777" w:rsidR="00000000" w:rsidRDefault="000F4E83">
            <w:pPr>
              <w:jc w:val="center"/>
              <w:pPrChange w:id="529" w:author="Author" w:date="2021-06-19T18:34:00Z">
                <w:pPr>
                  <w:pStyle w:val="Tableau"/>
                  <w:spacing w:before="0"/>
                </w:pPr>
              </w:pPrChange>
            </w:pPr>
            <w:r>
              <w:t>12</w:t>
            </w:r>
          </w:p>
        </w:tc>
        <w:tc>
          <w:tcPr>
            <w:tcW w:w="887" w:type="dxa"/>
            <w:tcBorders>
              <w:top w:val="nil"/>
              <w:left w:val="single" w:sz="6" w:space="0" w:color="auto"/>
              <w:bottom w:val="nil"/>
              <w:right w:val="single" w:sz="6" w:space="0" w:color="auto"/>
            </w:tcBorders>
          </w:tcPr>
          <w:p w14:paraId="538CA185" w14:textId="77777777" w:rsidR="00000000" w:rsidRDefault="000F4E83">
            <w:pPr>
              <w:jc w:val="center"/>
              <w:pPrChange w:id="530" w:author="Author" w:date="2021-06-19T18:34:00Z">
                <w:pPr>
                  <w:pStyle w:val="Tableau"/>
                  <w:spacing w:before="0"/>
                </w:pPr>
              </w:pPrChange>
            </w:pPr>
            <w:r>
              <w:t>AFE5851</w:t>
            </w:r>
          </w:p>
        </w:tc>
        <w:tc>
          <w:tcPr>
            <w:tcW w:w="739" w:type="dxa"/>
            <w:tcBorders>
              <w:top w:val="nil"/>
              <w:left w:val="single" w:sz="6" w:space="0" w:color="auto"/>
              <w:bottom w:val="nil"/>
              <w:right w:val="nil"/>
            </w:tcBorders>
          </w:tcPr>
          <w:p w14:paraId="551D4947" w14:textId="77777777" w:rsidR="00000000" w:rsidRDefault="000F4E83">
            <w:pPr>
              <w:jc w:val="center"/>
              <w:pPrChange w:id="531" w:author="Author" w:date="2021-06-19T18:34:00Z">
                <w:pPr>
                  <w:pStyle w:val="Tableau"/>
                  <w:spacing w:before="0"/>
                </w:pPr>
              </w:pPrChange>
            </w:pPr>
            <w:r>
              <w:t>2017</w:t>
            </w:r>
          </w:p>
        </w:tc>
      </w:tr>
      <w:tr w:rsidR="00F80EF3" w14:paraId="1EAB8D19" w14:textId="77777777">
        <w:tblPrEx>
          <w:tblCellMar>
            <w:top w:w="0" w:type="dxa"/>
            <w:left w:w="0" w:type="dxa"/>
            <w:bottom w:w="0" w:type="dxa"/>
            <w:right w:w="0" w:type="dxa"/>
          </w:tblCellMar>
        </w:tblPrEx>
        <w:tc>
          <w:tcPr>
            <w:tcW w:w="2019" w:type="dxa"/>
            <w:tcBorders>
              <w:top w:val="nil"/>
              <w:left w:val="nil"/>
              <w:bottom w:val="nil"/>
              <w:right w:val="single" w:sz="6" w:space="0" w:color="auto"/>
            </w:tcBorders>
          </w:tcPr>
          <w:p w14:paraId="57D72144" w14:textId="3C2007C1" w:rsidR="00000000" w:rsidRDefault="000F4E83">
            <w:pPr>
              <w:jc w:val="left"/>
            </w:pPr>
            <w:del w:id="532" w:author="Author" w:date="2021-06-19T18:34:00Z">
              <w:r>
                <w:rPr>
                  <w:rFonts w:cstheme="minorBidi"/>
                  <w:szCs w:val="24"/>
                </w:rPr>
                <w:delText>[</w:delText>
              </w:r>
              <w:r>
                <w:rPr>
                  <w:rFonts w:cstheme="minorBidi"/>
                  <w:szCs w:val="24"/>
                </w:rPr>
                <w:fldChar w:fldCharType="begin"/>
              </w:r>
              <w:r>
                <w:rPr>
                  <w:rFonts w:cstheme="minorBidi"/>
                  <w:szCs w:val="24"/>
                </w:rPr>
                <w:delInstrText xml:space="preserve"> REF BIB_hewener_highly_2012 \h </w:delInstrText>
              </w:r>
              <w:r>
                <w:rPr>
                  <w:rFonts w:cstheme="minorBidi"/>
                  <w:szCs w:val="24"/>
                </w:rPr>
                <w:fldChar w:fldCharType="separate"/>
              </w:r>
              <w:r>
                <w:rPr>
                  <w:rFonts w:cstheme="minorBidi"/>
                  <w:szCs w:val="24"/>
                </w:rPr>
                <w:delText>Hewener et  al., 2012</w:delText>
              </w:r>
              <w:r>
                <w:rPr>
                  <w:rFonts w:cstheme="minorBidi"/>
                  <w:szCs w:val="24"/>
                </w:rPr>
                <w:fldChar w:fldCharType="end"/>
              </w:r>
              <w:r>
                <w:rPr>
                  <w:rFonts w:cstheme="minorBidi"/>
                  <w:szCs w:val="24"/>
                </w:rPr>
                <w:delText>]</w:delText>
              </w:r>
            </w:del>
            <w:ins w:id="533" w:author="Author" w:date="2021-06-19T18:34:00Z">
              <w:r>
                <w:t>[</w:t>
              </w:r>
              <w:r>
                <w:fldChar w:fldCharType="begin"/>
              </w:r>
              <w:r>
                <w:instrText xml:space="preserve">REF BIB_hewener_highly_2012 \* MERGEFORMAT </w:instrText>
              </w:r>
              <w:r>
                <w:fldChar w:fldCharType="separate"/>
              </w:r>
              <w:r>
                <w:t>Hewener et  al., 2012</w:t>
              </w:r>
              <w:r>
                <w:fldChar w:fldCharType="end"/>
              </w:r>
              <w:r>
                <w:t>]</w:t>
              </w:r>
            </w:ins>
          </w:p>
        </w:tc>
        <w:tc>
          <w:tcPr>
            <w:tcW w:w="936" w:type="dxa"/>
            <w:tcBorders>
              <w:top w:val="nil"/>
              <w:left w:val="single" w:sz="6" w:space="0" w:color="auto"/>
              <w:bottom w:val="nil"/>
              <w:right w:val="single" w:sz="6" w:space="0" w:color="auto"/>
            </w:tcBorders>
          </w:tcPr>
          <w:p w14:paraId="73241088" w14:textId="77777777" w:rsidR="00000000" w:rsidRDefault="000F4E83">
            <w:pPr>
              <w:jc w:val="center"/>
              <w:pPrChange w:id="534" w:author="Author" w:date="2021-06-19T18:34:00Z">
                <w:pPr>
                  <w:pStyle w:val="Tableau"/>
                  <w:spacing w:before="0"/>
                </w:pPr>
              </w:pPrChange>
            </w:pPr>
            <w:r>
              <w:t>128</w:t>
            </w:r>
          </w:p>
        </w:tc>
        <w:tc>
          <w:tcPr>
            <w:tcW w:w="887" w:type="dxa"/>
            <w:tcBorders>
              <w:top w:val="nil"/>
              <w:left w:val="single" w:sz="6" w:space="0" w:color="auto"/>
              <w:bottom w:val="nil"/>
              <w:right w:val="single" w:sz="6" w:space="0" w:color="auto"/>
            </w:tcBorders>
          </w:tcPr>
          <w:p w14:paraId="499B21A6" w14:textId="77777777" w:rsidR="00000000" w:rsidRDefault="000F4E83">
            <w:pPr>
              <w:jc w:val="center"/>
              <w:pPrChange w:id="535" w:author="Author" w:date="2021-06-19T18:34:00Z">
                <w:pPr>
                  <w:pStyle w:val="Tableau"/>
                  <w:spacing w:before="0"/>
                </w:pPr>
              </w:pPrChange>
            </w:pPr>
            <w:r>
              <w:t>+-75V</w:t>
            </w:r>
          </w:p>
        </w:tc>
        <w:tc>
          <w:tcPr>
            <w:tcW w:w="739" w:type="dxa"/>
            <w:tcBorders>
              <w:top w:val="nil"/>
              <w:left w:val="single" w:sz="6" w:space="0" w:color="auto"/>
              <w:bottom w:val="nil"/>
              <w:right w:val="single" w:sz="6" w:space="0" w:color="auto"/>
            </w:tcBorders>
          </w:tcPr>
          <w:p w14:paraId="5F66BB0A" w14:textId="77777777" w:rsidR="00000000" w:rsidRDefault="000F4E83">
            <w:pPr>
              <w:jc w:val="center"/>
              <w:pPrChange w:id="536" w:author="Author" w:date="2021-06-19T18:34:00Z">
                <w:pPr>
                  <w:pStyle w:val="Tableau"/>
                  <w:spacing w:before="0"/>
                </w:pPr>
              </w:pPrChange>
            </w:pPr>
            <w:r>
              <w:t>80</w:t>
            </w:r>
          </w:p>
        </w:tc>
        <w:tc>
          <w:tcPr>
            <w:tcW w:w="690" w:type="dxa"/>
            <w:tcBorders>
              <w:top w:val="nil"/>
              <w:left w:val="single" w:sz="6" w:space="0" w:color="auto"/>
              <w:bottom w:val="nil"/>
              <w:right w:val="single" w:sz="6" w:space="0" w:color="auto"/>
            </w:tcBorders>
          </w:tcPr>
          <w:p w14:paraId="03225164" w14:textId="77777777" w:rsidR="00000000" w:rsidRDefault="000F4E83">
            <w:pPr>
              <w:jc w:val="center"/>
              <w:pPrChange w:id="537" w:author="Author" w:date="2021-06-19T18:34:00Z">
                <w:pPr>
                  <w:pStyle w:val="Tableau"/>
                  <w:spacing w:before="0"/>
                </w:pPr>
              </w:pPrChange>
            </w:pPr>
          </w:p>
        </w:tc>
        <w:tc>
          <w:tcPr>
            <w:tcW w:w="887" w:type="dxa"/>
            <w:tcBorders>
              <w:top w:val="nil"/>
              <w:left w:val="single" w:sz="6" w:space="0" w:color="auto"/>
              <w:bottom w:val="nil"/>
              <w:right w:val="single" w:sz="6" w:space="0" w:color="auto"/>
            </w:tcBorders>
          </w:tcPr>
          <w:p w14:paraId="56992C3D" w14:textId="77777777" w:rsidR="00000000" w:rsidRDefault="000F4E83">
            <w:pPr>
              <w:jc w:val="center"/>
              <w:pPrChange w:id="538" w:author="Author" w:date="2021-06-19T18:34:00Z">
                <w:pPr>
                  <w:pStyle w:val="Tableau"/>
                  <w:spacing w:before="0"/>
                </w:pPr>
              </w:pPrChange>
            </w:pPr>
            <w:r>
              <w:t>AD9273</w:t>
            </w:r>
          </w:p>
        </w:tc>
        <w:tc>
          <w:tcPr>
            <w:tcW w:w="739" w:type="dxa"/>
            <w:tcBorders>
              <w:top w:val="nil"/>
              <w:left w:val="single" w:sz="6" w:space="0" w:color="auto"/>
              <w:bottom w:val="nil"/>
              <w:right w:val="nil"/>
            </w:tcBorders>
          </w:tcPr>
          <w:p w14:paraId="4D4301DE" w14:textId="77777777" w:rsidR="00000000" w:rsidRDefault="000F4E83">
            <w:pPr>
              <w:jc w:val="center"/>
              <w:pPrChange w:id="539" w:author="Author" w:date="2021-06-19T18:34:00Z">
                <w:pPr>
                  <w:pStyle w:val="Tableau"/>
                  <w:spacing w:before="0"/>
                </w:pPr>
              </w:pPrChange>
            </w:pPr>
            <w:r>
              <w:t>2012</w:t>
            </w:r>
          </w:p>
        </w:tc>
      </w:tr>
      <w:tr w:rsidR="00F80EF3" w14:paraId="56D0D887" w14:textId="77777777">
        <w:tblPrEx>
          <w:tblCellMar>
            <w:top w:w="0" w:type="dxa"/>
            <w:left w:w="0" w:type="dxa"/>
            <w:bottom w:w="0" w:type="dxa"/>
            <w:right w:w="0" w:type="dxa"/>
          </w:tblCellMar>
        </w:tblPrEx>
        <w:tc>
          <w:tcPr>
            <w:tcW w:w="2019" w:type="dxa"/>
            <w:tcBorders>
              <w:top w:val="nil"/>
              <w:left w:val="nil"/>
              <w:bottom w:val="nil"/>
              <w:right w:val="single" w:sz="6" w:space="0" w:color="auto"/>
            </w:tcBorders>
          </w:tcPr>
          <w:p w14:paraId="3650BDB1" w14:textId="33D65693" w:rsidR="00000000" w:rsidRDefault="000F4E83">
            <w:pPr>
              <w:jc w:val="left"/>
            </w:pPr>
            <w:del w:id="540" w:author="Author" w:date="2021-06-19T18:34:00Z">
              <w:r>
                <w:rPr>
                  <w:rFonts w:cstheme="minorBidi"/>
                  <w:szCs w:val="24"/>
                </w:rPr>
                <w:delText>[</w:delText>
              </w:r>
              <w:r>
                <w:rPr>
                  <w:rFonts w:cstheme="minorBidi"/>
                  <w:szCs w:val="24"/>
                </w:rPr>
                <w:fldChar w:fldCharType="begin"/>
              </w:r>
              <w:r>
                <w:rPr>
                  <w:rFonts w:cstheme="minorBidi"/>
                  <w:szCs w:val="24"/>
                </w:rPr>
                <w:delInstrText xml:space="preserve"> REF BIB_ibrahim_towards_2018 \h </w:delInstrText>
              </w:r>
              <w:r>
                <w:rPr>
                  <w:rFonts w:cstheme="minorBidi"/>
                  <w:szCs w:val="24"/>
                </w:rPr>
                <w:fldChar w:fldCharType="separate"/>
              </w:r>
              <w:r>
                <w:rPr>
                  <w:rFonts w:cstheme="minorBidi"/>
                  <w:szCs w:val="24"/>
                </w:rPr>
                <w:delText>Ibrahim et  al., 2018</w:delText>
              </w:r>
              <w:r>
                <w:rPr>
                  <w:rFonts w:cstheme="minorBidi"/>
                  <w:szCs w:val="24"/>
                </w:rPr>
                <w:fldChar w:fldCharType="end"/>
              </w:r>
              <w:r>
                <w:rPr>
                  <w:rFonts w:cstheme="minorBidi"/>
                  <w:szCs w:val="24"/>
                </w:rPr>
                <w:delText>]</w:delText>
              </w:r>
            </w:del>
            <w:ins w:id="541" w:author="Author" w:date="2021-06-19T18:34:00Z">
              <w:r>
                <w:t>[</w:t>
              </w:r>
              <w:r>
                <w:fldChar w:fldCharType="begin"/>
              </w:r>
              <w:r>
                <w:instrText xml:space="preserve">REF BIB_ibrahim_towards_2018 \* MERGEFORMAT </w:instrText>
              </w:r>
              <w:r>
                <w:fldChar w:fldCharType="separate"/>
              </w:r>
              <w:r>
                <w:t>Ibrahim et  al., 2018</w:t>
              </w:r>
              <w:r>
                <w:fldChar w:fldCharType="end"/>
              </w:r>
              <w:r>
                <w:t>]</w:t>
              </w:r>
            </w:ins>
          </w:p>
        </w:tc>
        <w:tc>
          <w:tcPr>
            <w:tcW w:w="936" w:type="dxa"/>
            <w:tcBorders>
              <w:top w:val="nil"/>
              <w:left w:val="single" w:sz="6" w:space="0" w:color="auto"/>
              <w:bottom w:val="nil"/>
              <w:right w:val="single" w:sz="6" w:space="0" w:color="auto"/>
            </w:tcBorders>
          </w:tcPr>
          <w:p w14:paraId="5289FF53" w14:textId="77777777" w:rsidR="00000000" w:rsidRDefault="000F4E83">
            <w:pPr>
              <w:jc w:val="center"/>
              <w:pPrChange w:id="542" w:author="Author" w:date="2021-06-19T18:34:00Z">
                <w:pPr>
                  <w:pStyle w:val="Tableau"/>
                  <w:spacing w:before="0"/>
                </w:pPr>
              </w:pPrChange>
            </w:pPr>
            <w:r>
              <w:t>64</w:t>
            </w:r>
          </w:p>
        </w:tc>
        <w:tc>
          <w:tcPr>
            <w:tcW w:w="887" w:type="dxa"/>
            <w:tcBorders>
              <w:top w:val="nil"/>
              <w:left w:val="single" w:sz="6" w:space="0" w:color="auto"/>
              <w:bottom w:val="nil"/>
              <w:right w:val="single" w:sz="6" w:space="0" w:color="auto"/>
            </w:tcBorders>
          </w:tcPr>
          <w:p w14:paraId="1314ECB2" w14:textId="77777777" w:rsidR="00000000" w:rsidRDefault="000F4E83">
            <w:pPr>
              <w:jc w:val="center"/>
              <w:pPrChange w:id="543" w:author="Author" w:date="2021-06-19T18:34:00Z">
                <w:pPr>
                  <w:pStyle w:val="Tableau"/>
                  <w:spacing w:before="0"/>
                </w:pPr>
              </w:pPrChange>
            </w:pPr>
            <w:r>
              <w:t>12 V</w:t>
            </w:r>
          </w:p>
        </w:tc>
        <w:tc>
          <w:tcPr>
            <w:tcW w:w="739" w:type="dxa"/>
            <w:tcBorders>
              <w:top w:val="nil"/>
              <w:left w:val="single" w:sz="6" w:space="0" w:color="auto"/>
              <w:bottom w:val="nil"/>
              <w:right w:val="single" w:sz="6" w:space="0" w:color="auto"/>
            </w:tcBorders>
          </w:tcPr>
          <w:p w14:paraId="24C91E77" w14:textId="77777777" w:rsidR="00000000" w:rsidRDefault="000F4E83">
            <w:pPr>
              <w:jc w:val="center"/>
              <w:pPrChange w:id="544" w:author="Author" w:date="2021-06-19T18:34:00Z">
                <w:pPr>
                  <w:pStyle w:val="Tableau"/>
                  <w:spacing w:before="0"/>
                </w:pPr>
              </w:pPrChange>
            </w:pPr>
            <w:r>
              <w:t>20</w:t>
            </w:r>
          </w:p>
        </w:tc>
        <w:tc>
          <w:tcPr>
            <w:tcW w:w="690" w:type="dxa"/>
            <w:tcBorders>
              <w:top w:val="nil"/>
              <w:left w:val="single" w:sz="6" w:space="0" w:color="auto"/>
              <w:bottom w:val="nil"/>
              <w:right w:val="single" w:sz="6" w:space="0" w:color="auto"/>
            </w:tcBorders>
          </w:tcPr>
          <w:p w14:paraId="52A27EBD" w14:textId="77777777" w:rsidR="00000000" w:rsidRDefault="000F4E83">
            <w:pPr>
              <w:jc w:val="center"/>
              <w:pPrChange w:id="545" w:author="Author" w:date="2021-06-19T18:34:00Z">
                <w:pPr>
                  <w:pStyle w:val="Tableau"/>
                  <w:spacing w:before="0"/>
                </w:pPr>
              </w:pPrChange>
            </w:pPr>
            <w:r>
              <w:t>12</w:t>
            </w:r>
          </w:p>
        </w:tc>
        <w:tc>
          <w:tcPr>
            <w:tcW w:w="887" w:type="dxa"/>
            <w:tcBorders>
              <w:top w:val="nil"/>
              <w:left w:val="single" w:sz="6" w:space="0" w:color="auto"/>
              <w:bottom w:val="nil"/>
              <w:right w:val="single" w:sz="6" w:space="0" w:color="auto"/>
            </w:tcBorders>
          </w:tcPr>
          <w:p w14:paraId="3EE50BC0" w14:textId="77777777" w:rsidR="00000000" w:rsidRDefault="000F4E83">
            <w:pPr>
              <w:jc w:val="center"/>
              <w:pPrChange w:id="546" w:author="Author" w:date="2021-06-19T18:34:00Z">
                <w:pPr>
                  <w:pStyle w:val="Tableau"/>
                  <w:spacing w:before="0"/>
                </w:pPr>
              </w:pPrChange>
            </w:pPr>
            <w:r>
              <w:t>NA</w:t>
            </w:r>
          </w:p>
        </w:tc>
        <w:tc>
          <w:tcPr>
            <w:tcW w:w="739" w:type="dxa"/>
            <w:tcBorders>
              <w:top w:val="nil"/>
              <w:left w:val="single" w:sz="6" w:space="0" w:color="auto"/>
              <w:bottom w:val="nil"/>
              <w:right w:val="nil"/>
            </w:tcBorders>
          </w:tcPr>
          <w:p w14:paraId="74009E96" w14:textId="77777777" w:rsidR="00000000" w:rsidRDefault="000F4E83">
            <w:pPr>
              <w:jc w:val="center"/>
              <w:pPrChange w:id="547" w:author="Author" w:date="2021-06-19T18:34:00Z">
                <w:pPr>
                  <w:pStyle w:val="Tableau"/>
                  <w:spacing w:before="0"/>
                </w:pPr>
              </w:pPrChange>
            </w:pPr>
            <w:r>
              <w:t>2018</w:t>
            </w:r>
          </w:p>
        </w:tc>
      </w:tr>
      <w:tr w:rsidR="00F80EF3" w14:paraId="2771C641" w14:textId="77777777">
        <w:tblPrEx>
          <w:tblCellMar>
            <w:top w:w="0" w:type="dxa"/>
            <w:left w:w="0" w:type="dxa"/>
            <w:bottom w:w="0" w:type="dxa"/>
            <w:right w:w="0" w:type="dxa"/>
          </w:tblCellMar>
        </w:tblPrEx>
        <w:tc>
          <w:tcPr>
            <w:tcW w:w="2019" w:type="dxa"/>
            <w:tcBorders>
              <w:top w:val="nil"/>
              <w:left w:val="nil"/>
              <w:bottom w:val="nil"/>
              <w:right w:val="single" w:sz="6" w:space="0" w:color="auto"/>
            </w:tcBorders>
          </w:tcPr>
          <w:p w14:paraId="250F8C96" w14:textId="40C4089D" w:rsidR="00000000" w:rsidRDefault="000F4E83">
            <w:pPr>
              <w:jc w:val="left"/>
            </w:pPr>
            <w:del w:id="548" w:author="Author" w:date="2021-06-19T18:34:00Z">
              <w:r>
                <w:rPr>
                  <w:rFonts w:cstheme="minorBidi"/>
                  <w:szCs w:val="24"/>
                </w:rPr>
                <w:delText>[</w:delText>
              </w:r>
              <w:r>
                <w:rPr>
                  <w:rFonts w:cstheme="minorBidi"/>
                  <w:szCs w:val="24"/>
                </w:rPr>
                <w:fldChar w:fldCharType="begin"/>
              </w:r>
              <w:r>
                <w:rPr>
                  <w:rFonts w:cstheme="minorBidi"/>
                  <w:szCs w:val="24"/>
                </w:rPr>
                <w:delInstrText xml:space="preserve"> REF BIB_jonveaux_arduino_like_2017 \h </w:delInstrText>
              </w:r>
              <w:r>
                <w:rPr>
                  <w:rFonts w:cstheme="minorBidi"/>
                  <w:szCs w:val="24"/>
                </w:rPr>
                <w:fldChar w:fldCharType="separate"/>
              </w:r>
              <w:r>
                <w:rPr>
                  <w:rFonts w:cstheme="minorBidi"/>
                  <w:szCs w:val="24"/>
                </w:rPr>
                <w:delText>Jonveaux, 2017</w:delText>
              </w:r>
              <w:r>
                <w:rPr>
                  <w:rFonts w:cstheme="minorBidi"/>
                  <w:szCs w:val="24"/>
                </w:rPr>
                <w:fldChar w:fldCharType="end"/>
              </w:r>
              <w:r>
                <w:rPr>
                  <w:rFonts w:cstheme="minorBidi"/>
                  <w:szCs w:val="24"/>
                </w:rPr>
                <w:delText>]</w:delText>
              </w:r>
            </w:del>
            <w:ins w:id="549" w:author="Author" w:date="2021-06-19T18:34:00Z">
              <w:r>
                <w:t>[</w:t>
              </w:r>
              <w:r>
                <w:fldChar w:fldCharType="begin"/>
              </w:r>
              <w:r>
                <w:instrText xml:space="preserve">REF BIB_jonveaux_arduino_like_2017 \* MERGEFORMAT </w:instrText>
              </w:r>
              <w:r>
                <w:fldChar w:fldCharType="separate"/>
              </w:r>
              <w:r>
                <w:t>Jonveaux, 2017</w:t>
              </w:r>
              <w:r>
                <w:fldChar w:fldCharType="end"/>
              </w:r>
              <w:r>
                <w:t>]</w:t>
              </w:r>
            </w:ins>
          </w:p>
        </w:tc>
        <w:tc>
          <w:tcPr>
            <w:tcW w:w="936" w:type="dxa"/>
            <w:tcBorders>
              <w:top w:val="nil"/>
              <w:left w:val="single" w:sz="6" w:space="0" w:color="auto"/>
              <w:bottom w:val="nil"/>
              <w:right w:val="single" w:sz="6" w:space="0" w:color="auto"/>
            </w:tcBorders>
          </w:tcPr>
          <w:p w14:paraId="60910C4A" w14:textId="77777777" w:rsidR="00000000" w:rsidRDefault="000F4E83">
            <w:pPr>
              <w:jc w:val="center"/>
              <w:pPrChange w:id="550" w:author="Author" w:date="2021-06-19T18:34:00Z">
                <w:pPr>
                  <w:pStyle w:val="Tableau"/>
                  <w:spacing w:before="0"/>
                </w:pPr>
              </w:pPrChange>
            </w:pPr>
            <w:r>
              <w:t>Single</w:t>
            </w:r>
          </w:p>
        </w:tc>
        <w:tc>
          <w:tcPr>
            <w:tcW w:w="887" w:type="dxa"/>
            <w:tcBorders>
              <w:top w:val="nil"/>
              <w:left w:val="single" w:sz="6" w:space="0" w:color="auto"/>
              <w:bottom w:val="nil"/>
              <w:right w:val="single" w:sz="6" w:space="0" w:color="auto"/>
            </w:tcBorders>
          </w:tcPr>
          <w:p w14:paraId="37915CC2" w14:textId="77777777" w:rsidR="00000000" w:rsidRDefault="000F4E83">
            <w:pPr>
              <w:jc w:val="center"/>
              <w:pPrChange w:id="551" w:author="Author" w:date="2021-06-19T18:34:00Z">
                <w:pPr>
                  <w:pStyle w:val="Tableau"/>
                  <w:spacing w:before="0"/>
                </w:pPr>
              </w:pPrChange>
            </w:pPr>
            <w:r>
              <w:t>100Vpp</w:t>
            </w:r>
          </w:p>
        </w:tc>
        <w:tc>
          <w:tcPr>
            <w:tcW w:w="739" w:type="dxa"/>
            <w:tcBorders>
              <w:top w:val="nil"/>
              <w:left w:val="single" w:sz="6" w:space="0" w:color="auto"/>
              <w:bottom w:val="nil"/>
              <w:right w:val="single" w:sz="6" w:space="0" w:color="auto"/>
            </w:tcBorders>
          </w:tcPr>
          <w:p w14:paraId="5EA04B34" w14:textId="77777777" w:rsidR="00000000" w:rsidRDefault="000F4E83">
            <w:pPr>
              <w:jc w:val="center"/>
              <w:pPrChange w:id="552" w:author="Author" w:date="2021-06-19T18:34:00Z">
                <w:pPr>
                  <w:pStyle w:val="Tableau"/>
                  <w:spacing w:before="0"/>
                </w:pPr>
              </w:pPrChange>
            </w:pPr>
            <w:r>
              <w:t>22</w:t>
            </w:r>
          </w:p>
        </w:tc>
        <w:tc>
          <w:tcPr>
            <w:tcW w:w="690" w:type="dxa"/>
            <w:tcBorders>
              <w:top w:val="nil"/>
              <w:left w:val="single" w:sz="6" w:space="0" w:color="auto"/>
              <w:bottom w:val="nil"/>
              <w:right w:val="single" w:sz="6" w:space="0" w:color="auto"/>
            </w:tcBorders>
          </w:tcPr>
          <w:p w14:paraId="4671E3BB" w14:textId="77777777" w:rsidR="00000000" w:rsidRDefault="000F4E83">
            <w:pPr>
              <w:jc w:val="center"/>
              <w:pPrChange w:id="553" w:author="Author" w:date="2021-06-19T18:34:00Z">
                <w:pPr>
                  <w:pStyle w:val="Tableau"/>
                  <w:spacing w:before="0"/>
                </w:pPr>
              </w:pPrChange>
            </w:pPr>
            <w:r>
              <w:t>9</w:t>
            </w:r>
          </w:p>
        </w:tc>
        <w:tc>
          <w:tcPr>
            <w:tcW w:w="887" w:type="dxa"/>
            <w:tcBorders>
              <w:top w:val="nil"/>
              <w:left w:val="single" w:sz="6" w:space="0" w:color="auto"/>
              <w:bottom w:val="nil"/>
              <w:right w:val="single" w:sz="6" w:space="0" w:color="auto"/>
            </w:tcBorders>
          </w:tcPr>
          <w:p w14:paraId="1A3A4E9C" w14:textId="77777777" w:rsidR="00000000" w:rsidRDefault="000F4E83">
            <w:pPr>
              <w:jc w:val="center"/>
              <w:pPrChange w:id="554" w:author="Author" w:date="2021-06-19T18:34:00Z">
                <w:pPr>
                  <w:pStyle w:val="Tableau"/>
                  <w:spacing w:before="0"/>
                </w:pPr>
              </w:pPrChange>
            </w:pPr>
            <w:r>
              <w:t>AD8331</w:t>
            </w:r>
          </w:p>
        </w:tc>
        <w:tc>
          <w:tcPr>
            <w:tcW w:w="739" w:type="dxa"/>
            <w:tcBorders>
              <w:top w:val="nil"/>
              <w:left w:val="single" w:sz="6" w:space="0" w:color="auto"/>
              <w:bottom w:val="nil"/>
              <w:right w:val="nil"/>
            </w:tcBorders>
          </w:tcPr>
          <w:p w14:paraId="49E669B3" w14:textId="77777777" w:rsidR="00000000" w:rsidRDefault="000F4E83">
            <w:pPr>
              <w:jc w:val="center"/>
              <w:pPrChange w:id="555" w:author="Author" w:date="2021-06-19T18:34:00Z">
                <w:pPr>
                  <w:pStyle w:val="Tableau"/>
                  <w:spacing w:before="0"/>
                </w:pPr>
              </w:pPrChange>
            </w:pPr>
            <w:r>
              <w:t>2018</w:t>
            </w:r>
          </w:p>
        </w:tc>
      </w:tr>
      <w:tr w:rsidR="00F80EF3" w14:paraId="6442C5BF" w14:textId="77777777">
        <w:tblPrEx>
          <w:tblCellMar>
            <w:top w:w="0" w:type="dxa"/>
            <w:left w:w="0" w:type="dxa"/>
            <w:bottom w:w="0" w:type="dxa"/>
            <w:right w:w="0" w:type="dxa"/>
          </w:tblCellMar>
        </w:tblPrEx>
        <w:tc>
          <w:tcPr>
            <w:tcW w:w="2019" w:type="dxa"/>
            <w:tcBorders>
              <w:top w:val="nil"/>
              <w:left w:val="nil"/>
              <w:bottom w:val="nil"/>
              <w:right w:val="single" w:sz="6" w:space="0" w:color="auto"/>
            </w:tcBorders>
          </w:tcPr>
          <w:p w14:paraId="52CF775D" w14:textId="3B8B4641" w:rsidR="00000000" w:rsidRDefault="000F4E83">
            <w:pPr>
              <w:jc w:val="left"/>
            </w:pPr>
            <w:del w:id="556" w:author="Author" w:date="2021-06-19T18:34:00Z">
              <w:r>
                <w:rPr>
                  <w:rFonts w:cstheme="minorBidi"/>
                  <w:szCs w:val="24"/>
                </w:rPr>
                <w:delText>[</w:delText>
              </w:r>
              <w:r>
                <w:rPr>
                  <w:rFonts w:cstheme="minorBidi"/>
                  <w:szCs w:val="24"/>
                </w:rPr>
                <w:fldChar w:fldCharType="begin"/>
              </w:r>
              <w:r>
                <w:rPr>
                  <w:rFonts w:cstheme="minorBidi"/>
                  <w:szCs w:val="24"/>
                </w:rPr>
                <w:delInstrText xml:space="preserve"> REF BIB_kim_smart_phone_2017 \h </w:delInstrText>
              </w:r>
              <w:r>
                <w:rPr>
                  <w:rFonts w:cstheme="minorBidi"/>
                  <w:szCs w:val="24"/>
                </w:rPr>
                <w:fldChar w:fldCharType="separate"/>
              </w:r>
              <w:r>
                <w:rPr>
                  <w:rFonts w:cstheme="minorBidi"/>
                  <w:szCs w:val="24"/>
                </w:rPr>
                <w:delText>Kim et  al., 2017</w:delText>
              </w:r>
              <w:r>
                <w:rPr>
                  <w:rFonts w:cstheme="minorBidi"/>
                  <w:szCs w:val="24"/>
                </w:rPr>
                <w:fldChar w:fldCharType="end"/>
              </w:r>
              <w:r>
                <w:rPr>
                  <w:rFonts w:cstheme="minorBidi"/>
                  <w:szCs w:val="24"/>
                </w:rPr>
                <w:delText>]</w:delText>
              </w:r>
            </w:del>
            <w:ins w:id="557" w:author="Author" w:date="2021-06-19T18:34:00Z">
              <w:r>
                <w:t>[</w:t>
              </w:r>
              <w:r>
                <w:fldChar w:fldCharType="begin"/>
              </w:r>
              <w:r>
                <w:instrText xml:space="preserve">REF BIB_kim_smart_phone_2017 \* MERGEFORMAT </w:instrText>
              </w:r>
              <w:r>
                <w:fldChar w:fldCharType="separate"/>
              </w:r>
              <w:r>
                <w:t>Kim et  al., 2017</w:t>
              </w:r>
              <w:r>
                <w:fldChar w:fldCharType="end"/>
              </w:r>
              <w:r>
                <w:t>]</w:t>
              </w:r>
            </w:ins>
          </w:p>
        </w:tc>
        <w:tc>
          <w:tcPr>
            <w:tcW w:w="936" w:type="dxa"/>
            <w:tcBorders>
              <w:top w:val="nil"/>
              <w:left w:val="single" w:sz="6" w:space="0" w:color="auto"/>
              <w:bottom w:val="nil"/>
              <w:right w:val="single" w:sz="6" w:space="0" w:color="auto"/>
            </w:tcBorders>
          </w:tcPr>
          <w:p w14:paraId="7C231D1F" w14:textId="77777777" w:rsidR="00000000" w:rsidRDefault="000F4E83">
            <w:pPr>
              <w:jc w:val="center"/>
              <w:pPrChange w:id="558" w:author="Author" w:date="2021-06-19T18:34:00Z">
                <w:pPr>
                  <w:pStyle w:val="Tableau"/>
                  <w:spacing w:before="0"/>
                </w:pPr>
              </w:pPrChange>
            </w:pPr>
            <w:r>
              <w:t>128 (32 ch)</w:t>
            </w:r>
          </w:p>
        </w:tc>
        <w:tc>
          <w:tcPr>
            <w:tcW w:w="887" w:type="dxa"/>
            <w:tcBorders>
              <w:top w:val="nil"/>
              <w:left w:val="single" w:sz="6" w:space="0" w:color="auto"/>
              <w:bottom w:val="nil"/>
              <w:right w:val="single" w:sz="6" w:space="0" w:color="auto"/>
            </w:tcBorders>
          </w:tcPr>
          <w:p w14:paraId="6A213581" w14:textId="77777777" w:rsidR="00000000" w:rsidRDefault="000F4E83">
            <w:pPr>
              <w:jc w:val="center"/>
              <w:pPrChange w:id="559" w:author="Author" w:date="2021-06-19T18:34:00Z">
                <w:pPr>
                  <w:pStyle w:val="Tableau"/>
                  <w:spacing w:before="0"/>
                </w:pPr>
              </w:pPrChange>
            </w:pPr>
            <w:r>
              <w:t>+-80 V</w:t>
            </w:r>
          </w:p>
        </w:tc>
        <w:tc>
          <w:tcPr>
            <w:tcW w:w="739" w:type="dxa"/>
            <w:tcBorders>
              <w:top w:val="nil"/>
              <w:left w:val="single" w:sz="6" w:space="0" w:color="auto"/>
              <w:bottom w:val="nil"/>
              <w:right w:val="single" w:sz="6" w:space="0" w:color="auto"/>
            </w:tcBorders>
          </w:tcPr>
          <w:p w14:paraId="170E90D3" w14:textId="77777777" w:rsidR="00000000" w:rsidRDefault="000F4E83">
            <w:pPr>
              <w:jc w:val="center"/>
              <w:pPrChange w:id="560" w:author="Author" w:date="2021-06-19T18:34:00Z">
                <w:pPr>
                  <w:pStyle w:val="Tableau"/>
                  <w:spacing w:before="0"/>
                </w:pPr>
              </w:pPrChange>
            </w:pPr>
            <w:r>
              <w:t>50</w:t>
            </w:r>
          </w:p>
        </w:tc>
        <w:tc>
          <w:tcPr>
            <w:tcW w:w="690" w:type="dxa"/>
            <w:tcBorders>
              <w:top w:val="nil"/>
              <w:left w:val="single" w:sz="6" w:space="0" w:color="auto"/>
              <w:bottom w:val="nil"/>
              <w:right w:val="single" w:sz="6" w:space="0" w:color="auto"/>
            </w:tcBorders>
          </w:tcPr>
          <w:p w14:paraId="24D6A4E7" w14:textId="77777777" w:rsidR="00000000" w:rsidRDefault="000F4E83">
            <w:pPr>
              <w:jc w:val="center"/>
              <w:pPrChange w:id="561" w:author="Author" w:date="2021-06-19T18:34:00Z">
                <w:pPr>
                  <w:pStyle w:val="Tableau"/>
                  <w:spacing w:before="0"/>
                </w:pPr>
              </w:pPrChange>
            </w:pPr>
            <w:r>
              <w:t>12</w:t>
            </w:r>
          </w:p>
        </w:tc>
        <w:tc>
          <w:tcPr>
            <w:tcW w:w="887" w:type="dxa"/>
            <w:tcBorders>
              <w:top w:val="nil"/>
              <w:left w:val="single" w:sz="6" w:space="0" w:color="auto"/>
              <w:bottom w:val="nil"/>
              <w:right w:val="single" w:sz="6" w:space="0" w:color="auto"/>
            </w:tcBorders>
          </w:tcPr>
          <w:p w14:paraId="5980F8E0" w14:textId="77777777" w:rsidR="00000000" w:rsidRDefault="000F4E83">
            <w:pPr>
              <w:jc w:val="center"/>
              <w:pPrChange w:id="562" w:author="Author" w:date="2021-06-19T18:34:00Z">
                <w:pPr>
                  <w:pStyle w:val="Tableau"/>
                  <w:spacing w:before="0"/>
                </w:pPr>
              </w:pPrChange>
            </w:pPr>
            <w:r>
              <w:t>NA</w:t>
            </w:r>
          </w:p>
        </w:tc>
        <w:tc>
          <w:tcPr>
            <w:tcW w:w="739" w:type="dxa"/>
            <w:tcBorders>
              <w:top w:val="nil"/>
              <w:left w:val="single" w:sz="6" w:space="0" w:color="auto"/>
              <w:bottom w:val="nil"/>
              <w:right w:val="nil"/>
            </w:tcBorders>
          </w:tcPr>
          <w:p w14:paraId="43D883BD" w14:textId="77777777" w:rsidR="00000000" w:rsidRDefault="000F4E83">
            <w:pPr>
              <w:jc w:val="center"/>
              <w:pPrChange w:id="563" w:author="Author" w:date="2021-06-19T18:34:00Z">
                <w:pPr>
                  <w:pStyle w:val="Tableau"/>
                  <w:spacing w:before="0"/>
                </w:pPr>
              </w:pPrChange>
            </w:pPr>
            <w:r>
              <w:t>2017</w:t>
            </w:r>
          </w:p>
        </w:tc>
      </w:tr>
      <w:tr w:rsidR="00F80EF3" w14:paraId="725DA02C" w14:textId="77777777">
        <w:tblPrEx>
          <w:tblCellMar>
            <w:top w:w="0" w:type="dxa"/>
            <w:left w:w="0" w:type="dxa"/>
            <w:bottom w:w="0" w:type="dxa"/>
            <w:right w:w="0" w:type="dxa"/>
          </w:tblCellMar>
        </w:tblPrEx>
        <w:tc>
          <w:tcPr>
            <w:tcW w:w="2019" w:type="dxa"/>
            <w:tcBorders>
              <w:top w:val="nil"/>
              <w:left w:val="nil"/>
              <w:bottom w:val="nil"/>
              <w:right w:val="single" w:sz="6" w:space="0" w:color="auto"/>
            </w:tcBorders>
          </w:tcPr>
          <w:p w14:paraId="70A9134A" w14:textId="6912EF92" w:rsidR="00000000" w:rsidRDefault="000F4E83">
            <w:pPr>
              <w:jc w:val="left"/>
            </w:pPr>
            <w:del w:id="564" w:author="Author" w:date="2021-06-19T18:34:00Z">
              <w:r>
                <w:rPr>
                  <w:rFonts w:cstheme="minorBidi"/>
                  <w:szCs w:val="24"/>
                </w:rPr>
                <w:delText>[</w:delText>
              </w:r>
              <w:r>
                <w:rPr>
                  <w:rFonts w:cstheme="minorBidi"/>
                  <w:szCs w:val="24"/>
                </w:rPr>
                <w:fldChar w:fldCharType="begin"/>
              </w:r>
              <w:r>
                <w:rPr>
                  <w:rFonts w:cstheme="minorBidi"/>
                  <w:szCs w:val="24"/>
                </w:rPr>
                <w:delInstrText xml:space="preserve"> REF BIB_kruizinga_compressive_2017 \h </w:delInstrText>
              </w:r>
              <w:r>
                <w:rPr>
                  <w:rFonts w:cstheme="minorBidi"/>
                  <w:szCs w:val="24"/>
                </w:rPr>
                <w:fldChar w:fldCharType="separate"/>
              </w:r>
              <w:r>
                <w:rPr>
                  <w:rFonts w:cstheme="minorBidi"/>
                  <w:szCs w:val="24"/>
                </w:rPr>
                <w:delText>Kruizinga et  al., 2017</w:delText>
              </w:r>
              <w:r>
                <w:rPr>
                  <w:rFonts w:cstheme="minorBidi"/>
                  <w:szCs w:val="24"/>
                </w:rPr>
                <w:fldChar w:fldCharType="end"/>
              </w:r>
              <w:r>
                <w:rPr>
                  <w:rFonts w:cstheme="minorBidi"/>
                  <w:szCs w:val="24"/>
                </w:rPr>
                <w:delText>]</w:delText>
              </w:r>
            </w:del>
            <w:ins w:id="565" w:author="Author" w:date="2021-06-19T18:34:00Z">
              <w:r>
                <w:t>[</w:t>
              </w:r>
              <w:r>
                <w:fldChar w:fldCharType="begin"/>
              </w:r>
              <w:r>
                <w:instrText xml:space="preserve">REF BIB_kruizinga_compressive_2017 \* MERGEFORMAT </w:instrText>
              </w:r>
              <w:r>
                <w:fldChar w:fldCharType="separate"/>
              </w:r>
              <w:r>
                <w:t>Kruizinga et  al., 2017</w:t>
              </w:r>
              <w:r>
                <w:fldChar w:fldCharType="end"/>
              </w:r>
              <w:r>
                <w:t>]</w:t>
              </w:r>
            </w:ins>
          </w:p>
        </w:tc>
        <w:tc>
          <w:tcPr>
            <w:tcW w:w="936" w:type="dxa"/>
            <w:tcBorders>
              <w:top w:val="nil"/>
              <w:left w:val="single" w:sz="6" w:space="0" w:color="auto"/>
              <w:bottom w:val="nil"/>
              <w:right w:val="single" w:sz="6" w:space="0" w:color="auto"/>
            </w:tcBorders>
          </w:tcPr>
          <w:p w14:paraId="2155F519" w14:textId="77777777" w:rsidR="00000000" w:rsidRDefault="000F4E83">
            <w:pPr>
              <w:jc w:val="center"/>
              <w:pPrChange w:id="566" w:author="Author" w:date="2021-06-19T18:34:00Z">
                <w:pPr>
                  <w:pStyle w:val="Tableau"/>
                  <w:spacing w:before="0"/>
                </w:pPr>
              </w:pPrChange>
            </w:pPr>
            <w:r>
              <w:t>Single</w:t>
            </w:r>
          </w:p>
        </w:tc>
        <w:tc>
          <w:tcPr>
            <w:tcW w:w="887" w:type="dxa"/>
            <w:tcBorders>
              <w:top w:val="nil"/>
              <w:left w:val="single" w:sz="6" w:space="0" w:color="auto"/>
              <w:bottom w:val="nil"/>
              <w:right w:val="single" w:sz="6" w:space="0" w:color="auto"/>
            </w:tcBorders>
          </w:tcPr>
          <w:p w14:paraId="79A87341" w14:textId="77777777" w:rsidR="00000000" w:rsidRDefault="000F4E83">
            <w:pPr>
              <w:jc w:val="center"/>
              <w:pPrChange w:id="567" w:author="Author" w:date="2021-06-19T18:34:00Z">
                <w:pPr>
                  <w:pStyle w:val="Tableau"/>
                  <w:spacing w:before="0"/>
                </w:pPr>
              </w:pPrChange>
            </w:pPr>
            <w:r>
              <w:t>100 Vpp</w:t>
            </w:r>
          </w:p>
        </w:tc>
        <w:tc>
          <w:tcPr>
            <w:tcW w:w="739" w:type="dxa"/>
            <w:tcBorders>
              <w:top w:val="nil"/>
              <w:left w:val="single" w:sz="6" w:space="0" w:color="auto"/>
              <w:bottom w:val="nil"/>
              <w:right w:val="single" w:sz="6" w:space="0" w:color="auto"/>
            </w:tcBorders>
          </w:tcPr>
          <w:p w14:paraId="4E5A8723" w14:textId="77777777" w:rsidR="00000000" w:rsidRDefault="000F4E83">
            <w:pPr>
              <w:jc w:val="center"/>
              <w:pPrChange w:id="568" w:author="Author" w:date="2021-06-19T18:34:00Z">
                <w:pPr>
                  <w:pStyle w:val="Tableau"/>
                  <w:spacing w:before="0"/>
                </w:pPr>
              </w:pPrChange>
            </w:pPr>
            <w:r>
              <w:t>200</w:t>
            </w:r>
          </w:p>
        </w:tc>
        <w:tc>
          <w:tcPr>
            <w:tcW w:w="690" w:type="dxa"/>
            <w:tcBorders>
              <w:top w:val="nil"/>
              <w:left w:val="single" w:sz="6" w:space="0" w:color="auto"/>
              <w:bottom w:val="nil"/>
              <w:right w:val="single" w:sz="6" w:space="0" w:color="auto"/>
            </w:tcBorders>
          </w:tcPr>
          <w:p w14:paraId="01FF33BE" w14:textId="77777777" w:rsidR="00000000" w:rsidRDefault="000F4E83">
            <w:pPr>
              <w:jc w:val="center"/>
              <w:pPrChange w:id="569" w:author="Author" w:date="2021-06-19T18:34:00Z">
                <w:pPr>
                  <w:pStyle w:val="Tableau"/>
                  <w:spacing w:before="0"/>
                </w:pPr>
              </w:pPrChange>
            </w:pPr>
            <w:r>
              <w:t>12</w:t>
            </w:r>
          </w:p>
        </w:tc>
        <w:tc>
          <w:tcPr>
            <w:tcW w:w="887" w:type="dxa"/>
            <w:tcBorders>
              <w:top w:val="nil"/>
              <w:left w:val="single" w:sz="6" w:space="0" w:color="auto"/>
              <w:bottom w:val="nil"/>
              <w:right w:val="single" w:sz="6" w:space="0" w:color="auto"/>
            </w:tcBorders>
          </w:tcPr>
          <w:p w14:paraId="3670B453" w14:textId="77777777" w:rsidR="00000000" w:rsidRDefault="000F4E83">
            <w:pPr>
              <w:jc w:val="center"/>
              <w:pPrChange w:id="570" w:author="Author" w:date="2021-06-19T18:34:00Z">
                <w:pPr>
                  <w:pStyle w:val="Tableau"/>
                  <w:spacing w:before="0"/>
                </w:pPr>
              </w:pPrChange>
            </w:pPr>
            <w:r>
              <w:t>NA</w:t>
            </w:r>
          </w:p>
        </w:tc>
        <w:tc>
          <w:tcPr>
            <w:tcW w:w="739" w:type="dxa"/>
            <w:tcBorders>
              <w:top w:val="nil"/>
              <w:left w:val="single" w:sz="6" w:space="0" w:color="auto"/>
              <w:bottom w:val="nil"/>
              <w:right w:val="nil"/>
            </w:tcBorders>
          </w:tcPr>
          <w:p w14:paraId="1CC2A5C1" w14:textId="77777777" w:rsidR="00000000" w:rsidRDefault="000F4E83">
            <w:pPr>
              <w:jc w:val="center"/>
              <w:pPrChange w:id="571" w:author="Author" w:date="2021-06-19T18:34:00Z">
                <w:pPr>
                  <w:pStyle w:val="Tableau"/>
                  <w:spacing w:before="0"/>
                </w:pPr>
              </w:pPrChange>
            </w:pPr>
            <w:r>
              <w:t>2017</w:t>
            </w:r>
          </w:p>
        </w:tc>
      </w:tr>
      <w:tr w:rsidR="00F80EF3" w14:paraId="1C083185" w14:textId="77777777">
        <w:tblPrEx>
          <w:tblCellMar>
            <w:top w:w="0" w:type="dxa"/>
            <w:left w:w="0" w:type="dxa"/>
            <w:bottom w:w="0" w:type="dxa"/>
            <w:right w:w="0" w:type="dxa"/>
          </w:tblCellMar>
        </w:tblPrEx>
        <w:tc>
          <w:tcPr>
            <w:tcW w:w="2019" w:type="dxa"/>
            <w:tcBorders>
              <w:top w:val="nil"/>
              <w:left w:val="nil"/>
              <w:bottom w:val="nil"/>
              <w:right w:val="single" w:sz="6" w:space="0" w:color="auto"/>
            </w:tcBorders>
          </w:tcPr>
          <w:p w14:paraId="0CD6A7A2" w14:textId="167DAA94" w:rsidR="00000000" w:rsidRDefault="000F4E83">
            <w:pPr>
              <w:jc w:val="left"/>
            </w:pPr>
            <w:del w:id="572" w:author="Author" w:date="2021-06-19T18:34:00Z">
              <w:r>
                <w:rPr>
                  <w:rFonts w:cstheme="minorBidi"/>
                  <w:szCs w:val="24"/>
                </w:rPr>
                <w:delText>[</w:delText>
              </w:r>
              <w:r>
                <w:rPr>
                  <w:rFonts w:cstheme="minorBidi"/>
                  <w:szCs w:val="24"/>
                </w:rPr>
                <w:fldChar w:fldCharType="begin"/>
              </w:r>
              <w:r>
                <w:rPr>
                  <w:rFonts w:cstheme="minorBidi"/>
                  <w:szCs w:val="24"/>
                </w:rPr>
                <w:delInstrText xml:space="preserve"> REF BIB_kushi_ultrasonic_2017 \h </w:delInstrText>
              </w:r>
              <w:r>
                <w:rPr>
                  <w:rFonts w:cstheme="minorBidi"/>
                  <w:szCs w:val="24"/>
                </w:rPr>
                <w:fldChar w:fldCharType="separate"/>
              </w:r>
              <w:r>
                <w:rPr>
                  <w:rFonts w:cstheme="minorBidi"/>
                  <w:szCs w:val="24"/>
                </w:rPr>
                <w:delText>Kushi and Suresh  Babu, 2017</w:delText>
              </w:r>
              <w:r>
                <w:rPr>
                  <w:rFonts w:cstheme="minorBidi"/>
                  <w:szCs w:val="24"/>
                </w:rPr>
                <w:fldChar w:fldCharType="end"/>
              </w:r>
              <w:r>
                <w:rPr>
                  <w:rFonts w:cstheme="minorBidi"/>
                  <w:szCs w:val="24"/>
                </w:rPr>
                <w:delText>]</w:delText>
              </w:r>
            </w:del>
            <w:ins w:id="573" w:author="Author" w:date="2021-06-19T18:34:00Z">
              <w:r>
                <w:t>[</w:t>
              </w:r>
              <w:r>
                <w:fldChar w:fldCharType="begin"/>
              </w:r>
              <w:r>
                <w:instrText xml:space="preserve">REF BIB_kushi_ultrasonic_2017 \* MERGEFORMAT </w:instrText>
              </w:r>
              <w:r>
                <w:fldChar w:fldCharType="separate"/>
              </w:r>
              <w:r>
                <w:t>Kushi and Suresh  Babu, 2017</w:t>
              </w:r>
              <w:r>
                <w:fldChar w:fldCharType="end"/>
              </w:r>
              <w:r>
                <w:t>]</w:t>
              </w:r>
            </w:ins>
          </w:p>
        </w:tc>
        <w:tc>
          <w:tcPr>
            <w:tcW w:w="936" w:type="dxa"/>
            <w:tcBorders>
              <w:top w:val="nil"/>
              <w:left w:val="single" w:sz="6" w:space="0" w:color="auto"/>
              <w:bottom w:val="nil"/>
              <w:right w:val="single" w:sz="6" w:space="0" w:color="auto"/>
            </w:tcBorders>
          </w:tcPr>
          <w:p w14:paraId="21E997D8" w14:textId="77777777" w:rsidR="00000000" w:rsidRDefault="000F4E83">
            <w:pPr>
              <w:jc w:val="center"/>
              <w:pPrChange w:id="574" w:author="Author" w:date="2021-06-19T18:34:00Z">
                <w:pPr>
                  <w:pStyle w:val="Tableau"/>
                  <w:spacing w:before="0"/>
                </w:pPr>
              </w:pPrChange>
            </w:pPr>
            <w:r>
              <w:t>Single</w:t>
            </w:r>
          </w:p>
        </w:tc>
        <w:tc>
          <w:tcPr>
            <w:tcW w:w="887" w:type="dxa"/>
            <w:tcBorders>
              <w:top w:val="nil"/>
              <w:left w:val="single" w:sz="6" w:space="0" w:color="auto"/>
              <w:bottom w:val="nil"/>
              <w:right w:val="single" w:sz="6" w:space="0" w:color="auto"/>
            </w:tcBorders>
          </w:tcPr>
          <w:p w14:paraId="1972F078" w14:textId="77777777" w:rsidR="00000000" w:rsidRDefault="000F4E83">
            <w:pPr>
              <w:jc w:val="center"/>
              <w:pPrChange w:id="575" w:author="Author" w:date="2021-06-19T18:34:00Z">
                <w:pPr>
                  <w:pStyle w:val="Tableau"/>
                  <w:spacing w:before="0"/>
                </w:pPr>
              </w:pPrChange>
            </w:pPr>
            <w:r>
              <w:t>NA</w:t>
            </w:r>
          </w:p>
        </w:tc>
        <w:tc>
          <w:tcPr>
            <w:tcW w:w="739" w:type="dxa"/>
            <w:tcBorders>
              <w:top w:val="nil"/>
              <w:left w:val="single" w:sz="6" w:space="0" w:color="auto"/>
              <w:bottom w:val="nil"/>
              <w:right w:val="single" w:sz="6" w:space="0" w:color="auto"/>
            </w:tcBorders>
          </w:tcPr>
          <w:p w14:paraId="697FEB81" w14:textId="77777777" w:rsidR="00000000" w:rsidRDefault="000F4E83">
            <w:pPr>
              <w:jc w:val="center"/>
              <w:pPrChange w:id="576" w:author="Author" w:date="2021-06-19T18:34:00Z">
                <w:pPr>
                  <w:pStyle w:val="Tableau"/>
                  <w:spacing w:before="0"/>
                </w:pPr>
              </w:pPrChange>
            </w:pPr>
            <w:r>
              <w:t>100</w:t>
            </w:r>
          </w:p>
        </w:tc>
        <w:tc>
          <w:tcPr>
            <w:tcW w:w="690" w:type="dxa"/>
            <w:tcBorders>
              <w:top w:val="nil"/>
              <w:left w:val="single" w:sz="6" w:space="0" w:color="auto"/>
              <w:bottom w:val="nil"/>
              <w:right w:val="single" w:sz="6" w:space="0" w:color="auto"/>
            </w:tcBorders>
          </w:tcPr>
          <w:p w14:paraId="6B7AB1BE" w14:textId="77777777" w:rsidR="00000000" w:rsidRDefault="000F4E83">
            <w:pPr>
              <w:jc w:val="center"/>
              <w:pPrChange w:id="577" w:author="Author" w:date="2021-06-19T18:34:00Z">
                <w:pPr>
                  <w:pStyle w:val="Tableau"/>
                  <w:spacing w:before="0"/>
                </w:pPr>
              </w:pPrChange>
            </w:pPr>
            <w:r>
              <w:t>14</w:t>
            </w:r>
          </w:p>
        </w:tc>
        <w:tc>
          <w:tcPr>
            <w:tcW w:w="887" w:type="dxa"/>
            <w:tcBorders>
              <w:top w:val="nil"/>
              <w:left w:val="single" w:sz="6" w:space="0" w:color="auto"/>
              <w:bottom w:val="nil"/>
              <w:right w:val="single" w:sz="6" w:space="0" w:color="auto"/>
            </w:tcBorders>
          </w:tcPr>
          <w:p w14:paraId="5D01A5DB" w14:textId="77777777" w:rsidR="00000000" w:rsidRDefault="000F4E83">
            <w:pPr>
              <w:jc w:val="center"/>
              <w:pPrChange w:id="578" w:author="Author" w:date="2021-06-19T18:34:00Z">
                <w:pPr>
                  <w:pStyle w:val="Tableau"/>
                  <w:spacing w:before="0"/>
                </w:pPr>
              </w:pPrChange>
            </w:pPr>
            <w:r>
              <w:t>NA</w:t>
            </w:r>
          </w:p>
        </w:tc>
        <w:tc>
          <w:tcPr>
            <w:tcW w:w="739" w:type="dxa"/>
            <w:tcBorders>
              <w:top w:val="nil"/>
              <w:left w:val="single" w:sz="6" w:space="0" w:color="auto"/>
              <w:bottom w:val="nil"/>
              <w:right w:val="nil"/>
            </w:tcBorders>
          </w:tcPr>
          <w:p w14:paraId="2344A8B0" w14:textId="77777777" w:rsidR="00000000" w:rsidRDefault="000F4E83">
            <w:pPr>
              <w:jc w:val="center"/>
              <w:pPrChange w:id="579" w:author="Author" w:date="2021-06-19T18:34:00Z">
                <w:pPr>
                  <w:pStyle w:val="Tableau"/>
                  <w:spacing w:before="0"/>
                </w:pPr>
              </w:pPrChange>
            </w:pPr>
            <w:r>
              <w:t>2017</w:t>
            </w:r>
          </w:p>
        </w:tc>
      </w:tr>
      <w:tr w:rsidR="00F80EF3" w14:paraId="5A8EA6A4" w14:textId="77777777">
        <w:tblPrEx>
          <w:tblCellMar>
            <w:top w:w="0" w:type="dxa"/>
            <w:left w:w="0" w:type="dxa"/>
            <w:bottom w:w="0" w:type="dxa"/>
            <w:right w:w="0" w:type="dxa"/>
          </w:tblCellMar>
        </w:tblPrEx>
        <w:tc>
          <w:tcPr>
            <w:tcW w:w="2019" w:type="dxa"/>
            <w:tcBorders>
              <w:top w:val="nil"/>
              <w:left w:val="nil"/>
              <w:bottom w:val="nil"/>
              <w:right w:val="single" w:sz="6" w:space="0" w:color="auto"/>
            </w:tcBorders>
          </w:tcPr>
          <w:p w14:paraId="01607D08" w14:textId="6E05B0E0" w:rsidR="00000000" w:rsidRDefault="000F4E83">
            <w:pPr>
              <w:jc w:val="left"/>
            </w:pPr>
            <w:del w:id="580" w:author="Author" w:date="2021-06-19T18:34:00Z">
              <w:r>
                <w:rPr>
                  <w:rFonts w:cstheme="minorBidi"/>
                  <w:szCs w:val="24"/>
                </w:rPr>
                <w:delText>[</w:delText>
              </w:r>
              <w:r>
                <w:rPr>
                  <w:rFonts w:cstheme="minorBidi"/>
                  <w:szCs w:val="24"/>
                </w:rPr>
                <w:fldChar w:fldCharType="begin"/>
              </w:r>
              <w:r>
                <w:rPr>
                  <w:rFonts w:cstheme="minorBidi"/>
                  <w:szCs w:val="24"/>
                </w:rPr>
                <w:delInstrText xml:space="preserve"> REF BIB_lee_new_2014 \h </w:delInstrText>
              </w:r>
              <w:r>
                <w:rPr>
                  <w:rFonts w:cstheme="minorBidi"/>
                  <w:szCs w:val="24"/>
                </w:rPr>
                <w:fldChar w:fldCharType="separate"/>
              </w:r>
              <w:r>
                <w:rPr>
                  <w:rFonts w:cstheme="minorBidi"/>
                  <w:szCs w:val="24"/>
                </w:rPr>
                <w:delText>Lee et  al., 2014b</w:delText>
              </w:r>
              <w:r>
                <w:rPr>
                  <w:rFonts w:cstheme="minorBidi"/>
                  <w:szCs w:val="24"/>
                </w:rPr>
                <w:fldChar w:fldCharType="end"/>
              </w:r>
              <w:r>
                <w:rPr>
                  <w:rFonts w:cstheme="minorBidi"/>
                  <w:szCs w:val="24"/>
                </w:rPr>
                <w:delText>]</w:delText>
              </w:r>
            </w:del>
            <w:ins w:id="581" w:author="Author" w:date="2021-06-19T18:34:00Z">
              <w:r>
                <w:t>[</w:t>
              </w:r>
              <w:r>
                <w:fldChar w:fldCharType="begin"/>
              </w:r>
              <w:r>
                <w:instrText xml:space="preserve">REF BIB_lee_new_2014 \* MERGEFORMAT </w:instrText>
              </w:r>
              <w:r>
                <w:fldChar w:fldCharType="separate"/>
              </w:r>
              <w:r>
                <w:t>Lee et  al., 2014b</w:t>
              </w:r>
              <w:r>
                <w:fldChar w:fldCharType="end"/>
              </w:r>
              <w:r>
                <w:t>]</w:t>
              </w:r>
            </w:ins>
          </w:p>
        </w:tc>
        <w:tc>
          <w:tcPr>
            <w:tcW w:w="936" w:type="dxa"/>
            <w:tcBorders>
              <w:top w:val="nil"/>
              <w:left w:val="single" w:sz="6" w:space="0" w:color="auto"/>
              <w:bottom w:val="nil"/>
              <w:right w:val="single" w:sz="6" w:space="0" w:color="auto"/>
            </w:tcBorders>
          </w:tcPr>
          <w:p w14:paraId="6DA95AD8" w14:textId="77777777" w:rsidR="00000000" w:rsidRDefault="000F4E83">
            <w:pPr>
              <w:jc w:val="center"/>
              <w:pPrChange w:id="582" w:author="Author" w:date="2021-06-19T18:34:00Z">
                <w:pPr>
                  <w:pStyle w:val="Tableau"/>
                  <w:spacing w:before="0"/>
                </w:pPr>
              </w:pPrChange>
            </w:pPr>
            <w:r>
              <w:t>16</w:t>
            </w:r>
          </w:p>
        </w:tc>
        <w:tc>
          <w:tcPr>
            <w:tcW w:w="887" w:type="dxa"/>
            <w:tcBorders>
              <w:top w:val="nil"/>
              <w:left w:val="single" w:sz="6" w:space="0" w:color="auto"/>
              <w:bottom w:val="nil"/>
              <w:right w:val="single" w:sz="6" w:space="0" w:color="auto"/>
            </w:tcBorders>
          </w:tcPr>
          <w:p w14:paraId="150F007E" w14:textId="77777777" w:rsidR="00000000" w:rsidRDefault="000F4E83">
            <w:pPr>
              <w:jc w:val="center"/>
              <w:pPrChange w:id="583" w:author="Author" w:date="2021-06-19T18:34:00Z">
                <w:pPr>
                  <w:pStyle w:val="Tableau"/>
                  <w:spacing w:before="0"/>
                </w:pPr>
              </w:pPrChange>
            </w:pPr>
            <w:r>
              <w:t>NA</w:t>
            </w:r>
          </w:p>
        </w:tc>
        <w:tc>
          <w:tcPr>
            <w:tcW w:w="739" w:type="dxa"/>
            <w:tcBorders>
              <w:top w:val="nil"/>
              <w:left w:val="single" w:sz="6" w:space="0" w:color="auto"/>
              <w:bottom w:val="nil"/>
              <w:right w:val="single" w:sz="6" w:space="0" w:color="auto"/>
            </w:tcBorders>
          </w:tcPr>
          <w:p w14:paraId="7B928FB4" w14:textId="77777777" w:rsidR="00000000" w:rsidRDefault="000F4E83">
            <w:pPr>
              <w:jc w:val="center"/>
              <w:pPrChange w:id="584" w:author="Author" w:date="2021-06-19T18:34:00Z">
                <w:pPr>
                  <w:pStyle w:val="Tableau"/>
                  <w:spacing w:before="0"/>
                </w:pPr>
              </w:pPrChange>
            </w:pPr>
            <w:r>
              <w:t>40</w:t>
            </w:r>
          </w:p>
        </w:tc>
        <w:tc>
          <w:tcPr>
            <w:tcW w:w="690" w:type="dxa"/>
            <w:tcBorders>
              <w:top w:val="nil"/>
              <w:left w:val="single" w:sz="6" w:space="0" w:color="auto"/>
              <w:bottom w:val="nil"/>
              <w:right w:val="single" w:sz="6" w:space="0" w:color="auto"/>
            </w:tcBorders>
          </w:tcPr>
          <w:p w14:paraId="409FD37E" w14:textId="77777777" w:rsidR="00000000" w:rsidRDefault="000F4E83">
            <w:pPr>
              <w:jc w:val="center"/>
              <w:pPrChange w:id="585" w:author="Author" w:date="2021-06-19T18:34:00Z">
                <w:pPr>
                  <w:pStyle w:val="Tableau"/>
                  <w:spacing w:before="0"/>
                </w:pPr>
              </w:pPrChange>
            </w:pPr>
          </w:p>
        </w:tc>
        <w:tc>
          <w:tcPr>
            <w:tcW w:w="887" w:type="dxa"/>
            <w:tcBorders>
              <w:top w:val="nil"/>
              <w:left w:val="single" w:sz="6" w:space="0" w:color="auto"/>
              <w:bottom w:val="nil"/>
              <w:right w:val="single" w:sz="6" w:space="0" w:color="auto"/>
            </w:tcBorders>
          </w:tcPr>
          <w:p w14:paraId="4E816037" w14:textId="77777777" w:rsidR="00000000" w:rsidRDefault="000F4E83">
            <w:pPr>
              <w:jc w:val="center"/>
              <w:pPrChange w:id="586" w:author="Author" w:date="2021-06-19T18:34:00Z">
                <w:pPr>
                  <w:pStyle w:val="Tableau"/>
                  <w:spacing w:before="0"/>
                </w:pPr>
              </w:pPrChange>
            </w:pPr>
            <w:r>
              <w:t>AFE5808</w:t>
            </w:r>
          </w:p>
        </w:tc>
        <w:tc>
          <w:tcPr>
            <w:tcW w:w="739" w:type="dxa"/>
            <w:tcBorders>
              <w:top w:val="nil"/>
              <w:left w:val="single" w:sz="6" w:space="0" w:color="auto"/>
              <w:bottom w:val="nil"/>
              <w:right w:val="nil"/>
            </w:tcBorders>
          </w:tcPr>
          <w:p w14:paraId="5454F6D8" w14:textId="77777777" w:rsidR="00000000" w:rsidRDefault="000F4E83">
            <w:pPr>
              <w:jc w:val="center"/>
              <w:pPrChange w:id="587" w:author="Author" w:date="2021-06-19T18:34:00Z">
                <w:pPr>
                  <w:pStyle w:val="Tableau"/>
                  <w:spacing w:before="0"/>
                </w:pPr>
              </w:pPrChange>
            </w:pPr>
            <w:r>
              <w:t>2014</w:t>
            </w:r>
          </w:p>
        </w:tc>
      </w:tr>
      <w:tr w:rsidR="00F80EF3" w14:paraId="421CA409" w14:textId="77777777">
        <w:tblPrEx>
          <w:tblCellMar>
            <w:top w:w="0" w:type="dxa"/>
            <w:left w:w="0" w:type="dxa"/>
            <w:bottom w:w="0" w:type="dxa"/>
            <w:right w:w="0" w:type="dxa"/>
          </w:tblCellMar>
        </w:tblPrEx>
        <w:tc>
          <w:tcPr>
            <w:tcW w:w="2019" w:type="dxa"/>
            <w:tcBorders>
              <w:top w:val="nil"/>
              <w:left w:val="nil"/>
              <w:bottom w:val="nil"/>
              <w:right w:val="single" w:sz="6" w:space="0" w:color="auto"/>
            </w:tcBorders>
          </w:tcPr>
          <w:p w14:paraId="2D9BCA2E" w14:textId="6B5F7BA8" w:rsidR="00000000" w:rsidRDefault="000F4E83">
            <w:pPr>
              <w:jc w:val="left"/>
            </w:pPr>
            <w:del w:id="588" w:author="Author" w:date="2021-06-19T18:34:00Z">
              <w:r>
                <w:rPr>
                  <w:rFonts w:cstheme="minorBidi"/>
                  <w:szCs w:val="24"/>
                </w:rPr>
                <w:delText>[</w:delText>
              </w:r>
              <w:r>
                <w:rPr>
                  <w:rFonts w:cstheme="minorBidi"/>
                  <w:szCs w:val="24"/>
                </w:rPr>
                <w:fldChar w:fldCharType="begin"/>
              </w:r>
              <w:r>
                <w:rPr>
                  <w:rFonts w:cstheme="minorBidi"/>
                  <w:szCs w:val="24"/>
                </w:rPr>
                <w:delInstrText xml:space="preserve"> REF BIB_li_new_2014 \h </w:delInstrText>
              </w:r>
              <w:r>
                <w:rPr>
                  <w:rFonts w:cstheme="minorBidi"/>
                  <w:szCs w:val="24"/>
                </w:rPr>
                <w:fldChar w:fldCharType="separate"/>
              </w:r>
              <w:r>
                <w:rPr>
                  <w:rFonts w:cstheme="minorBidi"/>
                  <w:szCs w:val="24"/>
                </w:rPr>
                <w:delText>Li et  al., 2014</w:delText>
              </w:r>
              <w:r>
                <w:rPr>
                  <w:rFonts w:cstheme="minorBidi"/>
                  <w:szCs w:val="24"/>
                </w:rPr>
                <w:fldChar w:fldCharType="end"/>
              </w:r>
              <w:r>
                <w:rPr>
                  <w:rFonts w:cstheme="minorBidi"/>
                  <w:szCs w:val="24"/>
                </w:rPr>
                <w:delText>]</w:delText>
              </w:r>
            </w:del>
            <w:ins w:id="589" w:author="Author" w:date="2021-06-19T18:34:00Z">
              <w:r>
                <w:t>[</w:t>
              </w:r>
              <w:r>
                <w:fldChar w:fldCharType="begin"/>
              </w:r>
              <w:r>
                <w:instrText xml:space="preserve">REF BIB_li_new_2014 \* MERGEFORMAT </w:instrText>
              </w:r>
              <w:r>
                <w:fldChar w:fldCharType="separate"/>
              </w:r>
              <w:r>
                <w:t>Li et  al., 2014</w:t>
              </w:r>
              <w:r>
                <w:fldChar w:fldCharType="end"/>
              </w:r>
              <w:r>
                <w:t>]</w:t>
              </w:r>
            </w:ins>
          </w:p>
        </w:tc>
        <w:tc>
          <w:tcPr>
            <w:tcW w:w="936" w:type="dxa"/>
            <w:tcBorders>
              <w:top w:val="nil"/>
              <w:left w:val="single" w:sz="6" w:space="0" w:color="auto"/>
              <w:bottom w:val="nil"/>
              <w:right w:val="single" w:sz="6" w:space="0" w:color="auto"/>
            </w:tcBorders>
          </w:tcPr>
          <w:p w14:paraId="4CA81011" w14:textId="77777777" w:rsidR="00000000" w:rsidRDefault="000F4E83">
            <w:pPr>
              <w:jc w:val="center"/>
              <w:pPrChange w:id="590" w:author="Author" w:date="2021-06-19T18:34:00Z">
                <w:pPr>
                  <w:pStyle w:val="Tableau"/>
                  <w:spacing w:before="0"/>
                </w:pPr>
              </w:pPrChange>
            </w:pPr>
            <w:r>
              <w:t>Single</w:t>
            </w:r>
          </w:p>
        </w:tc>
        <w:tc>
          <w:tcPr>
            <w:tcW w:w="887" w:type="dxa"/>
            <w:tcBorders>
              <w:top w:val="nil"/>
              <w:left w:val="single" w:sz="6" w:space="0" w:color="auto"/>
              <w:bottom w:val="nil"/>
              <w:right w:val="single" w:sz="6" w:space="0" w:color="auto"/>
            </w:tcBorders>
          </w:tcPr>
          <w:p w14:paraId="667D2F58" w14:textId="77777777" w:rsidR="00000000" w:rsidRDefault="000F4E83">
            <w:pPr>
              <w:jc w:val="center"/>
              <w:pPrChange w:id="591" w:author="Author" w:date="2021-06-19T18:34:00Z">
                <w:pPr>
                  <w:pStyle w:val="Tableau"/>
                  <w:spacing w:before="0"/>
                </w:pPr>
              </w:pPrChange>
            </w:pPr>
            <w:r>
              <w:t>80 V</w:t>
            </w:r>
          </w:p>
        </w:tc>
        <w:tc>
          <w:tcPr>
            <w:tcW w:w="739" w:type="dxa"/>
            <w:tcBorders>
              <w:top w:val="nil"/>
              <w:left w:val="single" w:sz="6" w:space="0" w:color="auto"/>
              <w:bottom w:val="nil"/>
              <w:right w:val="single" w:sz="6" w:space="0" w:color="auto"/>
            </w:tcBorders>
          </w:tcPr>
          <w:p w14:paraId="6B8E34A2" w14:textId="77777777" w:rsidR="00000000" w:rsidRDefault="000F4E83">
            <w:pPr>
              <w:jc w:val="center"/>
              <w:pPrChange w:id="592" w:author="Author" w:date="2021-06-19T18:34:00Z">
                <w:pPr>
                  <w:pStyle w:val="Tableau"/>
                  <w:spacing w:before="0"/>
                </w:pPr>
              </w:pPrChange>
            </w:pPr>
            <w:r>
              <w:t>40</w:t>
            </w:r>
          </w:p>
        </w:tc>
        <w:tc>
          <w:tcPr>
            <w:tcW w:w="690" w:type="dxa"/>
            <w:tcBorders>
              <w:top w:val="nil"/>
              <w:left w:val="single" w:sz="6" w:space="0" w:color="auto"/>
              <w:bottom w:val="nil"/>
              <w:right w:val="single" w:sz="6" w:space="0" w:color="auto"/>
            </w:tcBorders>
          </w:tcPr>
          <w:p w14:paraId="498619BF" w14:textId="77777777" w:rsidR="00000000" w:rsidRDefault="000F4E83">
            <w:pPr>
              <w:jc w:val="center"/>
              <w:pPrChange w:id="593" w:author="Author" w:date="2021-06-19T18:34:00Z">
                <w:pPr>
                  <w:pStyle w:val="Tableau"/>
                  <w:spacing w:before="0"/>
                </w:pPr>
              </w:pPrChange>
            </w:pPr>
            <w:r>
              <w:t>12</w:t>
            </w:r>
          </w:p>
        </w:tc>
        <w:tc>
          <w:tcPr>
            <w:tcW w:w="887" w:type="dxa"/>
            <w:tcBorders>
              <w:top w:val="nil"/>
              <w:left w:val="single" w:sz="6" w:space="0" w:color="auto"/>
              <w:bottom w:val="nil"/>
              <w:right w:val="single" w:sz="6" w:space="0" w:color="auto"/>
            </w:tcBorders>
          </w:tcPr>
          <w:p w14:paraId="389687A2" w14:textId="77777777" w:rsidR="00000000" w:rsidRDefault="000F4E83">
            <w:pPr>
              <w:jc w:val="center"/>
              <w:pPrChange w:id="594" w:author="Author" w:date="2021-06-19T18:34:00Z">
                <w:pPr>
                  <w:pStyle w:val="Tableau"/>
                  <w:spacing w:before="0"/>
                </w:pPr>
              </w:pPrChange>
            </w:pPr>
            <w:r>
              <w:t>AD9276</w:t>
            </w:r>
          </w:p>
        </w:tc>
        <w:tc>
          <w:tcPr>
            <w:tcW w:w="739" w:type="dxa"/>
            <w:tcBorders>
              <w:top w:val="nil"/>
              <w:left w:val="single" w:sz="6" w:space="0" w:color="auto"/>
              <w:bottom w:val="nil"/>
              <w:right w:val="nil"/>
            </w:tcBorders>
          </w:tcPr>
          <w:p w14:paraId="01DE2420" w14:textId="77777777" w:rsidR="00000000" w:rsidRDefault="000F4E83">
            <w:pPr>
              <w:jc w:val="center"/>
              <w:pPrChange w:id="595" w:author="Author" w:date="2021-06-19T18:34:00Z">
                <w:pPr>
                  <w:pStyle w:val="Tableau"/>
                  <w:spacing w:before="0"/>
                </w:pPr>
              </w:pPrChange>
            </w:pPr>
            <w:r>
              <w:t>2014</w:t>
            </w:r>
          </w:p>
        </w:tc>
      </w:tr>
      <w:tr w:rsidR="00F80EF3" w14:paraId="0AB173DF" w14:textId="77777777">
        <w:tblPrEx>
          <w:tblCellMar>
            <w:top w:w="0" w:type="dxa"/>
            <w:left w:w="0" w:type="dxa"/>
            <w:bottom w:w="0" w:type="dxa"/>
            <w:right w:w="0" w:type="dxa"/>
          </w:tblCellMar>
        </w:tblPrEx>
        <w:tc>
          <w:tcPr>
            <w:tcW w:w="2019" w:type="dxa"/>
            <w:tcBorders>
              <w:top w:val="nil"/>
              <w:left w:val="nil"/>
              <w:bottom w:val="nil"/>
              <w:right w:val="single" w:sz="6" w:space="0" w:color="auto"/>
            </w:tcBorders>
          </w:tcPr>
          <w:p w14:paraId="5FCDC0E4" w14:textId="4917C6A7" w:rsidR="00000000" w:rsidRDefault="000F4E83">
            <w:pPr>
              <w:jc w:val="left"/>
            </w:pPr>
            <w:del w:id="596" w:author="Author" w:date="2021-06-19T18:34:00Z">
              <w:r>
                <w:rPr>
                  <w:rFonts w:cstheme="minorBidi"/>
                  <w:szCs w:val="24"/>
                </w:rPr>
                <w:delText>[</w:delText>
              </w:r>
              <w:r>
                <w:rPr>
                  <w:rFonts w:cstheme="minorBidi"/>
                  <w:szCs w:val="24"/>
                </w:rPr>
                <w:fldChar w:fldCharType="begin"/>
              </w:r>
              <w:r>
                <w:rPr>
                  <w:rFonts w:cstheme="minorBidi"/>
                  <w:szCs w:val="24"/>
                </w:rPr>
                <w:delInstrText xml:space="preserve"> REF BIB_matera_smart_2018 \h </w:delInstrText>
              </w:r>
              <w:r>
                <w:rPr>
                  <w:rFonts w:cstheme="minorBidi"/>
                  <w:szCs w:val="24"/>
                </w:rPr>
                <w:fldChar w:fldCharType="separate"/>
              </w:r>
              <w:r>
                <w:rPr>
                  <w:rFonts w:cstheme="minorBidi"/>
                  <w:szCs w:val="24"/>
                </w:rPr>
                <w:delText>Matera et  al., 2018</w:delText>
              </w:r>
              <w:r>
                <w:rPr>
                  <w:rFonts w:cstheme="minorBidi"/>
                  <w:szCs w:val="24"/>
                </w:rPr>
                <w:fldChar w:fldCharType="end"/>
              </w:r>
              <w:r>
                <w:rPr>
                  <w:rFonts w:cstheme="minorBidi"/>
                  <w:szCs w:val="24"/>
                </w:rPr>
                <w:delText>]</w:delText>
              </w:r>
            </w:del>
            <w:ins w:id="597" w:author="Author" w:date="2021-06-19T18:34:00Z">
              <w:r>
                <w:t>[</w:t>
              </w:r>
              <w:r>
                <w:fldChar w:fldCharType="begin"/>
              </w:r>
              <w:r>
                <w:instrText xml:space="preserve">REF BIB_matera_smart_2018 \* MERGEFORMAT </w:instrText>
              </w:r>
              <w:r>
                <w:fldChar w:fldCharType="separate"/>
              </w:r>
              <w:r>
                <w:t>Matera et  al., 2018</w:t>
              </w:r>
              <w:r>
                <w:fldChar w:fldCharType="end"/>
              </w:r>
              <w:r>
                <w:t>]</w:t>
              </w:r>
            </w:ins>
          </w:p>
        </w:tc>
        <w:tc>
          <w:tcPr>
            <w:tcW w:w="936" w:type="dxa"/>
            <w:tcBorders>
              <w:top w:val="nil"/>
              <w:left w:val="single" w:sz="6" w:space="0" w:color="auto"/>
              <w:bottom w:val="nil"/>
              <w:right w:val="single" w:sz="6" w:space="0" w:color="auto"/>
            </w:tcBorders>
          </w:tcPr>
          <w:p w14:paraId="736DD094" w14:textId="77777777" w:rsidR="00000000" w:rsidRDefault="000F4E83">
            <w:pPr>
              <w:jc w:val="center"/>
              <w:pPrChange w:id="598" w:author="Author" w:date="2021-06-19T18:34:00Z">
                <w:pPr>
                  <w:pStyle w:val="Tableau"/>
                  <w:spacing w:before="0"/>
                </w:pPr>
              </w:pPrChange>
            </w:pPr>
            <w:r>
              <w:t>8</w:t>
            </w:r>
          </w:p>
        </w:tc>
        <w:tc>
          <w:tcPr>
            <w:tcW w:w="887" w:type="dxa"/>
            <w:tcBorders>
              <w:top w:val="nil"/>
              <w:left w:val="single" w:sz="6" w:space="0" w:color="auto"/>
              <w:bottom w:val="nil"/>
              <w:right w:val="single" w:sz="6" w:space="0" w:color="auto"/>
            </w:tcBorders>
          </w:tcPr>
          <w:p w14:paraId="56E7B13B" w14:textId="77777777" w:rsidR="00000000" w:rsidRDefault="000F4E83">
            <w:pPr>
              <w:jc w:val="center"/>
              <w:pPrChange w:id="599" w:author="Author" w:date="2021-06-19T18:34:00Z">
                <w:pPr>
                  <w:pStyle w:val="Tableau"/>
                  <w:spacing w:before="0"/>
                </w:pPr>
              </w:pPrChange>
            </w:pPr>
            <w:r>
              <w:t>6V</w:t>
            </w:r>
          </w:p>
        </w:tc>
        <w:tc>
          <w:tcPr>
            <w:tcW w:w="739" w:type="dxa"/>
            <w:tcBorders>
              <w:top w:val="nil"/>
              <w:left w:val="single" w:sz="6" w:space="0" w:color="auto"/>
              <w:bottom w:val="nil"/>
              <w:right w:val="single" w:sz="6" w:space="0" w:color="auto"/>
            </w:tcBorders>
          </w:tcPr>
          <w:p w14:paraId="1186FAD4" w14:textId="77777777" w:rsidR="00000000" w:rsidRDefault="000F4E83">
            <w:pPr>
              <w:jc w:val="center"/>
              <w:pPrChange w:id="600" w:author="Author" w:date="2021-06-19T18:34:00Z">
                <w:pPr>
                  <w:pStyle w:val="Tableau"/>
                  <w:spacing w:before="0"/>
                </w:pPr>
              </w:pPrChange>
            </w:pPr>
            <w:r>
              <w:t>75</w:t>
            </w:r>
          </w:p>
        </w:tc>
        <w:tc>
          <w:tcPr>
            <w:tcW w:w="690" w:type="dxa"/>
            <w:tcBorders>
              <w:top w:val="nil"/>
              <w:left w:val="single" w:sz="6" w:space="0" w:color="auto"/>
              <w:bottom w:val="nil"/>
              <w:right w:val="single" w:sz="6" w:space="0" w:color="auto"/>
            </w:tcBorders>
          </w:tcPr>
          <w:p w14:paraId="02515B0E" w14:textId="77777777" w:rsidR="00000000" w:rsidRDefault="000F4E83">
            <w:pPr>
              <w:jc w:val="center"/>
              <w:pPrChange w:id="601" w:author="Author" w:date="2021-06-19T18:34:00Z">
                <w:pPr>
                  <w:pStyle w:val="Tableau"/>
                  <w:spacing w:before="0"/>
                </w:pPr>
              </w:pPrChange>
            </w:pPr>
            <w:r>
              <w:t>14</w:t>
            </w:r>
          </w:p>
        </w:tc>
        <w:tc>
          <w:tcPr>
            <w:tcW w:w="887" w:type="dxa"/>
            <w:tcBorders>
              <w:top w:val="nil"/>
              <w:left w:val="single" w:sz="6" w:space="0" w:color="auto"/>
              <w:bottom w:val="nil"/>
              <w:right w:val="single" w:sz="6" w:space="0" w:color="auto"/>
            </w:tcBorders>
          </w:tcPr>
          <w:p w14:paraId="061ED8DE" w14:textId="77777777" w:rsidR="00000000" w:rsidRDefault="000F4E83">
            <w:pPr>
              <w:jc w:val="center"/>
              <w:pPrChange w:id="602" w:author="Author" w:date="2021-06-19T18:34:00Z">
                <w:pPr>
                  <w:pStyle w:val="Tableau"/>
                  <w:spacing w:before="0"/>
                </w:pPr>
              </w:pPrChange>
            </w:pPr>
            <w:r>
              <w:t>AFE5809</w:t>
            </w:r>
          </w:p>
        </w:tc>
        <w:tc>
          <w:tcPr>
            <w:tcW w:w="739" w:type="dxa"/>
            <w:tcBorders>
              <w:top w:val="nil"/>
              <w:left w:val="single" w:sz="6" w:space="0" w:color="auto"/>
              <w:bottom w:val="nil"/>
              <w:right w:val="nil"/>
            </w:tcBorders>
          </w:tcPr>
          <w:p w14:paraId="687279A4" w14:textId="77777777" w:rsidR="00000000" w:rsidRDefault="000F4E83">
            <w:pPr>
              <w:jc w:val="center"/>
              <w:pPrChange w:id="603" w:author="Author" w:date="2021-06-19T18:34:00Z">
                <w:pPr>
                  <w:pStyle w:val="Tableau"/>
                  <w:spacing w:before="0"/>
                </w:pPr>
              </w:pPrChange>
            </w:pPr>
            <w:r>
              <w:t>2018</w:t>
            </w:r>
          </w:p>
        </w:tc>
      </w:tr>
      <w:tr w:rsidR="00F80EF3" w14:paraId="0A790516" w14:textId="77777777">
        <w:tblPrEx>
          <w:tblCellMar>
            <w:top w:w="0" w:type="dxa"/>
            <w:left w:w="0" w:type="dxa"/>
            <w:bottom w:w="0" w:type="dxa"/>
            <w:right w:w="0" w:type="dxa"/>
          </w:tblCellMar>
        </w:tblPrEx>
        <w:tc>
          <w:tcPr>
            <w:tcW w:w="2019" w:type="dxa"/>
            <w:tcBorders>
              <w:top w:val="nil"/>
              <w:left w:val="nil"/>
              <w:bottom w:val="nil"/>
              <w:right w:val="single" w:sz="6" w:space="0" w:color="auto"/>
            </w:tcBorders>
          </w:tcPr>
          <w:p w14:paraId="54B6DA66" w14:textId="302CE0CA" w:rsidR="00000000" w:rsidRDefault="000F4E83">
            <w:pPr>
              <w:jc w:val="left"/>
            </w:pPr>
            <w:del w:id="604" w:author="Author" w:date="2021-06-19T18:34:00Z">
              <w:r>
                <w:rPr>
                  <w:rFonts w:cstheme="minorBidi"/>
                  <w:szCs w:val="24"/>
                </w:rPr>
                <w:delText>[</w:delText>
              </w:r>
              <w:r>
                <w:rPr>
                  <w:rFonts w:cstheme="minorBidi"/>
                  <w:szCs w:val="24"/>
                </w:rPr>
                <w:fldChar w:fldCharType="begin"/>
              </w:r>
              <w:r>
                <w:rPr>
                  <w:rFonts w:cstheme="minorBidi"/>
                  <w:szCs w:val="24"/>
                </w:rPr>
                <w:delInstrText xml:space="preserve"> REF BIB_nguyen_estimating_2019 \h </w:delInstrText>
              </w:r>
              <w:r>
                <w:rPr>
                  <w:rFonts w:cstheme="minorBidi"/>
                  <w:szCs w:val="24"/>
                </w:rPr>
                <w:fldChar w:fldCharType="separate"/>
              </w:r>
              <w:r>
                <w:rPr>
                  <w:rFonts w:cstheme="minorBidi"/>
                  <w:szCs w:val="24"/>
                </w:rPr>
                <w:delText>Nguyen et  al., 2019</w:delText>
              </w:r>
              <w:r>
                <w:rPr>
                  <w:rFonts w:cstheme="minorBidi"/>
                  <w:szCs w:val="24"/>
                </w:rPr>
                <w:fldChar w:fldCharType="end"/>
              </w:r>
              <w:r>
                <w:rPr>
                  <w:rFonts w:cstheme="minorBidi"/>
                  <w:szCs w:val="24"/>
                </w:rPr>
                <w:delText>]</w:delText>
              </w:r>
            </w:del>
            <w:ins w:id="605" w:author="Author" w:date="2021-06-19T18:34:00Z">
              <w:r>
                <w:t>[</w:t>
              </w:r>
              <w:r>
                <w:fldChar w:fldCharType="begin"/>
              </w:r>
              <w:r>
                <w:instrText xml:space="preserve">REF BIB_nguyen_estimating_2019 \* MERGEFORMAT </w:instrText>
              </w:r>
              <w:r>
                <w:fldChar w:fldCharType="separate"/>
              </w:r>
              <w:r>
                <w:t>Nguyen et  al., 2019</w:t>
              </w:r>
              <w:r>
                <w:fldChar w:fldCharType="end"/>
              </w:r>
              <w:r>
                <w:t>]</w:t>
              </w:r>
            </w:ins>
          </w:p>
        </w:tc>
        <w:tc>
          <w:tcPr>
            <w:tcW w:w="936" w:type="dxa"/>
            <w:tcBorders>
              <w:top w:val="nil"/>
              <w:left w:val="single" w:sz="6" w:space="0" w:color="auto"/>
              <w:bottom w:val="nil"/>
              <w:right w:val="single" w:sz="6" w:space="0" w:color="auto"/>
            </w:tcBorders>
          </w:tcPr>
          <w:p w14:paraId="05E5513A" w14:textId="77777777" w:rsidR="00000000" w:rsidRDefault="000F4E83">
            <w:pPr>
              <w:jc w:val="center"/>
              <w:pPrChange w:id="606" w:author="Author" w:date="2021-06-19T18:34:00Z">
                <w:pPr>
                  <w:pStyle w:val="Tableau"/>
                  <w:spacing w:before="0"/>
                </w:pPr>
              </w:pPrChange>
            </w:pPr>
            <w:r>
              <w:t>2</w:t>
            </w:r>
          </w:p>
        </w:tc>
        <w:tc>
          <w:tcPr>
            <w:tcW w:w="887" w:type="dxa"/>
            <w:tcBorders>
              <w:top w:val="nil"/>
              <w:left w:val="single" w:sz="6" w:space="0" w:color="auto"/>
              <w:bottom w:val="nil"/>
              <w:right w:val="single" w:sz="6" w:space="0" w:color="auto"/>
            </w:tcBorders>
          </w:tcPr>
          <w:p w14:paraId="4969CD33" w14:textId="77777777" w:rsidR="00000000" w:rsidRDefault="000F4E83">
            <w:pPr>
              <w:jc w:val="center"/>
              <w:pPrChange w:id="607" w:author="Author" w:date="2021-06-19T18:34:00Z">
                <w:pPr>
                  <w:pStyle w:val="Tableau"/>
                  <w:spacing w:before="0"/>
                </w:pPr>
              </w:pPrChange>
            </w:pPr>
            <w:r>
              <w:t>18V</w:t>
            </w:r>
          </w:p>
        </w:tc>
        <w:tc>
          <w:tcPr>
            <w:tcW w:w="739" w:type="dxa"/>
            <w:tcBorders>
              <w:top w:val="nil"/>
              <w:left w:val="single" w:sz="6" w:space="0" w:color="auto"/>
              <w:bottom w:val="nil"/>
              <w:right w:val="single" w:sz="6" w:space="0" w:color="auto"/>
            </w:tcBorders>
          </w:tcPr>
          <w:p w14:paraId="7AF20107" w14:textId="77777777" w:rsidR="00000000" w:rsidRDefault="000F4E83">
            <w:pPr>
              <w:jc w:val="center"/>
              <w:pPrChange w:id="608" w:author="Author" w:date="2021-06-19T18:34:00Z">
                <w:pPr>
                  <w:pStyle w:val="Tableau"/>
                  <w:spacing w:before="0"/>
                </w:pPr>
              </w:pPrChange>
            </w:pPr>
            <w:r>
              <w:t>40</w:t>
            </w:r>
          </w:p>
        </w:tc>
        <w:tc>
          <w:tcPr>
            <w:tcW w:w="690" w:type="dxa"/>
            <w:tcBorders>
              <w:top w:val="nil"/>
              <w:left w:val="single" w:sz="6" w:space="0" w:color="auto"/>
              <w:bottom w:val="nil"/>
              <w:right w:val="single" w:sz="6" w:space="0" w:color="auto"/>
            </w:tcBorders>
          </w:tcPr>
          <w:p w14:paraId="311E7223" w14:textId="77777777" w:rsidR="00000000" w:rsidRDefault="000F4E83">
            <w:pPr>
              <w:jc w:val="center"/>
              <w:pPrChange w:id="609" w:author="Author" w:date="2021-06-19T18:34:00Z">
                <w:pPr>
                  <w:pStyle w:val="Tableau"/>
                  <w:spacing w:before="0"/>
                </w:pPr>
              </w:pPrChange>
            </w:pPr>
            <w:r>
              <w:t>10</w:t>
            </w:r>
          </w:p>
        </w:tc>
        <w:tc>
          <w:tcPr>
            <w:tcW w:w="887" w:type="dxa"/>
            <w:tcBorders>
              <w:top w:val="nil"/>
              <w:left w:val="single" w:sz="6" w:space="0" w:color="auto"/>
              <w:bottom w:val="nil"/>
              <w:right w:val="single" w:sz="6" w:space="0" w:color="auto"/>
            </w:tcBorders>
          </w:tcPr>
          <w:p w14:paraId="780D87A5" w14:textId="77777777" w:rsidR="00000000" w:rsidRDefault="000F4E83">
            <w:pPr>
              <w:jc w:val="center"/>
              <w:pPrChange w:id="610" w:author="Author" w:date="2021-06-19T18:34:00Z">
                <w:pPr>
                  <w:pStyle w:val="Tableau"/>
                  <w:spacing w:before="0"/>
                </w:pPr>
              </w:pPrChange>
            </w:pPr>
          </w:p>
        </w:tc>
        <w:tc>
          <w:tcPr>
            <w:tcW w:w="739" w:type="dxa"/>
            <w:tcBorders>
              <w:top w:val="nil"/>
              <w:left w:val="single" w:sz="6" w:space="0" w:color="auto"/>
              <w:bottom w:val="nil"/>
              <w:right w:val="nil"/>
            </w:tcBorders>
          </w:tcPr>
          <w:p w14:paraId="3A19CA77" w14:textId="77777777" w:rsidR="00000000" w:rsidRDefault="000F4E83">
            <w:pPr>
              <w:jc w:val="center"/>
              <w:pPrChange w:id="611" w:author="Author" w:date="2021-06-19T18:34:00Z">
                <w:pPr>
                  <w:pStyle w:val="Tableau"/>
                  <w:spacing w:before="0"/>
                </w:pPr>
              </w:pPrChange>
            </w:pPr>
            <w:r>
              <w:t>2019</w:t>
            </w:r>
          </w:p>
        </w:tc>
      </w:tr>
      <w:tr w:rsidR="00F80EF3" w14:paraId="1114614C" w14:textId="77777777">
        <w:tblPrEx>
          <w:tblCellMar>
            <w:top w:w="0" w:type="dxa"/>
            <w:left w:w="0" w:type="dxa"/>
            <w:bottom w:w="0" w:type="dxa"/>
            <w:right w:w="0" w:type="dxa"/>
          </w:tblCellMar>
        </w:tblPrEx>
        <w:tc>
          <w:tcPr>
            <w:tcW w:w="2019" w:type="dxa"/>
            <w:tcBorders>
              <w:top w:val="nil"/>
              <w:left w:val="nil"/>
              <w:bottom w:val="nil"/>
              <w:right w:val="single" w:sz="6" w:space="0" w:color="auto"/>
            </w:tcBorders>
          </w:tcPr>
          <w:p w14:paraId="5FC4C5E7" w14:textId="44B88358" w:rsidR="00000000" w:rsidRDefault="000F4E83">
            <w:pPr>
              <w:jc w:val="left"/>
            </w:pPr>
            <w:del w:id="612" w:author="Author" w:date="2021-06-19T18:34:00Z">
              <w:r>
                <w:rPr>
                  <w:rFonts w:cstheme="minorBidi"/>
                  <w:szCs w:val="24"/>
                </w:rPr>
                <w:delText>[</w:delText>
              </w:r>
              <w:r>
                <w:rPr>
                  <w:rFonts w:cstheme="minorBidi"/>
                  <w:szCs w:val="24"/>
                </w:rPr>
                <w:fldChar w:fldCharType="begin"/>
              </w:r>
              <w:r>
                <w:rPr>
                  <w:rFonts w:cstheme="minorBidi"/>
                  <w:szCs w:val="24"/>
                </w:rPr>
                <w:delInstrText xml:space="preserve"> REF BIB_pashaei_flexible_2020 \h </w:delInstrText>
              </w:r>
              <w:r>
                <w:rPr>
                  <w:rFonts w:cstheme="minorBidi"/>
                  <w:szCs w:val="24"/>
                </w:rPr>
                <w:fldChar w:fldCharType="separate"/>
              </w:r>
              <w:r>
                <w:rPr>
                  <w:rFonts w:cstheme="minorBidi"/>
                  <w:szCs w:val="24"/>
                </w:rPr>
                <w:delText>Pashaei et  al., 2020</w:delText>
              </w:r>
              <w:r>
                <w:rPr>
                  <w:rFonts w:cstheme="minorBidi"/>
                  <w:szCs w:val="24"/>
                </w:rPr>
                <w:fldChar w:fldCharType="end"/>
              </w:r>
              <w:r>
                <w:rPr>
                  <w:rFonts w:cstheme="minorBidi"/>
                  <w:szCs w:val="24"/>
                </w:rPr>
                <w:delText>]</w:delText>
              </w:r>
            </w:del>
            <w:ins w:id="613" w:author="Author" w:date="2021-06-19T18:34:00Z">
              <w:r>
                <w:t>[</w:t>
              </w:r>
              <w:r>
                <w:fldChar w:fldCharType="begin"/>
              </w:r>
              <w:r>
                <w:instrText xml:space="preserve">REF BIB_pashaei_flexible_2020 \* MERGEFORMAT </w:instrText>
              </w:r>
              <w:r>
                <w:fldChar w:fldCharType="separate"/>
              </w:r>
              <w:r>
                <w:t>Pashaei et  al., 2020</w:t>
              </w:r>
              <w:r>
                <w:fldChar w:fldCharType="end"/>
              </w:r>
              <w:r>
                <w:t>]</w:t>
              </w:r>
            </w:ins>
          </w:p>
        </w:tc>
        <w:tc>
          <w:tcPr>
            <w:tcW w:w="936" w:type="dxa"/>
            <w:tcBorders>
              <w:top w:val="nil"/>
              <w:left w:val="single" w:sz="6" w:space="0" w:color="auto"/>
              <w:bottom w:val="nil"/>
              <w:right w:val="single" w:sz="6" w:space="0" w:color="auto"/>
            </w:tcBorders>
          </w:tcPr>
          <w:p w14:paraId="1AE90F81" w14:textId="77777777" w:rsidR="00000000" w:rsidRDefault="000F4E83">
            <w:pPr>
              <w:jc w:val="center"/>
              <w:pPrChange w:id="614" w:author="Author" w:date="2021-06-19T18:34:00Z">
                <w:pPr>
                  <w:pStyle w:val="Tableau"/>
                  <w:spacing w:before="0"/>
                </w:pPr>
              </w:pPrChange>
            </w:pPr>
            <w:r>
              <w:t>8</w:t>
            </w:r>
          </w:p>
        </w:tc>
        <w:tc>
          <w:tcPr>
            <w:tcW w:w="887" w:type="dxa"/>
            <w:tcBorders>
              <w:top w:val="nil"/>
              <w:left w:val="single" w:sz="6" w:space="0" w:color="auto"/>
              <w:bottom w:val="nil"/>
              <w:right w:val="single" w:sz="6" w:space="0" w:color="auto"/>
            </w:tcBorders>
          </w:tcPr>
          <w:p w14:paraId="7A048081" w14:textId="77777777" w:rsidR="00000000" w:rsidRDefault="000F4E83">
            <w:pPr>
              <w:jc w:val="center"/>
              <w:pPrChange w:id="615" w:author="Author" w:date="2021-06-19T18:34:00Z">
                <w:pPr>
                  <w:pStyle w:val="Tableau"/>
                  <w:spacing w:before="0"/>
                </w:pPr>
              </w:pPrChange>
            </w:pPr>
            <w:r>
              <w:t>10V</w:t>
            </w:r>
          </w:p>
        </w:tc>
        <w:tc>
          <w:tcPr>
            <w:tcW w:w="739" w:type="dxa"/>
            <w:tcBorders>
              <w:top w:val="nil"/>
              <w:left w:val="single" w:sz="6" w:space="0" w:color="auto"/>
              <w:bottom w:val="nil"/>
              <w:right w:val="single" w:sz="6" w:space="0" w:color="auto"/>
            </w:tcBorders>
          </w:tcPr>
          <w:p w14:paraId="19C2E15B" w14:textId="77777777" w:rsidR="00000000" w:rsidRDefault="000F4E83">
            <w:pPr>
              <w:jc w:val="center"/>
              <w:pPrChange w:id="616" w:author="Author" w:date="2021-06-19T18:34:00Z">
                <w:pPr>
                  <w:pStyle w:val="Tableau"/>
                  <w:spacing w:before="0"/>
                </w:pPr>
              </w:pPrChange>
            </w:pPr>
            <w:r>
              <w:t>80</w:t>
            </w:r>
          </w:p>
        </w:tc>
        <w:tc>
          <w:tcPr>
            <w:tcW w:w="690" w:type="dxa"/>
            <w:tcBorders>
              <w:top w:val="nil"/>
              <w:left w:val="single" w:sz="6" w:space="0" w:color="auto"/>
              <w:bottom w:val="nil"/>
              <w:right w:val="single" w:sz="6" w:space="0" w:color="auto"/>
            </w:tcBorders>
          </w:tcPr>
          <w:p w14:paraId="644C29B6" w14:textId="77777777" w:rsidR="00000000" w:rsidRDefault="000F4E83">
            <w:pPr>
              <w:jc w:val="center"/>
              <w:pPrChange w:id="617" w:author="Author" w:date="2021-06-19T18:34:00Z">
                <w:pPr>
                  <w:pStyle w:val="Tableau"/>
                  <w:spacing w:before="0"/>
                </w:pPr>
              </w:pPrChange>
            </w:pPr>
            <w:r>
              <w:t>12</w:t>
            </w:r>
          </w:p>
        </w:tc>
        <w:tc>
          <w:tcPr>
            <w:tcW w:w="887" w:type="dxa"/>
            <w:tcBorders>
              <w:top w:val="nil"/>
              <w:left w:val="single" w:sz="6" w:space="0" w:color="auto"/>
              <w:bottom w:val="nil"/>
              <w:right w:val="single" w:sz="6" w:space="0" w:color="auto"/>
            </w:tcBorders>
          </w:tcPr>
          <w:p w14:paraId="58E91A29" w14:textId="77777777" w:rsidR="00000000" w:rsidRDefault="000F4E83">
            <w:pPr>
              <w:jc w:val="center"/>
              <w:pPrChange w:id="618" w:author="Author" w:date="2021-06-19T18:34:00Z">
                <w:pPr>
                  <w:pStyle w:val="Tableau"/>
                  <w:spacing w:before="0"/>
                </w:pPr>
              </w:pPrChange>
            </w:pPr>
            <w:r>
              <w:t>AD9276</w:t>
            </w:r>
          </w:p>
        </w:tc>
        <w:tc>
          <w:tcPr>
            <w:tcW w:w="739" w:type="dxa"/>
            <w:tcBorders>
              <w:top w:val="nil"/>
              <w:left w:val="single" w:sz="6" w:space="0" w:color="auto"/>
              <w:bottom w:val="nil"/>
              <w:right w:val="nil"/>
            </w:tcBorders>
          </w:tcPr>
          <w:p w14:paraId="019D7815" w14:textId="77777777" w:rsidR="00000000" w:rsidRDefault="000F4E83">
            <w:pPr>
              <w:jc w:val="center"/>
              <w:pPrChange w:id="619" w:author="Author" w:date="2021-06-19T18:34:00Z">
                <w:pPr>
                  <w:pStyle w:val="Tableau"/>
                  <w:spacing w:before="0"/>
                </w:pPr>
              </w:pPrChange>
            </w:pPr>
            <w:r>
              <w:t>2020</w:t>
            </w:r>
          </w:p>
        </w:tc>
      </w:tr>
      <w:tr w:rsidR="00F80EF3" w14:paraId="1A30AD99" w14:textId="77777777">
        <w:tblPrEx>
          <w:tblCellMar>
            <w:top w:w="0" w:type="dxa"/>
            <w:left w:w="0" w:type="dxa"/>
            <w:bottom w:w="0" w:type="dxa"/>
            <w:right w:w="0" w:type="dxa"/>
          </w:tblCellMar>
        </w:tblPrEx>
        <w:tc>
          <w:tcPr>
            <w:tcW w:w="2019" w:type="dxa"/>
            <w:tcBorders>
              <w:top w:val="nil"/>
              <w:left w:val="nil"/>
              <w:bottom w:val="nil"/>
              <w:right w:val="single" w:sz="6" w:space="0" w:color="auto"/>
            </w:tcBorders>
          </w:tcPr>
          <w:p w14:paraId="55E565C5" w14:textId="75939843" w:rsidR="00000000" w:rsidRDefault="000F4E83">
            <w:pPr>
              <w:jc w:val="left"/>
            </w:pPr>
            <w:del w:id="620" w:author="Author" w:date="2021-06-19T18:34:00Z">
              <w:r>
                <w:rPr>
                  <w:rFonts w:cstheme="minorBidi"/>
                  <w:szCs w:val="24"/>
                </w:rPr>
                <w:delText>[</w:delText>
              </w:r>
              <w:r>
                <w:rPr>
                  <w:rFonts w:cstheme="minorBidi"/>
                  <w:szCs w:val="24"/>
                </w:rPr>
                <w:fldChar w:fldCharType="begin"/>
              </w:r>
              <w:r>
                <w:rPr>
                  <w:rFonts w:cstheme="minorBidi"/>
                  <w:szCs w:val="24"/>
                </w:rPr>
                <w:delInstrText xml:space="preserve"> REF BIB_peyton_comparison_2018 \h </w:delInstrText>
              </w:r>
              <w:r>
                <w:rPr>
                  <w:rFonts w:cstheme="minorBidi"/>
                  <w:szCs w:val="24"/>
                </w:rPr>
                <w:fldChar w:fldCharType="separate"/>
              </w:r>
              <w:r>
                <w:rPr>
                  <w:rFonts w:cstheme="minorBidi"/>
                  <w:szCs w:val="24"/>
                </w:rPr>
                <w:delText>Peyton et  al., 2018</w:delText>
              </w:r>
              <w:r>
                <w:rPr>
                  <w:rFonts w:cstheme="minorBidi"/>
                  <w:szCs w:val="24"/>
                </w:rPr>
                <w:fldChar w:fldCharType="end"/>
              </w:r>
              <w:r>
                <w:rPr>
                  <w:rFonts w:cstheme="minorBidi"/>
                  <w:szCs w:val="24"/>
                </w:rPr>
                <w:delText>]</w:delText>
              </w:r>
            </w:del>
            <w:ins w:id="621" w:author="Author" w:date="2021-06-19T18:34:00Z">
              <w:r>
                <w:t>[</w:t>
              </w:r>
              <w:r>
                <w:fldChar w:fldCharType="begin"/>
              </w:r>
              <w:r>
                <w:instrText>REF BIB</w:instrText>
              </w:r>
              <w:r>
                <w:instrText xml:space="preserve">_peyton_comparison_2018 \* MERGEFORMAT </w:instrText>
              </w:r>
              <w:r>
                <w:fldChar w:fldCharType="separate"/>
              </w:r>
              <w:r>
                <w:t>Peyton et  al., 2018</w:t>
              </w:r>
              <w:r>
                <w:fldChar w:fldCharType="end"/>
              </w:r>
              <w:r>
                <w:t>]</w:t>
              </w:r>
            </w:ins>
          </w:p>
        </w:tc>
        <w:tc>
          <w:tcPr>
            <w:tcW w:w="936" w:type="dxa"/>
            <w:tcBorders>
              <w:top w:val="nil"/>
              <w:left w:val="single" w:sz="6" w:space="0" w:color="auto"/>
              <w:bottom w:val="nil"/>
              <w:right w:val="single" w:sz="6" w:space="0" w:color="auto"/>
            </w:tcBorders>
          </w:tcPr>
          <w:p w14:paraId="5C7E0EA5" w14:textId="77777777" w:rsidR="00000000" w:rsidRDefault="000F4E83">
            <w:pPr>
              <w:jc w:val="center"/>
              <w:pPrChange w:id="622" w:author="Author" w:date="2021-06-19T18:34:00Z">
                <w:pPr>
                  <w:pStyle w:val="Tableau"/>
                  <w:spacing w:before="0"/>
                </w:pPr>
              </w:pPrChange>
            </w:pPr>
            <w:r>
              <w:t>32</w:t>
            </w:r>
          </w:p>
        </w:tc>
        <w:tc>
          <w:tcPr>
            <w:tcW w:w="887" w:type="dxa"/>
            <w:tcBorders>
              <w:top w:val="nil"/>
              <w:left w:val="single" w:sz="6" w:space="0" w:color="auto"/>
              <w:bottom w:val="nil"/>
              <w:right w:val="single" w:sz="6" w:space="0" w:color="auto"/>
            </w:tcBorders>
          </w:tcPr>
          <w:p w14:paraId="6B04AA74" w14:textId="77777777" w:rsidR="00000000" w:rsidRDefault="000F4E83">
            <w:pPr>
              <w:jc w:val="center"/>
              <w:pPrChange w:id="623" w:author="Author" w:date="2021-06-19T18:34:00Z">
                <w:pPr>
                  <w:pStyle w:val="Tableau"/>
                  <w:spacing w:before="0"/>
                </w:pPr>
              </w:pPrChange>
            </w:pPr>
            <w:r>
              <w:t>NA</w:t>
            </w:r>
          </w:p>
        </w:tc>
        <w:tc>
          <w:tcPr>
            <w:tcW w:w="739" w:type="dxa"/>
            <w:tcBorders>
              <w:top w:val="nil"/>
              <w:left w:val="single" w:sz="6" w:space="0" w:color="auto"/>
              <w:bottom w:val="nil"/>
              <w:right w:val="single" w:sz="6" w:space="0" w:color="auto"/>
            </w:tcBorders>
          </w:tcPr>
          <w:p w14:paraId="2D0C0E2A" w14:textId="77777777" w:rsidR="00000000" w:rsidRDefault="000F4E83">
            <w:pPr>
              <w:jc w:val="center"/>
              <w:pPrChange w:id="624" w:author="Author" w:date="2021-06-19T18:34:00Z">
                <w:pPr>
                  <w:pStyle w:val="Tableau"/>
                  <w:spacing w:before="0"/>
                </w:pPr>
              </w:pPrChange>
            </w:pPr>
            <w:r>
              <w:t>20</w:t>
            </w:r>
          </w:p>
        </w:tc>
        <w:tc>
          <w:tcPr>
            <w:tcW w:w="690" w:type="dxa"/>
            <w:tcBorders>
              <w:top w:val="nil"/>
              <w:left w:val="single" w:sz="6" w:space="0" w:color="auto"/>
              <w:bottom w:val="nil"/>
              <w:right w:val="single" w:sz="6" w:space="0" w:color="auto"/>
            </w:tcBorders>
          </w:tcPr>
          <w:p w14:paraId="42883BFF" w14:textId="77777777" w:rsidR="00000000" w:rsidRDefault="000F4E83">
            <w:pPr>
              <w:jc w:val="center"/>
              <w:pPrChange w:id="625" w:author="Author" w:date="2021-06-19T18:34:00Z">
                <w:pPr>
                  <w:pStyle w:val="Tableau"/>
                  <w:spacing w:before="0"/>
                </w:pPr>
              </w:pPrChange>
            </w:pPr>
          </w:p>
        </w:tc>
        <w:tc>
          <w:tcPr>
            <w:tcW w:w="887" w:type="dxa"/>
            <w:tcBorders>
              <w:top w:val="nil"/>
              <w:left w:val="single" w:sz="6" w:space="0" w:color="auto"/>
              <w:bottom w:val="nil"/>
              <w:right w:val="single" w:sz="6" w:space="0" w:color="auto"/>
            </w:tcBorders>
          </w:tcPr>
          <w:p w14:paraId="7F727E33" w14:textId="77777777" w:rsidR="00000000" w:rsidRDefault="000F4E83">
            <w:pPr>
              <w:jc w:val="center"/>
              <w:pPrChange w:id="626" w:author="Author" w:date="2021-06-19T18:34:00Z">
                <w:pPr>
                  <w:pStyle w:val="Tableau"/>
                  <w:spacing w:before="0"/>
                </w:pPr>
              </w:pPrChange>
            </w:pPr>
            <w:r>
              <w:t>Custom</w:t>
            </w:r>
          </w:p>
        </w:tc>
        <w:tc>
          <w:tcPr>
            <w:tcW w:w="739" w:type="dxa"/>
            <w:tcBorders>
              <w:top w:val="nil"/>
              <w:left w:val="single" w:sz="6" w:space="0" w:color="auto"/>
              <w:bottom w:val="nil"/>
              <w:right w:val="nil"/>
            </w:tcBorders>
          </w:tcPr>
          <w:p w14:paraId="66605F30" w14:textId="77777777" w:rsidR="00000000" w:rsidRDefault="000F4E83">
            <w:pPr>
              <w:jc w:val="center"/>
              <w:pPrChange w:id="627" w:author="Author" w:date="2021-06-19T18:34:00Z">
                <w:pPr>
                  <w:pStyle w:val="Tableau"/>
                  <w:spacing w:before="0"/>
                </w:pPr>
              </w:pPrChange>
            </w:pPr>
            <w:r>
              <w:t>2018</w:t>
            </w:r>
          </w:p>
        </w:tc>
      </w:tr>
      <w:tr w:rsidR="00F80EF3" w14:paraId="35FE5E92" w14:textId="77777777">
        <w:tblPrEx>
          <w:tblCellMar>
            <w:top w:w="0" w:type="dxa"/>
            <w:left w:w="0" w:type="dxa"/>
            <w:bottom w:w="0" w:type="dxa"/>
            <w:right w:w="0" w:type="dxa"/>
          </w:tblCellMar>
        </w:tblPrEx>
        <w:tc>
          <w:tcPr>
            <w:tcW w:w="2019" w:type="dxa"/>
            <w:tcBorders>
              <w:top w:val="nil"/>
              <w:left w:val="nil"/>
              <w:bottom w:val="nil"/>
              <w:right w:val="single" w:sz="6" w:space="0" w:color="auto"/>
            </w:tcBorders>
          </w:tcPr>
          <w:p w14:paraId="58809568" w14:textId="3A45459D" w:rsidR="00000000" w:rsidRDefault="000F4E83">
            <w:pPr>
              <w:jc w:val="left"/>
            </w:pPr>
            <w:del w:id="628" w:author="Author" w:date="2021-06-19T18:34:00Z">
              <w:r>
                <w:rPr>
                  <w:rFonts w:cstheme="minorBidi"/>
                  <w:szCs w:val="24"/>
                </w:rPr>
                <w:delText>[</w:delText>
              </w:r>
              <w:r>
                <w:rPr>
                  <w:rFonts w:cstheme="minorBidi"/>
                  <w:szCs w:val="24"/>
                </w:rPr>
                <w:fldChar w:fldCharType="begin"/>
              </w:r>
              <w:r>
                <w:rPr>
                  <w:rFonts w:cstheme="minorBidi"/>
                  <w:szCs w:val="24"/>
                </w:rPr>
                <w:delInstrText xml:space="preserve"> REF BIB_qiu_delayed_excitation_2018 \h </w:delInstrText>
              </w:r>
              <w:r>
                <w:rPr>
                  <w:rFonts w:cstheme="minorBidi"/>
                  <w:szCs w:val="24"/>
                </w:rPr>
                <w:fldChar w:fldCharType="separate"/>
              </w:r>
              <w:r>
                <w:rPr>
                  <w:rFonts w:cstheme="minorBidi"/>
                  <w:szCs w:val="24"/>
                </w:rPr>
                <w:delText>Qiu et  al., 2018</w:delText>
              </w:r>
              <w:r>
                <w:rPr>
                  <w:rFonts w:cstheme="minorBidi"/>
                  <w:szCs w:val="24"/>
                </w:rPr>
                <w:fldChar w:fldCharType="end"/>
              </w:r>
              <w:r>
                <w:rPr>
                  <w:rFonts w:cstheme="minorBidi"/>
                  <w:szCs w:val="24"/>
                </w:rPr>
                <w:delText>]</w:delText>
              </w:r>
            </w:del>
            <w:ins w:id="629" w:author="Author" w:date="2021-06-19T18:34:00Z">
              <w:r>
                <w:t>[</w:t>
              </w:r>
              <w:r>
                <w:fldChar w:fldCharType="begin"/>
              </w:r>
              <w:r>
                <w:instrText xml:space="preserve">REF BIB_qiu_delayed_excitation_2018 \* MERGEFORMAT </w:instrText>
              </w:r>
              <w:r>
                <w:fldChar w:fldCharType="separate"/>
              </w:r>
              <w:r>
                <w:t>Qiu et  al., 2018</w:t>
              </w:r>
              <w:r>
                <w:fldChar w:fldCharType="end"/>
              </w:r>
              <w:r>
                <w:t>]</w:t>
              </w:r>
            </w:ins>
          </w:p>
        </w:tc>
        <w:tc>
          <w:tcPr>
            <w:tcW w:w="936" w:type="dxa"/>
            <w:tcBorders>
              <w:top w:val="nil"/>
              <w:left w:val="single" w:sz="6" w:space="0" w:color="auto"/>
              <w:bottom w:val="nil"/>
              <w:right w:val="single" w:sz="6" w:space="0" w:color="auto"/>
            </w:tcBorders>
          </w:tcPr>
          <w:p w14:paraId="57F093EA" w14:textId="77777777" w:rsidR="00000000" w:rsidRDefault="000F4E83">
            <w:pPr>
              <w:jc w:val="center"/>
              <w:pPrChange w:id="630" w:author="Author" w:date="2021-06-19T18:34:00Z">
                <w:pPr>
                  <w:pStyle w:val="Tableau"/>
                  <w:spacing w:before="0"/>
                </w:pPr>
              </w:pPrChange>
            </w:pPr>
            <w:r>
              <w:t>Single</w:t>
            </w:r>
          </w:p>
        </w:tc>
        <w:tc>
          <w:tcPr>
            <w:tcW w:w="887" w:type="dxa"/>
            <w:tcBorders>
              <w:top w:val="nil"/>
              <w:left w:val="single" w:sz="6" w:space="0" w:color="auto"/>
              <w:bottom w:val="nil"/>
              <w:right w:val="single" w:sz="6" w:space="0" w:color="auto"/>
            </w:tcBorders>
          </w:tcPr>
          <w:p w14:paraId="43676FBE" w14:textId="77777777" w:rsidR="00000000" w:rsidRDefault="000F4E83">
            <w:pPr>
              <w:jc w:val="center"/>
              <w:pPrChange w:id="631" w:author="Author" w:date="2021-06-19T18:34:00Z">
                <w:pPr>
                  <w:pStyle w:val="Tableau"/>
                  <w:spacing w:before="0"/>
                </w:pPr>
              </w:pPrChange>
            </w:pPr>
            <w:r>
              <w:t>+48V</w:t>
            </w:r>
          </w:p>
        </w:tc>
        <w:tc>
          <w:tcPr>
            <w:tcW w:w="739" w:type="dxa"/>
            <w:tcBorders>
              <w:top w:val="nil"/>
              <w:left w:val="single" w:sz="6" w:space="0" w:color="auto"/>
              <w:bottom w:val="nil"/>
              <w:right w:val="single" w:sz="6" w:space="0" w:color="auto"/>
            </w:tcBorders>
          </w:tcPr>
          <w:p w14:paraId="7236AFE6" w14:textId="77777777" w:rsidR="00000000" w:rsidRDefault="000F4E83">
            <w:pPr>
              <w:jc w:val="center"/>
              <w:pPrChange w:id="632" w:author="Author" w:date="2021-06-19T18:34:00Z">
                <w:pPr>
                  <w:pStyle w:val="Tableau"/>
                  <w:spacing w:before="0"/>
                </w:pPr>
              </w:pPrChange>
            </w:pPr>
            <w:r>
              <w:t>160</w:t>
            </w:r>
          </w:p>
        </w:tc>
        <w:tc>
          <w:tcPr>
            <w:tcW w:w="690" w:type="dxa"/>
            <w:tcBorders>
              <w:top w:val="nil"/>
              <w:left w:val="single" w:sz="6" w:space="0" w:color="auto"/>
              <w:bottom w:val="nil"/>
              <w:right w:val="single" w:sz="6" w:space="0" w:color="auto"/>
            </w:tcBorders>
          </w:tcPr>
          <w:p w14:paraId="37070FA1" w14:textId="77777777" w:rsidR="00000000" w:rsidRDefault="000F4E83">
            <w:pPr>
              <w:jc w:val="center"/>
              <w:pPrChange w:id="633" w:author="Author" w:date="2021-06-19T18:34:00Z">
                <w:pPr>
                  <w:pStyle w:val="Tableau"/>
                  <w:spacing w:before="0"/>
                </w:pPr>
              </w:pPrChange>
            </w:pPr>
          </w:p>
        </w:tc>
        <w:tc>
          <w:tcPr>
            <w:tcW w:w="887" w:type="dxa"/>
            <w:tcBorders>
              <w:top w:val="nil"/>
              <w:left w:val="single" w:sz="6" w:space="0" w:color="auto"/>
              <w:bottom w:val="nil"/>
              <w:right w:val="single" w:sz="6" w:space="0" w:color="auto"/>
            </w:tcBorders>
          </w:tcPr>
          <w:p w14:paraId="24EF5DBF" w14:textId="77777777" w:rsidR="00000000" w:rsidRDefault="000F4E83">
            <w:pPr>
              <w:jc w:val="center"/>
              <w:pPrChange w:id="634" w:author="Author" w:date="2021-06-19T18:34:00Z">
                <w:pPr>
                  <w:pStyle w:val="Tableau"/>
                  <w:spacing w:before="0"/>
                </w:pPr>
              </w:pPrChange>
            </w:pPr>
            <w:r>
              <w:t>AD8331</w:t>
            </w:r>
          </w:p>
        </w:tc>
        <w:tc>
          <w:tcPr>
            <w:tcW w:w="739" w:type="dxa"/>
            <w:tcBorders>
              <w:top w:val="nil"/>
              <w:left w:val="single" w:sz="6" w:space="0" w:color="auto"/>
              <w:bottom w:val="nil"/>
              <w:right w:val="nil"/>
            </w:tcBorders>
          </w:tcPr>
          <w:p w14:paraId="0DEC1C17" w14:textId="77777777" w:rsidR="00000000" w:rsidRDefault="000F4E83">
            <w:pPr>
              <w:jc w:val="center"/>
              <w:pPrChange w:id="635" w:author="Author" w:date="2021-06-19T18:34:00Z">
                <w:pPr>
                  <w:pStyle w:val="Tableau"/>
                  <w:spacing w:before="0"/>
                </w:pPr>
              </w:pPrChange>
            </w:pPr>
            <w:r>
              <w:t>2018</w:t>
            </w:r>
          </w:p>
        </w:tc>
      </w:tr>
      <w:tr w:rsidR="00F80EF3" w14:paraId="32CCA74A" w14:textId="77777777">
        <w:tblPrEx>
          <w:tblCellMar>
            <w:top w:w="0" w:type="dxa"/>
            <w:left w:w="0" w:type="dxa"/>
            <w:bottom w:w="0" w:type="dxa"/>
            <w:right w:w="0" w:type="dxa"/>
          </w:tblCellMar>
        </w:tblPrEx>
        <w:tc>
          <w:tcPr>
            <w:tcW w:w="2019" w:type="dxa"/>
            <w:tcBorders>
              <w:top w:val="nil"/>
              <w:left w:val="nil"/>
              <w:bottom w:val="nil"/>
              <w:right w:val="single" w:sz="6" w:space="0" w:color="auto"/>
            </w:tcBorders>
          </w:tcPr>
          <w:p w14:paraId="7A7ED410" w14:textId="0E8C7ADE" w:rsidR="00000000" w:rsidRDefault="000F4E83">
            <w:pPr>
              <w:jc w:val="left"/>
            </w:pPr>
            <w:del w:id="636" w:author="Author" w:date="2021-06-19T18:34:00Z">
              <w:r>
                <w:rPr>
                  <w:rFonts w:cstheme="minorBidi"/>
                  <w:szCs w:val="24"/>
                </w:rPr>
                <w:delText>[</w:delText>
              </w:r>
              <w:r>
                <w:rPr>
                  <w:rFonts w:cstheme="minorBidi"/>
                  <w:szCs w:val="24"/>
                </w:rPr>
                <w:fldChar w:fldCharType="begin"/>
              </w:r>
              <w:r>
                <w:rPr>
                  <w:rFonts w:cstheme="minorBidi"/>
                  <w:szCs w:val="24"/>
                </w:rPr>
                <w:delInstrText xml:space="preserve"> REF BIB_qiu_ultrasound_2020 \h </w:delInstrText>
              </w:r>
              <w:r>
                <w:rPr>
                  <w:rFonts w:cstheme="minorBidi"/>
                  <w:szCs w:val="24"/>
                </w:rPr>
                <w:fldChar w:fldCharType="separate"/>
              </w:r>
              <w:r>
                <w:rPr>
                  <w:rFonts w:cstheme="minorBidi"/>
                  <w:szCs w:val="24"/>
                </w:rPr>
                <w:delText>Qiu et  al., 2020</w:delText>
              </w:r>
              <w:r>
                <w:rPr>
                  <w:rFonts w:cstheme="minorBidi"/>
                  <w:szCs w:val="24"/>
                </w:rPr>
                <w:fldChar w:fldCharType="end"/>
              </w:r>
              <w:r>
                <w:rPr>
                  <w:rFonts w:cstheme="minorBidi"/>
                  <w:szCs w:val="24"/>
                </w:rPr>
                <w:delText>]</w:delText>
              </w:r>
            </w:del>
            <w:ins w:id="637" w:author="Author" w:date="2021-06-19T18:34:00Z">
              <w:r>
                <w:t>[</w:t>
              </w:r>
              <w:r>
                <w:fldChar w:fldCharType="begin"/>
              </w:r>
              <w:r>
                <w:instrText xml:space="preserve">REF BIB_qiu_ultrasound_2020 \* MERGEFORMAT </w:instrText>
              </w:r>
              <w:r>
                <w:fldChar w:fldCharType="separate"/>
              </w:r>
              <w:r>
                <w:t xml:space="preserve">Qiu et  </w:t>
              </w:r>
              <w:r>
                <w:t>al., 2020</w:t>
              </w:r>
              <w:r>
                <w:fldChar w:fldCharType="end"/>
              </w:r>
              <w:r>
                <w:t>]</w:t>
              </w:r>
            </w:ins>
          </w:p>
        </w:tc>
        <w:tc>
          <w:tcPr>
            <w:tcW w:w="936" w:type="dxa"/>
            <w:tcBorders>
              <w:top w:val="nil"/>
              <w:left w:val="single" w:sz="6" w:space="0" w:color="auto"/>
              <w:bottom w:val="nil"/>
              <w:right w:val="single" w:sz="6" w:space="0" w:color="auto"/>
            </w:tcBorders>
          </w:tcPr>
          <w:p w14:paraId="6E9A5F86" w14:textId="77777777" w:rsidR="00000000" w:rsidRDefault="000F4E83">
            <w:pPr>
              <w:jc w:val="center"/>
              <w:pPrChange w:id="638" w:author="Author" w:date="2021-06-19T18:34:00Z">
                <w:pPr>
                  <w:pStyle w:val="Tableau"/>
                  <w:spacing w:before="0"/>
                </w:pPr>
              </w:pPrChange>
            </w:pPr>
            <w:r>
              <w:t>1</w:t>
            </w:r>
          </w:p>
        </w:tc>
        <w:tc>
          <w:tcPr>
            <w:tcW w:w="887" w:type="dxa"/>
            <w:tcBorders>
              <w:top w:val="nil"/>
              <w:left w:val="single" w:sz="6" w:space="0" w:color="auto"/>
              <w:bottom w:val="nil"/>
              <w:right w:val="single" w:sz="6" w:space="0" w:color="auto"/>
            </w:tcBorders>
          </w:tcPr>
          <w:p w14:paraId="334F7F4E" w14:textId="77777777" w:rsidR="00000000" w:rsidRDefault="000F4E83">
            <w:pPr>
              <w:jc w:val="center"/>
              <w:pPrChange w:id="639" w:author="Author" w:date="2021-06-19T18:34:00Z">
                <w:pPr>
                  <w:pStyle w:val="Tableau"/>
                  <w:spacing w:before="0"/>
                </w:pPr>
              </w:pPrChange>
            </w:pPr>
            <w:r>
              <w:t>60V</w:t>
            </w:r>
          </w:p>
        </w:tc>
        <w:tc>
          <w:tcPr>
            <w:tcW w:w="739" w:type="dxa"/>
            <w:tcBorders>
              <w:top w:val="nil"/>
              <w:left w:val="single" w:sz="6" w:space="0" w:color="auto"/>
              <w:bottom w:val="nil"/>
              <w:right w:val="single" w:sz="6" w:space="0" w:color="auto"/>
            </w:tcBorders>
          </w:tcPr>
          <w:p w14:paraId="0BD3B545" w14:textId="77777777" w:rsidR="00000000" w:rsidRDefault="000F4E83">
            <w:pPr>
              <w:jc w:val="center"/>
              <w:pPrChange w:id="640" w:author="Author" w:date="2021-06-19T18:34:00Z">
                <w:pPr>
                  <w:pStyle w:val="Tableau"/>
                  <w:spacing w:before="0"/>
                </w:pPr>
              </w:pPrChange>
            </w:pPr>
            <w:r>
              <w:t>250</w:t>
            </w:r>
          </w:p>
        </w:tc>
        <w:tc>
          <w:tcPr>
            <w:tcW w:w="690" w:type="dxa"/>
            <w:tcBorders>
              <w:top w:val="nil"/>
              <w:left w:val="single" w:sz="6" w:space="0" w:color="auto"/>
              <w:bottom w:val="nil"/>
              <w:right w:val="single" w:sz="6" w:space="0" w:color="auto"/>
            </w:tcBorders>
          </w:tcPr>
          <w:p w14:paraId="53DDDB0D" w14:textId="77777777" w:rsidR="00000000" w:rsidRDefault="000F4E83">
            <w:pPr>
              <w:jc w:val="center"/>
              <w:pPrChange w:id="641" w:author="Author" w:date="2021-06-19T18:34:00Z">
                <w:pPr>
                  <w:pStyle w:val="Tableau"/>
                  <w:spacing w:before="0"/>
                </w:pPr>
              </w:pPrChange>
            </w:pPr>
            <w:r>
              <w:t>12</w:t>
            </w:r>
          </w:p>
        </w:tc>
        <w:tc>
          <w:tcPr>
            <w:tcW w:w="887" w:type="dxa"/>
            <w:tcBorders>
              <w:top w:val="nil"/>
              <w:left w:val="single" w:sz="6" w:space="0" w:color="auto"/>
              <w:bottom w:val="nil"/>
              <w:right w:val="single" w:sz="6" w:space="0" w:color="auto"/>
            </w:tcBorders>
          </w:tcPr>
          <w:p w14:paraId="01296A67" w14:textId="77777777" w:rsidR="00000000" w:rsidRDefault="000F4E83">
            <w:pPr>
              <w:jc w:val="center"/>
              <w:pPrChange w:id="642" w:author="Author" w:date="2021-06-19T18:34:00Z">
                <w:pPr>
                  <w:pStyle w:val="Tableau"/>
                  <w:spacing w:before="0"/>
                </w:pPr>
              </w:pPrChange>
            </w:pPr>
            <w:r>
              <w:t>TC6320</w:t>
            </w:r>
          </w:p>
        </w:tc>
        <w:tc>
          <w:tcPr>
            <w:tcW w:w="739" w:type="dxa"/>
            <w:tcBorders>
              <w:top w:val="nil"/>
              <w:left w:val="single" w:sz="6" w:space="0" w:color="auto"/>
              <w:bottom w:val="nil"/>
              <w:right w:val="nil"/>
            </w:tcBorders>
          </w:tcPr>
          <w:p w14:paraId="2CE39B61" w14:textId="77777777" w:rsidR="00000000" w:rsidRDefault="000F4E83">
            <w:pPr>
              <w:jc w:val="center"/>
              <w:pPrChange w:id="643" w:author="Author" w:date="2021-06-19T18:34:00Z">
                <w:pPr>
                  <w:pStyle w:val="Tableau"/>
                  <w:spacing w:before="0"/>
                </w:pPr>
              </w:pPrChange>
            </w:pPr>
            <w:r>
              <w:t>2020</w:t>
            </w:r>
          </w:p>
        </w:tc>
      </w:tr>
      <w:tr w:rsidR="00F80EF3" w14:paraId="6639F42B" w14:textId="77777777">
        <w:tblPrEx>
          <w:tblCellMar>
            <w:top w:w="0" w:type="dxa"/>
            <w:left w:w="0" w:type="dxa"/>
            <w:bottom w:w="0" w:type="dxa"/>
            <w:right w:w="0" w:type="dxa"/>
          </w:tblCellMar>
        </w:tblPrEx>
        <w:tc>
          <w:tcPr>
            <w:tcW w:w="2019" w:type="dxa"/>
            <w:tcBorders>
              <w:top w:val="nil"/>
              <w:left w:val="nil"/>
              <w:bottom w:val="nil"/>
              <w:right w:val="single" w:sz="6" w:space="0" w:color="auto"/>
            </w:tcBorders>
          </w:tcPr>
          <w:p w14:paraId="703A990F" w14:textId="3E526087" w:rsidR="00000000" w:rsidRDefault="000F4E83">
            <w:pPr>
              <w:jc w:val="left"/>
            </w:pPr>
            <w:del w:id="644" w:author="Author" w:date="2021-06-19T18:34:00Z">
              <w:r>
                <w:rPr>
                  <w:rFonts w:cstheme="minorBidi"/>
                  <w:szCs w:val="24"/>
                </w:rPr>
                <w:delText>[</w:delText>
              </w:r>
              <w:r>
                <w:rPr>
                  <w:rFonts w:cstheme="minorBidi"/>
                  <w:szCs w:val="24"/>
                </w:rPr>
                <w:fldChar w:fldCharType="begin"/>
              </w:r>
              <w:r>
                <w:rPr>
                  <w:rFonts w:cstheme="minorBidi"/>
                  <w:szCs w:val="24"/>
                </w:rPr>
                <w:delInstrText xml:space="preserve"> REF BIB_ricci_programmable_2006 \h </w:delInstrText>
              </w:r>
              <w:r>
                <w:rPr>
                  <w:rFonts w:cstheme="minorBidi"/>
                  <w:szCs w:val="24"/>
                </w:rPr>
                <w:fldChar w:fldCharType="separate"/>
              </w:r>
              <w:r>
                <w:rPr>
                  <w:rFonts w:cstheme="minorBidi"/>
                  <w:szCs w:val="24"/>
                </w:rPr>
                <w:delText>Ricci et  al., 2006</w:delText>
              </w:r>
              <w:r>
                <w:rPr>
                  <w:rFonts w:cstheme="minorBidi"/>
                  <w:szCs w:val="24"/>
                </w:rPr>
                <w:fldChar w:fldCharType="end"/>
              </w:r>
              <w:r>
                <w:rPr>
                  <w:rFonts w:cstheme="minorBidi"/>
                  <w:szCs w:val="24"/>
                </w:rPr>
                <w:delText>]</w:delText>
              </w:r>
            </w:del>
            <w:ins w:id="645" w:author="Author" w:date="2021-06-19T18:34:00Z">
              <w:r>
                <w:t>[</w:t>
              </w:r>
              <w:r>
                <w:fldChar w:fldCharType="begin"/>
              </w:r>
              <w:r>
                <w:instrText xml:space="preserve">REF BIB_ricci_programmable_2006 \* MERGEFORMAT </w:instrText>
              </w:r>
              <w:r>
                <w:fldChar w:fldCharType="separate"/>
              </w:r>
              <w:r>
                <w:t>Ricci et  al., 2006</w:t>
              </w:r>
              <w:r>
                <w:fldChar w:fldCharType="end"/>
              </w:r>
              <w:r>
                <w:t>]</w:t>
              </w:r>
            </w:ins>
          </w:p>
        </w:tc>
        <w:tc>
          <w:tcPr>
            <w:tcW w:w="936" w:type="dxa"/>
            <w:tcBorders>
              <w:top w:val="nil"/>
              <w:left w:val="single" w:sz="6" w:space="0" w:color="auto"/>
              <w:bottom w:val="nil"/>
              <w:right w:val="single" w:sz="6" w:space="0" w:color="auto"/>
            </w:tcBorders>
          </w:tcPr>
          <w:p w14:paraId="130ECE79" w14:textId="77777777" w:rsidR="00000000" w:rsidRDefault="000F4E83">
            <w:pPr>
              <w:jc w:val="center"/>
              <w:pPrChange w:id="646" w:author="Author" w:date="2021-06-19T18:34:00Z">
                <w:pPr>
                  <w:pStyle w:val="Tableau"/>
                  <w:spacing w:before="0"/>
                </w:pPr>
              </w:pPrChange>
            </w:pPr>
            <w:r>
              <w:t>1</w:t>
            </w:r>
          </w:p>
        </w:tc>
        <w:tc>
          <w:tcPr>
            <w:tcW w:w="887" w:type="dxa"/>
            <w:tcBorders>
              <w:top w:val="nil"/>
              <w:left w:val="single" w:sz="6" w:space="0" w:color="auto"/>
              <w:bottom w:val="nil"/>
              <w:right w:val="single" w:sz="6" w:space="0" w:color="auto"/>
            </w:tcBorders>
          </w:tcPr>
          <w:p w14:paraId="3A13B71F" w14:textId="77777777" w:rsidR="00000000" w:rsidRDefault="000F4E83">
            <w:pPr>
              <w:jc w:val="center"/>
              <w:pPrChange w:id="647" w:author="Author" w:date="2021-06-19T18:34:00Z">
                <w:pPr>
                  <w:pStyle w:val="Tableau"/>
                  <w:spacing w:before="0"/>
                </w:pPr>
              </w:pPrChange>
            </w:pPr>
            <w:r>
              <w:t>100 V</w:t>
            </w:r>
          </w:p>
        </w:tc>
        <w:tc>
          <w:tcPr>
            <w:tcW w:w="739" w:type="dxa"/>
            <w:tcBorders>
              <w:top w:val="nil"/>
              <w:left w:val="single" w:sz="6" w:space="0" w:color="auto"/>
              <w:bottom w:val="nil"/>
              <w:right w:val="single" w:sz="6" w:space="0" w:color="auto"/>
            </w:tcBorders>
          </w:tcPr>
          <w:p w14:paraId="2164FED3" w14:textId="77777777" w:rsidR="00000000" w:rsidRDefault="000F4E83">
            <w:pPr>
              <w:jc w:val="center"/>
              <w:pPrChange w:id="648" w:author="Author" w:date="2021-06-19T18:34:00Z">
                <w:pPr>
                  <w:pStyle w:val="Tableau"/>
                  <w:spacing w:before="0"/>
                </w:pPr>
              </w:pPrChange>
            </w:pPr>
            <w:r>
              <w:t>64</w:t>
            </w:r>
          </w:p>
        </w:tc>
        <w:tc>
          <w:tcPr>
            <w:tcW w:w="690" w:type="dxa"/>
            <w:tcBorders>
              <w:top w:val="nil"/>
              <w:left w:val="single" w:sz="6" w:space="0" w:color="auto"/>
              <w:bottom w:val="nil"/>
              <w:right w:val="single" w:sz="6" w:space="0" w:color="auto"/>
            </w:tcBorders>
          </w:tcPr>
          <w:p w14:paraId="3A90A0F8" w14:textId="77777777" w:rsidR="00000000" w:rsidRDefault="000F4E83">
            <w:pPr>
              <w:jc w:val="center"/>
              <w:pPrChange w:id="649" w:author="Author" w:date="2021-06-19T18:34:00Z">
                <w:pPr>
                  <w:pStyle w:val="Tableau"/>
                  <w:spacing w:before="0"/>
                </w:pPr>
              </w:pPrChange>
            </w:pPr>
            <w:r>
              <w:t>14</w:t>
            </w:r>
          </w:p>
        </w:tc>
        <w:tc>
          <w:tcPr>
            <w:tcW w:w="887" w:type="dxa"/>
            <w:tcBorders>
              <w:top w:val="nil"/>
              <w:left w:val="single" w:sz="6" w:space="0" w:color="auto"/>
              <w:bottom w:val="nil"/>
              <w:right w:val="single" w:sz="6" w:space="0" w:color="auto"/>
            </w:tcBorders>
          </w:tcPr>
          <w:p w14:paraId="597C2C66" w14:textId="77777777" w:rsidR="00000000" w:rsidRDefault="000F4E83">
            <w:pPr>
              <w:jc w:val="center"/>
              <w:pPrChange w:id="650" w:author="Author" w:date="2021-06-19T18:34:00Z">
                <w:pPr>
                  <w:pStyle w:val="Tableau"/>
                  <w:spacing w:before="0"/>
                </w:pPr>
              </w:pPrChange>
            </w:pPr>
            <w:r>
              <w:t>MAX4107</w:t>
            </w:r>
          </w:p>
        </w:tc>
        <w:tc>
          <w:tcPr>
            <w:tcW w:w="739" w:type="dxa"/>
            <w:tcBorders>
              <w:top w:val="nil"/>
              <w:left w:val="single" w:sz="6" w:space="0" w:color="auto"/>
              <w:bottom w:val="nil"/>
              <w:right w:val="nil"/>
            </w:tcBorders>
          </w:tcPr>
          <w:p w14:paraId="0BC02AE3" w14:textId="77777777" w:rsidR="00000000" w:rsidRDefault="000F4E83">
            <w:pPr>
              <w:jc w:val="center"/>
              <w:pPrChange w:id="651" w:author="Author" w:date="2021-06-19T18:34:00Z">
                <w:pPr>
                  <w:pStyle w:val="Tableau"/>
                  <w:spacing w:before="0"/>
                </w:pPr>
              </w:pPrChange>
            </w:pPr>
            <w:r>
              <w:t>2006</w:t>
            </w:r>
          </w:p>
        </w:tc>
      </w:tr>
      <w:tr w:rsidR="00F80EF3" w14:paraId="6D295621" w14:textId="77777777">
        <w:tblPrEx>
          <w:tblCellMar>
            <w:top w:w="0" w:type="dxa"/>
            <w:left w:w="0" w:type="dxa"/>
            <w:bottom w:w="0" w:type="dxa"/>
            <w:right w:w="0" w:type="dxa"/>
          </w:tblCellMar>
        </w:tblPrEx>
        <w:tc>
          <w:tcPr>
            <w:tcW w:w="2019" w:type="dxa"/>
            <w:tcBorders>
              <w:top w:val="nil"/>
              <w:left w:val="nil"/>
              <w:bottom w:val="nil"/>
              <w:right w:val="single" w:sz="6" w:space="0" w:color="auto"/>
            </w:tcBorders>
          </w:tcPr>
          <w:p w14:paraId="58590E2E" w14:textId="794DF8A0" w:rsidR="00000000" w:rsidRDefault="000F4E83">
            <w:pPr>
              <w:jc w:val="left"/>
            </w:pPr>
            <w:del w:id="652" w:author="Author" w:date="2021-06-19T18:34:00Z">
              <w:r>
                <w:rPr>
                  <w:rFonts w:cstheme="minorBidi"/>
                  <w:szCs w:val="24"/>
                </w:rPr>
                <w:delText>[</w:delText>
              </w:r>
              <w:r>
                <w:rPr>
                  <w:rFonts w:cstheme="minorBidi"/>
                  <w:szCs w:val="24"/>
                </w:rPr>
                <w:fldChar w:fldCharType="begin"/>
              </w:r>
              <w:r>
                <w:rPr>
                  <w:rFonts w:cstheme="minorBidi"/>
                  <w:szCs w:val="24"/>
                </w:rPr>
                <w:delInstrText xml:space="preserve"> REF BIB_roman_open_source_2018 \h </w:delInstrText>
              </w:r>
              <w:r>
                <w:rPr>
                  <w:rFonts w:cstheme="minorBidi"/>
                  <w:szCs w:val="24"/>
                </w:rPr>
                <w:fldChar w:fldCharType="separate"/>
              </w:r>
              <w:r>
                <w:rPr>
                  <w:rFonts w:cstheme="minorBidi"/>
                  <w:szCs w:val="24"/>
                </w:rPr>
                <w:delText>Roman et  al., 2018</w:delText>
              </w:r>
              <w:r>
                <w:rPr>
                  <w:rFonts w:cstheme="minorBidi"/>
                  <w:szCs w:val="24"/>
                </w:rPr>
                <w:fldChar w:fldCharType="end"/>
              </w:r>
              <w:r>
                <w:rPr>
                  <w:rFonts w:cstheme="minorBidi"/>
                  <w:szCs w:val="24"/>
                </w:rPr>
                <w:delText>]</w:delText>
              </w:r>
            </w:del>
            <w:ins w:id="653" w:author="Author" w:date="2021-06-19T18:34:00Z">
              <w:r>
                <w:t>[</w:t>
              </w:r>
              <w:r>
                <w:fldChar w:fldCharType="begin"/>
              </w:r>
              <w:r>
                <w:instrText xml:space="preserve">REF BIB_roman_open_source_2018 \* MERGEFORMAT </w:instrText>
              </w:r>
              <w:r>
                <w:fldChar w:fldCharType="separate"/>
              </w:r>
              <w:r>
                <w:t>Roman et  al., 2018</w:t>
              </w:r>
              <w:r>
                <w:fldChar w:fldCharType="end"/>
              </w:r>
              <w:r>
                <w:t>]</w:t>
              </w:r>
            </w:ins>
          </w:p>
        </w:tc>
        <w:tc>
          <w:tcPr>
            <w:tcW w:w="936" w:type="dxa"/>
            <w:tcBorders>
              <w:top w:val="nil"/>
              <w:left w:val="single" w:sz="6" w:space="0" w:color="auto"/>
              <w:bottom w:val="nil"/>
              <w:right w:val="single" w:sz="6" w:space="0" w:color="auto"/>
            </w:tcBorders>
          </w:tcPr>
          <w:p w14:paraId="6B81DE83" w14:textId="77777777" w:rsidR="00000000" w:rsidRDefault="000F4E83">
            <w:pPr>
              <w:jc w:val="center"/>
              <w:pPrChange w:id="654" w:author="Author" w:date="2021-06-19T18:34:00Z">
                <w:pPr>
                  <w:pStyle w:val="Tableau"/>
                  <w:spacing w:before="0"/>
                </w:pPr>
              </w:pPrChange>
            </w:pPr>
            <w:r>
              <w:t>64</w:t>
            </w:r>
          </w:p>
        </w:tc>
        <w:tc>
          <w:tcPr>
            <w:tcW w:w="887" w:type="dxa"/>
            <w:tcBorders>
              <w:top w:val="nil"/>
              <w:left w:val="single" w:sz="6" w:space="0" w:color="auto"/>
              <w:bottom w:val="nil"/>
              <w:right w:val="single" w:sz="6" w:space="0" w:color="auto"/>
            </w:tcBorders>
          </w:tcPr>
          <w:p w14:paraId="704245B1" w14:textId="77777777" w:rsidR="00000000" w:rsidRDefault="000F4E83">
            <w:pPr>
              <w:jc w:val="center"/>
              <w:pPrChange w:id="655" w:author="Author" w:date="2021-06-19T18:34:00Z">
                <w:pPr>
                  <w:pStyle w:val="Tableau"/>
                  <w:spacing w:before="0"/>
                </w:pPr>
              </w:pPrChange>
            </w:pPr>
            <w:r>
              <w:t>+-50V</w:t>
            </w:r>
          </w:p>
        </w:tc>
        <w:tc>
          <w:tcPr>
            <w:tcW w:w="739" w:type="dxa"/>
            <w:tcBorders>
              <w:top w:val="nil"/>
              <w:left w:val="single" w:sz="6" w:space="0" w:color="auto"/>
              <w:bottom w:val="nil"/>
              <w:right w:val="single" w:sz="6" w:space="0" w:color="auto"/>
            </w:tcBorders>
          </w:tcPr>
          <w:p w14:paraId="39788C1D" w14:textId="77777777" w:rsidR="00000000" w:rsidRDefault="000F4E83">
            <w:pPr>
              <w:jc w:val="center"/>
              <w:pPrChange w:id="656" w:author="Author" w:date="2021-06-19T18:34:00Z">
                <w:pPr>
                  <w:pStyle w:val="Tableau"/>
                  <w:spacing w:before="0"/>
                </w:pPr>
              </w:pPrChange>
            </w:pPr>
            <w:r>
              <w:t>80</w:t>
            </w:r>
          </w:p>
        </w:tc>
        <w:tc>
          <w:tcPr>
            <w:tcW w:w="690" w:type="dxa"/>
            <w:tcBorders>
              <w:top w:val="nil"/>
              <w:left w:val="single" w:sz="6" w:space="0" w:color="auto"/>
              <w:bottom w:val="nil"/>
              <w:right w:val="single" w:sz="6" w:space="0" w:color="auto"/>
            </w:tcBorders>
          </w:tcPr>
          <w:p w14:paraId="60A41544" w14:textId="77777777" w:rsidR="00000000" w:rsidRDefault="000F4E83">
            <w:pPr>
              <w:jc w:val="center"/>
              <w:pPrChange w:id="657" w:author="Author" w:date="2021-06-19T18:34:00Z">
                <w:pPr>
                  <w:pStyle w:val="Tableau"/>
                  <w:spacing w:before="0"/>
                </w:pPr>
              </w:pPrChange>
            </w:pPr>
            <w:r>
              <w:t>12</w:t>
            </w:r>
          </w:p>
        </w:tc>
        <w:tc>
          <w:tcPr>
            <w:tcW w:w="887" w:type="dxa"/>
            <w:tcBorders>
              <w:top w:val="nil"/>
              <w:left w:val="single" w:sz="6" w:space="0" w:color="auto"/>
              <w:bottom w:val="nil"/>
              <w:right w:val="single" w:sz="6" w:space="0" w:color="auto"/>
            </w:tcBorders>
          </w:tcPr>
          <w:p w14:paraId="11D0BEA7" w14:textId="77777777" w:rsidR="00000000" w:rsidRDefault="000F4E83">
            <w:pPr>
              <w:jc w:val="center"/>
              <w:pPrChange w:id="658" w:author="Author" w:date="2021-06-19T18:34:00Z">
                <w:pPr>
                  <w:pStyle w:val="Tableau"/>
                  <w:spacing w:before="0"/>
                </w:pPr>
              </w:pPrChange>
            </w:pPr>
            <w:r>
              <w:t>AD9276</w:t>
            </w:r>
          </w:p>
        </w:tc>
        <w:tc>
          <w:tcPr>
            <w:tcW w:w="739" w:type="dxa"/>
            <w:tcBorders>
              <w:top w:val="nil"/>
              <w:left w:val="single" w:sz="6" w:space="0" w:color="auto"/>
              <w:bottom w:val="nil"/>
              <w:right w:val="nil"/>
            </w:tcBorders>
          </w:tcPr>
          <w:p w14:paraId="102EC431" w14:textId="77777777" w:rsidR="00000000" w:rsidRDefault="000F4E83">
            <w:pPr>
              <w:jc w:val="center"/>
              <w:pPrChange w:id="659" w:author="Author" w:date="2021-06-19T18:34:00Z">
                <w:pPr>
                  <w:pStyle w:val="Tableau"/>
                  <w:spacing w:before="0"/>
                </w:pPr>
              </w:pPrChange>
            </w:pPr>
            <w:r>
              <w:t>2018</w:t>
            </w:r>
          </w:p>
        </w:tc>
      </w:tr>
      <w:tr w:rsidR="00F80EF3" w14:paraId="0A12AF4F" w14:textId="77777777">
        <w:tblPrEx>
          <w:tblCellMar>
            <w:top w:w="0" w:type="dxa"/>
            <w:left w:w="0" w:type="dxa"/>
            <w:bottom w:w="0" w:type="dxa"/>
            <w:right w:w="0" w:type="dxa"/>
          </w:tblCellMar>
        </w:tblPrEx>
        <w:tc>
          <w:tcPr>
            <w:tcW w:w="2019" w:type="dxa"/>
            <w:tcBorders>
              <w:top w:val="nil"/>
              <w:left w:val="nil"/>
              <w:bottom w:val="nil"/>
              <w:right w:val="single" w:sz="6" w:space="0" w:color="auto"/>
            </w:tcBorders>
          </w:tcPr>
          <w:p w14:paraId="65DA1105" w14:textId="3F480D4F" w:rsidR="00000000" w:rsidRDefault="000F4E83">
            <w:pPr>
              <w:jc w:val="left"/>
            </w:pPr>
            <w:del w:id="660" w:author="Author" w:date="2021-06-19T18:34:00Z">
              <w:r>
                <w:rPr>
                  <w:rFonts w:cstheme="minorBidi"/>
                  <w:szCs w:val="24"/>
                </w:rPr>
                <w:delText>[</w:delText>
              </w:r>
              <w:r>
                <w:rPr>
                  <w:rFonts w:cstheme="minorBidi"/>
                  <w:szCs w:val="24"/>
                </w:rPr>
                <w:fldChar w:fldCharType="begin"/>
              </w:r>
              <w:r>
                <w:rPr>
                  <w:rFonts w:cstheme="minorBidi"/>
                  <w:szCs w:val="24"/>
                </w:rPr>
                <w:delInstrText xml:space="preserve"> REF BIB_vasudevan_programmable_2014 \h </w:delInstrText>
              </w:r>
              <w:r>
                <w:rPr>
                  <w:rFonts w:cstheme="minorBidi"/>
                  <w:szCs w:val="24"/>
                </w:rPr>
                <w:fldChar w:fldCharType="separate"/>
              </w:r>
              <w:r>
                <w:rPr>
                  <w:rFonts w:cstheme="minorBidi"/>
                  <w:szCs w:val="24"/>
                </w:rPr>
                <w:delText>Vasudevan et  al., 2014</w:delText>
              </w:r>
              <w:r>
                <w:rPr>
                  <w:rFonts w:cstheme="minorBidi"/>
                  <w:szCs w:val="24"/>
                </w:rPr>
                <w:fldChar w:fldCharType="end"/>
              </w:r>
              <w:r>
                <w:rPr>
                  <w:rFonts w:cstheme="minorBidi"/>
                  <w:szCs w:val="24"/>
                </w:rPr>
                <w:delText>]</w:delText>
              </w:r>
            </w:del>
            <w:ins w:id="661" w:author="Author" w:date="2021-06-19T18:34:00Z">
              <w:r>
                <w:t>[</w:t>
              </w:r>
              <w:r>
                <w:fldChar w:fldCharType="begin"/>
              </w:r>
              <w:r>
                <w:instrText xml:space="preserve">REF BIB_vasudevan_programmable_2014 \* MERGEFORMAT </w:instrText>
              </w:r>
              <w:r>
                <w:fldChar w:fldCharType="separate"/>
              </w:r>
              <w:r>
                <w:t>Vasudevan et  al., 2014</w:t>
              </w:r>
              <w:r>
                <w:fldChar w:fldCharType="end"/>
              </w:r>
              <w:r>
                <w:t>]</w:t>
              </w:r>
            </w:ins>
          </w:p>
        </w:tc>
        <w:tc>
          <w:tcPr>
            <w:tcW w:w="936" w:type="dxa"/>
            <w:tcBorders>
              <w:top w:val="nil"/>
              <w:left w:val="single" w:sz="6" w:space="0" w:color="auto"/>
              <w:bottom w:val="nil"/>
              <w:right w:val="single" w:sz="6" w:space="0" w:color="auto"/>
            </w:tcBorders>
          </w:tcPr>
          <w:p w14:paraId="79CBCF58" w14:textId="77777777" w:rsidR="00000000" w:rsidRDefault="000F4E83">
            <w:pPr>
              <w:jc w:val="center"/>
              <w:pPrChange w:id="662" w:author="Author" w:date="2021-06-19T18:34:00Z">
                <w:pPr>
                  <w:pStyle w:val="Tableau"/>
                  <w:spacing w:before="0"/>
                </w:pPr>
              </w:pPrChange>
            </w:pPr>
            <w:r>
              <w:t>Single</w:t>
            </w:r>
          </w:p>
        </w:tc>
        <w:tc>
          <w:tcPr>
            <w:tcW w:w="887" w:type="dxa"/>
            <w:tcBorders>
              <w:top w:val="nil"/>
              <w:left w:val="single" w:sz="6" w:space="0" w:color="auto"/>
              <w:bottom w:val="nil"/>
              <w:right w:val="single" w:sz="6" w:space="0" w:color="auto"/>
            </w:tcBorders>
          </w:tcPr>
          <w:p w14:paraId="1ADE5DB4" w14:textId="77777777" w:rsidR="00000000" w:rsidRDefault="000F4E83">
            <w:pPr>
              <w:jc w:val="center"/>
              <w:pPrChange w:id="663" w:author="Author" w:date="2021-06-19T18:34:00Z">
                <w:pPr>
                  <w:pStyle w:val="Tableau"/>
                  <w:spacing w:before="0"/>
                </w:pPr>
              </w:pPrChange>
            </w:pPr>
            <w:r>
              <w:t>100 Vpp</w:t>
            </w:r>
          </w:p>
        </w:tc>
        <w:tc>
          <w:tcPr>
            <w:tcW w:w="739" w:type="dxa"/>
            <w:tcBorders>
              <w:top w:val="nil"/>
              <w:left w:val="single" w:sz="6" w:space="0" w:color="auto"/>
              <w:bottom w:val="nil"/>
              <w:right w:val="single" w:sz="6" w:space="0" w:color="auto"/>
            </w:tcBorders>
          </w:tcPr>
          <w:p w14:paraId="5FBD8A3F" w14:textId="77777777" w:rsidR="00000000" w:rsidRDefault="000F4E83">
            <w:pPr>
              <w:jc w:val="center"/>
              <w:pPrChange w:id="664" w:author="Author" w:date="2021-06-19T18:34:00Z">
                <w:pPr>
                  <w:pStyle w:val="Tableau"/>
                  <w:spacing w:before="0"/>
                </w:pPr>
              </w:pPrChange>
            </w:pPr>
            <w:r>
              <w:t>250</w:t>
            </w:r>
          </w:p>
        </w:tc>
        <w:tc>
          <w:tcPr>
            <w:tcW w:w="690" w:type="dxa"/>
            <w:tcBorders>
              <w:top w:val="nil"/>
              <w:left w:val="single" w:sz="6" w:space="0" w:color="auto"/>
              <w:bottom w:val="nil"/>
              <w:right w:val="single" w:sz="6" w:space="0" w:color="auto"/>
            </w:tcBorders>
          </w:tcPr>
          <w:p w14:paraId="056D7426" w14:textId="77777777" w:rsidR="00000000" w:rsidRDefault="000F4E83">
            <w:pPr>
              <w:jc w:val="center"/>
              <w:pPrChange w:id="665" w:author="Author" w:date="2021-06-19T18:34:00Z">
                <w:pPr>
                  <w:pStyle w:val="Tableau"/>
                  <w:spacing w:before="0"/>
                </w:pPr>
              </w:pPrChange>
            </w:pPr>
            <w:r>
              <w:t>12</w:t>
            </w:r>
          </w:p>
        </w:tc>
        <w:tc>
          <w:tcPr>
            <w:tcW w:w="887" w:type="dxa"/>
            <w:tcBorders>
              <w:top w:val="nil"/>
              <w:left w:val="single" w:sz="6" w:space="0" w:color="auto"/>
              <w:bottom w:val="nil"/>
              <w:right w:val="single" w:sz="6" w:space="0" w:color="auto"/>
            </w:tcBorders>
          </w:tcPr>
          <w:p w14:paraId="530D8070" w14:textId="77777777" w:rsidR="00000000" w:rsidRDefault="000F4E83">
            <w:pPr>
              <w:jc w:val="center"/>
              <w:pPrChange w:id="666" w:author="Author" w:date="2021-06-19T18:34:00Z">
                <w:pPr>
                  <w:pStyle w:val="Tableau"/>
                  <w:spacing w:before="0"/>
                </w:pPr>
              </w:pPrChange>
            </w:pPr>
            <w:r>
              <w:t>VCA8500</w:t>
            </w:r>
          </w:p>
        </w:tc>
        <w:tc>
          <w:tcPr>
            <w:tcW w:w="739" w:type="dxa"/>
            <w:tcBorders>
              <w:top w:val="nil"/>
              <w:left w:val="single" w:sz="6" w:space="0" w:color="auto"/>
              <w:bottom w:val="nil"/>
              <w:right w:val="nil"/>
            </w:tcBorders>
          </w:tcPr>
          <w:p w14:paraId="48053017" w14:textId="77777777" w:rsidR="00000000" w:rsidRDefault="000F4E83">
            <w:pPr>
              <w:jc w:val="center"/>
              <w:pPrChange w:id="667" w:author="Author" w:date="2021-06-19T18:34:00Z">
                <w:pPr>
                  <w:pStyle w:val="Tableau"/>
                  <w:spacing w:before="0"/>
                </w:pPr>
              </w:pPrChange>
            </w:pPr>
            <w:r>
              <w:t>2014</w:t>
            </w:r>
          </w:p>
        </w:tc>
      </w:tr>
      <w:tr w:rsidR="00F80EF3" w14:paraId="2F94EAA5" w14:textId="77777777">
        <w:tblPrEx>
          <w:tblCellMar>
            <w:top w:w="0" w:type="dxa"/>
            <w:left w:w="0" w:type="dxa"/>
            <w:bottom w:w="0" w:type="dxa"/>
            <w:right w:w="0" w:type="dxa"/>
          </w:tblCellMar>
        </w:tblPrEx>
        <w:tc>
          <w:tcPr>
            <w:tcW w:w="2019" w:type="dxa"/>
            <w:tcBorders>
              <w:top w:val="nil"/>
              <w:left w:val="nil"/>
              <w:bottom w:val="nil"/>
              <w:right w:val="single" w:sz="6" w:space="0" w:color="auto"/>
            </w:tcBorders>
          </w:tcPr>
          <w:p w14:paraId="09DC3215" w14:textId="4A335ADA" w:rsidR="00000000" w:rsidRDefault="000F4E83">
            <w:pPr>
              <w:jc w:val="left"/>
            </w:pPr>
            <w:del w:id="668" w:author="Author" w:date="2021-06-19T18:34:00Z">
              <w:r>
                <w:rPr>
                  <w:rFonts w:cstheme="minorBidi"/>
                  <w:szCs w:val="24"/>
                </w:rPr>
                <w:delText>[</w:delText>
              </w:r>
              <w:r>
                <w:rPr>
                  <w:rFonts w:cstheme="minorBidi"/>
                  <w:szCs w:val="24"/>
                </w:rPr>
                <w:fldChar w:fldCharType="begin"/>
              </w:r>
              <w:r>
                <w:rPr>
                  <w:rFonts w:cstheme="minorBidi"/>
                  <w:szCs w:val="24"/>
                </w:rPr>
                <w:delInstrText xml:space="preserve"> REF BIB_wall_high_speed_2010 \h </w:delInstrText>
              </w:r>
              <w:r>
                <w:rPr>
                  <w:rFonts w:cstheme="minorBidi"/>
                  <w:szCs w:val="24"/>
                </w:rPr>
                <w:fldChar w:fldCharType="separate"/>
              </w:r>
              <w:r>
                <w:rPr>
                  <w:rFonts w:cstheme="minorBidi"/>
                  <w:szCs w:val="24"/>
                </w:rPr>
                <w:delText>Wall, 2010</w:delText>
              </w:r>
              <w:r>
                <w:rPr>
                  <w:rFonts w:cstheme="minorBidi"/>
                  <w:szCs w:val="24"/>
                </w:rPr>
                <w:fldChar w:fldCharType="end"/>
              </w:r>
              <w:r>
                <w:rPr>
                  <w:rFonts w:cstheme="minorBidi"/>
                  <w:szCs w:val="24"/>
                </w:rPr>
                <w:delText>]</w:delText>
              </w:r>
            </w:del>
            <w:ins w:id="669" w:author="Author" w:date="2021-06-19T18:34:00Z">
              <w:r>
                <w:t>[</w:t>
              </w:r>
              <w:r>
                <w:fldChar w:fldCharType="begin"/>
              </w:r>
              <w:r>
                <w:instrText xml:space="preserve">REF BIB_wall_high_speed_2010 \* MERGEFORMAT </w:instrText>
              </w:r>
              <w:r>
                <w:fldChar w:fldCharType="separate"/>
              </w:r>
              <w:r>
                <w:t>Wall, 2010</w:t>
              </w:r>
              <w:r>
                <w:fldChar w:fldCharType="end"/>
              </w:r>
              <w:r>
                <w:t>]</w:t>
              </w:r>
            </w:ins>
          </w:p>
        </w:tc>
        <w:tc>
          <w:tcPr>
            <w:tcW w:w="936" w:type="dxa"/>
            <w:tcBorders>
              <w:top w:val="nil"/>
              <w:left w:val="single" w:sz="6" w:space="0" w:color="auto"/>
              <w:bottom w:val="nil"/>
              <w:right w:val="single" w:sz="6" w:space="0" w:color="auto"/>
            </w:tcBorders>
          </w:tcPr>
          <w:p w14:paraId="5F7A14F0" w14:textId="77777777" w:rsidR="00000000" w:rsidRDefault="000F4E83">
            <w:pPr>
              <w:jc w:val="center"/>
              <w:pPrChange w:id="670" w:author="Author" w:date="2021-06-19T18:34:00Z">
                <w:pPr>
                  <w:pStyle w:val="Tableau"/>
                  <w:spacing w:before="0"/>
                </w:pPr>
              </w:pPrChange>
            </w:pPr>
            <w:r>
              <w:t>NA</w:t>
            </w:r>
          </w:p>
        </w:tc>
        <w:tc>
          <w:tcPr>
            <w:tcW w:w="887" w:type="dxa"/>
            <w:tcBorders>
              <w:top w:val="nil"/>
              <w:left w:val="single" w:sz="6" w:space="0" w:color="auto"/>
              <w:bottom w:val="nil"/>
              <w:right w:val="single" w:sz="6" w:space="0" w:color="auto"/>
            </w:tcBorders>
          </w:tcPr>
          <w:p w14:paraId="698215B3" w14:textId="77777777" w:rsidR="00000000" w:rsidRDefault="000F4E83">
            <w:pPr>
              <w:jc w:val="center"/>
              <w:pPrChange w:id="671" w:author="Author" w:date="2021-06-19T18:34:00Z">
                <w:pPr>
                  <w:pStyle w:val="Tableau"/>
                  <w:spacing w:before="0"/>
                </w:pPr>
              </w:pPrChange>
            </w:pPr>
            <w:r>
              <w:t>12 V</w:t>
            </w:r>
          </w:p>
        </w:tc>
        <w:tc>
          <w:tcPr>
            <w:tcW w:w="739" w:type="dxa"/>
            <w:tcBorders>
              <w:top w:val="nil"/>
              <w:left w:val="single" w:sz="6" w:space="0" w:color="auto"/>
              <w:bottom w:val="nil"/>
              <w:right w:val="single" w:sz="6" w:space="0" w:color="auto"/>
            </w:tcBorders>
          </w:tcPr>
          <w:p w14:paraId="3E875E0D" w14:textId="77777777" w:rsidR="00000000" w:rsidRDefault="000F4E83">
            <w:pPr>
              <w:jc w:val="center"/>
              <w:pPrChange w:id="672" w:author="Author" w:date="2021-06-19T18:34:00Z">
                <w:pPr>
                  <w:pStyle w:val="Tableau"/>
                  <w:spacing w:before="0"/>
                </w:pPr>
              </w:pPrChange>
            </w:pPr>
            <w:r>
              <w:t>65</w:t>
            </w:r>
          </w:p>
        </w:tc>
        <w:tc>
          <w:tcPr>
            <w:tcW w:w="690" w:type="dxa"/>
            <w:tcBorders>
              <w:top w:val="nil"/>
              <w:left w:val="single" w:sz="6" w:space="0" w:color="auto"/>
              <w:bottom w:val="nil"/>
              <w:right w:val="single" w:sz="6" w:space="0" w:color="auto"/>
            </w:tcBorders>
          </w:tcPr>
          <w:p w14:paraId="6A2FF362" w14:textId="77777777" w:rsidR="00000000" w:rsidRDefault="000F4E83">
            <w:pPr>
              <w:jc w:val="center"/>
              <w:pPrChange w:id="673" w:author="Author" w:date="2021-06-19T18:34:00Z">
                <w:pPr>
                  <w:pStyle w:val="Tableau"/>
                  <w:spacing w:before="0"/>
                </w:pPr>
              </w:pPrChange>
            </w:pPr>
          </w:p>
        </w:tc>
        <w:tc>
          <w:tcPr>
            <w:tcW w:w="887" w:type="dxa"/>
            <w:tcBorders>
              <w:top w:val="nil"/>
              <w:left w:val="single" w:sz="6" w:space="0" w:color="auto"/>
              <w:bottom w:val="nil"/>
              <w:right w:val="single" w:sz="6" w:space="0" w:color="auto"/>
            </w:tcBorders>
          </w:tcPr>
          <w:p w14:paraId="4C98EE90" w14:textId="77777777" w:rsidR="00000000" w:rsidRDefault="000F4E83">
            <w:pPr>
              <w:jc w:val="center"/>
              <w:pPrChange w:id="674" w:author="Author" w:date="2021-06-19T18:34:00Z">
                <w:pPr>
                  <w:pStyle w:val="Tableau"/>
                  <w:spacing w:before="0"/>
                </w:pPr>
              </w:pPrChange>
            </w:pPr>
            <w:r>
              <w:t>NA</w:t>
            </w:r>
          </w:p>
        </w:tc>
        <w:tc>
          <w:tcPr>
            <w:tcW w:w="739" w:type="dxa"/>
            <w:tcBorders>
              <w:top w:val="nil"/>
              <w:left w:val="single" w:sz="6" w:space="0" w:color="auto"/>
              <w:bottom w:val="nil"/>
              <w:right w:val="nil"/>
            </w:tcBorders>
          </w:tcPr>
          <w:p w14:paraId="2204DCBC" w14:textId="77777777" w:rsidR="00000000" w:rsidRDefault="000F4E83">
            <w:pPr>
              <w:jc w:val="center"/>
              <w:pPrChange w:id="675" w:author="Author" w:date="2021-06-19T18:34:00Z">
                <w:pPr>
                  <w:pStyle w:val="Tableau"/>
                  <w:spacing w:before="0"/>
                </w:pPr>
              </w:pPrChange>
            </w:pPr>
            <w:r>
              <w:t>2010</w:t>
            </w:r>
          </w:p>
        </w:tc>
      </w:tr>
      <w:tr w:rsidR="00F80EF3" w14:paraId="3CECEAEE" w14:textId="77777777">
        <w:tblPrEx>
          <w:tblCellMar>
            <w:top w:w="0" w:type="dxa"/>
            <w:left w:w="0" w:type="dxa"/>
            <w:bottom w:w="0" w:type="dxa"/>
            <w:right w:w="0" w:type="dxa"/>
          </w:tblCellMar>
        </w:tblPrEx>
        <w:tc>
          <w:tcPr>
            <w:tcW w:w="2019" w:type="dxa"/>
            <w:tcBorders>
              <w:top w:val="nil"/>
              <w:left w:val="nil"/>
              <w:bottom w:val="nil"/>
              <w:right w:val="single" w:sz="6" w:space="0" w:color="auto"/>
            </w:tcBorders>
          </w:tcPr>
          <w:p w14:paraId="7EFA8751" w14:textId="2F313E27" w:rsidR="00000000" w:rsidRDefault="000F4E83">
            <w:pPr>
              <w:jc w:val="left"/>
            </w:pPr>
            <w:del w:id="676" w:author="Author" w:date="2021-06-19T18:34:00Z">
              <w:r>
                <w:rPr>
                  <w:rFonts w:cstheme="minorBidi"/>
                  <w:szCs w:val="24"/>
                </w:rPr>
                <w:delText>[</w:delText>
              </w:r>
              <w:r>
                <w:rPr>
                  <w:rFonts w:cstheme="minorBidi"/>
                  <w:szCs w:val="24"/>
                </w:rPr>
                <w:fldChar w:fldCharType="begin"/>
              </w:r>
              <w:r>
                <w:rPr>
                  <w:rFonts w:cstheme="minorBidi"/>
                  <w:szCs w:val="24"/>
                </w:rPr>
                <w:delInstrText xml:space="preserve"> REF BIB_weng_fpga_based_2015 \h </w:delInstrText>
              </w:r>
              <w:r>
                <w:rPr>
                  <w:rFonts w:cstheme="minorBidi"/>
                  <w:szCs w:val="24"/>
                </w:rPr>
                <w:fldChar w:fldCharType="separate"/>
              </w:r>
              <w:r>
                <w:rPr>
                  <w:rFonts w:cstheme="minorBidi"/>
                  <w:szCs w:val="24"/>
                </w:rPr>
                <w:delText>Weng et  al., 2015</w:delText>
              </w:r>
              <w:r>
                <w:rPr>
                  <w:rFonts w:cstheme="minorBidi"/>
                  <w:szCs w:val="24"/>
                </w:rPr>
                <w:fldChar w:fldCharType="end"/>
              </w:r>
              <w:r>
                <w:rPr>
                  <w:rFonts w:cstheme="minorBidi"/>
                  <w:szCs w:val="24"/>
                </w:rPr>
                <w:delText>]</w:delText>
              </w:r>
            </w:del>
            <w:ins w:id="677" w:author="Author" w:date="2021-06-19T18:34:00Z">
              <w:r>
                <w:t>[</w:t>
              </w:r>
              <w:r>
                <w:fldChar w:fldCharType="begin"/>
              </w:r>
              <w:r>
                <w:instrText xml:space="preserve">REF BIB_weng_fpga_based_2015 \* MERGEFORMAT </w:instrText>
              </w:r>
              <w:r>
                <w:fldChar w:fldCharType="separate"/>
              </w:r>
              <w:r>
                <w:t xml:space="preserve">Weng et  </w:t>
              </w:r>
              <w:r>
                <w:t>al., 2015</w:t>
              </w:r>
              <w:r>
                <w:fldChar w:fldCharType="end"/>
              </w:r>
              <w:r>
                <w:t>]</w:t>
              </w:r>
            </w:ins>
          </w:p>
        </w:tc>
        <w:tc>
          <w:tcPr>
            <w:tcW w:w="936" w:type="dxa"/>
            <w:tcBorders>
              <w:top w:val="nil"/>
              <w:left w:val="single" w:sz="6" w:space="0" w:color="auto"/>
              <w:bottom w:val="nil"/>
              <w:right w:val="single" w:sz="6" w:space="0" w:color="auto"/>
            </w:tcBorders>
          </w:tcPr>
          <w:p w14:paraId="6C262449" w14:textId="77777777" w:rsidR="00000000" w:rsidRDefault="000F4E83">
            <w:pPr>
              <w:jc w:val="center"/>
              <w:pPrChange w:id="678" w:author="Author" w:date="2021-06-19T18:34:00Z">
                <w:pPr>
                  <w:pStyle w:val="Tableau"/>
                  <w:spacing w:before="0"/>
                </w:pPr>
              </w:pPrChange>
            </w:pPr>
            <w:r>
              <w:t>16</w:t>
            </w:r>
          </w:p>
        </w:tc>
        <w:tc>
          <w:tcPr>
            <w:tcW w:w="887" w:type="dxa"/>
            <w:tcBorders>
              <w:top w:val="nil"/>
              <w:left w:val="single" w:sz="6" w:space="0" w:color="auto"/>
              <w:bottom w:val="nil"/>
              <w:right w:val="single" w:sz="6" w:space="0" w:color="auto"/>
            </w:tcBorders>
          </w:tcPr>
          <w:p w14:paraId="0E4AFA16" w14:textId="77777777" w:rsidR="00000000" w:rsidRDefault="000F4E83">
            <w:pPr>
              <w:jc w:val="center"/>
              <w:pPrChange w:id="679" w:author="Author" w:date="2021-06-19T18:34:00Z">
                <w:pPr>
                  <w:pStyle w:val="Tableau"/>
                  <w:spacing w:before="0"/>
                </w:pPr>
              </w:pPrChange>
            </w:pPr>
            <w:r>
              <w:t>100V</w:t>
            </w:r>
          </w:p>
        </w:tc>
        <w:tc>
          <w:tcPr>
            <w:tcW w:w="739" w:type="dxa"/>
            <w:tcBorders>
              <w:top w:val="nil"/>
              <w:left w:val="single" w:sz="6" w:space="0" w:color="auto"/>
              <w:bottom w:val="nil"/>
              <w:right w:val="single" w:sz="6" w:space="0" w:color="auto"/>
            </w:tcBorders>
          </w:tcPr>
          <w:p w14:paraId="6D68D151" w14:textId="77777777" w:rsidR="00000000" w:rsidRDefault="000F4E83">
            <w:pPr>
              <w:jc w:val="center"/>
              <w:pPrChange w:id="680" w:author="Author" w:date="2021-06-19T18:34:00Z">
                <w:pPr>
                  <w:pStyle w:val="Tableau"/>
                  <w:spacing w:before="0"/>
                </w:pPr>
              </w:pPrChange>
            </w:pPr>
            <w:r>
              <w:t>150</w:t>
            </w:r>
          </w:p>
        </w:tc>
        <w:tc>
          <w:tcPr>
            <w:tcW w:w="690" w:type="dxa"/>
            <w:tcBorders>
              <w:top w:val="nil"/>
              <w:left w:val="single" w:sz="6" w:space="0" w:color="auto"/>
              <w:bottom w:val="nil"/>
              <w:right w:val="single" w:sz="6" w:space="0" w:color="auto"/>
            </w:tcBorders>
          </w:tcPr>
          <w:p w14:paraId="6932FA86" w14:textId="77777777" w:rsidR="00000000" w:rsidRDefault="000F4E83">
            <w:pPr>
              <w:jc w:val="center"/>
              <w:pPrChange w:id="681" w:author="Author" w:date="2021-06-19T18:34:00Z">
                <w:pPr>
                  <w:pStyle w:val="Tableau"/>
                  <w:spacing w:before="0"/>
                </w:pPr>
              </w:pPrChange>
            </w:pPr>
            <w:r>
              <w:t>10</w:t>
            </w:r>
          </w:p>
        </w:tc>
        <w:tc>
          <w:tcPr>
            <w:tcW w:w="887" w:type="dxa"/>
            <w:tcBorders>
              <w:top w:val="nil"/>
              <w:left w:val="single" w:sz="6" w:space="0" w:color="auto"/>
              <w:bottom w:val="nil"/>
              <w:right w:val="single" w:sz="6" w:space="0" w:color="auto"/>
            </w:tcBorders>
          </w:tcPr>
          <w:p w14:paraId="63C1C84F" w14:textId="77777777" w:rsidR="00000000" w:rsidRDefault="000F4E83">
            <w:pPr>
              <w:jc w:val="center"/>
              <w:pPrChange w:id="682" w:author="Author" w:date="2021-06-19T18:34:00Z">
                <w:pPr>
                  <w:pStyle w:val="Tableau"/>
                  <w:spacing w:before="0"/>
                </w:pPr>
              </w:pPrChange>
            </w:pPr>
            <w:r>
              <w:t>Max2077</w:t>
            </w:r>
          </w:p>
        </w:tc>
        <w:tc>
          <w:tcPr>
            <w:tcW w:w="739" w:type="dxa"/>
            <w:tcBorders>
              <w:top w:val="nil"/>
              <w:left w:val="single" w:sz="6" w:space="0" w:color="auto"/>
              <w:bottom w:val="nil"/>
              <w:right w:val="nil"/>
            </w:tcBorders>
          </w:tcPr>
          <w:p w14:paraId="1C2E728A" w14:textId="77777777" w:rsidR="00000000" w:rsidRDefault="000F4E83">
            <w:pPr>
              <w:jc w:val="center"/>
              <w:pPrChange w:id="683" w:author="Author" w:date="2021-06-19T18:34:00Z">
                <w:pPr>
                  <w:pStyle w:val="Tableau"/>
                  <w:spacing w:before="0"/>
                </w:pPr>
              </w:pPrChange>
            </w:pPr>
            <w:r>
              <w:t>2015</w:t>
            </w:r>
          </w:p>
        </w:tc>
      </w:tr>
      <w:tr w:rsidR="00F80EF3" w14:paraId="7A6DE58A" w14:textId="77777777">
        <w:tblPrEx>
          <w:tblCellMar>
            <w:top w:w="0" w:type="dxa"/>
            <w:left w:w="0" w:type="dxa"/>
            <w:bottom w:w="0" w:type="dxa"/>
            <w:right w:w="0" w:type="dxa"/>
          </w:tblCellMar>
        </w:tblPrEx>
        <w:tc>
          <w:tcPr>
            <w:tcW w:w="2019" w:type="dxa"/>
            <w:tcBorders>
              <w:top w:val="nil"/>
              <w:left w:val="nil"/>
              <w:bottom w:val="nil"/>
              <w:right w:val="single" w:sz="6" w:space="0" w:color="auto"/>
            </w:tcBorders>
          </w:tcPr>
          <w:p w14:paraId="67FD7B49" w14:textId="0F2A39A9" w:rsidR="00000000" w:rsidRDefault="000F4E83">
            <w:pPr>
              <w:jc w:val="left"/>
            </w:pPr>
            <w:del w:id="684" w:author="Author" w:date="2021-06-19T18:34:00Z">
              <w:r>
                <w:rPr>
                  <w:rFonts w:cstheme="minorBidi"/>
                  <w:szCs w:val="24"/>
                </w:rPr>
                <w:delText>[</w:delText>
              </w:r>
              <w:r>
                <w:rPr>
                  <w:rFonts w:cstheme="minorBidi"/>
                  <w:szCs w:val="24"/>
                </w:rPr>
                <w:fldChar w:fldCharType="begin"/>
              </w:r>
              <w:r>
                <w:rPr>
                  <w:rFonts w:cstheme="minorBidi"/>
                  <w:szCs w:val="24"/>
                </w:rPr>
                <w:delInstrText xml:space="preserve"> REF BIB_zhang_high_2019 \h </w:delInstrText>
              </w:r>
              <w:r>
                <w:rPr>
                  <w:rFonts w:cstheme="minorBidi"/>
                  <w:szCs w:val="24"/>
                </w:rPr>
                <w:fldChar w:fldCharType="separate"/>
              </w:r>
              <w:r>
                <w:rPr>
                  <w:rFonts w:cstheme="minorBidi"/>
                  <w:szCs w:val="24"/>
                </w:rPr>
                <w:delText>Zhang et  al., 2019a</w:delText>
              </w:r>
              <w:r>
                <w:rPr>
                  <w:rFonts w:cstheme="minorBidi"/>
                  <w:szCs w:val="24"/>
                </w:rPr>
                <w:fldChar w:fldCharType="end"/>
              </w:r>
              <w:r>
                <w:rPr>
                  <w:rFonts w:cstheme="minorBidi"/>
                  <w:szCs w:val="24"/>
                </w:rPr>
                <w:delText>]</w:delText>
              </w:r>
            </w:del>
            <w:ins w:id="685" w:author="Author" w:date="2021-06-19T18:34:00Z">
              <w:r>
                <w:t>[</w:t>
              </w:r>
              <w:r>
                <w:fldChar w:fldCharType="begin"/>
              </w:r>
              <w:r>
                <w:instrText xml:space="preserve">REF BIB_zhang_high_2019 \* MERGEFORMAT </w:instrText>
              </w:r>
              <w:r>
                <w:fldChar w:fldCharType="separate"/>
              </w:r>
              <w:r>
                <w:t>Zhang et  al., 2019b</w:t>
              </w:r>
              <w:r>
                <w:fldChar w:fldCharType="end"/>
              </w:r>
              <w:r>
                <w:t>]</w:t>
              </w:r>
            </w:ins>
          </w:p>
        </w:tc>
        <w:tc>
          <w:tcPr>
            <w:tcW w:w="936" w:type="dxa"/>
            <w:tcBorders>
              <w:top w:val="nil"/>
              <w:left w:val="single" w:sz="6" w:space="0" w:color="auto"/>
              <w:bottom w:val="nil"/>
              <w:right w:val="single" w:sz="6" w:space="0" w:color="auto"/>
            </w:tcBorders>
          </w:tcPr>
          <w:p w14:paraId="026F7CA9" w14:textId="77777777" w:rsidR="00000000" w:rsidRDefault="000F4E83">
            <w:pPr>
              <w:jc w:val="center"/>
              <w:pPrChange w:id="686" w:author="Author" w:date="2021-06-19T18:34:00Z">
                <w:pPr>
                  <w:pStyle w:val="Tableau"/>
                  <w:spacing w:before="0"/>
                </w:pPr>
              </w:pPrChange>
            </w:pPr>
            <w:r>
              <w:t>64</w:t>
            </w:r>
          </w:p>
        </w:tc>
        <w:tc>
          <w:tcPr>
            <w:tcW w:w="887" w:type="dxa"/>
            <w:tcBorders>
              <w:top w:val="nil"/>
              <w:left w:val="single" w:sz="6" w:space="0" w:color="auto"/>
              <w:bottom w:val="nil"/>
              <w:right w:val="single" w:sz="6" w:space="0" w:color="auto"/>
            </w:tcBorders>
          </w:tcPr>
          <w:p w14:paraId="0A0E0A68" w14:textId="77777777" w:rsidR="00000000" w:rsidRDefault="000F4E83">
            <w:pPr>
              <w:jc w:val="center"/>
              <w:pPrChange w:id="687" w:author="Author" w:date="2021-06-19T18:34:00Z">
                <w:pPr>
                  <w:pStyle w:val="Tableau"/>
                  <w:spacing w:before="0"/>
                </w:pPr>
              </w:pPrChange>
            </w:pPr>
            <w:r>
              <w:t>100V</w:t>
            </w:r>
          </w:p>
        </w:tc>
        <w:tc>
          <w:tcPr>
            <w:tcW w:w="739" w:type="dxa"/>
            <w:tcBorders>
              <w:top w:val="nil"/>
              <w:left w:val="single" w:sz="6" w:space="0" w:color="auto"/>
              <w:bottom w:val="nil"/>
              <w:right w:val="single" w:sz="6" w:space="0" w:color="auto"/>
            </w:tcBorders>
          </w:tcPr>
          <w:p w14:paraId="57B1F54C" w14:textId="77777777" w:rsidR="00000000" w:rsidRDefault="000F4E83">
            <w:pPr>
              <w:jc w:val="center"/>
              <w:pPrChange w:id="688" w:author="Author" w:date="2021-06-19T18:34:00Z">
                <w:pPr>
                  <w:pStyle w:val="Tableau"/>
                  <w:spacing w:before="0"/>
                </w:pPr>
              </w:pPrChange>
            </w:pPr>
            <w:r>
              <w:t>80</w:t>
            </w:r>
          </w:p>
        </w:tc>
        <w:tc>
          <w:tcPr>
            <w:tcW w:w="690" w:type="dxa"/>
            <w:tcBorders>
              <w:top w:val="nil"/>
              <w:left w:val="single" w:sz="6" w:space="0" w:color="auto"/>
              <w:bottom w:val="nil"/>
              <w:right w:val="single" w:sz="6" w:space="0" w:color="auto"/>
            </w:tcBorders>
          </w:tcPr>
          <w:p w14:paraId="611C5A50" w14:textId="77777777" w:rsidR="00000000" w:rsidRDefault="000F4E83">
            <w:pPr>
              <w:jc w:val="center"/>
              <w:pPrChange w:id="689" w:author="Author" w:date="2021-06-19T18:34:00Z">
                <w:pPr>
                  <w:pStyle w:val="Tableau"/>
                  <w:spacing w:before="0"/>
                </w:pPr>
              </w:pPrChange>
            </w:pPr>
            <w:r>
              <w:t>14</w:t>
            </w:r>
          </w:p>
        </w:tc>
        <w:tc>
          <w:tcPr>
            <w:tcW w:w="887" w:type="dxa"/>
            <w:tcBorders>
              <w:top w:val="nil"/>
              <w:left w:val="single" w:sz="6" w:space="0" w:color="auto"/>
              <w:bottom w:val="nil"/>
              <w:right w:val="single" w:sz="6" w:space="0" w:color="auto"/>
            </w:tcBorders>
          </w:tcPr>
          <w:p w14:paraId="17C18755" w14:textId="77777777" w:rsidR="00000000" w:rsidRDefault="000F4E83">
            <w:pPr>
              <w:jc w:val="center"/>
              <w:pPrChange w:id="690" w:author="Author" w:date="2021-06-19T18:34:00Z">
                <w:pPr>
                  <w:pStyle w:val="Tableau"/>
                  <w:spacing w:before="0"/>
                </w:pPr>
              </w:pPrChange>
            </w:pPr>
          </w:p>
        </w:tc>
        <w:tc>
          <w:tcPr>
            <w:tcW w:w="739" w:type="dxa"/>
            <w:tcBorders>
              <w:top w:val="nil"/>
              <w:left w:val="single" w:sz="6" w:space="0" w:color="auto"/>
              <w:bottom w:val="nil"/>
              <w:right w:val="nil"/>
            </w:tcBorders>
          </w:tcPr>
          <w:p w14:paraId="76717A4D" w14:textId="77777777" w:rsidR="00000000" w:rsidRDefault="000F4E83">
            <w:pPr>
              <w:jc w:val="center"/>
              <w:pPrChange w:id="691" w:author="Author" w:date="2021-06-19T18:34:00Z">
                <w:pPr>
                  <w:pStyle w:val="Tableau"/>
                  <w:spacing w:before="0"/>
                </w:pPr>
              </w:pPrChange>
            </w:pPr>
            <w:r>
              <w:t>2019</w:t>
            </w:r>
          </w:p>
        </w:tc>
      </w:tr>
      <w:tr w:rsidR="00F80EF3" w14:paraId="7DFE299B" w14:textId="77777777">
        <w:tblPrEx>
          <w:tblCellMar>
            <w:top w:w="0" w:type="dxa"/>
            <w:left w:w="0" w:type="dxa"/>
            <w:bottom w:w="0" w:type="dxa"/>
            <w:right w:w="0" w:type="dxa"/>
          </w:tblCellMar>
        </w:tblPrEx>
        <w:tc>
          <w:tcPr>
            <w:tcW w:w="2019" w:type="dxa"/>
            <w:tcBorders>
              <w:top w:val="nil"/>
              <w:left w:val="nil"/>
              <w:bottom w:val="single" w:sz="6" w:space="0" w:color="auto"/>
              <w:right w:val="single" w:sz="6" w:space="0" w:color="auto"/>
            </w:tcBorders>
          </w:tcPr>
          <w:p w14:paraId="650BCBDA" w14:textId="61F2B38D" w:rsidR="00000000" w:rsidRDefault="000F4E83">
            <w:pPr>
              <w:jc w:val="left"/>
            </w:pPr>
            <w:del w:id="692" w:author="Author" w:date="2021-06-19T18:34:00Z">
              <w:r>
                <w:rPr>
                  <w:rFonts w:cstheme="minorBidi"/>
                  <w:szCs w:val="24"/>
                </w:rPr>
                <w:delText>[</w:delText>
              </w:r>
              <w:r>
                <w:rPr>
                  <w:rFonts w:cstheme="minorBidi"/>
                  <w:szCs w:val="24"/>
                </w:rPr>
                <w:fldChar w:fldCharType="begin"/>
              </w:r>
              <w:r>
                <w:rPr>
                  <w:rFonts w:cstheme="minorBidi"/>
                  <w:szCs w:val="24"/>
                </w:rPr>
                <w:delInstrText xml:space="preserve"> REF BIB_zhang_multi_channel_2017 \h </w:delInstrText>
              </w:r>
              <w:r>
                <w:rPr>
                  <w:rFonts w:cstheme="minorBidi"/>
                  <w:szCs w:val="24"/>
                </w:rPr>
                <w:fldChar w:fldCharType="separate"/>
              </w:r>
              <w:r>
                <w:rPr>
                  <w:rFonts w:cstheme="minorBidi"/>
                  <w:szCs w:val="24"/>
                </w:rPr>
                <w:delText>Zhang et  al., 2017</w:delText>
              </w:r>
              <w:r>
                <w:rPr>
                  <w:rFonts w:cstheme="minorBidi"/>
                  <w:szCs w:val="24"/>
                </w:rPr>
                <w:fldChar w:fldCharType="end"/>
              </w:r>
              <w:r>
                <w:rPr>
                  <w:rFonts w:cstheme="minorBidi"/>
                  <w:szCs w:val="24"/>
                </w:rPr>
                <w:delText>]</w:delText>
              </w:r>
            </w:del>
            <w:ins w:id="693" w:author="Author" w:date="2021-06-19T18:34:00Z">
              <w:r>
                <w:t>[</w:t>
              </w:r>
              <w:r>
                <w:fldChar w:fldCharType="begin"/>
              </w:r>
              <w:r>
                <w:instrText xml:space="preserve">REF BIB_zhang_multi_channel_2017 \* MERGEFORMAT </w:instrText>
              </w:r>
              <w:r>
                <w:fldChar w:fldCharType="separate"/>
              </w:r>
              <w:r>
                <w:t>Zhang et  al., 2017</w:t>
              </w:r>
              <w:r>
                <w:fldChar w:fldCharType="end"/>
              </w:r>
              <w:r>
                <w:t>]</w:t>
              </w:r>
            </w:ins>
          </w:p>
        </w:tc>
        <w:tc>
          <w:tcPr>
            <w:tcW w:w="936" w:type="dxa"/>
            <w:tcBorders>
              <w:top w:val="nil"/>
              <w:left w:val="single" w:sz="6" w:space="0" w:color="auto"/>
              <w:bottom w:val="single" w:sz="6" w:space="0" w:color="auto"/>
              <w:right w:val="single" w:sz="6" w:space="0" w:color="auto"/>
            </w:tcBorders>
          </w:tcPr>
          <w:p w14:paraId="1098599E" w14:textId="77777777" w:rsidR="00000000" w:rsidRDefault="000F4E83">
            <w:pPr>
              <w:jc w:val="center"/>
              <w:pPrChange w:id="694" w:author="Author" w:date="2021-06-19T18:34:00Z">
                <w:pPr>
                  <w:pStyle w:val="Tableau"/>
                  <w:spacing w:before="0"/>
                </w:pPr>
              </w:pPrChange>
            </w:pPr>
            <w:r>
              <w:t>8</w:t>
            </w:r>
          </w:p>
        </w:tc>
        <w:tc>
          <w:tcPr>
            <w:tcW w:w="887" w:type="dxa"/>
            <w:tcBorders>
              <w:top w:val="nil"/>
              <w:left w:val="single" w:sz="6" w:space="0" w:color="auto"/>
              <w:bottom w:val="single" w:sz="6" w:space="0" w:color="auto"/>
              <w:right w:val="single" w:sz="6" w:space="0" w:color="auto"/>
            </w:tcBorders>
          </w:tcPr>
          <w:p w14:paraId="3FB2B9B2" w14:textId="77777777" w:rsidR="00000000" w:rsidRDefault="000F4E83">
            <w:pPr>
              <w:jc w:val="center"/>
              <w:pPrChange w:id="695" w:author="Author" w:date="2021-06-19T18:34:00Z">
                <w:pPr>
                  <w:pStyle w:val="Tableau"/>
                  <w:spacing w:before="0"/>
                </w:pPr>
              </w:pPrChange>
            </w:pPr>
            <w:r>
              <w:t>70V</w:t>
            </w:r>
          </w:p>
        </w:tc>
        <w:tc>
          <w:tcPr>
            <w:tcW w:w="739" w:type="dxa"/>
            <w:tcBorders>
              <w:top w:val="nil"/>
              <w:left w:val="single" w:sz="6" w:space="0" w:color="auto"/>
              <w:bottom w:val="single" w:sz="6" w:space="0" w:color="auto"/>
              <w:right w:val="single" w:sz="6" w:space="0" w:color="auto"/>
            </w:tcBorders>
          </w:tcPr>
          <w:p w14:paraId="468ABD73" w14:textId="77777777" w:rsidR="00000000" w:rsidRDefault="000F4E83">
            <w:pPr>
              <w:jc w:val="center"/>
              <w:pPrChange w:id="696" w:author="Author" w:date="2021-06-19T18:34:00Z">
                <w:pPr>
                  <w:pStyle w:val="Tableau"/>
                  <w:spacing w:before="0"/>
                </w:pPr>
              </w:pPrChange>
            </w:pPr>
            <w:r>
              <w:t>250</w:t>
            </w:r>
          </w:p>
        </w:tc>
        <w:tc>
          <w:tcPr>
            <w:tcW w:w="690" w:type="dxa"/>
            <w:tcBorders>
              <w:top w:val="nil"/>
              <w:left w:val="single" w:sz="6" w:space="0" w:color="auto"/>
              <w:bottom w:val="single" w:sz="6" w:space="0" w:color="auto"/>
              <w:right w:val="single" w:sz="6" w:space="0" w:color="auto"/>
            </w:tcBorders>
          </w:tcPr>
          <w:p w14:paraId="5392D22C" w14:textId="77777777" w:rsidR="00000000" w:rsidRDefault="000F4E83">
            <w:pPr>
              <w:jc w:val="center"/>
              <w:pPrChange w:id="697" w:author="Author" w:date="2021-06-19T18:34:00Z">
                <w:pPr>
                  <w:pStyle w:val="Tableau"/>
                  <w:spacing w:before="0"/>
                </w:pPr>
              </w:pPrChange>
            </w:pPr>
            <w:r>
              <w:t>16</w:t>
            </w:r>
          </w:p>
        </w:tc>
        <w:tc>
          <w:tcPr>
            <w:tcW w:w="887" w:type="dxa"/>
            <w:tcBorders>
              <w:top w:val="nil"/>
              <w:left w:val="single" w:sz="6" w:space="0" w:color="auto"/>
              <w:bottom w:val="single" w:sz="6" w:space="0" w:color="auto"/>
              <w:right w:val="single" w:sz="6" w:space="0" w:color="auto"/>
            </w:tcBorders>
          </w:tcPr>
          <w:p w14:paraId="4295C351" w14:textId="77777777" w:rsidR="00000000" w:rsidRDefault="000F4E83">
            <w:pPr>
              <w:jc w:val="center"/>
              <w:pPrChange w:id="698" w:author="Author" w:date="2021-06-19T18:34:00Z">
                <w:pPr>
                  <w:pStyle w:val="Tableau"/>
                  <w:spacing w:before="0"/>
                </w:pPr>
              </w:pPrChange>
            </w:pPr>
            <w:r>
              <w:t>QT1138</w:t>
            </w:r>
          </w:p>
        </w:tc>
        <w:tc>
          <w:tcPr>
            <w:tcW w:w="739" w:type="dxa"/>
            <w:tcBorders>
              <w:top w:val="nil"/>
              <w:left w:val="single" w:sz="6" w:space="0" w:color="auto"/>
              <w:bottom w:val="single" w:sz="6" w:space="0" w:color="auto"/>
              <w:right w:val="nil"/>
            </w:tcBorders>
          </w:tcPr>
          <w:p w14:paraId="0672D265" w14:textId="77777777" w:rsidR="00000000" w:rsidRDefault="000F4E83">
            <w:pPr>
              <w:jc w:val="center"/>
              <w:pPrChange w:id="699" w:author="Author" w:date="2021-06-19T18:34:00Z">
                <w:pPr>
                  <w:pStyle w:val="Tableau"/>
                  <w:spacing w:before="0"/>
                </w:pPr>
              </w:pPrChange>
            </w:pPr>
            <w:r>
              <w:t>2017</w:t>
            </w:r>
          </w:p>
        </w:tc>
      </w:tr>
    </w:tbl>
    <w:p w14:paraId="1A8F1300" w14:textId="77777777" w:rsidR="00000000" w:rsidRDefault="000F4E83">
      <w:pPr>
        <w:pStyle w:val="Table"/>
        <w:spacing w:before="240"/>
        <w:pPrChange w:id="700" w:author="Author" w:date="2021-06-19T18:34:00Z">
          <w:pPr>
            <w:pStyle w:val="Tableau"/>
            <w:spacing w:before="240"/>
          </w:pPr>
        </w:pPrChange>
      </w:pPr>
      <w:r>
        <w:t xml:space="preserve"> </w:t>
      </w:r>
    </w:p>
    <w:p w14:paraId="7DD8ABDB" w14:textId="77777777" w:rsidR="00000000" w:rsidRDefault="000F4E83">
      <w:pPr>
        <w:pStyle w:val="Caption"/>
      </w:pPr>
      <w:r>
        <w:t xml:space="preserve">Table </w:t>
      </w:r>
      <w:bookmarkStart w:id="701" w:name="BMtab_benchmarklite"/>
      <w:r>
        <w:t>2</w:t>
      </w:r>
      <w:bookmarkEnd w:id="701"/>
      <w:r>
        <w:t>: Review of ultrasound hardware designs, detailing speed of acquisitions (Msps), Resolution (Res.) and features where applicable</w:t>
      </w:r>
      <w:ins w:id="702" w:author="Author" w:date="2021-06-19T18:34:00Z">
        <w:r>
          <w:fldChar w:fldCharType="begin"/>
        </w:r>
        <w:r>
          <w:instrText>TC "2 Review of ultrasound hardware designs, detailing speed of acquisitions (Msps), Reso</w:instrText>
        </w:r>
        <w:r>
          <w:instrText>lution (Res.) and features where applicable" \f t</w:instrText>
        </w:r>
        <w:r>
          <w:fldChar w:fldCharType="end"/>
        </w:r>
      </w:ins>
    </w:p>
    <w:p w14:paraId="7C45EDFC" w14:textId="77777777" w:rsidR="00000000" w:rsidRDefault="000F4E83">
      <w:pPr>
        <w:spacing w:before="240"/>
        <w:ind w:firstLine="300"/>
        <w:rPr>
          <w:ins w:id="703" w:author="Author" w:date="2021-06-19T18:34:00Z"/>
        </w:rPr>
      </w:pPr>
      <w:ins w:id="704" w:author="Author" w:date="2021-06-19T18:34:00Z">
        <w:r>
          <w:t>From these designs, as volumes are not specified, it may be possible to guess the cost of components, but searching for a comparative cost would not yield relevant information.</w:t>
        </w:r>
      </w:ins>
    </w:p>
    <w:p w14:paraId="21C7DF73" w14:textId="77777777" w:rsidR="00000000" w:rsidRDefault="000F4E83">
      <w:pPr>
        <w:pStyle w:val="Heading4"/>
        <w:widowControl/>
        <w:spacing w:before="120"/>
        <w:pPrChange w:id="705" w:author="Author" w:date="2021-06-19T18:34:00Z">
          <w:pPr>
            <w:pStyle w:val="Titre4"/>
            <w:spacing w:before="360"/>
          </w:pPr>
        </w:pPrChange>
      </w:pPr>
      <w:r>
        <w:t xml:space="preserve">3.3.2  High voltage pulser </w:t>
      </w:r>
      <w:r>
        <w:t>(transmit stage)</w:t>
      </w:r>
    </w:p>
    <w:p w14:paraId="0BD3FED8" w14:textId="77777777" w:rsidR="00000000" w:rsidRDefault="000F4E83">
      <w:pPr>
        <w:spacing w:before="60"/>
      </w:pPr>
      <w:r>
        <w:t>There are several options to design a high voltage pulser, depending on the required specifications, such as size, power use, voltage range, or cost. A summary pf components is presented below.</w:t>
      </w:r>
    </w:p>
    <w:p w14:paraId="5EE4638F" w14:textId="77777777" w:rsidR="00000000" w:rsidRDefault="000F4E83">
      <w:pPr>
        <w:pStyle w:val="Table"/>
        <w:spacing w:before="240"/>
        <w:pPrChange w:id="706" w:author="Author" w:date="2021-06-19T18:34:00Z">
          <w:pPr>
            <w:pStyle w:val="Tableau"/>
            <w:spacing w:before="240"/>
          </w:pPr>
        </w:pPrChange>
      </w:pPr>
      <w:r>
        <w:t xml:space="preserve"> </w:t>
      </w:r>
    </w:p>
    <w:tbl>
      <w:tblPr>
        <w:tblW w:w="0" w:type="auto"/>
        <w:tblLayout w:type="fixed"/>
        <w:tblCellMar>
          <w:left w:w="0" w:type="dxa"/>
          <w:right w:w="0" w:type="dxa"/>
        </w:tblCellMar>
        <w:tblLook w:val="0000" w:firstRow="0" w:lastRow="0" w:firstColumn="0" w:lastColumn="0" w:noHBand="0" w:noVBand="0"/>
      </w:tblPr>
      <w:tblGrid>
        <w:gridCol w:w="1380"/>
        <w:gridCol w:w="2070"/>
        <w:gridCol w:w="3105"/>
        <w:tblGridChange w:id="707">
          <w:tblGrid>
            <w:gridCol w:w="1380"/>
            <w:gridCol w:w="2070"/>
            <w:gridCol w:w="3105"/>
          </w:tblGrid>
        </w:tblGridChange>
      </w:tblGrid>
      <w:tr w:rsidR="00F80EF3" w14:paraId="22C4DF77" w14:textId="77777777">
        <w:tblPrEx>
          <w:tblCellMar>
            <w:top w:w="0" w:type="dxa"/>
            <w:left w:w="0" w:type="dxa"/>
            <w:bottom w:w="0" w:type="dxa"/>
            <w:right w:w="0" w:type="dxa"/>
          </w:tblCellMar>
        </w:tblPrEx>
        <w:tc>
          <w:tcPr>
            <w:tcW w:w="1380" w:type="dxa"/>
            <w:tcBorders>
              <w:top w:val="nil"/>
              <w:left w:val="nil"/>
              <w:bottom w:val="nil"/>
              <w:right w:val="single" w:sz="6" w:space="0" w:color="auto"/>
            </w:tcBorders>
          </w:tcPr>
          <w:p w14:paraId="7ACC3C8A" w14:textId="77777777" w:rsidR="00000000" w:rsidRDefault="000F4E83">
            <w:pPr>
              <w:jc w:val="left"/>
            </w:pPr>
            <w:r>
              <w:rPr>
                <w:b/>
                <w:bCs/>
              </w:rPr>
              <w:t>Typology</w:t>
            </w:r>
          </w:p>
        </w:tc>
        <w:tc>
          <w:tcPr>
            <w:tcW w:w="2070" w:type="dxa"/>
            <w:tcBorders>
              <w:top w:val="nil"/>
              <w:left w:val="single" w:sz="6" w:space="0" w:color="auto"/>
              <w:bottom w:val="nil"/>
              <w:right w:val="single" w:sz="6" w:space="0" w:color="auto"/>
            </w:tcBorders>
          </w:tcPr>
          <w:p w14:paraId="083B60F0" w14:textId="77777777" w:rsidR="00000000" w:rsidRDefault="000F4E83">
            <w:pPr>
              <w:jc w:val="left"/>
              <w:pPrChange w:id="708" w:author="Author" w:date="2021-06-19T18:34:00Z">
                <w:pPr>
                  <w:pStyle w:val="Tableau"/>
                  <w:spacing w:before="0"/>
                  <w:jc w:val="left"/>
                </w:pPr>
              </w:pPrChange>
            </w:pPr>
            <w:r>
              <w:rPr>
                <w:b/>
                <w:bCs/>
              </w:rPr>
              <w:t>Components</w:t>
            </w:r>
          </w:p>
        </w:tc>
        <w:tc>
          <w:tcPr>
            <w:tcW w:w="3105" w:type="dxa"/>
            <w:tcBorders>
              <w:top w:val="nil"/>
              <w:left w:val="single" w:sz="6" w:space="0" w:color="auto"/>
              <w:bottom w:val="nil"/>
              <w:right w:val="nil"/>
            </w:tcBorders>
          </w:tcPr>
          <w:p w14:paraId="690292C1" w14:textId="77777777" w:rsidR="00000000" w:rsidRDefault="000F4E83">
            <w:pPr>
              <w:jc w:val="left"/>
              <w:pPrChange w:id="709" w:author="Author" w:date="2021-06-19T18:34:00Z">
                <w:pPr>
                  <w:pStyle w:val="Tableau"/>
                  <w:spacing w:before="0"/>
                  <w:jc w:val="left"/>
                </w:pPr>
              </w:pPrChange>
            </w:pPr>
            <w:r>
              <w:rPr>
                <w:b/>
                <w:bCs/>
              </w:rPr>
              <w:t>Examples</w:t>
            </w:r>
          </w:p>
        </w:tc>
      </w:tr>
      <w:tr w:rsidR="00F80EF3" w14:paraId="673B6648" w14:textId="77777777">
        <w:tblPrEx>
          <w:tblCellMar>
            <w:top w:w="0" w:type="dxa"/>
            <w:left w:w="0" w:type="dxa"/>
            <w:bottom w:w="0" w:type="dxa"/>
            <w:right w:w="0" w:type="dxa"/>
          </w:tblCellMar>
        </w:tblPrEx>
        <w:tc>
          <w:tcPr>
            <w:tcW w:w="1380" w:type="dxa"/>
            <w:tcBorders>
              <w:top w:val="nil"/>
              <w:left w:val="nil"/>
              <w:bottom w:val="nil"/>
              <w:right w:val="single" w:sz="6" w:space="0" w:color="auto"/>
            </w:tcBorders>
          </w:tcPr>
          <w:p w14:paraId="75BD9A8A" w14:textId="77777777" w:rsidR="00000000" w:rsidRDefault="000F4E83">
            <w:pPr>
              <w:jc w:val="left"/>
            </w:pPr>
            <w:r>
              <w:t>Drivers and high voltage FETs</w:t>
            </w:r>
          </w:p>
        </w:tc>
        <w:tc>
          <w:tcPr>
            <w:tcW w:w="2070" w:type="dxa"/>
            <w:tcBorders>
              <w:top w:val="nil"/>
              <w:left w:val="single" w:sz="6" w:space="0" w:color="auto"/>
              <w:bottom w:val="nil"/>
              <w:right w:val="single" w:sz="6" w:space="0" w:color="auto"/>
            </w:tcBorders>
          </w:tcPr>
          <w:p w14:paraId="05DE96D3" w14:textId="77777777" w:rsidR="00000000" w:rsidRDefault="000F4E83">
            <w:pPr>
              <w:jc w:val="left"/>
              <w:pPrChange w:id="710" w:author="Author" w:date="2021-06-19T18:34:00Z">
                <w:pPr>
                  <w:pStyle w:val="Tableau"/>
                  <w:spacing w:before="0"/>
                  <w:jc w:val="left"/>
                </w:pPr>
              </w:pPrChange>
            </w:pPr>
            <w:r>
              <w:t>MD1213+MD1711, TC7320+MD1810 , EL7158+TC6320</w:t>
            </w:r>
          </w:p>
        </w:tc>
        <w:tc>
          <w:tcPr>
            <w:tcW w:w="3105" w:type="dxa"/>
            <w:tcBorders>
              <w:top w:val="nil"/>
              <w:left w:val="single" w:sz="6" w:space="0" w:color="auto"/>
              <w:bottom w:val="nil"/>
              <w:right w:val="nil"/>
            </w:tcBorders>
          </w:tcPr>
          <w:p w14:paraId="474CC557" w14:textId="36DF1A0A" w:rsidR="00000000" w:rsidRDefault="000F4E83">
            <w:pPr>
              <w:jc w:val="left"/>
              <w:pPrChange w:id="711" w:author="Author" w:date="2021-06-19T18:34:00Z">
                <w:pPr>
                  <w:pStyle w:val="Tableau"/>
                  <w:spacing w:before="0"/>
                  <w:jc w:val="left"/>
                </w:pPr>
              </w:pPrChange>
            </w:pPr>
            <w:del w:id="712" w:author="Author" w:date="2021-06-19T18:34:00Z">
              <w:r>
                <w:rPr>
                  <w:rFonts w:cstheme="minorBidi"/>
                  <w:szCs w:val="24"/>
                </w:rPr>
                <w:delText>[</w:delText>
              </w:r>
              <w:r>
                <w:rPr>
                  <w:rFonts w:cstheme="minorBidi"/>
                  <w:szCs w:val="24"/>
                </w:rPr>
                <w:fldChar w:fldCharType="begin"/>
              </w:r>
              <w:r>
                <w:rPr>
                  <w:rFonts w:cstheme="minorBidi"/>
                  <w:szCs w:val="24"/>
                </w:rPr>
                <w:delInstrText xml:space="preserve"> REF BIB_sharma_development_2015 \h </w:delInstrText>
              </w:r>
              <w:r>
                <w:rPr>
                  <w:rFonts w:cstheme="minorBidi"/>
                  <w:szCs w:val="24"/>
                </w:rPr>
                <w:fldChar w:fldCharType="separate"/>
              </w:r>
              <w:r>
                <w:rPr>
                  <w:rFonts w:cstheme="minorBidi"/>
                  <w:szCs w:val="24"/>
                </w:rPr>
                <w:delText>Sharma, 2015</w:delText>
              </w:r>
              <w:r>
                <w:rPr>
                  <w:rFonts w:cstheme="minorBidi"/>
                  <w:szCs w:val="24"/>
                </w:rPr>
                <w:fldChar w:fldCharType="end"/>
              </w:r>
              <w:r>
                <w:rPr>
                  <w:rFonts w:cstheme="minorBidi"/>
                  <w:szCs w:val="24"/>
                </w:rPr>
                <w:delText xml:space="preserve">, </w:delText>
              </w:r>
              <w:r>
                <w:rPr>
                  <w:rFonts w:cstheme="minorBidi"/>
                  <w:szCs w:val="24"/>
                </w:rPr>
                <w:fldChar w:fldCharType="begin"/>
              </w:r>
              <w:r>
                <w:rPr>
                  <w:rFonts w:cstheme="minorBidi"/>
                  <w:szCs w:val="24"/>
                </w:rPr>
                <w:delInstrText xml:space="preserve"> REF BIB_wu_novel_2013 \h </w:delInstrText>
              </w:r>
              <w:r>
                <w:rPr>
                  <w:rFonts w:cstheme="minorBidi"/>
                  <w:szCs w:val="24"/>
                </w:rPr>
                <w:fldChar w:fldCharType="separate"/>
              </w:r>
              <w:r>
                <w:rPr>
                  <w:rFonts w:cstheme="minorBidi"/>
                  <w:szCs w:val="24"/>
                </w:rPr>
                <w:delText>Wu et</w:delText>
              </w:r>
              <w:r>
                <w:rPr>
                  <w:rFonts w:cstheme="minorBidi"/>
                  <w:szCs w:val="24"/>
                </w:rPr>
                <w:delText> </w:delText>
              </w:r>
              <w:r>
                <w:rPr>
                  <w:rFonts w:cstheme="minorBidi"/>
                  <w:szCs w:val="24"/>
                </w:rPr>
                <w:delText xml:space="preserve"> al., 2013</w:delText>
              </w:r>
              <w:r>
                <w:rPr>
                  <w:rFonts w:cstheme="minorBidi"/>
                  <w:szCs w:val="24"/>
                </w:rPr>
                <w:fldChar w:fldCharType="end"/>
              </w:r>
              <w:r>
                <w:rPr>
                  <w:rFonts w:cstheme="minorBidi"/>
                  <w:szCs w:val="24"/>
                </w:rPr>
                <w:delText xml:space="preserve">, </w:delText>
              </w:r>
              <w:r>
                <w:rPr>
                  <w:rFonts w:cstheme="minorBidi"/>
                  <w:szCs w:val="24"/>
                </w:rPr>
                <w:fldChar w:fldCharType="begin"/>
              </w:r>
              <w:r>
                <w:rPr>
                  <w:rFonts w:cstheme="minorBidi"/>
                  <w:szCs w:val="24"/>
                </w:rPr>
                <w:delInstrText xml:space="preserve"> REF BIB_ching_chu_designing_nodate \h </w:delInstrText>
              </w:r>
              <w:r>
                <w:rPr>
                  <w:rFonts w:cstheme="minorBidi"/>
                  <w:szCs w:val="24"/>
                </w:rPr>
                <w:fldChar w:fldCharType="separate"/>
              </w:r>
              <w:r>
                <w:rPr>
                  <w:rFonts w:cstheme="minorBidi"/>
                  <w:szCs w:val="24"/>
                </w:rPr>
                <w:delText xml:space="preserve">Chu, </w:delText>
              </w:r>
              <w:r>
                <w:rPr>
                  <w:rFonts w:cstheme="minorBidi"/>
                  <w:szCs w:val="24"/>
                </w:rPr>
                <w:fldChar w:fldCharType="end"/>
              </w:r>
              <w:r>
                <w:rPr>
                  <w:rFonts w:cstheme="minorBidi"/>
                  <w:szCs w:val="24"/>
                </w:rPr>
                <w:delText>]</w:delText>
              </w:r>
            </w:del>
            <w:ins w:id="713" w:author="Author" w:date="2021-06-19T18:34:00Z">
              <w:r>
                <w:t>[</w:t>
              </w:r>
              <w:r>
                <w:fldChar w:fldCharType="begin"/>
              </w:r>
              <w:r>
                <w:instrText xml:space="preserve">REF BIB_sharma_development_2015 \* MERGEFORMAT </w:instrText>
              </w:r>
              <w:r>
                <w:fldChar w:fldCharType="separate"/>
              </w:r>
              <w:r>
                <w:t>Sharma, 2015</w:t>
              </w:r>
              <w:r>
                <w:fldChar w:fldCharType="end"/>
              </w:r>
              <w:r>
                <w:t xml:space="preserve">, </w:t>
              </w:r>
              <w:r>
                <w:fldChar w:fldCharType="begin"/>
              </w:r>
              <w:r>
                <w:instrText xml:space="preserve">REF BIB_wu_novel_2013 \* MERGEFORMAT </w:instrText>
              </w:r>
              <w:r>
                <w:fldChar w:fldCharType="separate"/>
              </w:r>
              <w:r>
                <w:t>Wu et</w:t>
              </w:r>
              <w:r>
                <w:t> </w:t>
              </w:r>
              <w:r>
                <w:t xml:space="preserve"> al., 2013</w:t>
              </w:r>
              <w:r>
                <w:fldChar w:fldCharType="end"/>
              </w:r>
              <w:r>
                <w:t xml:space="preserve">, </w:t>
              </w:r>
              <w:r>
                <w:fldChar w:fldCharType="begin"/>
              </w:r>
              <w:r>
                <w:instrText xml:space="preserve">REF BIB_ching_chu_designing_nodate \* MERGEFORMAT </w:instrText>
              </w:r>
              <w:r>
                <w:fldChar w:fldCharType="separate"/>
              </w:r>
              <w:r>
                <w:t xml:space="preserve">Chu, </w:t>
              </w:r>
              <w:r>
                <w:fldChar w:fldCharType="end"/>
              </w:r>
              <w:r>
                <w:t>]</w:t>
              </w:r>
            </w:ins>
          </w:p>
        </w:tc>
      </w:tr>
      <w:tr w:rsidR="00F80EF3" w14:paraId="66393D1A" w14:textId="77777777">
        <w:tblPrEx>
          <w:tblCellMar>
            <w:top w:w="0" w:type="dxa"/>
            <w:left w:w="0" w:type="dxa"/>
            <w:bottom w:w="0" w:type="dxa"/>
            <w:right w:w="0" w:type="dxa"/>
          </w:tblCellMar>
        </w:tblPrEx>
        <w:tc>
          <w:tcPr>
            <w:tcW w:w="1380" w:type="dxa"/>
            <w:tcBorders>
              <w:top w:val="nil"/>
              <w:left w:val="nil"/>
              <w:bottom w:val="nil"/>
              <w:right w:val="single" w:sz="6" w:space="0" w:color="auto"/>
            </w:tcBorders>
          </w:tcPr>
          <w:p w14:paraId="6CCFC387" w14:textId="77777777" w:rsidR="00000000" w:rsidRDefault="000F4E83">
            <w:pPr>
              <w:jc w:val="left"/>
            </w:pPr>
            <w:r>
              <w:t>Integrated Chips</w:t>
            </w:r>
          </w:p>
        </w:tc>
        <w:tc>
          <w:tcPr>
            <w:tcW w:w="2070" w:type="dxa"/>
            <w:tcBorders>
              <w:top w:val="nil"/>
              <w:left w:val="single" w:sz="6" w:space="0" w:color="auto"/>
              <w:bottom w:val="nil"/>
              <w:right w:val="single" w:sz="6" w:space="0" w:color="auto"/>
            </w:tcBorders>
          </w:tcPr>
          <w:p w14:paraId="798CF70B" w14:textId="77777777" w:rsidR="00000000" w:rsidRDefault="000F4E83">
            <w:pPr>
              <w:jc w:val="left"/>
              <w:pPrChange w:id="714" w:author="Author" w:date="2021-06-19T18:34:00Z">
                <w:pPr>
                  <w:pStyle w:val="Tableau"/>
                  <w:spacing w:before="0"/>
                  <w:jc w:val="left"/>
                </w:pPr>
              </w:pPrChange>
            </w:pPr>
            <w:r>
              <w:t>HV7361/HV7351, HV748, STHV800,</w:t>
            </w:r>
            <w:ins w:id="715" w:author="Author" w:date="2021-06-19T18:34:00Z">
              <w:r>
                <w:t>STHV748,</w:t>
              </w:r>
            </w:ins>
            <w:r>
              <w:t xml:space="preserve"> LM96551</w:t>
            </w:r>
          </w:p>
        </w:tc>
        <w:tc>
          <w:tcPr>
            <w:tcW w:w="3105" w:type="dxa"/>
            <w:tcBorders>
              <w:top w:val="nil"/>
              <w:left w:val="single" w:sz="6" w:space="0" w:color="auto"/>
              <w:bottom w:val="nil"/>
              <w:right w:val="nil"/>
            </w:tcBorders>
          </w:tcPr>
          <w:p w14:paraId="2FEE5B81" w14:textId="27F6C81A" w:rsidR="00000000" w:rsidRDefault="000F4E83">
            <w:pPr>
              <w:jc w:val="left"/>
              <w:pPrChange w:id="716" w:author="Author" w:date="2021-06-19T18:34:00Z">
                <w:pPr>
                  <w:pStyle w:val="Tableau"/>
                  <w:spacing w:before="0"/>
                  <w:jc w:val="left"/>
                </w:pPr>
              </w:pPrChange>
            </w:pPr>
            <w:del w:id="717" w:author="Author" w:date="2021-06-19T18:34:00Z">
              <w:r>
                <w:rPr>
                  <w:rFonts w:cstheme="minorBidi"/>
                  <w:szCs w:val="24"/>
                </w:rPr>
                <w:delText>[</w:delText>
              </w:r>
              <w:r>
                <w:rPr>
                  <w:rFonts w:cstheme="minorBidi"/>
                  <w:szCs w:val="24"/>
                </w:rPr>
                <w:fldChar w:fldCharType="begin"/>
              </w:r>
              <w:r>
                <w:rPr>
                  <w:rFonts w:cstheme="minorBidi"/>
                  <w:szCs w:val="24"/>
                </w:rPr>
                <w:delInstrText xml:space="preserve"> RE</w:delInstrText>
              </w:r>
              <w:r>
                <w:rPr>
                  <w:rFonts w:cstheme="minorBidi"/>
                  <w:szCs w:val="24"/>
                </w:rPr>
                <w:delInstrText xml:space="preserve">F BIB_martins__scan_2017 \h </w:delInstrText>
              </w:r>
              <w:r>
                <w:rPr>
                  <w:rFonts w:cstheme="minorBidi"/>
                  <w:szCs w:val="24"/>
                </w:rPr>
                <w:fldChar w:fldCharType="separate"/>
              </w:r>
              <w:r>
                <w:rPr>
                  <w:rFonts w:cstheme="minorBidi"/>
                  <w:szCs w:val="24"/>
                </w:rPr>
                <w:delText>Martins, 2017</w:delText>
              </w:r>
              <w:r>
                <w:rPr>
                  <w:rFonts w:cstheme="minorBidi"/>
                  <w:szCs w:val="24"/>
                </w:rPr>
                <w:fldChar w:fldCharType="end"/>
              </w:r>
              <w:r>
                <w:rPr>
                  <w:rFonts w:cstheme="minorBidi"/>
                  <w:szCs w:val="24"/>
                </w:rPr>
                <w:delText xml:space="preserve">, </w:delText>
              </w:r>
              <w:r>
                <w:rPr>
                  <w:rFonts w:cstheme="minorBidi"/>
                  <w:szCs w:val="24"/>
                </w:rPr>
                <w:fldChar w:fldCharType="begin"/>
              </w:r>
              <w:r>
                <w:rPr>
                  <w:rFonts w:cstheme="minorBidi"/>
                  <w:szCs w:val="24"/>
                </w:rPr>
                <w:delInstrText xml:space="preserve"> REF BIB_zhang_multi_channel_2017 \h </w:delInstrText>
              </w:r>
              <w:r>
                <w:rPr>
                  <w:rFonts w:cstheme="minorBidi"/>
                  <w:szCs w:val="24"/>
                </w:rPr>
                <w:fldChar w:fldCharType="separate"/>
              </w:r>
              <w:r>
                <w:rPr>
                  <w:rFonts w:cstheme="minorBidi"/>
                  <w:szCs w:val="24"/>
                </w:rPr>
                <w:delText>Zhang et</w:delText>
              </w:r>
              <w:r>
                <w:rPr>
                  <w:rFonts w:cstheme="minorBidi"/>
                  <w:szCs w:val="24"/>
                </w:rPr>
                <w:delText> </w:delText>
              </w:r>
              <w:r>
                <w:rPr>
                  <w:rFonts w:cstheme="minorBidi"/>
                  <w:szCs w:val="24"/>
                </w:rPr>
                <w:delText xml:space="preserve"> al., 2017</w:delText>
              </w:r>
              <w:r>
                <w:rPr>
                  <w:rFonts w:cstheme="minorBidi"/>
                  <w:szCs w:val="24"/>
                </w:rPr>
                <w:fldChar w:fldCharType="end"/>
              </w:r>
              <w:r>
                <w:rPr>
                  <w:rFonts w:cstheme="minorBidi"/>
                  <w:szCs w:val="24"/>
                </w:rPr>
                <w:delText xml:space="preserve">, </w:delText>
              </w:r>
              <w:r>
                <w:rPr>
                  <w:rFonts w:cstheme="minorBidi"/>
                  <w:szCs w:val="24"/>
                </w:rPr>
                <w:fldChar w:fldCharType="begin"/>
              </w:r>
              <w:r>
                <w:rPr>
                  <w:rFonts w:cstheme="minorBidi"/>
                  <w:szCs w:val="24"/>
                </w:rPr>
                <w:delInstrText xml:space="preserve"> REF BIB_hewener_highly_2012 \h </w:delInstrText>
              </w:r>
              <w:r>
                <w:rPr>
                  <w:rFonts w:cstheme="minorBidi"/>
                  <w:szCs w:val="24"/>
                </w:rPr>
                <w:fldChar w:fldCharType="separate"/>
              </w:r>
              <w:r>
                <w:rPr>
                  <w:rFonts w:cstheme="minorBidi"/>
                  <w:szCs w:val="24"/>
                </w:rPr>
                <w:delText>Hewener et</w:delText>
              </w:r>
              <w:r>
                <w:rPr>
                  <w:rFonts w:cstheme="minorBidi"/>
                  <w:szCs w:val="24"/>
                </w:rPr>
                <w:delText> </w:delText>
              </w:r>
              <w:r>
                <w:rPr>
                  <w:rFonts w:cstheme="minorBidi"/>
                  <w:szCs w:val="24"/>
                </w:rPr>
                <w:delText xml:space="preserve"> al., 2012</w:delText>
              </w:r>
              <w:r>
                <w:rPr>
                  <w:rFonts w:cstheme="minorBidi"/>
                  <w:szCs w:val="24"/>
                </w:rPr>
                <w:fldChar w:fldCharType="end"/>
              </w:r>
              <w:r>
                <w:rPr>
                  <w:rFonts w:cstheme="minorBidi"/>
                  <w:szCs w:val="24"/>
                </w:rPr>
                <w:delText xml:space="preserve">, </w:delText>
              </w:r>
              <w:r>
                <w:rPr>
                  <w:rFonts w:cstheme="minorBidi"/>
                  <w:szCs w:val="24"/>
                </w:rPr>
                <w:fldChar w:fldCharType="begin"/>
              </w:r>
              <w:r>
                <w:rPr>
                  <w:rFonts w:cstheme="minorBidi"/>
                  <w:szCs w:val="24"/>
                </w:rPr>
                <w:delInstrText xml:space="preserve"> REF BIB_worthing_using_2016 \h </w:delInstrText>
              </w:r>
              <w:r>
                <w:rPr>
                  <w:rFonts w:cstheme="minorBidi"/>
                  <w:szCs w:val="24"/>
                </w:rPr>
                <w:fldChar w:fldCharType="separate"/>
              </w:r>
              <w:r>
                <w:rPr>
                  <w:rFonts w:cstheme="minorBidi"/>
                  <w:szCs w:val="24"/>
                </w:rPr>
                <w:delText>Worthing, 2016</w:delText>
              </w:r>
              <w:r>
                <w:rPr>
                  <w:rFonts w:cstheme="minorBidi"/>
                  <w:szCs w:val="24"/>
                </w:rPr>
                <w:fldChar w:fldCharType="end"/>
              </w:r>
              <w:r>
                <w:rPr>
                  <w:rFonts w:cstheme="minorBidi"/>
                  <w:szCs w:val="24"/>
                </w:rPr>
                <w:delText>]</w:delText>
              </w:r>
            </w:del>
            <w:ins w:id="718" w:author="Author" w:date="2021-06-19T18:34:00Z">
              <w:r>
                <w:t>[</w:t>
              </w:r>
              <w:r>
                <w:fldChar w:fldCharType="begin"/>
              </w:r>
              <w:r>
                <w:instrText xml:space="preserve">REF BIB_martins__scan_2017 \* MERGEFORMAT </w:instrText>
              </w:r>
              <w:r>
                <w:fldChar w:fldCharType="separate"/>
              </w:r>
              <w:r>
                <w:t>Martins, 2017</w:t>
              </w:r>
              <w:r>
                <w:fldChar w:fldCharType="end"/>
              </w:r>
              <w:r>
                <w:t xml:space="preserve">, </w:t>
              </w:r>
              <w:r>
                <w:fldChar w:fldCharType="begin"/>
              </w:r>
              <w:r>
                <w:instrText xml:space="preserve">REF BIB_zhang_multi_channel_2017 \* MERGEFORMAT </w:instrText>
              </w:r>
              <w:r>
                <w:fldChar w:fldCharType="separate"/>
              </w:r>
              <w:r>
                <w:t>Zhang et</w:t>
              </w:r>
              <w:r>
                <w:t> </w:t>
              </w:r>
              <w:r>
                <w:t xml:space="preserve"> al., 2017</w:t>
              </w:r>
              <w:r>
                <w:fldChar w:fldCharType="end"/>
              </w:r>
              <w:r>
                <w:t xml:space="preserve">, </w:t>
              </w:r>
              <w:r>
                <w:fldChar w:fldCharType="begin"/>
              </w:r>
              <w:r>
                <w:instrText xml:space="preserve">REF BIB_hewener_highly_2012 \* MERGEFORMAT </w:instrText>
              </w:r>
              <w:r>
                <w:fldChar w:fldCharType="separate"/>
              </w:r>
              <w:r>
                <w:t>Hewener et</w:t>
              </w:r>
              <w:r>
                <w:t> </w:t>
              </w:r>
              <w:r>
                <w:t xml:space="preserve"> a</w:t>
              </w:r>
              <w:r>
                <w:t>l., 2012</w:t>
              </w:r>
              <w:r>
                <w:fldChar w:fldCharType="end"/>
              </w:r>
              <w:r>
                <w:t xml:space="preserve">, </w:t>
              </w:r>
              <w:r>
                <w:fldChar w:fldCharType="begin"/>
              </w:r>
              <w:r>
                <w:instrText xml:space="preserve">REF BIB_worthing_using_2016 \* MERGEFORMAT </w:instrText>
              </w:r>
              <w:r>
                <w:fldChar w:fldCharType="separate"/>
              </w:r>
              <w:r>
                <w:t>Worthing, 2016</w:t>
              </w:r>
              <w:r>
                <w:fldChar w:fldCharType="end"/>
              </w:r>
              <w:r>
                <w:t xml:space="preserve">, </w:t>
              </w:r>
              <w:r>
                <w:fldChar w:fldCharType="begin"/>
              </w:r>
              <w:r>
                <w:instrText xml:space="preserve">REF BIB_joseph_artsenstouch_2015 \* MERGEFORMAT </w:instrText>
              </w:r>
              <w:r>
                <w:fldChar w:fldCharType="separate"/>
              </w:r>
              <w:r>
                <w:t>Joseph et</w:t>
              </w:r>
              <w:r>
                <w:t> </w:t>
              </w:r>
              <w:r>
                <w:t xml:space="preserve"> al., 2015b</w:t>
              </w:r>
              <w:r>
                <w:fldChar w:fldCharType="end"/>
              </w:r>
              <w:r>
                <w:t>]</w:t>
              </w:r>
            </w:ins>
          </w:p>
        </w:tc>
      </w:tr>
      <w:tr w:rsidR="00F80EF3" w14:paraId="585C5FB3" w14:textId="77777777">
        <w:tblPrEx>
          <w:tblCellMar>
            <w:top w:w="0" w:type="dxa"/>
            <w:left w:w="0" w:type="dxa"/>
            <w:bottom w:w="0" w:type="dxa"/>
            <w:right w:w="0" w:type="dxa"/>
          </w:tblCellMar>
        </w:tblPrEx>
        <w:tc>
          <w:tcPr>
            <w:tcW w:w="1380" w:type="dxa"/>
            <w:tcBorders>
              <w:top w:val="nil"/>
              <w:left w:val="nil"/>
              <w:bottom w:val="nil"/>
              <w:right w:val="single" w:sz="6" w:space="0" w:color="auto"/>
            </w:tcBorders>
          </w:tcPr>
          <w:p w14:paraId="3CE9F519" w14:textId="77777777" w:rsidR="00000000" w:rsidRDefault="000F4E83">
            <w:pPr>
              <w:jc w:val="left"/>
            </w:pPr>
            <w:r>
              <w:t>Multiplexers/switches</w:t>
            </w:r>
          </w:p>
        </w:tc>
        <w:tc>
          <w:tcPr>
            <w:tcW w:w="2070" w:type="dxa"/>
            <w:tcBorders>
              <w:top w:val="nil"/>
              <w:left w:val="single" w:sz="6" w:space="0" w:color="auto"/>
              <w:bottom w:val="nil"/>
              <w:right w:val="single" w:sz="6" w:space="0" w:color="auto"/>
            </w:tcBorders>
          </w:tcPr>
          <w:p w14:paraId="766C9413" w14:textId="77777777" w:rsidR="00000000" w:rsidRDefault="000F4E83">
            <w:pPr>
              <w:jc w:val="left"/>
              <w:pPrChange w:id="719" w:author="Author" w:date="2021-06-19T18:34:00Z">
                <w:pPr>
                  <w:pStyle w:val="Tableau"/>
                  <w:spacing w:before="0"/>
                  <w:jc w:val="left"/>
                </w:pPr>
              </w:pPrChange>
            </w:pPr>
            <w:r>
              <w:t>MAX14808</w:t>
            </w:r>
          </w:p>
        </w:tc>
        <w:tc>
          <w:tcPr>
            <w:tcW w:w="3105" w:type="dxa"/>
            <w:tcBorders>
              <w:top w:val="nil"/>
              <w:left w:val="single" w:sz="6" w:space="0" w:color="auto"/>
              <w:bottom w:val="nil"/>
              <w:right w:val="nil"/>
            </w:tcBorders>
          </w:tcPr>
          <w:p w14:paraId="3E798E7E" w14:textId="41675873" w:rsidR="00000000" w:rsidRDefault="000F4E83">
            <w:pPr>
              <w:jc w:val="left"/>
              <w:pPrChange w:id="720" w:author="Author" w:date="2021-06-19T18:34:00Z">
                <w:pPr>
                  <w:pStyle w:val="Tableau"/>
                  <w:spacing w:before="0"/>
                  <w:jc w:val="left"/>
                </w:pPr>
              </w:pPrChange>
            </w:pPr>
            <w:del w:id="721" w:author="Author" w:date="2021-06-19T18:34:00Z">
              <w:r>
                <w:rPr>
                  <w:rFonts w:cstheme="minorBidi"/>
                  <w:szCs w:val="24"/>
                </w:rPr>
                <w:delText>[</w:delText>
              </w:r>
              <w:r>
                <w:rPr>
                  <w:rFonts w:cstheme="minorBidi"/>
                  <w:szCs w:val="24"/>
                </w:rPr>
                <w:fldChar w:fldCharType="begin"/>
              </w:r>
              <w:r>
                <w:rPr>
                  <w:rFonts w:cstheme="minorBidi"/>
                  <w:szCs w:val="24"/>
                </w:rPr>
                <w:delInstrText xml:space="preserve"> REF BI</w:delInstrText>
              </w:r>
              <w:r>
                <w:rPr>
                  <w:rFonts w:cstheme="minorBidi"/>
                  <w:szCs w:val="24"/>
                </w:rPr>
                <w:delInstrText xml:space="preserve">B_rodriguez_olivares_improvement_2018 \h </w:delInstrText>
              </w:r>
              <w:r>
                <w:rPr>
                  <w:rFonts w:cstheme="minorBidi"/>
                  <w:szCs w:val="24"/>
                </w:rPr>
                <w:fldChar w:fldCharType="separate"/>
              </w:r>
              <w:r>
                <w:rPr>
                  <w:rFonts w:cstheme="minorBidi"/>
                  <w:szCs w:val="24"/>
                </w:rPr>
                <w:delText>Rodr</w:delText>
              </w:r>
              <w:r>
                <w:rPr>
                  <w:rFonts w:cstheme="minorBidi"/>
                  <w:szCs w:val="24"/>
                </w:rPr>
                <w:delText>í</w:delText>
              </w:r>
              <w:r>
                <w:rPr>
                  <w:rFonts w:cstheme="minorBidi"/>
                  <w:szCs w:val="24"/>
                </w:rPr>
                <w:delText xml:space="preserve"> guez-Olivares et</w:delText>
              </w:r>
              <w:r>
                <w:rPr>
                  <w:rFonts w:cstheme="minorBidi"/>
                  <w:szCs w:val="24"/>
                </w:rPr>
                <w:delText> </w:delText>
              </w:r>
              <w:r>
                <w:rPr>
                  <w:rFonts w:cstheme="minorBidi"/>
                  <w:szCs w:val="24"/>
                </w:rPr>
                <w:delText xml:space="preserve"> al., 2018</w:delText>
              </w:r>
              <w:r>
                <w:rPr>
                  <w:rFonts w:cstheme="minorBidi"/>
                  <w:szCs w:val="24"/>
                </w:rPr>
                <w:fldChar w:fldCharType="end"/>
              </w:r>
              <w:r>
                <w:rPr>
                  <w:rFonts w:cstheme="minorBidi"/>
                  <w:szCs w:val="24"/>
                </w:rPr>
                <w:delText xml:space="preserve">, </w:delText>
              </w:r>
              <w:r>
                <w:rPr>
                  <w:rFonts w:cstheme="minorBidi"/>
                  <w:szCs w:val="24"/>
                </w:rPr>
                <w:fldChar w:fldCharType="begin"/>
              </w:r>
              <w:r>
                <w:rPr>
                  <w:rFonts w:cstheme="minorBidi"/>
                  <w:szCs w:val="24"/>
                </w:rPr>
                <w:delInstrText xml:space="preserve"> REF BIB_lee_new_2014 \h </w:delInstrText>
              </w:r>
              <w:r>
                <w:rPr>
                  <w:rFonts w:cstheme="minorBidi"/>
                  <w:szCs w:val="24"/>
                </w:rPr>
                <w:fldChar w:fldCharType="separate"/>
              </w:r>
              <w:r>
                <w:rPr>
                  <w:rFonts w:cstheme="minorBidi"/>
                  <w:szCs w:val="24"/>
                </w:rPr>
                <w:delText>Lee et</w:delText>
              </w:r>
              <w:r>
                <w:rPr>
                  <w:rFonts w:cstheme="minorBidi"/>
                  <w:szCs w:val="24"/>
                </w:rPr>
                <w:delText> </w:delText>
              </w:r>
              <w:r>
                <w:rPr>
                  <w:rFonts w:cstheme="minorBidi"/>
                  <w:szCs w:val="24"/>
                </w:rPr>
                <w:delText xml:space="preserve"> al., 2014b</w:delText>
              </w:r>
              <w:r>
                <w:rPr>
                  <w:rFonts w:cstheme="minorBidi"/>
                  <w:szCs w:val="24"/>
                </w:rPr>
                <w:fldChar w:fldCharType="end"/>
              </w:r>
              <w:r>
                <w:rPr>
                  <w:rFonts w:cstheme="minorBidi"/>
                  <w:szCs w:val="24"/>
                </w:rPr>
                <w:delText xml:space="preserve">, </w:delText>
              </w:r>
              <w:r>
                <w:rPr>
                  <w:rFonts w:cstheme="minorBidi"/>
                  <w:szCs w:val="24"/>
                </w:rPr>
                <w:fldChar w:fldCharType="begin"/>
              </w:r>
              <w:r>
                <w:rPr>
                  <w:rFonts w:cstheme="minorBidi"/>
                  <w:szCs w:val="24"/>
                </w:rPr>
                <w:delInstrText xml:space="preserve"> REF BIB_garcia_piezoelectric_2014 \h </w:delInstrText>
              </w:r>
              <w:r>
                <w:rPr>
                  <w:rFonts w:cstheme="minorBidi"/>
                  <w:szCs w:val="24"/>
                </w:rPr>
                <w:fldChar w:fldCharType="separate"/>
              </w:r>
              <w:r>
                <w:rPr>
                  <w:rFonts w:cstheme="minorBidi"/>
                  <w:szCs w:val="24"/>
                </w:rPr>
                <w:delText>Garcia, 2014</w:delText>
              </w:r>
              <w:r>
                <w:rPr>
                  <w:rFonts w:cstheme="minorBidi"/>
                  <w:szCs w:val="24"/>
                </w:rPr>
                <w:fldChar w:fldCharType="end"/>
              </w:r>
              <w:r>
                <w:rPr>
                  <w:rFonts w:cstheme="minorBidi"/>
                  <w:szCs w:val="24"/>
                </w:rPr>
                <w:delText xml:space="preserve">, </w:delText>
              </w:r>
              <w:r>
                <w:rPr>
                  <w:rFonts w:cstheme="minorBidi"/>
                  <w:szCs w:val="24"/>
                </w:rPr>
                <w:fldChar w:fldCharType="begin"/>
              </w:r>
              <w:r>
                <w:rPr>
                  <w:rFonts w:cstheme="minorBidi"/>
                  <w:szCs w:val="24"/>
                </w:rPr>
                <w:delInstrText xml:space="preserve"> REF BIB_boni_ula_op_2016 \h </w:delInstrText>
              </w:r>
              <w:r>
                <w:rPr>
                  <w:rFonts w:cstheme="minorBidi"/>
                  <w:szCs w:val="24"/>
                </w:rPr>
                <w:fldChar w:fldCharType="separate"/>
              </w:r>
              <w:r>
                <w:rPr>
                  <w:rFonts w:cstheme="minorBidi"/>
                  <w:szCs w:val="24"/>
                </w:rPr>
                <w:delText>Boni et</w:delText>
              </w:r>
              <w:r>
                <w:rPr>
                  <w:rFonts w:cstheme="minorBidi"/>
                  <w:szCs w:val="24"/>
                </w:rPr>
                <w:delText> </w:delText>
              </w:r>
              <w:r>
                <w:rPr>
                  <w:rFonts w:cstheme="minorBidi"/>
                  <w:szCs w:val="24"/>
                </w:rPr>
                <w:delText xml:space="preserve"> al., 2016</w:delText>
              </w:r>
              <w:r>
                <w:rPr>
                  <w:rFonts w:cstheme="minorBidi"/>
                  <w:szCs w:val="24"/>
                </w:rPr>
                <w:fldChar w:fldCharType="end"/>
              </w:r>
              <w:r>
                <w:rPr>
                  <w:rFonts w:cstheme="minorBidi"/>
                  <w:szCs w:val="24"/>
                </w:rPr>
                <w:delText>]</w:delText>
              </w:r>
            </w:del>
            <w:ins w:id="722" w:author="Author" w:date="2021-06-19T18:34:00Z">
              <w:r>
                <w:t>[</w:t>
              </w:r>
              <w:r>
                <w:fldChar w:fldCharType="begin"/>
              </w:r>
              <w:r>
                <w:instrText xml:space="preserve">REF BIB_rodriguez_olivares_improvement_2018 \* MERGEFORMAT </w:instrText>
              </w:r>
              <w:r>
                <w:fldChar w:fldCharType="separate"/>
              </w:r>
              <w:r>
                <w:t>Rodr</w:t>
              </w:r>
              <w:r>
                <w:t>í</w:t>
              </w:r>
              <w:r>
                <w:t xml:space="preserve"> guez-Oliv</w:t>
              </w:r>
              <w:r>
                <w:t>ares et</w:t>
              </w:r>
              <w:r>
                <w:t> </w:t>
              </w:r>
              <w:r>
                <w:t xml:space="preserve"> al., 2018</w:t>
              </w:r>
              <w:r>
                <w:fldChar w:fldCharType="end"/>
              </w:r>
              <w:r>
                <w:t xml:space="preserve">, </w:t>
              </w:r>
              <w:r>
                <w:fldChar w:fldCharType="begin"/>
              </w:r>
              <w:r>
                <w:instrText xml:space="preserve">REF BIB_lee_new_2014 \* MERGEFORMAT </w:instrText>
              </w:r>
              <w:r>
                <w:fldChar w:fldCharType="separate"/>
              </w:r>
              <w:r>
                <w:t>Lee et</w:t>
              </w:r>
              <w:r>
                <w:t> </w:t>
              </w:r>
              <w:r>
                <w:t xml:space="preserve"> al., 2014b</w:t>
              </w:r>
              <w:r>
                <w:fldChar w:fldCharType="end"/>
              </w:r>
              <w:r>
                <w:t xml:space="preserve">, </w:t>
              </w:r>
              <w:r>
                <w:fldChar w:fldCharType="begin"/>
              </w:r>
              <w:r>
                <w:instrText xml:space="preserve">REF BIB_garcia_piezoelectric_2014 \* MERGEFORMAT </w:instrText>
              </w:r>
              <w:r>
                <w:fldChar w:fldCharType="separate"/>
              </w:r>
              <w:r>
                <w:t>Garcia, 2014</w:t>
              </w:r>
              <w:r>
                <w:fldChar w:fldCharType="end"/>
              </w:r>
              <w:r>
                <w:t xml:space="preserve">, </w:t>
              </w:r>
              <w:r>
                <w:fldChar w:fldCharType="begin"/>
              </w:r>
              <w:r>
                <w:instrText xml:space="preserve">REF BIB_boni_ula_op_2016 \* MERGEFORMAT </w:instrText>
              </w:r>
              <w:r>
                <w:fldChar w:fldCharType="separate"/>
              </w:r>
              <w:r>
                <w:t>Boni et</w:t>
              </w:r>
              <w:r>
                <w:t> </w:t>
              </w:r>
              <w:r>
                <w:t xml:space="preserve"> al., 2016</w:t>
              </w:r>
              <w:r>
                <w:fldChar w:fldCharType="end"/>
              </w:r>
              <w:r>
                <w:t>]</w:t>
              </w:r>
            </w:ins>
          </w:p>
        </w:tc>
      </w:tr>
      <w:tr w:rsidR="00F80EF3" w14:paraId="00CA241F" w14:textId="77777777">
        <w:tblPrEx>
          <w:tblCellMar>
            <w:top w:w="0" w:type="dxa"/>
            <w:left w:w="0" w:type="dxa"/>
            <w:bottom w:w="0" w:type="dxa"/>
            <w:right w:w="0" w:type="dxa"/>
          </w:tblCellMar>
        </w:tblPrEx>
        <w:tc>
          <w:tcPr>
            <w:tcW w:w="1380" w:type="dxa"/>
            <w:tcBorders>
              <w:top w:val="nil"/>
              <w:left w:val="nil"/>
              <w:bottom w:val="nil"/>
              <w:right w:val="single" w:sz="6" w:space="0" w:color="auto"/>
            </w:tcBorders>
          </w:tcPr>
          <w:p w14:paraId="6AD02D64" w14:textId="77777777" w:rsidR="00000000" w:rsidRDefault="000F4E83">
            <w:pPr>
              <w:jc w:val="left"/>
            </w:pPr>
            <w:r>
              <w:t>Signal generator and power amplifier</w:t>
            </w:r>
          </w:p>
        </w:tc>
        <w:tc>
          <w:tcPr>
            <w:tcW w:w="2070" w:type="dxa"/>
            <w:tcBorders>
              <w:top w:val="nil"/>
              <w:left w:val="single" w:sz="6" w:space="0" w:color="auto"/>
              <w:bottom w:val="nil"/>
              <w:right w:val="single" w:sz="6" w:space="0" w:color="auto"/>
            </w:tcBorders>
          </w:tcPr>
          <w:p w14:paraId="4F6A4D96" w14:textId="77777777" w:rsidR="00000000" w:rsidRDefault="000F4E83">
            <w:pPr>
              <w:jc w:val="left"/>
              <w:pPrChange w:id="723" w:author="Author" w:date="2021-06-19T18:34:00Z">
                <w:pPr>
                  <w:pStyle w:val="Tableau"/>
                  <w:spacing w:before="0"/>
                  <w:jc w:val="left"/>
                </w:pPr>
              </w:pPrChange>
            </w:pPr>
            <w:r>
              <w:t>THS5651</w:t>
            </w:r>
            <w:r>
              <w:t>A+LT1210CS, TCA0372</w:t>
            </w:r>
          </w:p>
        </w:tc>
        <w:tc>
          <w:tcPr>
            <w:tcW w:w="3105" w:type="dxa"/>
            <w:tcBorders>
              <w:top w:val="nil"/>
              <w:left w:val="single" w:sz="6" w:space="0" w:color="auto"/>
              <w:bottom w:val="nil"/>
              <w:right w:val="nil"/>
            </w:tcBorders>
          </w:tcPr>
          <w:p w14:paraId="3C2F61DD" w14:textId="34B906CD" w:rsidR="00000000" w:rsidRDefault="000F4E83">
            <w:pPr>
              <w:jc w:val="left"/>
              <w:pPrChange w:id="724" w:author="Author" w:date="2021-06-19T18:34:00Z">
                <w:pPr>
                  <w:pStyle w:val="Tableau"/>
                  <w:spacing w:before="0"/>
                  <w:jc w:val="left"/>
                </w:pPr>
              </w:pPrChange>
            </w:pPr>
            <w:del w:id="725" w:author="Author" w:date="2021-06-19T18:34:00Z">
              <w:r>
                <w:rPr>
                  <w:rFonts w:cstheme="minorBidi"/>
                  <w:szCs w:val="24"/>
                </w:rPr>
                <w:delText>[</w:delText>
              </w:r>
              <w:r>
                <w:rPr>
                  <w:rFonts w:cstheme="minorBidi"/>
                  <w:szCs w:val="24"/>
                </w:rPr>
                <w:fldChar w:fldCharType="begin"/>
              </w:r>
              <w:r>
                <w:rPr>
                  <w:rFonts w:cstheme="minorBidi"/>
                  <w:szCs w:val="24"/>
                </w:rPr>
                <w:delInstrText xml:space="preserve"> REF BIB_matera_smart_2018 \h </w:delInstrText>
              </w:r>
              <w:r>
                <w:rPr>
                  <w:rFonts w:cstheme="minorBidi"/>
                  <w:szCs w:val="24"/>
                </w:rPr>
                <w:fldChar w:fldCharType="separate"/>
              </w:r>
              <w:r>
                <w:rPr>
                  <w:rFonts w:cstheme="minorBidi"/>
                  <w:szCs w:val="24"/>
                </w:rPr>
                <w:delText>Matera et</w:delText>
              </w:r>
              <w:r>
                <w:rPr>
                  <w:rFonts w:cstheme="minorBidi"/>
                  <w:szCs w:val="24"/>
                </w:rPr>
                <w:delText> </w:delText>
              </w:r>
              <w:r>
                <w:rPr>
                  <w:rFonts w:cstheme="minorBidi"/>
                  <w:szCs w:val="24"/>
                </w:rPr>
                <w:delText xml:space="preserve"> al., 2018</w:delText>
              </w:r>
              <w:r>
                <w:rPr>
                  <w:rFonts w:cstheme="minorBidi"/>
                  <w:szCs w:val="24"/>
                </w:rPr>
                <w:fldChar w:fldCharType="end"/>
              </w:r>
              <w:r>
                <w:rPr>
                  <w:rFonts w:cstheme="minorBidi"/>
                  <w:szCs w:val="24"/>
                </w:rPr>
                <w:delText xml:space="preserve">, </w:delText>
              </w:r>
              <w:r>
                <w:rPr>
                  <w:rFonts w:cstheme="minorBidi"/>
                  <w:szCs w:val="24"/>
                </w:rPr>
                <w:fldChar w:fldCharType="begin"/>
              </w:r>
              <w:r>
                <w:rPr>
                  <w:rFonts w:cstheme="minorBidi"/>
                  <w:szCs w:val="24"/>
                </w:rPr>
                <w:delInstrText xml:space="preserve"> REF BIB_choi_versatile_2020 \h </w:delInstrText>
              </w:r>
              <w:r>
                <w:rPr>
                  <w:rFonts w:cstheme="minorBidi"/>
                  <w:szCs w:val="24"/>
                </w:rPr>
                <w:fldChar w:fldCharType="separate"/>
              </w:r>
              <w:r>
                <w:rPr>
                  <w:rFonts w:cstheme="minorBidi"/>
                  <w:szCs w:val="24"/>
                </w:rPr>
                <w:delText>Choi et</w:delText>
              </w:r>
              <w:r>
                <w:rPr>
                  <w:rFonts w:cstheme="minorBidi"/>
                  <w:szCs w:val="24"/>
                </w:rPr>
                <w:delText> </w:delText>
              </w:r>
              <w:r>
                <w:rPr>
                  <w:rFonts w:cstheme="minorBidi"/>
                  <w:szCs w:val="24"/>
                </w:rPr>
                <w:delText xml:space="preserve"> al., 2020</w:delText>
              </w:r>
              <w:r>
                <w:rPr>
                  <w:rFonts w:cstheme="minorBidi"/>
                  <w:szCs w:val="24"/>
                </w:rPr>
                <w:fldChar w:fldCharType="end"/>
              </w:r>
              <w:r>
                <w:rPr>
                  <w:rFonts w:cstheme="minorBidi"/>
                  <w:szCs w:val="24"/>
                </w:rPr>
                <w:delText>]</w:delText>
              </w:r>
            </w:del>
            <w:ins w:id="726" w:author="Author" w:date="2021-06-19T18:34:00Z">
              <w:r>
                <w:t>[</w:t>
              </w:r>
              <w:r>
                <w:fldChar w:fldCharType="begin"/>
              </w:r>
              <w:r>
                <w:instrText xml:space="preserve">REF BIB_matera_smart_2018 \* MERGEFORMAT </w:instrText>
              </w:r>
              <w:r>
                <w:fldChar w:fldCharType="separate"/>
              </w:r>
              <w:r>
                <w:t>Matera et</w:t>
              </w:r>
              <w:r>
                <w:t> </w:t>
              </w:r>
              <w:r>
                <w:t xml:space="preserve"> al., 2018</w:t>
              </w:r>
              <w:r>
                <w:fldChar w:fldCharType="end"/>
              </w:r>
              <w:r>
                <w:t xml:space="preserve">, </w:t>
              </w:r>
              <w:r>
                <w:fldChar w:fldCharType="begin"/>
              </w:r>
              <w:r>
                <w:instrText xml:space="preserve">REF BIB_choi_versatile_2020 \* MERGEFORMAT </w:instrText>
              </w:r>
              <w:r>
                <w:fldChar w:fldCharType="separate"/>
              </w:r>
              <w:r>
                <w:t>Choi et</w:t>
              </w:r>
              <w:r>
                <w:t> </w:t>
              </w:r>
              <w:r>
                <w:t xml:space="preserve"> al., 2020</w:t>
              </w:r>
              <w:r>
                <w:fldChar w:fldCharType="end"/>
              </w:r>
              <w:r>
                <w:t>]</w:t>
              </w:r>
            </w:ins>
          </w:p>
        </w:tc>
      </w:tr>
    </w:tbl>
    <w:p w14:paraId="65D85BA7" w14:textId="77777777" w:rsidR="00000000" w:rsidRDefault="000F4E83">
      <w:pPr>
        <w:pStyle w:val="Table"/>
        <w:spacing w:before="240"/>
        <w:pPrChange w:id="727" w:author="Author" w:date="2021-06-19T18:34:00Z">
          <w:pPr>
            <w:pStyle w:val="Tableau"/>
            <w:spacing w:before="240"/>
          </w:pPr>
        </w:pPrChange>
      </w:pPr>
      <w:ins w:id="728" w:author="Author" w:date="2021-06-19T18:34:00Z">
        <w:r>
          <w:t xml:space="preserve"> </w:t>
        </w:r>
      </w:ins>
    </w:p>
    <w:p w14:paraId="3840FDD2" w14:textId="77777777" w:rsidR="00000000" w:rsidRDefault="000F4E83">
      <w:pPr>
        <w:pStyle w:val="Caption"/>
      </w:pPr>
      <w:r>
        <w:t xml:space="preserve">Table </w:t>
      </w:r>
      <w:bookmarkStart w:id="729" w:name="BMtab_pulser"/>
      <w:r>
        <w:t>3</w:t>
      </w:r>
      <w:bookmarkEnd w:id="729"/>
      <w:r>
        <w:t>: Pulsers, by approach</w:t>
      </w:r>
      <w:ins w:id="730" w:author="Author" w:date="2021-06-19T18:34:00Z">
        <w:r>
          <w:fldChar w:fldCharType="begin"/>
        </w:r>
        <w:r>
          <w:instrText>TC "3 Pulsers, by approach" \f t</w:instrText>
        </w:r>
        <w:r>
          <w:fldChar w:fldCharType="end"/>
        </w:r>
      </w:ins>
    </w:p>
    <w:p w14:paraId="305632AA" w14:textId="77777777" w:rsidR="00000000" w:rsidRDefault="000F4E83">
      <w:pPr>
        <w:spacing w:before="240"/>
        <w:ind w:firstLine="300"/>
      </w:pPr>
      <w:r>
        <w:t>Contrarily to the HV7361, the 8-channel HV7351 also allows for predetermined transmit patterns.</w:t>
      </w:r>
    </w:p>
    <w:p w14:paraId="75E26145" w14:textId="77777777" w:rsidR="00000000" w:rsidRDefault="000F4E83">
      <w:pPr>
        <w:pStyle w:val="Heading4"/>
        <w:widowControl/>
        <w:spacing w:before="120"/>
        <w:pPrChange w:id="731" w:author="Author" w:date="2021-06-19T18:34:00Z">
          <w:pPr>
            <w:pStyle w:val="Titre4"/>
            <w:spacing w:before="120"/>
          </w:pPr>
        </w:pPrChange>
      </w:pPr>
      <w:r>
        <w:t>3.3.3  Switches</w:t>
      </w:r>
    </w:p>
    <w:p w14:paraId="08BA9925" w14:textId="67AB6E9E" w:rsidR="00000000" w:rsidRDefault="000F4E83">
      <w:pPr>
        <w:spacing w:before="60"/>
      </w:pPr>
      <w:r>
        <w:t>Switches allow to select the element of interest, as well as possibly remove unwanted high voltage components. Transmit / receive (T/R) switches</w:t>
      </w:r>
      <w:r>
        <w:t xml:space="preserve"> are used there, such as LM96530 [</w:t>
      </w:r>
      <w:del w:id="732" w:author="Author" w:date="2021-06-19T18:34:00Z">
        <w:r>
          <w:rPr>
            <w:rFonts w:cstheme="minorBidi"/>
            <w:szCs w:val="24"/>
          </w:rPr>
          <w:fldChar w:fldCharType="begin"/>
        </w:r>
        <w:r>
          <w:rPr>
            <w:rFonts w:cstheme="minorBidi"/>
            <w:szCs w:val="24"/>
          </w:rPr>
          <w:delInstrText xml:space="preserve"> REF BIB_wirc_desarrollo_2019 \h </w:delInstrText>
        </w:r>
        <w:r>
          <w:rPr>
            <w:rFonts w:cstheme="minorBidi"/>
            <w:szCs w:val="24"/>
          </w:rPr>
          <w:fldChar w:fldCharType="separate"/>
        </w:r>
        <w:r>
          <w:rPr>
            <w:rFonts w:cstheme="minorBidi"/>
            <w:szCs w:val="24"/>
          </w:rPr>
          <w:delText>Erreur : source de la r</w:delText>
        </w:r>
        <w:r>
          <w:rPr>
            <w:rFonts w:cstheme="minorBidi"/>
            <w:szCs w:val="24"/>
          </w:rPr>
          <w:delText>é</w:delText>
        </w:r>
        <w:r>
          <w:rPr>
            <w:rFonts w:cstheme="minorBidi"/>
            <w:szCs w:val="24"/>
          </w:rPr>
          <w:delText>f</w:delText>
        </w:r>
        <w:r>
          <w:rPr>
            <w:rFonts w:cstheme="minorBidi"/>
            <w:szCs w:val="24"/>
          </w:rPr>
          <w:delText>é</w:delText>
        </w:r>
        <w:r>
          <w:rPr>
            <w:rFonts w:cstheme="minorBidi"/>
            <w:szCs w:val="24"/>
          </w:rPr>
          <w:delText>rence non trouv</w:delText>
        </w:r>
        <w:r>
          <w:rPr>
            <w:rFonts w:cstheme="minorBidi"/>
            <w:szCs w:val="24"/>
          </w:rPr>
          <w:delText>é</w:delText>
        </w:r>
        <w:r>
          <w:rPr>
            <w:rFonts w:cstheme="minorBidi"/>
            <w:szCs w:val="24"/>
          </w:rPr>
          <w:delText>e</w:delText>
        </w:r>
        <w:r>
          <w:rPr>
            <w:rFonts w:cstheme="minorBidi"/>
            <w:szCs w:val="24"/>
          </w:rPr>
          <w:fldChar w:fldCharType="end"/>
        </w:r>
        <w:r>
          <w:rPr>
            <w:rFonts w:cstheme="minorBidi"/>
            <w:szCs w:val="24"/>
          </w:rPr>
          <w:delText xml:space="preserve">, </w:delText>
        </w:r>
        <w:r>
          <w:rPr>
            <w:rFonts w:cstheme="minorBidi"/>
            <w:szCs w:val="24"/>
          </w:rPr>
          <w:fldChar w:fldCharType="begin"/>
        </w:r>
        <w:r>
          <w:rPr>
            <w:rFonts w:cstheme="minorBidi"/>
            <w:szCs w:val="24"/>
          </w:rPr>
          <w:delInstrText xml:space="preserve"> REF BIB_vasudevan_programmable_2014 \h </w:delInstrText>
        </w:r>
        <w:r>
          <w:rPr>
            <w:rFonts w:cstheme="minorBidi"/>
            <w:szCs w:val="24"/>
          </w:rPr>
          <w:fldChar w:fldCharType="separate"/>
        </w:r>
        <w:r>
          <w:rPr>
            <w:rFonts w:cstheme="minorBidi"/>
            <w:szCs w:val="24"/>
          </w:rPr>
          <w:delText>Vasudevan et  al., 2014</w:delText>
        </w:r>
        <w:r>
          <w:rPr>
            <w:rFonts w:cstheme="minorBidi"/>
            <w:szCs w:val="24"/>
          </w:rPr>
          <w:fldChar w:fldCharType="end"/>
        </w:r>
      </w:del>
      <w:ins w:id="733" w:author="Author" w:date="2021-06-19T18:34:00Z">
        <w:r>
          <w:fldChar w:fldCharType="begin"/>
        </w:r>
        <w:r>
          <w:instrText xml:space="preserve">REF BIB_vasudevan_programmable_2014 \* MERGEFORMAT </w:instrText>
        </w:r>
        <w:r>
          <w:fldChar w:fldCharType="separate"/>
        </w:r>
        <w:r>
          <w:t>Vasudevan et  al., 2014</w:t>
        </w:r>
        <w:r>
          <w:fldChar w:fldCharType="end"/>
        </w:r>
      </w:ins>
      <w:r>
        <w:t>], the MAX14866 or the HV2605, HV2201, HV20220 [</w:t>
      </w:r>
      <w:del w:id="734" w:author="Author" w:date="2021-06-19T18:34:00Z">
        <w:r>
          <w:rPr>
            <w:rFonts w:cstheme="minorBidi"/>
            <w:szCs w:val="24"/>
          </w:rPr>
          <w:fldChar w:fldCharType="begin"/>
        </w:r>
        <w:r>
          <w:rPr>
            <w:rFonts w:cstheme="minorBidi"/>
            <w:szCs w:val="24"/>
          </w:rPr>
          <w:delInstrText xml:space="preserve"> REF BIB_li_new_2014 \h </w:delInstrText>
        </w:r>
        <w:r>
          <w:rPr>
            <w:rFonts w:cstheme="minorBidi"/>
            <w:szCs w:val="24"/>
          </w:rPr>
          <w:fldChar w:fldCharType="separate"/>
        </w:r>
        <w:r>
          <w:rPr>
            <w:rFonts w:cstheme="minorBidi"/>
            <w:szCs w:val="24"/>
          </w:rPr>
          <w:delText>Li et  al., 2014</w:delText>
        </w:r>
        <w:r>
          <w:rPr>
            <w:rFonts w:cstheme="minorBidi"/>
            <w:szCs w:val="24"/>
          </w:rPr>
          <w:fldChar w:fldCharType="end"/>
        </w:r>
      </w:del>
      <w:ins w:id="735" w:author="Author" w:date="2021-06-19T18:34:00Z">
        <w:r>
          <w:fldChar w:fldCharType="begin"/>
        </w:r>
        <w:r>
          <w:instrText xml:space="preserve">REF BIB_li_new_2014 \* MERGEFORMAT </w:instrText>
        </w:r>
        <w:r>
          <w:fldChar w:fldCharType="separate"/>
        </w:r>
        <w:r>
          <w:t>Li et  al., 2014</w:t>
        </w:r>
        <w:r>
          <w:fldChar w:fldCharType="end"/>
        </w:r>
      </w:ins>
      <w:r>
        <w:t xml:space="preserve">] chips. Switches can be integrated at the </w:t>
      </w:r>
      <w:r>
        <w:t>pulser level [</w:t>
      </w:r>
      <w:del w:id="736" w:author="Author" w:date="2021-06-19T18:34:00Z">
        <w:r>
          <w:rPr>
            <w:rFonts w:cstheme="minorBidi"/>
            <w:szCs w:val="24"/>
          </w:rPr>
          <w:fldChar w:fldCharType="begin"/>
        </w:r>
        <w:r>
          <w:rPr>
            <w:rFonts w:cstheme="minorBidi"/>
            <w:szCs w:val="24"/>
          </w:rPr>
          <w:delInstrText xml:space="preserve"> REF BIB_worthing_using_2016 \h </w:delInstrText>
        </w:r>
        <w:r>
          <w:rPr>
            <w:rFonts w:cstheme="minorBidi"/>
            <w:szCs w:val="24"/>
          </w:rPr>
          <w:fldChar w:fldCharType="separate"/>
        </w:r>
        <w:r>
          <w:rPr>
            <w:rFonts w:cstheme="minorBidi"/>
            <w:szCs w:val="24"/>
          </w:rPr>
          <w:delText>Worthing, 2016</w:delText>
        </w:r>
        <w:r>
          <w:rPr>
            <w:rFonts w:cstheme="minorBidi"/>
            <w:szCs w:val="24"/>
          </w:rPr>
          <w:fldChar w:fldCharType="end"/>
        </w:r>
      </w:del>
      <w:ins w:id="737" w:author="Author" w:date="2021-06-19T18:34:00Z">
        <w:r>
          <w:fldChar w:fldCharType="begin"/>
        </w:r>
        <w:r>
          <w:instrText xml:space="preserve">REF BIB_worthing_using_2016 \* MERGEFORMAT </w:instrText>
        </w:r>
        <w:r>
          <w:fldChar w:fldCharType="separate"/>
        </w:r>
        <w:r>
          <w:t>Worthing, 2016</w:t>
        </w:r>
        <w:r>
          <w:fldChar w:fldCharType="end"/>
        </w:r>
      </w:ins>
      <w:r>
        <w:t xml:space="preserve">, </w:t>
      </w:r>
      <w:del w:id="738" w:author="Author" w:date="2021-06-19T18:34:00Z">
        <w:r>
          <w:rPr>
            <w:rFonts w:cstheme="minorBidi"/>
            <w:szCs w:val="24"/>
          </w:rPr>
          <w:fldChar w:fldCharType="begin"/>
        </w:r>
        <w:r>
          <w:rPr>
            <w:rFonts w:cstheme="minorBidi"/>
            <w:szCs w:val="24"/>
          </w:rPr>
          <w:delInstrText xml:space="preserve"> REF BIB_hidayat_determination_2020 \h </w:delInstrText>
        </w:r>
        <w:r>
          <w:rPr>
            <w:rFonts w:cstheme="minorBidi"/>
            <w:szCs w:val="24"/>
          </w:rPr>
          <w:fldChar w:fldCharType="separate"/>
        </w:r>
        <w:r>
          <w:rPr>
            <w:rFonts w:cstheme="minorBidi"/>
            <w:szCs w:val="24"/>
          </w:rPr>
          <w:delText>Hidayat et  al., 2</w:delText>
        </w:r>
        <w:r>
          <w:rPr>
            <w:rFonts w:cstheme="minorBidi"/>
            <w:szCs w:val="24"/>
          </w:rPr>
          <w:delText>020</w:delText>
        </w:r>
        <w:r>
          <w:rPr>
            <w:rFonts w:cstheme="minorBidi"/>
            <w:szCs w:val="24"/>
          </w:rPr>
          <w:fldChar w:fldCharType="end"/>
        </w:r>
      </w:del>
      <w:ins w:id="739" w:author="Author" w:date="2021-06-19T18:34:00Z">
        <w:r>
          <w:fldChar w:fldCharType="begin"/>
        </w:r>
        <w:r>
          <w:instrText xml:space="preserve">REF BIB_hidayat_determination_2020 \* MERGEFORMAT </w:instrText>
        </w:r>
        <w:r>
          <w:fldChar w:fldCharType="separate"/>
        </w:r>
        <w:r>
          <w:t>Hidayat et  al., 2020</w:t>
        </w:r>
        <w:r>
          <w:fldChar w:fldCharType="end"/>
        </w:r>
      </w:ins>
      <w:r>
        <w:t>] or on the receiving path, with a LM96530 [</w:t>
      </w:r>
      <w:del w:id="740" w:author="Author" w:date="2021-06-19T18:34:00Z">
        <w:r>
          <w:rPr>
            <w:rFonts w:cstheme="minorBidi"/>
            <w:szCs w:val="24"/>
          </w:rPr>
          <w:fldChar w:fldCharType="begin"/>
        </w:r>
        <w:r>
          <w:rPr>
            <w:rFonts w:cstheme="minorBidi"/>
            <w:szCs w:val="24"/>
          </w:rPr>
          <w:delInstrText xml:space="preserve"> REF BIB_gwirc_desarrollo_2019 \h </w:delInstrText>
        </w:r>
        <w:r>
          <w:rPr>
            <w:rFonts w:cstheme="minorBidi"/>
            <w:szCs w:val="24"/>
          </w:rPr>
          <w:fldChar w:fldCharType="separate"/>
        </w:r>
        <w:r>
          <w:rPr>
            <w:rFonts w:cstheme="minorBidi"/>
            <w:szCs w:val="24"/>
          </w:rPr>
          <w:delText>Gwirc et  al., 2019</w:delText>
        </w:r>
        <w:r>
          <w:rPr>
            <w:rFonts w:cstheme="minorBidi"/>
            <w:szCs w:val="24"/>
          </w:rPr>
          <w:fldChar w:fldCharType="end"/>
        </w:r>
      </w:del>
      <w:ins w:id="741" w:author="Author" w:date="2021-06-19T18:34:00Z">
        <w:r>
          <w:fldChar w:fldCharType="begin"/>
        </w:r>
        <w:r>
          <w:instrText xml:space="preserve">REF BIB_gwirc_desarrollo_2019 \* MERGEFORMAT </w:instrText>
        </w:r>
        <w:r>
          <w:fldChar w:fldCharType="separate"/>
        </w:r>
        <w:r>
          <w:t>Gwirc et  al., 20</w:t>
        </w:r>
        <w:r>
          <w:t>19</w:t>
        </w:r>
        <w:r>
          <w:fldChar w:fldCharType="end"/>
        </w:r>
      </w:ins>
      <w:r>
        <w:t xml:space="preserve">, </w:t>
      </w:r>
      <w:del w:id="742" w:author="Author" w:date="2021-06-19T18:34:00Z">
        <w:r>
          <w:rPr>
            <w:rFonts w:cstheme="minorBidi"/>
            <w:szCs w:val="24"/>
          </w:rPr>
          <w:fldChar w:fldCharType="begin"/>
        </w:r>
        <w:r>
          <w:rPr>
            <w:rFonts w:cstheme="minorBidi"/>
            <w:szCs w:val="24"/>
          </w:rPr>
          <w:delInstrText xml:space="preserve"> REF BIB_vasudevan_programmable_2014 \h </w:delInstrText>
        </w:r>
        <w:r>
          <w:rPr>
            <w:rFonts w:cstheme="minorBidi"/>
            <w:szCs w:val="24"/>
          </w:rPr>
          <w:fldChar w:fldCharType="separate"/>
        </w:r>
        <w:r>
          <w:rPr>
            <w:rFonts w:cstheme="minorBidi"/>
            <w:szCs w:val="24"/>
          </w:rPr>
          <w:delText>Vasudevan et  al., 2014</w:delText>
        </w:r>
        <w:r>
          <w:rPr>
            <w:rFonts w:cstheme="minorBidi"/>
            <w:szCs w:val="24"/>
          </w:rPr>
          <w:fldChar w:fldCharType="end"/>
        </w:r>
        <w:r>
          <w:rPr>
            <w:rFonts w:cstheme="minorBidi"/>
            <w:szCs w:val="24"/>
          </w:rPr>
          <w:delText xml:space="preserve">, </w:delText>
        </w:r>
        <w:r>
          <w:rPr>
            <w:rFonts w:cstheme="minorBidi"/>
            <w:szCs w:val="24"/>
          </w:rPr>
          <w:fldChar w:fldCharType="begin"/>
        </w:r>
        <w:r>
          <w:rPr>
            <w:rFonts w:cstheme="minorBidi"/>
            <w:szCs w:val="24"/>
          </w:rPr>
          <w:delInstrText xml:space="preserve"> REF BIB_roman_open_source_2018 \h </w:delInstrText>
        </w:r>
        <w:r>
          <w:rPr>
            <w:rFonts w:cstheme="minorBidi"/>
            <w:szCs w:val="24"/>
          </w:rPr>
          <w:fldChar w:fldCharType="separate"/>
        </w:r>
        <w:r>
          <w:rPr>
            <w:rFonts w:cstheme="minorBidi"/>
            <w:szCs w:val="24"/>
          </w:rPr>
          <w:delText>Roman et  al., 2018</w:delText>
        </w:r>
        <w:r>
          <w:rPr>
            <w:rFonts w:cstheme="minorBidi"/>
            <w:szCs w:val="24"/>
          </w:rPr>
          <w:fldChar w:fldCharType="end"/>
        </w:r>
      </w:del>
      <w:ins w:id="743" w:author="Author" w:date="2021-06-19T18:34:00Z">
        <w:r>
          <w:fldChar w:fldCharType="begin"/>
        </w:r>
        <w:r>
          <w:instrText xml:space="preserve">REF BIB_roman_open_source_2018 \* MERGEFORMAT </w:instrText>
        </w:r>
        <w:r>
          <w:fldChar w:fldCharType="separate"/>
        </w:r>
        <w:r>
          <w:t>Roman et  al., 2018</w:t>
        </w:r>
        <w:r>
          <w:fldChar w:fldCharType="end"/>
        </w:r>
      </w:ins>
      <w:r>
        <w:t xml:space="preserve">]. </w:t>
      </w:r>
    </w:p>
    <w:p w14:paraId="7991C454" w14:textId="07B81B91" w:rsidR="00000000" w:rsidRDefault="000F4E83">
      <w:pPr>
        <w:ind w:firstLine="300"/>
      </w:pPr>
      <w:r>
        <w:t>More simply, clipping devices (MD0100 [</w:t>
      </w:r>
      <w:del w:id="744" w:author="Author" w:date="2021-06-19T18:34:00Z">
        <w:r>
          <w:rPr>
            <w:rFonts w:cstheme="minorBidi"/>
            <w:szCs w:val="24"/>
          </w:rPr>
          <w:fldChar w:fldCharType="begin"/>
        </w:r>
        <w:r>
          <w:rPr>
            <w:rFonts w:cstheme="minorBidi"/>
            <w:szCs w:val="24"/>
          </w:rPr>
          <w:delInstrText xml:space="preserve"> REF BIB_li_new_2014 \h </w:delInstrText>
        </w:r>
        <w:r>
          <w:rPr>
            <w:rFonts w:cstheme="minorBidi"/>
            <w:szCs w:val="24"/>
          </w:rPr>
          <w:fldChar w:fldCharType="separate"/>
        </w:r>
        <w:r>
          <w:rPr>
            <w:rFonts w:cstheme="minorBidi"/>
            <w:szCs w:val="24"/>
          </w:rPr>
          <w:delText>Li et  al., 2014</w:delText>
        </w:r>
        <w:r>
          <w:rPr>
            <w:rFonts w:cstheme="minorBidi"/>
            <w:szCs w:val="24"/>
          </w:rPr>
          <w:fldChar w:fldCharType="end"/>
        </w:r>
      </w:del>
      <w:ins w:id="745" w:author="Author" w:date="2021-06-19T18:34:00Z">
        <w:r>
          <w:fldChar w:fldCharType="begin"/>
        </w:r>
        <w:r>
          <w:instrText xml:space="preserve">REF BIB_li_new_2014 \* MERGEFORMAT </w:instrText>
        </w:r>
        <w:r>
          <w:fldChar w:fldCharType="separate"/>
        </w:r>
        <w:r>
          <w:t>Li et  al., 2014</w:t>
        </w:r>
        <w:r>
          <w:fldChar w:fldCharType="end"/>
        </w:r>
      </w:ins>
      <w:r>
        <w:t xml:space="preserve">, </w:t>
      </w:r>
      <w:del w:id="746" w:author="Author" w:date="2021-06-19T18:34:00Z">
        <w:r>
          <w:rPr>
            <w:rFonts w:cstheme="minorBidi"/>
            <w:szCs w:val="24"/>
          </w:rPr>
          <w:fldChar w:fldCharType="begin"/>
        </w:r>
        <w:r>
          <w:rPr>
            <w:rFonts w:cstheme="minorBidi"/>
            <w:szCs w:val="24"/>
          </w:rPr>
          <w:delInstrText xml:space="preserve"> REF BIB_sharma_development_2015 \h </w:delInstrText>
        </w:r>
        <w:r>
          <w:rPr>
            <w:rFonts w:cstheme="minorBidi"/>
            <w:szCs w:val="24"/>
          </w:rPr>
          <w:fldChar w:fldCharType="separate"/>
        </w:r>
        <w:r>
          <w:rPr>
            <w:rFonts w:cstheme="minorBidi"/>
            <w:szCs w:val="24"/>
          </w:rPr>
          <w:delText>Sharma, 2015</w:delText>
        </w:r>
        <w:r>
          <w:rPr>
            <w:rFonts w:cstheme="minorBidi"/>
            <w:szCs w:val="24"/>
          </w:rPr>
          <w:fldChar w:fldCharType="end"/>
        </w:r>
      </w:del>
      <w:ins w:id="747" w:author="Author" w:date="2021-06-19T18:34:00Z">
        <w:r>
          <w:fldChar w:fldCharType="begin"/>
        </w:r>
        <w:r>
          <w:instrText xml:space="preserve">REF BIB_sharma_development_2015 \* MERGEFORMAT </w:instrText>
        </w:r>
        <w:r>
          <w:fldChar w:fldCharType="separate"/>
        </w:r>
        <w:r>
          <w:t>Sharma, 2015</w:t>
        </w:r>
        <w:r>
          <w:fldChar w:fldCharType="end"/>
        </w:r>
      </w:ins>
      <w:r>
        <w:t>], MMBD4148/MMBD3004</w:t>
      </w:r>
      <w:r>
        <w:t xml:space="preserve"> [</w:t>
      </w:r>
      <w:del w:id="748" w:author="Author" w:date="2021-06-19T18:34:00Z">
        <w:r>
          <w:rPr>
            <w:rFonts w:cstheme="minorBidi"/>
            <w:szCs w:val="24"/>
          </w:rPr>
          <w:fldChar w:fldCharType="begin"/>
        </w:r>
        <w:r>
          <w:rPr>
            <w:rFonts w:cstheme="minorBidi"/>
            <w:szCs w:val="24"/>
          </w:rPr>
          <w:delInstrText xml:space="preserve"> REF BIB_ching_chu_designing_nodate \h </w:delInstrText>
        </w:r>
        <w:r>
          <w:rPr>
            <w:rFonts w:cstheme="minorBidi"/>
            <w:szCs w:val="24"/>
          </w:rPr>
          <w:fldChar w:fldCharType="separate"/>
        </w:r>
        <w:r>
          <w:rPr>
            <w:rFonts w:cstheme="minorBidi"/>
            <w:szCs w:val="24"/>
          </w:rPr>
          <w:delText xml:space="preserve">Chu, </w:delText>
        </w:r>
        <w:r>
          <w:rPr>
            <w:rFonts w:cstheme="minorBidi"/>
            <w:szCs w:val="24"/>
          </w:rPr>
          <w:fldChar w:fldCharType="end"/>
        </w:r>
      </w:del>
      <w:ins w:id="749" w:author="Author" w:date="2021-06-19T18:34:00Z">
        <w:r>
          <w:fldChar w:fldCharType="begin"/>
        </w:r>
        <w:r>
          <w:instrText xml:space="preserve">REF BIB_ching_chu_designing_nodate \* MERGEFORMAT </w:instrText>
        </w:r>
        <w:r>
          <w:fldChar w:fldCharType="separate"/>
        </w:r>
        <w:r>
          <w:t xml:space="preserve">Chu, </w:t>
        </w:r>
        <w:r>
          <w:fldChar w:fldCharType="end"/>
        </w:r>
      </w:ins>
      <w:r>
        <w:t>]) allow clipping of the signal on the receive path to protect it.</w:t>
      </w:r>
    </w:p>
    <w:p w14:paraId="6825CAF1" w14:textId="77777777" w:rsidR="00000000" w:rsidRDefault="000F4E83">
      <w:pPr>
        <w:pStyle w:val="Heading4"/>
        <w:widowControl/>
        <w:spacing w:before="120"/>
        <w:pPrChange w:id="750" w:author="Author" w:date="2021-06-19T18:34:00Z">
          <w:pPr>
            <w:pStyle w:val="Titre4"/>
            <w:spacing w:before="120"/>
          </w:pPr>
        </w:pPrChange>
      </w:pPr>
      <w:r>
        <w:t xml:space="preserve">3.3.4 </w:t>
      </w:r>
      <w:ins w:id="751" w:author="Author" w:date="2021-06-19T18:34:00Z">
        <w:r>
          <w:t xml:space="preserve"> Time Gain Compensation (TGC)</w:t>
        </w:r>
      </w:ins>
      <w:r>
        <w:t xml:space="preserve"> Amplifiers</w:t>
      </w:r>
    </w:p>
    <w:p w14:paraId="0CE76648" w14:textId="327EDD30" w:rsidR="00000000" w:rsidRDefault="000F4E83">
      <w:pPr>
        <w:spacing w:before="60"/>
      </w:pPr>
      <w:r>
        <w:t>Choice of discrete elements as amplifiers is relatively limited, from the AD8331 f</w:t>
      </w:r>
      <w:r>
        <w:t>amily [</w:t>
      </w:r>
      <w:del w:id="752" w:author="Author" w:date="2021-06-19T18:34:00Z">
        <w:r>
          <w:rPr>
            <w:rFonts w:cstheme="minorBidi"/>
            <w:szCs w:val="24"/>
          </w:rPr>
          <w:fldChar w:fldCharType="begin"/>
        </w:r>
        <w:r>
          <w:rPr>
            <w:rFonts w:cstheme="minorBidi"/>
            <w:szCs w:val="24"/>
          </w:rPr>
          <w:delInstrText xml:space="preserve"> REF BIB_grasel_characterization_2017 \h </w:delInstrText>
        </w:r>
        <w:r>
          <w:rPr>
            <w:rFonts w:cstheme="minorBidi"/>
            <w:szCs w:val="24"/>
          </w:rPr>
          <w:fldChar w:fldCharType="separate"/>
        </w:r>
        <w:r>
          <w:rPr>
            <w:rFonts w:cstheme="minorBidi"/>
            <w:szCs w:val="24"/>
          </w:rPr>
          <w:delText>Gr</w:delText>
        </w:r>
        <w:r>
          <w:rPr>
            <w:rFonts w:cstheme="minorBidi"/>
            <w:szCs w:val="24"/>
          </w:rPr>
          <w:delText>ä</w:delText>
        </w:r>
        <w:r>
          <w:rPr>
            <w:rFonts w:cstheme="minorBidi"/>
            <w:szCs w:val="24"/>
          </w:rPr>
          <w:delText>sel et  al., 2017</w:delText>
        </w:r>
        <w:r>
          <w:rPr>
            <w:rFonts w:cstheme="minorBidi"/>
            <w:szCs w:val="24"/>
          </w:rPr>
          <w:fldChar w:fldCharType="end"/>
        </w:r>
        <w:r>
          <w:rPr>
            <w:rFonts w:cstheme="minorBidi"/>
            <w:szCs w:val="24"/>
          </w:rPr>
          <w:delText xml:space="preserve">, </w:delText>
        </w:r>
        <w:r>
          <w:rPr>
            <w:rFonts w:cstheme="minorBidi"/>
            <w:szCs w:val="24"/>
          </w:rPr>
          <w:fldChar w:fldCharType="begin"/>
        </w:r>
        <w:r>
          <w:rPr>
            <w:rFonts w:cstheme="minorBidi"/>
            <w:szCs w:val="24"/>
          </w:rPr>
          <w:delInstrText xml:space="preserve"> REF BIB_lay_progress_2016 \h </w:delInstrText>
        </w:r>
        <w:r>
          <w:rPr>
            <w:rFonts w:cstheme="minorBidi"/>
            <w:szCs w:val="24"/>
          </w:rPr>
          <w:fldChar w:fldCharType="separate"/>
        </w:r>
        <w:r>
          <w:rPr>
            <w:rFonts w:cstheme="minorBidi"/>
            <w:szCs w:val="24"/>
          </w:rPr>
          <w:delText>Lay et  al., 2016</w:delText>
        </w:r>
        <w:r>
          <w:rPr>
            <w:rFonts w:cstheme="minorBidi"/>
            <w:szCs w:val="24"/>
          </w:rPr>
          <w:fldChar w:fldCharType="end"/>
        </w:r>
        <w:r>
          <w:rPr>
            <w:rFonts w:cstheme="minorBidi"/>
            <w:szCs w:val="24"/>
          </w:rPr>
          <w:delText xml:space="preserve">, </w:delText>
        </w:r>
        <w:r>
          <w:rPr>
            <w:rFonts w:cstheme="minorBidi"/>
            <w:szCs w:val="24"/>
          </w:rPr>
          <w:fldChar w:fldCharType="begin"/>
        </w:r>
        <w:r>
          <w:rPr>
            <w:rFonts w:cstheme="minorBidi"/>
            <w:szCs w:val="24"/>
          </w:rPr>
          <w:delInstrText xml:space="preserve"> REF BIB_brunner_how_2002 \h </w:delInstrText>
        </w:r>
        <w:r>
          <w:rPr>
            <w:rFonts w:cstheme="minorBidi"/>
            <w:szCs w:val="24"/>
          </w:rPr>
          <w:fldChar w:fldCharType="separate"/>
        </w:r>
        <w:r>
          <w:rPr>
            <w:rFonts w:cstheme="minorBidi"/>
            <w:szCs w:val="24"/>
          </w:rPr>
          <w:delText>Brunne</w:delText>
        </w:r>
        <w:r>
          <w:rPr>
            <w:rFonts w:cstheme="minorBidi"/>
            <w:szCs w:val="24"/>
          </w:rPr>
          <w:delText>r and Com, 2002</w:delText>
        </w:r>
        <w:r>
          <w:rPr>
            <w:rFonts w:cstheme="minorBidi"/>
            <w:szCs w:val="24"/>
          </w:rPr>
          <w:fldChar w:fldCharType="end"/>
        </w:r>
      </w:del>
      <w:ins w:id="753" w:author="Author" w:date="2021-06-19T18:34:00Z">
        <w:r>
          <w:fldChar w:fldCharType="begin"/>
        </w:r>
        <w:r>
          <w:instrText xml:space="preserve">REF BIB_grasel_characterization_2017 \* MERGEFORMAT </w:instrText>
        </w:r>
        <w:r>
          <w:fldChar w:fldCharType="separate"/>
        </w:r>
        <w:r>
          <w:t>Gräsel et  al., 2017</w:t>
        </w:r>
        <w:r>
          <w:fldChar w:fldCharType="end"/>
        </w:r>
        <w:r>
          <w:t xml:space="preserve">, </w:t>
        </w:r>
        <w:r>
          <w:fldChar w:fldCharType="begin"/>
        </w:r>
        <w:r>
          <w:instrText xml:space="preserve">REF BIB_lay_progress_2016 \* MERGEFORMAT </w:instrText>
        </w:r>
        <w:r>
          <w:fldChar w:fldCharType="separate"/>
        </w:r>
        <w:r>
          <w:t>Lay et  al., 2016</w:t>
        </w:r>
        <w:r>
          <w:fldChar w:fldCharType="end"/>
        </w:r>
        <w:r>
          <w:t xml:space="preserve">, </w:t>
        </w:r>
        <w:r>
          <w:fldChar w:fldCharType="begin"/>
        </w:r>
        <w:r>
          <w:instrText xml:space="preserve">REF BIB_brunner_how_2002 \* MERGEFORMAT </w:instrText>
        </w:r>
        <w:r>
          <w:fldChar w:fldCharType="separate"/>
        </w:r>
        <w:r>
          <w:t>Brunner and Com, 2002</w:t>
        </w:r>
        <w:r>
          <w:fldChar w:fldCharType="end"/>
        </w:r>
      </w:ins>
      <w:r>
        <w:t>], or low noise amplifiers. In order to dynamically adjust the gain, it is expected that the variable gain amplifier can be finely controlled as a function of time. The gain range would usually range between 0dB and 40dB to 80dB [</w:t>
      </w:r>
      <w:del w:id="754" w:author="Author" w:date="2021-06-19T18:34:00Z">
        <w:r>
          <w:rPr>
            <w:rFonts w:cstheme="minorBidi"/>
            <w:szCs w:val="24"/>
          </w:rPr>
          <w:fldChar w:fldCharType="begin"/>
        </w:r>
        <w:r>
          <w:rPr>
            <w:rFonts w:cstheme="minorBidi"/>
            <w:szCs w:val="24"/>
          </w:rPr>
          <w:delInstrText xml:space="preserve"> REF BIB</w:delInstrText>
        </w:r>
        <w:r>
          <w:rPr>
            <w:rFonts w:cstheme="minorBidi"/>
            <w:szCs w:val="24"/>
          </w:rPr>
          <w:delInstrText xml:space="preserve">_sharma_development_2015 \h </w:delInstrText>
        </w:r>
        <w:r>
          <w:rPr>
            <w:rFonts w:cstheme="minorBidi"/>
            <w:szCs w:val="24"/>
          </w:rPr>
          <w:fldChar w:fldCharType="separate"/>
        </w:r>
        <w:r>
          <w:rPr>
            <w:rFonts w:cstheme="minorBidi"/>
            <w:szCs w:val="24"/>
          </w:rPr>
          <w:delText>Sharma, 2015</w:delText>
        </w:r>
        <w:r>
          <w:rPr>
            <w:rFonts w:cstheme="minorBidi"/>
            <w:szCs w:val="24"/>
          </w:rPr>
          <w:fldChar w:fldCharType="end"/>
        </w:r>
        <w:r>
          <w:rPr>
            <w:rFonts w:cstheme="minorBidi"/>
            <w:szCs w:val="24"/>
          </w:rPr>
          <w:delText xml:space="preserve">, </w:delText>
        </w:r>
        <w:r>
          <w:rPr>
            <w:rFonts w:cstheme="minorBidi"/>
            <w:szCs w:val="24"/>
          </w:rPr>
          <w:fldChar w:fldCharType="begin"/>
        </w:r>
        <w:r>
          <w:rPr>
            <w:rFonts w:cstheme="minorBidi"/>
            <w:szCs w:val="24"/>
          </w:rPr>
          <w:delInstrText xml:space="preserve"> REF BIB_levesque_architecture_2011 \h </w:delInstrText>
        </w:r>
        <w:r>
          <w:rPr>
            <w:rFonts w:cstheme="minorBidi"/>
            <w:szCs w:val="24"/>
          </w:rPr>
          <w:fldChar w:fldCharType="separate"/>
        </w:r>
        <w:r>
          <w:rPr>
            <w:rFonts w:cstheme="minorBidi"/>
            <w:szCs w:val="24"/>
          </w:rPr>
          <w:delText>L</w:delText>
        </w:r>
        <w:r>
          <w:rPr>
            <w:rFonts w:cstheme="minorBidi"/>
            <w:szCs w:val="24"/>
          </w:rPr>
          <w:delText>é</w:delText>
        </w:r>
        <w:r>
          <w:rPr>
            <w:rFonts w:cstheme="minorBidi"/>
            <w:szCs w:val="24"/>
          </w:rPr>
          <w:delText>vesque, 2011</w:delText>
        </w:r>
        <w:r>
          <w:rPr>
            <w:rFonts w:cstheme="minorBidi"/>
            <w:szCs w:val="24"/>
          </w:rPr>
          <w:fldChar w:fldCharType="end"/>
        </w:r>
        <w:r>
          <w:rPr>
            <w:rFonts w:cstheme="minorBidi"/>
            <w:szCs w:val="24"/>
          </w:rPr>
          <w:delText>]. The AD8335 is a simpler amplifier with 80dB gain [</w:delText>
        </w:r>
        <w:r>
          <w:rPr>
            <w:rFonts w:cstheme="minorBidi"/>
            <w:szCs w:val="24"/>
          </w:rPr>
          <w:fldChar w:fldCharType="begin"/>
        </w:r>
        <w:r>
          <w:rPr>
            <w:rFonts w:cstheme="minorBidi"/>
            <w:szCs w:val="24"/>
          </w:rPr>
          <w:delInstrText xml:space="preserve"> REF BIB_tortoli_ula_op__2009 \h </w:delInstrText>
        </w:r>
        <w:r>
          <w:rPr>
            <w:rFonts w:cstheme="minorBidi"/>
            <w:szCs w:val="24"/>
          </w:rPr>
          <w:fldChar w:fldCharType="separate"/>
        </w:r>
        <w:r>
          <w:rPr>
            <w:rFonts w:cstheme="minorBidi"/>
            <w:szCs w:val="24"/>
          </w:rPr>
          <w:delText>Tortoli et  al., 2009</w:delText>
        </w:r>
        <w:r>
          <w:rPr>
            <w:rFonts w:cstheme="minorBidi"/>
            <w:szCs w:val="24"/>
          </w:rPr>
          <w:fldChar w:fldCharType="end"/>
        </w:r>
        <w:r>
          <w:rPr>
            <w:rFonts w:cstheme="minorBidi"/>
            <w:szCs w:val="24"/>
          </w:rPr>
          <w:delText>].</w:delText>
        </w:r>
      </w:del>
      <w:ins w:id="755" w:author="Author" w:date="2021-06-19T18:34:00Z">
        <w:r>
          <w:fldChar w:fldCharType="begin"/>
        </w:r>
        <w:r>
          <w:instrText>REF BIB_sharma_development</w:instrText>
        </w:r>
        <w:r>
          <w:instrText xml:space="preserve">_2015 \* MERGEFORMAT </w:instrText>
        </w:r>
        <w:r>
          <w:fldChar w:fldCharType="separate"/>
        </w:r>
        <w:r>
          <w:t>Sharma, 2015</w:t>
        </w:r>
        <w:r>
          <w:fldChar w:fldCharType="end"/>
        </w:r>
        <w:r>
          <w:t xml:space="preserve">, </w:t>
        </w:r>
        <w:r>
          <w:fldChar w:fldCharType="begin"/>
        </w:r>
        <w:r>
          <w:instrText xml:space="preserve">REF BIB_levesque_architecture_2011 \* MERGEFORMAT </w:instrText>
        </w:r>
        <w:r>
          <w:fldChar w:fldCharType="separate"/>
        </w:r>
        <w:r>
          <w:t>Lévesque, 2011</w:t>
        </w:r>
        <w:r>
          <w:fldChar w:fldCharType="end"/>
        </w:r>
        <w:r>
          <w:t>]. The AD8335 is a simpler amplifier with 80dB gain [</w:t>
        </w:r>
        <w:r>
          <w:fldChar w:fldCharType="begin"/>
        </w:r>
        <w:r>
          <w:instrText xml:space="preserve">REF BIB_tortoli_ula_op__2009 \* MERGEFORMAT </w:instrText>
        </w:r>
        <w:r>
          <w:fldChar w:fldCharType="separate"/>
        </w:r>
        <w:r>
          <w:t>Tortoli et  al., 2009</w:t>
        </w:r>
        <w:r>
          <w:fldChar w:fldCharType="end"/>
        </w:r>
        <w:r>
          <w:t>]. AD604 [</w:t>
        </w:r>
        <w:r>
          <w:fldChar w:fldCharType="begin"/>
        </w:r>
        <w:r>
          <w:instrText>REF BIB_yang_wearabl</w:instrText>
        </w:r>
        <w:r>
          <w:instrText xml:space="preserve">e_2019 \* MERGEFORMAT </w:instrText>
        </w:r>
        <w:r>
          <w:fldChar w:fldCharType="separate"/>
        </w:r>
        <w:r>
          <w:t>Yang et  al., 2019</w:t>
        </w:r>
        <w:r>
          <w:fldChar w:fldCharType="end"/>
        </w:r>
        <w:r>
          <w:t>], a dual variable amplifier with a gain of 48dB, was also considered.</w:t>
        </w:r>
      </w:ins>
    </w:p>
    <w:p w14:paraId="244B8CC2" w14:textId="77777777" w:rsidR="00000000" w:rsidRDefault="000F4E83">
      <w:pPr>
        <w:pStyle w:val="Heading4"/>
        <w:widowControl/>
        <w:spacing w:before="120"/>
        <w:pPrChange w:id="756" w:author="Author" w:date="2021-06-19T18:34:00Z">
          <w:pPr>
            <w:pStyle w:val="Titre4"/>
            <w:spacing w:before="120"/>
          </w:pPr>
        </w:pPrChange>
      </w:pPr>
      <w:r>
        <w:t>3.3.5  Analog to digital converters (ADCs)</w:t>
      </w:r>
    </w:p>
    <w:p w14:paraId="0163B596" w14:textId="77777777" w:rsidR="00000000" w:rsidRDefault="000F4E83">
      <w:pPr>
        <w:spacing w:before="60"/>
      </w:pPr>
      <w:r>
        <w:t>Once the signals amplified, it is relatively easier to match the ADC range and make a full use of i</w:t>
      </w:r>
      <w:r>
        <w:t>ts digitization range. As such, most of the designs present ADCs mostly ranging from 10 to 14 bits, and speeds from 40 to 150 Msps, depending on the sensors frequency.</w:t>
      </w:r>
      <w:ins w:id="757" w:author="Author" w:date="2021-06-19T18:34:00Z">
        <w:r>
          <w:t xml:space="preserve"> In simple design, mono-frequency sensors from 1MHz to 15MHz are used, sometimes with hig</w:t>
        </w:r>
        <w:r>
          <w:t>her frequencies, though multi-frequencies [</w:t>
        </w:r>
        <w:r>
          <w:fldChar w:fldCharType="begin"/>
        </w:r>
        <w:r>
          <w:instrText xml:space="preserve">REF BIB_sun_multi_frequency_2018 \* MERGEFORMAT </w:instrText>
        </w:r>
        <w:r>
          <w:fldChar w:fldCharType="separate"/>
        </w:r>
        <w:r>
          <w:t>Sun et  al., 2018</w:t>
        </w:r>
        <w:r>
          <w:fldChar w:fldCharType="end"/>
        </w:r>
        <w:r>
          <w:t>] devices have also been developed [</w:t>
        </w:r>
        <w:r>
          <w:fldChar w:fldCharType="begin"/>
        </w:r>
        <w:r>
          <w:instrText xml:space="preserve">REF BIB_lukacs_single_element_1998 \* MERGEFORMAT </w:instrText>
        </w:r>
        <w:r>
          <w:fldChar w:fldCharType="separate"/>
        </w:r>
        <w:r>
          <w:t>Lukacs et  al., 1998</w:t>
        </w:r>
        <w:r>
          <w:fldChar w:fldCharType="end"/>
        </w:r>
        <w:r>
          <w:t xml:space="preserve">, </w:t>
        </w:r>
        <w:r>
          <w:fldChar w:fldCharType="begin"/>
        </w:r>
        <w:r>
          <w:instrText>REF BIB_foster_new_2009 \* MERGEFO</w:instrText>
        </w:r>
        <w:r>
          <w:instrText xml:space="preserve">RMAT </w:instrText>
        </w:r>
        <w:r>
          <w:fldChar w:fldCharType="separate"/>
        </w:r>
        <w:r>
          <w:t>Foster et  al., 2009</w:t>
        </w:r>
        <w:r>
          <w:fldChar w:fldCharType="end"/>
        </w:r>
        <w:r>
          <w:t>]. In some cases, FIFO buffers between the ADC and the controler were used [</w:t>
        </w:r>
        <w:r>
          <w:fldChar w:fldCharType="begin"/>
        </w:r>
        <w:r>
          <w:instrText xml:space="preserve">REF BIB_yang_compressed_2009 \* MERGEFORMAT </w:instrText>
        </w:r>
        <w:r>
          <w:fldChar w:fldCharType="separate"/>
        </w:r>
        <w:r>
          <w:t>Yang et  al., 2009</w:t>
        </w:r>
        <w:r>
          <w:fldChar w:fldCharType="end"/>
        </w:r>
        <w:r>
          <w:t xml:space="preserve">], for example with the AL422B. </w:t>
        </w:r>
      </w:ins>
    </w:p>
    <w:p w14:paraId="6939FD6D" w14:textId="77777777" w:rsidR="00000000" w:rsidRDefault="000F4E83">
      <w:pPr>
        <w:pStyle w:val="Heading4"/>
        <w:widowControl/>
        <w:spacing w:before="120"/>
        <w:pPrChange w:id="758" w:author="Author" w:date="2021-06-19T18:34:00Z">
          <w:pPr>
            <w:pStyle w:val="Titre4"/>
            <w:spacing w:before="120"/>
          </w:pPr>
        </w:pPrChange>
      </w:pPr>
      <w:r>
        <w:t>3.3.6  Electronic Analog Front-End (AFE)</w:t>
      </w:r>
    </w:p>
    <w:p w14:paraId="70BC38CE" w14:textId="77777777" w:rsidR="00000000" w:rsidRDefault="000F4E83">
      <w:pPr>
        <w:spacing w:before="60"/>
      </w:pPr>
      <w:r>
        <w:t>In more recen</w:t>
      </w:r>
      <w:r>
        <w:t>t designs, ADCs and some or part of the analog components (in yellow in Fig 1) are often integrated in analog front-end chips, which allow for a simpler integrated design, albeit at the expense of making a design more expensive and less open. These compone</w:t>
      </w:r>
      <w:r>
        <w:t xml:space="preserve">nts integrate the pulser, channels management, amplifier and digitization functions in a single chip. Different families were identified during this review. </w:t>
      </w:r>
    </w:p>
    <w:p w14:paraId="7FDC25F3" w14:textId="47F8443E" w:rsidR="00000000" w:rsidRDefault="000F4E83">
      <w:pPr>
        <w:pStyle w:val="List"/>
        <w:spacing w:before="50"/>
        <w:ind w:left="600" w:hanging="300"/>
        <w:pPrChange w:id="759" w:author="Author" w:date="2021-06-19T18:34:00Z">
          <w:pPr>
            <w:pStyle w:val="Liste"/>
            <w:spacing w:before="50"/>
            <w:ind w:left="600" w:hanging="300"/>
          </w:pPr>
        </w:pPrChange>
      </w:pPr>
      <w:r>
        <w:t>•</w:t>
      </w:r>
      <w:r>
        <w:tab/>
      </w:r>
      <w:r>
        <w:rPr>
          <w:i/>
          <w:iCs/>
        </w:rPr>
        <w:t>AD927X</w:t>
      </w:r>
      <w:r>
        <w:t xml:space="preserve"> systems usually have 8 channels, with a 12-bit ADC from 10 MHz to 80 MHz, with time compe</w:t>
      </w:r>
      <w:r>
        <w:t>nsation amplifiers, widely used [</w:t>
      </w:r>
      <w:del w:id="760" w:author="Author" w:date="2021-06-19T18:34:00Z">
        <w:r>
          <w:rPr>
            <w:rFonts w:cstheme="minorBidi"/>
            <w:szCs w:val="24"/>
          </w:rPr>
          <w:fldChar w:fldCharType="begin"/>
        </w:r>
        <w:r>
          <w:rPr>
            <w:rFonts w:cstheme="minorBidi"/>
            <w:szCs w:val="24"/>
          </w:rPr>
          <w:delInstrText xml:space="preserve"> REF BIB_di_ianni_system_level_2016 \h </w:delInstrText>
        </w:r>
        <w:r>
          <w:rPr>
            <w:rFonts w:cstheme="minorBidi"/>
            <w:szCs w:val="24"/>
          </w:rPr>
          <w:fldChar w:fldCharType="separate"/>
        </w:r>
        <w:r>
          <w:rPr>
            <w:rFonts w:cstheme="minorBidi"/>
            <w:szCs w:val="24"/>
          </w:rPr>
          <w:delText>Di</w:delText>
        </w:r>
        <w:r>
          <w:rPr>
            <w:rFonts w:cstheme="minorBidi"/>
            <w:szCs w:val="24"/>
          </w:rPr>
          <w:delText> </w:delText>
        </w:r>
        <w:r>
          <w:rPr>
            <w:rFonts w:cstheme="minorBidi"/>
            <w:szCs w:val="24"/>
          </w:rPr>
          <w:delText xml:space="preserve"> Ianni et</w:delText>
        </w:r>
        <w:r>
          <w:rPr>
            <w:rFonts w:cstheme="minorBidi"/>
            <w:szCs w:val="24"/>
          </w:rPr>
          <w:delText> </w:delText>
        </w:r>
        <w:r>
          <w:rPr>
            <w:rFonts w:cstheme="minorBidi"/>
            <w:szCs w:val="24"/>
          </w:rPr>
          <w:delText xml:space="preserve"> al., 2016</w:delText>
        </w:r>
        <w:r>
          <w:rPr>
            <w:rFonts w:cstheme="minorBidi"/>
            <w:szCs w:val="24"/>
          </w:rPr>
          <w:fldChar w:fldCharType="end"/>
        </w:r>
        <w:r>
          <w:rPr>
            <w:rFonts w:cstheme="minorBidi"/>
            <w:szCs w:val="24"/>
          </w:rPr>
          <w:delText xml:space="preserve">, </w:delText>
        </w:r>
        <w:r>
          <w:rPr>
            <w:rFonts w:cstheme="minorBidi"/>
            <w:szCs w:val="24"/>
          </w:rPr>
          <w:fldChar w:fldCharType="begin"/>
        </w:r>
        <w:r>
          <w:rPr>
            <w:rFonts w:cstheme="minorBidi"/>
            <w:szCs w:val="24"/>
          </w:rPr>
          <w:delInstrText xml:space="preserve"> REF BIB_hewener_highly_2012 \h </w:delInstrText>
        </w:r>
        <w:r>
          <w:rPr>
            <w:rFonts w:cstheme="minorBidi"/>
            <w:szCs w:val="24"/>
          </w:rPr>
          <w:fldChar w:fldCharType="separate"/>
        </w:r>
        <w:r>
          <w:rPr>
            <w:rFonts w:cstheme="minorBidi"/>
            <w:szCs w:val="24"/>
          </w:rPr>
          <w:delText>Hewener et</w:delText>
        </w:r>
        <w:r>
          <w:rPr>
            <w:rFonts w:cstheme="minorBidi"/>
            <w:szCs w:val="24"/>
          </w:rPr>
          <w:delText> </w:delText>
        </w:r>
        <w:r>
          <w:rPr>
            <w:rFonts w:cstheme="minorBidi"/>
            <w:szCs w:val="24"/>
          </w:rPr>
          <w:delText xml:space="preserve"> al., 2012</w:delText>
        </w:r>
        <w:r>
          <w:rPr>
            <w:rFonts w:cstheme="minorBidi"/>
            <w:szCs w:val="24"/>
          </w:rPr>
          <w:fldChar w:fldCharType="end"/>
        </w:r>
        <w:r>
          <w:rPr>
            <w:rFonts w:cstheme="minorBidi"/>
            <w:szCs w:val="24"/>
          </w:rPr>
          <w:delText xml:space="preserve">, </w:delText>
        </w:r>
        <w:r>
          <w:rPr>
            <w:rFonts w:cstheme="minorBidi"/>
            <w:szCs w:val="24"/>
          </w:rPr>
          <w:fldChar w:fldCharType="begin"/>
        </w:r>
        <w:r>
          <w:rPr>
            <w:rFonts w:cstheme="minorBidi"/>
            <w:szCs w:val="24"/>
          </w:rPr>
          <w:delInstrText xml:space="preserve"> REF BIB_raj_programmable_2018 \</w:delInstrText>
        </w:r>
        <w:r>
          <w:rPr>
            <w:rFonts w:cstheme="minorBidi"/>
            <w:szCs w:val="24"/>
          </w:rPr>
          <w:delInstrText xml:space="preserve">h </w:delInstrText>
        </w:r>
        <w:r>
          <w:rPr>
            <w:rFonts w:cstheme="minorBidi"/>
            <w:szCs w:val="24"/>
          </w:rPr>
          <w:fldChar w:fldCharType="separate"/>
        </w:r>
        <w:r>
          <w:rPr>
            <w:rFonts w:cstheme="minorBidi"/>
            <w:szCs w:val="24"/>
          </w:rPr>
          <w:delText>Raj et</w:delText>
        </w:r>
        <w:r>
          <w:rPr>
            <w:rFonts w:cstheme="minorBidi"/>
            <w:szCs w:val="24"/>
          </w:rPr>
          <w:delText> </w:delText>
        </w:r>
        <w:r>
          <w:rPr>
            <w:rFonts w:cstheme="minorBidi"/>
            <w:szCs w:val="24"/>
          </w:rPr>
          <w:delText xml:space="preserve"> al., 2018</w:delText>
        </w:r>
        <w:r>
          <w:rPr>
            <w:rFonts w:cstheme="minorBidi"/>
            <w:szCs w:val="24"/>
          </w:rPr>
          <w:fldChar w:fldCharType="end"/>
        </w:r>
        <w:r>
          <w:rPr>
            <w:rFonts w:cstheme="minorBidi"/>
            <w:szCs w:val="24"/>
          </w:rPr>
          <w:delText xml:space="preserve">, </w:delText>
        </w:r>
        <w:r>
          <w:rPr>
            <w:rFonts w:cstheme="minorBidi"/>
            <w:szCs w:val="24"/>
          </w:rPr>
          <w:fldChar w:fldCharType="begin"/>
        </w:r>
        <w:r>
          <w:rPr>
            <w:rFonts w:cstheme="minorBidi"/>
            <w:szCs w:val="24"/>
          </w:rPr>
          <w:delInstrText xml:space="preserve"> REF BIB_cheung_multi_channel_2012 \h </w:delInstrText>
        </w:r>
        <w:r>
          <w:rPr>
            <w:rFonts w:cstheme="minorBidi"/>
            <w:szCs w:val="24"/>
          </w:rPr>
          <w:fldChar w:fldCharType="separate"/>
        </w:r>
        <w:r>
          <w:rPr>
            <w:rFonts w:cstheme="minorBidi"/>
            <w:szCs w:val="24"/>
          </w:rPr>
          <w:delText>Cheung et</w:delText>
        </w:r>
        <w:r>
          <w:rPr>
            <w:rFonts w:cstheme="minorBidi"/>
            <w:szCs w:val="24"/>
          </w:rPr>
          <w:delText> </w:delText>
        </w:r>
        <w:r>
          <w:rPr>
            <w:rFonts w:cstheme="minorBidi"/>
            <w:szCs w:val="24"/>
          </w:rPr>
          <w:delText xml:space="preserve"> al., 2012</w:delText>
        </w:r>
        <w:r>
          <w:rPr>
            <w:rFonts w:cstheme="minorBidi"/>
            <w:szCs w:val="24"/>
          </w:rPr>
          <w:fldChar w:fldCharType="end"/>
        </w:r>
        <w:r>
          <w:rPr>
            <w:rFonts w:cstheme="minorBidi"/>
            <w:szCs w:val="24"/>
          </w:rPr>
          <w:delText xml:space="preserve">, </w:delText>
        </w:r>
        <w:r>
          <w:rPr>
            <w:rFonts w:cstheme="minorBidi"/>
            <w:szCs w:val="24"/>
          </w:rPr>
          <w:fldChar w:fldCharType="begin"/>
        </w:r>
        <w:r>
          <w:rPr>
            <w:rFonts w:cstheme="minorBidi"/>
            <w:szCs w:val="24"/>
          </w:rPr>
          <w:delInstrText xml:space="preserve"> REF BIB_alqasemi_fpga_based_2012 \h </w:delInstrText>
        </w:r>
        <w:r>
          <w:rPr>
            <w:rFonts w:cstheme="minorBidi"/>
            <w:szCs w:val="24"/>
          </w:rPr>
          <w:fldChar w:fldCharType="separate"/>
        </w:r>
        <w:r>
          <w:rPr>
            <w:rFonts w:cstheme="minorBidi"/>
            <w:szCs w:val="24"/>
          </w:rPr>
          <w:delText>Alqasemi et</w:delText>
        </w:r>
        <w:r>
          <w:rPr>
            <w:rFonts w:cstheme="minorBidi"/>
            <w:szCs w:val="24"/>
          </w:rPr>
          <w:delText> </w:delText>
        </w:r>
        <w:r>
          <w:rPr>
            <w:rFonts w:cstheme="minorBidi"/>
            <w:szCs w:val="24"/>
          </w:rPr>
          <w:delText xml:space="preserve"> al., 2012</w:delText>
        </w:r>
        <w:r>
          <w:rPr>
            <w:rFonts w:cstheme="minorBidi"/>
            <w:szCs w:val="24"/>
          </w:rPr>
          <w:fldChar w:fldCharType="end"/>
        </w:r>
        <w:r>
          <w:rPr>
            <w:rFonts w:cstheme="minorBidi"/>
            <w:szCs w:val="24"/>
          </w:rPr>
          <w:delText xml:space="preserve">, </w:delText>
        </w:r>
        <w:r>
          <w:rPr>
            <w:rFonts w:cstheme="minorBidi"/>
            <w:szCs w:val="24"/>
          </w:rPr>
          <w:fldChar w:fldCharType="begin"/>
        </w:r>
        <w:r>
          <w:rPr>
            <w:rFonts w:cstheme="minorBidi"/>
            <w:szCs w:val="24"/>
          </w:rPr>
          <w:delInstrText xml:space="preserve"> REF BIB_batbayar_hardware_2018 \h </w:delInstrText>
        </w:r>
        <w:r>
          <w:rPr>
            <w:rFonts w:cstheme="minorBidi"/>
            <w:szCs w:val="24"/>
          </w:rPr>
          <w:fldChar w:fldCharType="separate"/>
        </w:r>
        <w:r>
          <w:rPr>
            <w:rFonts w:cstheme="minorBidi"/>
            <w:szCs w:val="24"/>
          </w:rPr>
          <w:delText>Batbayar et</w:delText>
        </w:r>
        <w:r>
          <w:rPr>
            <w:rFonts w:cstheme="minorBidi"/>
            <w:szCs w:val="24"/>
          </w:rPr>
          <w:delText> </w:delText>
        </w:r>
        <w:r>
          <w:rPr>
            <w:rFonts w:cstheme="minorBidi"/>
            <w:szCs w:val="24"/>
          </w:rPr>
          <w:delText xml:space="preserve"> al., 2018</w:delText>
        </w:r>
        <w:r>
          <w:rPr>
            <w:rFonts w:cstheme="minorBidi"/>
            <w:szCs w:val="24"/>
          </w:rPr>
          <w:fldChar w:fldCharType="end"/>
        </w:r>
        <w:r>
          <w:rPr>
            <w:rFonts w:cstheme="minorBidi"/>
            <w:szCs w:val="24"/>
          </w:rPr>
          <w:delText xml:space="preserve">, </w:delText>
        </w:r>
        <w:r>
          <w:rPr>
            <w:rFonts w:cstheme="minorBidi"/>
            <w:szCs w:val="24"/>
          </w:rPr>
          <w:fldChar w:fldCharType="begin"/>
        </w:r>
        <w:r>
          <w:rPr>
            <w:rFonts w:cstheme="minorBidi"/>
            <w:szCs w:val="24"/>
          </w:rPr>
          <w:delInstrText xml:space="preserve"> REF BIB_techavipoo_ultrasound_2012 \h </w:delInstrText>
        </w:r>
        <w:r>
          <w:rPr>
            <w:rFonts w:cstheme="minorBidi"/>
            <w:szCs w:val="24"/>
          </w:rPr>
          <w:fldChar w:fldCharType="separate"/>
        </w:r>
        <w:r>
          <w:rPr>
            <w:rFonts w:cstheme="minorBidi"/>
            <w:szCs w:val="24"/>
          </w:rPr>
          <w:delText>Tech</w:delText>
        </w:r>
        <w:r>
          <w:rPr>
            <w:rFonts w:cstheme="minorBidi"/>
            <w:szCs w:val="24"/>
          </w:rPr>
          <w:delText>avipoo et</w:delText>
        </w:r>
        <w:r>
          <w:rPr>
            <w:rFonts w:cstheme="minorBidi"/>
            <w:szCs w:val="24"/>
          </w:rPr>
          <w:delText> </w:delText>
        </w:r>
        <w:r>
          <w:rPr>
            <w:rFonts w:cstheme="minorBidi"/>
            <w:szCs w:val="24"/>
          </w:rPr>
          <w:delText xml:space="preserve"> al., 2012</w:delText>
        </w:r>
        <w:r>
          <w:rPr>
            <w:rFonts w:cstheme="minorBidi"/>
            <w:szCs w:val="24"/>
          </w:rPr>
          <w:fldChar w:fldCharType="end"/>
        </w:r>
        <w:r>
          <w:rPr>
            <w:rFonts w:cstheme="minorBidi"/>
            <w:szCs w:val="24"/>
          </w:rPr>
          <w:delText>].</w:delText>
        </w:r>
      </w:del>
      <w:ins w:id="761" w:author="Author" w:date="2021-06-19T18:34:00Z">
        <w:r>
          <w:fldChar w:fldCharType="begin"/>
        </w:r>
        <w:r>
          <w:instrText xml:space="preserve">REF BIB_di_ianni_system_level_2016 \* MERGEFORMAT </w:instrText>
        </w:r>
        <w:r>
          <w:fldChar w:fldCharType="separate"/>
        </w:r>
        <w:r>
          <w:t>Di</w:t>
        </w:r>
        <w:r>
          <w:t> </w:t>
        </w:r>
        <w:r>
          <w:t xml:space="preserve"> Ianni et</w:t>
        </w:r>
        <w:r>
          <w:t> </w:t>
        </w:r>
        <w:r>
          <w:t xml:space="preserve"> al., 2016</w:t>
        </w:r>
        <w:r>
          <w:fldChar w:fldCharType="end"/>
        </w:r>
        <w:r>
          <w:t xml:space="preserve">, </w:t>
        </w:r>
        <w:r>
          <w:fldChar w:fldCharType="begin"/>
        </w:r>
        <w:r>
          <w:instrText xml:space="preserve">REF BIB_hewener_highly_2012 \* MERGEFORMAT </w:instrText>
        </w:r>
        <w:r>
          <w:fldChar w:fldCharType="separate"/>
        </w:r>
        <w:r>
          <w:t>Hewener et</w:t>
        </w:r>
        <w:r>
          <w:t> </w:t>
        </w:r>
        <w:r>
          <w:t xml:space="preserve"> al., 2012</w:t>
        </w:r>
        <w:r>
          <w:fldChar w:fldCharType="end"/>
        </w:r>
        <w:r>
          <w:t xml:space="preserve">, </w:t>
        </w:r>
        <w:r>
          <w:fldChar w:fldCharType="begin"/>
        </w:r>
        <w:r>
          <w:instrText xml:space="preserve">REF BIB_raj_programmable_2018 \* MERGEFORMAT </w:instrText>
        </w:r>
        <w:r>
          <w:fldChar w:fldCharType="separate"/>
        </w:r>
        <w:r>
          <w:t>Raj et</w:t>
        </w:r>
        <w:r>
          <w:t> </w:t>
        </w:r>
        <w:r>
          <w:t xml:space="preserve"> al., 2018</w:t>
        </w:r>
        <w:r>
          <w:fldChar w:fldCharType="end"/>
        </w:r>
        <w:r>
          <w:t xml:space="preserve">, </w:t>
        </w:r>
        <w:r>
          <w:fldChar w:fldCharType="begin"/>
        </w:r>
        <w:r>
          <w:instrText>REF BIB_c</w:instrText>
        </w:r>
        <w:r>
          <w:instrText xml:space="preserve">heung_multi_channel_2012 \* MERGEFORMAT </w:instrText>
        </w:r>
        <w:r>
          <w:fldChar w:fldCharType="separate"/>
        </w:r>
        <w:r>
          <w:t>Cheung et</w:t>
        </w:r>
        <w:r>
          <w:t> </w:t>
        </w:r>
        <w:r>
          <w:t xml:space="preserve"> al., 2012</w:t>
        </w:r>
        <w:r>
          <w:fldChar w:fldCharType="end"/>
        </w:r>
        <w:r>
          <w:t xml:space="preserve">, </w:t>
        </w:r>
        <w:r>
          <w:fldChar w:fldCharType="begin"/>
        </w:r>
        <w:r>
          <w:instrText xml:space="preserve">REF BIB_alqasemi_fpga_based_2012 \* MERGEFORMAT </w:instrText>
        </w:r>
        <w:r>
          <w:fldChar w:fldCharType="separate"/>
        </w:r>
        <w:r>
          <w:t>Alqasemi et</w:t>
        </w:r>
        <w:r>
          <w:t> </w:t>
        </w:r>
        <w:r>
          <w:t xml:space="preserve"> al., 2012</w:t>
        </w:r>
        <w:r>
          <w:fldChar w:fldCharType="end"/>
        </w:r>
        <w:r>
          <w:t xml:space="preserve">, </w:t>
        </w:r>
        <w:r>
          <w:fldChar w:fldCharType="begin"/>
        </w:r>
        <w:r>
          <w:instrText xml:space="preserve">REF BIB_batbayar_hardware_2018 \* MERGEFORMAT </w:instrText>
        </w:r>
        <w:r>
          <w:fldChar w:fldCharType="separate"/>
        </w:r>
        <w:r>
          <w:t>Batbayar et</w:t>
        </w:r>
        <w:r>
          <w:t> </w:t>
        </w:r>
        <w:r>
          <w:t xml:space="preserve"> al., 2018</w:t>
        </w:r>
        <w:r>
          <w:fldChar w:fldCharType="end"/>
        </w:r>
        <w:r>
          <w:t xml:space="preserve">, </w:t>
        </w:r>
        <w:r>
          <w:fldChar w:fldCharType="begin"/>
        </w:r>
        <w:r>
          <w:instrText>REF BIB_techavipoo_ultrasound_2012 \* MERGE</w:instrText>
        </w:r>
        <w:r>
          <w:instrText xml:space="preserve">FORMAT </w:instrText>
        </w:r>
        <w:r>
          <w:fldChar w:fldCharType="separate"/>
        </w:r>
        <w:r>
          <w:t>Techavipoo et</w:t>
        </w:r>
        <w:r>
          <w:t> </w:t>
        </w:r>
        <w:r>
          <w:t xml:space="preserve"> al., 2012</w:t>
        </w:r>
        <w:r>
          <w:fldChar w:fldCharType="end"/>
        </w:r>
        <w:r>
          <w:t>].</w:t>
        </w:r>
      </w:ins>
      <w:r>
        <w:t xml:space="preserve"> </w:t>
      </w:r>
    </w:p>
    <w:p w14:paraId="3BA8E9DE" w14:textId="1A5ED525" w:rsidR="00000000" w:rsidRDefault="000F4E83">
      <w:pPr>
        <w:pStyle w:val="List"/>
        <w:spacing w:before="50"/>
        <w:ind w:left="600" w:hanging="300"/>
        <w:pPrChange w:id="762" w:author="Author" w:date="2021-06-19T18:34:00Z">
          <w:pPr>
            <w:pStyle w:val="Liste"/>
            <w:spacing w:before="50"/>
            <w:ind w:left="600" w:hanging="300"/>
          </w:pPr>
        </w:pPrChange>
      </w:pPr>
      <w:r>
        <w:t>•</w:t>
      </w:r>
      <w:r>
        <w:tab/>
        <w:t xml:space="preserve">The </w:t>
      </w:r>
      <w:r>
        <w:rPr>
          <w:i/>
          <w:iCs/>
        </w:rPr>
        <w:t>AFE58XX</w:t>
      </w:r>
      <w:r>
        <w:t xml:space="preserve"> family has 8- to 32-channel AFEs from 50-65MSPS, with LNA, VCAT, PGA, LPF, ADC, and possibly Continuous Wave (CW) Mixer [</w:t>
      </w:r>
      <w:del w:id="763" w:author="Author" w:date="2021-06-19T18:34:00Z">
        <w:r>
          <w:rPr>
            <w:rFonts w:cstheme="minorBidi"/>
            <w:szCs w:val="24"/>
          </w:rPr>
          <w:fldChar w:fldCharType="begin"/>
        </w:r>
        <w:r>
          <w:rPr>
            <w:rFonts w:cstheme="minorBidi"/>
            <w:szCs w:val="24"/>
          </w:rPr>
          <w:delInstrText xml:space="preserve"> REF BIB_assef_flexible_2015 \h </w:delInstrText>
        </w:r>
        <w:r>
          <w:rPr>
            <w:rFonts w:cstheme="minorBidi"/>
            <w:szCs w:val="24"/>
          </w:rPr>
          <w:fldChar w:fldCharType="separate"/>
        </w:r>
        <w:r>
          <w:rPr>
            <w:rFonts w:cstheme="minorBidi"/>
            <w:szCs w:val="24"/>
          </w:rPr>
          <w:delText>Assef et</w:delText>
        </w:r>
        <w:r>
          <w:rPr>
            <w:rFonts w:cstheme="minorBidi"/>
            <w:szCs w:val="24"/>
          </w:rPr>
          <w:delText> </w:delText>
        </w:r>
        <w:r>
          <w:rPr>
            <w:rFonts w:cstheme="minorBidi"/>
            <w:szCs w:val="24"/>
          </w:rPr>
          <w:delText xml:space="preserve"> al., 2015</w:delText>
        </w:r>
        <w:r>
          <w:rPr>
            <w:rFonts w:cstheme="minorBidi"/>
            <w:szCs w:val="24"/>
          </w:rPr>
          <w:fldChar w:fldCharType="end"/>
        </w:r>
        <w:r>
          <w:rPr>
            <w:rFonts w:cstheme="minorBidi"/>
            <w:szCs w:val="24"/>
          </w:rPr>
          <w:delText xml:space="preserve">, </w:delText>
        </w:r>
        <w:r>
          <w:rPr>
            <w:rFonts w:cstheme="minorBidi"/>
            <w:szCs w:val="24"/>
          </w:rPr>
          <w:fldChar w:fldCharType="begin"/>
        </w:r>
        <w:r>
          <w:rPr>
            <w:rFonts w:cstheme="minorBidi"/>
            <w:szCs w:val="24"/>
          </w:rPr>
          <w:delInstrText xml:space="preserve"> REF BIB_assef_design_2012 \h </w:delInstrText>
        </w:r>
        <w:r>
          <w:rPr>
            <w:rFonts w:cstheme="minorBidi"/>
            <w:szCs w:val="24"/>
          </w:rPr>
          <w:fldChar w:fldCharType="separate"/>
        </w:r>
        <w:r>
          <w:rPr>
            <w:rFonts w:cstheme="minorBidi"/>
            <w:szCs w:val="24"/>
          </w:rPr>
          <w:delText>Assef et</w:delText>
        </w:r>
        <w:r>
          <w:rPr>
            <w:rFonts w:cstheme="minorBidi"/>
            <w:szCs w:val="24"/>
          </w:rPr>
          <w:delText> </w:delText>
        </w:r>
        <w:r>
          <w:rPr>
            <w:rFonts w:cstheme="minorBidi"/>
            <w:szCs w:val="24"/>
          </w:rPr>
          <w:delText xml:space="preserve"> al., 2012</w:delText>
        </w:r>
        <w:r>
          <w:rPr>
            <w:rFonts w:cstheme="minorBidi"/>
            <w:szCs w:val="24"/>
          </w:rPr>
          <w:fldChar w:fldCharType="end"/>
        </w:r>
        <w:r>
          <w:rPr>
            <w:rFonts w:cstheme="minorBidi"/>
            <w:szCs w:val="24"/>
          </w:rPr>
          <w:delText xml:space="preserve">, </w:delText>
        </w:r>
        <w:r>
          <w:rPr>
            <w:rFonts w:cstheme="minorBidi"/>
            <w:szCs w:val="24"/>
          </w:rPr>
          <w:fldChar w:fldCharType="begin"/>
        </w:r>
        <w:r>
          <w:rPr>
            <w:rFonts w:cstheme="minorBidi"/>
            <w:szCs w:val="24"/>
          </w:rPr>
          <w:delInstrText xml:space="preserve"> REF BIB_assef_compact_2014 \h </w:delInstrText>
        </w:r>
        <w:r>
          <w:rPr>
            <w:rFonts w:cstheme="minorBidi"/>
            <w:szCs w:val="24"/>
          </w:rPr>
          <w:fldChar w:fldCharType="separate"/>
        </w:r>
        <w:r>
          <w:rPr>
            <w:rFonts w:cstheme="minorBidi"/>
            <w:szCs w:val="24"/>
          </w:rPr>
          <w:delText>Assef et</w:delText>
        </w:r>
        <w:r>
          <w:rPr>
            <w:rFonts w:cstheme="minorBidi"/>
            <w:szCs w:val="24"/>
          </w:rPr>
          <w:delText> </w:delText>
        </w:r>
        <w:r>
          <w:rPr>
            <w:rFonts w:cstheme="minorBidi"/>
            <w:szCs w:val="24"/>
          </w:rPr>
          <w:delText xml:space="preserve"> al., 2014</w:delText>
        </w:r>
        <w:r>
          <w:rPr>
            <w:rFonts w:cstheme="minorBidi"/>
            <w:szCs w:val="24"/>
          </w:rPr>
          <w:fldChar w:fldCharType="end"/>
        </w:r>
        <w:r>
          <w:rPr>
            <w:rFonts w:cstheme="minorBidi"/>
            <w:szCs w:val="24"/>
          </w:rPr>
          <w:delText xml:space="preserve">, </w:delText>
        </w:r>
        <w:r>
          <w:rPr>
            <w:rFonts w:cstheme="minorBidi"/>
            <w:szCs w:val="24"/>
          </w:rPr>
          <w:fldChar w:fldCharType="begin"/>
        </w:r>
        <w:r>
          <w:rPr>
            <w:rFonts w:cstheme="minorBidi"/>
            <w:szCs w:val="24"/>
          </w:rPr>
          <w:delInstrText xml:space="preserve"> REF BIB_assef_initial_2016 \h </w:delInstrText>
        </w:r>
        <w:r>
          <w:rPr>
            <w:rFonts w:cstheme="minorBidi"/>
            <w:szCs w:val="24"/>
          </w:rPr>
          <w:fldChar w:fldCharType="separate"/>
        </w:r>
        <w:r>
          <w:rPr>
            <w:rFonts w:cstheme="minorBidi"/>
            <w:szCs w:val="24"/>
          </w:rPr>
          <w:delText>Assef et</w:delText>
        </w:r>
        <w:r>
          <w:rPr>
            <w:rFonts w:cstheme="minorBidi"/>
            <w:szCs w:val="24"/>
          </w:rPr>
          <w:delText> </w:delText>
        </w:r>
        <w:r>
          <w:rPr>
            <w:rFonts w:cstheme="minorBidi"/>
            <w:szCs w:val="24"/>
          </w:rPr>
          <w:delText xml:space="preserve"> al., 2016</w:delText>
        </w:r>
        <w:r>
          <w:rPr>
            <w:rFonts w:cstheme="minorBidi"/>
            <w:szCs w:val="24"/>
          </w:rPr>
          <w:fldChar w:fldCharType="end"/>
        </w:r>
        <w:r>
          <w:rPr>
            <w:rFonts w:cstheme="minorBidi"/>
            <w:szCs w:val="24"/>
          </w:rPr>
          <w:delText xml:space="preserve">, </w:delText>
        </w:r>
        <w:r>
          <w:rPr>
            <w:rFonts w:cstheme="minorBidi"/>
            <w:szCs w:val="24"/>
          </w:rPr>
          <w:fldChar w:fldCharType="begin"/>
        </w:r>
        <w:r>
          <w:rPr>
            <w:rFonts w:cstheme="minorBidi"/>
            <w:szCs w:val="24"/>
          </w:rPr>
          <w:delInstrText xml:space="preserve"> REF BIB_bharath_fpga_based_2015 \h </w:delInstrText>
        </w:r>
        <w:r>
          <w:rPr>
            <w:rFonts w:cstheme="minorBidi"/>
            <w:szCs w:val="24"/>
          </w:rPr>
          <w:fldChar w:fldCharType="separate"/>
        </w:r>
        <w:r>
          <w:rPr>
            <w:rFonts w:cstheme="minorBidi"/>
            <w:szCs w:val="24"/>
          </w:rPr>
          <w:delText>Bharath et</w:delText>
        </w:r>
        <w:r>
          <w:rPr>
            <w:rFonts w:cstheme="minorBidi"/>
            <w:szCs w:val="24"/>
          </w:rPr>
          <w:delText> </w:delText>
        </w:r>
        <w:r>
          <w:rPr>
            <w:rFonts w:cstheme="minorBidi"/>
            <w:szCs w:val="24"/>
          </w:rPr>
          <w:delText xml:space="preserve"> al., 2015b</w:delText>
        </w:r>
        <w:r>
          <w:rPr>
            <w:rFonts w:cstheme="minorBidi"/>
            <w:szCs w:val="24"/>
          </w:rPr>
          <w:fldChar w:fldCharType="end"/>
        </w:r>
        <w:r>
          <w:rPr>
            <w:rFonts w:cstheme="minorBidi"/>
            <w:szCs w:val="24"/>
          </w:rPr>
          <w:delText xml:space="preserve">, </w:delText>
        </w:r>
        <w:r>
          <w:rPr>
            <w:rFonts w:cstheme="minorBidi"/>
            <w:szCs w:val="24"/>
          </w:rPr>
          <w:fldChar w:fldCharType="begin"/>
        </w:r>
        <w:r>
          <w:rPr>
            <w:rFonts w:cstheme="minorBidi"/>
            <w:szCs w:val="24"/>
          </w:rPr>
          <w:delInstrText xml:space="preserve"> REF BIB_bharath_novel_2016 \h </w:delInstrText>
        </w:r>
        <w:r>
          <w:rPr>
            <w:rFonts w:cstheme="minorBidi"/>
            <w:szCs w:val="24"/>
          </w:rPr>
          <w:fldChar w:fldCharType="separate"/>
        </w:r>
        <w:r>
          <w:rPr>
            <w:rFonts w:cstheme="minorBidi"/>
            <w:szCs w:val="24"/>
          </w:rPr>
          <w:delText>Bharath et</w:delText>
        </w:r>
        <w:r>
          <w:rPr>
            <w:rFonts w:cstheme="minorBidi"/>
            <w:szCs w:val="24"/>
          </w:rPr>
          <w:delText> </w:delText>
        </w:r>
        <w:r>
          <w:rPr>
            <w:rFonts w:cstheme="minorBidi"/>
            <w:szCs w:val="24"/>
          </w:rPr>
          <w:delText xml:space="preserve"> al., 2016</w:delText>
        </w:r>
        <w:r>
          <w:rPr>
            <w:rFonts w:cstheme="minorBidi"/>
            <w:szCs w:val="24"/>
          </w:rPr>
          <w:fldChar w:fldCharType="end"/>
        </w:r>
        <w:r>
          <w:rPr>
            <w:rFonts w:cstheme="minorBidi"/>
            <w:szCs w:val="24"/>
          </w:rPr>
          <w:delText xml:space="preserve">, </w:delText>
        </w:r>
        <w:r>
          <w:rPr>
            <w:rFonts w:cstheme="minorBidi"/>
            <w:szCs w:val="24"/>
          </w:rPr>
          <w:fldChar w:fldCharType="begin"/>
        </w:r>
        <w:r>
          <w:rPr>
            <w:rFonts w:cstheme="minorBidi"/>
            <w:szCs w:val="24"/>
          </w:rPr>
          <w:delInstrText xml:space="preserve"> REF BIB_l</w:delInstrText>
        </w:r>
        <w:r>
          <w:rPr>
            <w:rFonts w:cstheme="minorBidi"/>
            <w:szCs w:val="24"/>
          </w:rPr>
          <w:delInstrText xml:space="preserve">ee_new_2014 \h </w:delInstrText>
        </w:r>
        <w:r>
          <w:rPr>
            <w:rFonts w:cstheme="minorBidi"/>
            <w:szCs w:val="24"/>
          </w:rPr>
          <w:fldChar w:fldCharType="separate"/>
        </w:r>
        <w:r>
          <w:rPr>
            <w:rFonts w:cstheme="minorBidi"/>
            <w:szCs w:val="24"/>
          </w:rPr>
          <w:delText>Lee et</w:delText>
        </w:r>
        <w:r>
          <w:rPr>
            <w:rFonts w:cstheme="minorBidi"/>
            <w:szCs w:val="24"/>
          </w:rPr>
          <w:delText> </w:delText>
        </w:r>
        <w:r>
          <w:rPr>
            <w:rFonts w:cstheme="minorBidi"/>
            <w:szCs w:val="24"/>
          </w:rPr>
          <w:delText xml:space="preserve"> al., 2014b</w:delText>
        </w:r>
        <w:r>
          <w:rPr>
            <w:rFonts w:cstheme="minorBidi"/>
            <w:szCs w:val="24"/>
          </w:rPr>
          <w:fldChar w:fldCharType="end"/>
        </w:r>
        <w:r>
          <w:rPr>
            <w:rFonts w:cstheme="minorBidi"/>
            <w:szCs w:val="24"/>
          </w:rPr>
          <w:delText xml:space="preserve">, </w:delText>
        </w:r>
        <w:r>
          <w:rPr>
            <w:rFonts w:cstheme="minorBidi"/>
            <w:szCs w:val="24"/>
          </w:rPr>
          <w:fldChar w:fldCharType="begin"/>
        </w:r>
        <w:r>
          <w:rPr>
            <w:rFonts w:cstheme="minorBidi"/>
            <w:szCs w:val="24"/>
          </w:rPr>
          <w:delInstrText xml:space="preserve"> REF BIB_hager_lightprobe__2017 \h </w:delInstrText>
        </w:r>
        <w:r>
          <w:rPr>
            <w:rFonts w:cstheme="minorBidi"/>
            <w:szCs w:val="24"/>
          </w:rPr>
          <w:fldChar w:fldCharType="separate"/>
        </w:r>
        <w:r>
          <w:rPr>
            <w:rFonts w:cstheme="minorBidi"/>
            <w:szCs w:val="24"/>
          </w:rPr>
          <w:delText>Hager et</w:delText>
        </w:r>
        <w:r>
          <w:rPr>
            <w:rFonts w:cstheme="minorBidi"/>
            <w:szCs w:val="24"/>
          </w:rPr>
          <w:delText> </w:delText>
        </w:r>
        <w:r>
          <w:rPr>
            <w:rFonts w:cstheme="minorBidi"/>
            <w:szCs w:val="24"/>
          </w:rPr>
          <w:delText xml:space="preserve"> al., 2017a</w:delText>
        </w:r>
        <w:r>
          <w:rPr>
            <w:rFonts w:cstheme="minorBidi"/>
            <w:szCs w:val="24"/>
          </w:rPr>
          <w:fldChar w:fldCharType="end"/>
        </w:r>
        <w:r>
          <w:rPr>
            <w:rFonts w:cstheme="minorBidi"/>
            <w:szCs w:val="24"/>
          </w:rPr>
          <w:delText xml:space="preserve">, </w:delText>
        </w:r>
        <w:r>
          <w:rPr>
            <w:rFonts w:cstheme="minorBidi"/>
            <w:szCs w:val="24"/>
          </w:rPr>
          <w:fldChar w:fldCharType="begin"/>
        </w:r>
        <w:r>
          <w:rPr>
            <w:rFonts w:cstheme="minorBidi"/>
            <w:szCs w:val="24"/>
          </w:rPr>
          <w:delInstrText xml:space="preserve"> REF BIB_bharath_compact_2018 \h </w:delInstrText>
        </w:r>
        <w:r>
          <w:rPr>
            <w:rFonts w:cstheme="minorBidi"/>
            <w:szCs w:val="24"/>
          </w:rPr>
          <w:fldChar w:fldCharType="separate"/>
        </w:r>
        <w:r>
          <w:rPr>
            <w:rFonts w:cstheme="minorBidi"/>
            <w:szCs w:val="24"/>
          </w:rPr>
          <w:delText>Bharath et</w:delText>
        </w:r>
        <w:r>
          <w:rPr>
            <w:rFonts w:cstheme="minorBidi"/>
            <w:szCs w:val="24"/>
          </w:rPr>
          <w:delText> </w:delText>
        </w:r>
        <w:r>
          <w:rPr>
            <w:rFonts w:cstheme="minorBidi"/>
            <w:szCs w:val="24"/>
          </w:rPr>
          <w:delText xml:space="preserve"> al., 2018</w:delText>
        </w:r>
        <w:r>
          <w:rPr>
            <w:rFonts w:cstheme="minorBidi"/>
            <w:szCs w:val="24"/>
          </w:rPr>
          <w:fldChar w:fldCharType="end"/>
        </w:r>
        <w:r>
          <w:rPr>
            <w:rFonts w:cstheme="minorBidi"/>
            <w:szCs w:val="24"/>
          </w:rPr>
          <w:delText xml:space="preserve">, </w:delText>
        </w:r>
        <w:r>
          <w:rPr>
            <w:rFonts w:cstheme="minorBidi"/>
            <w:szCs w:val="24"/>
          </w:rPr>
          <w:fldChar w:fldCharType="begin"/>
        </w:r>
        <w:r>
          <w:rPr>
            <w:rFonts w:cstheme="minorBidi"/>
            <w:szCs w:val="24"/>
          </w:rPr>
          <w:delInstrText xml:space="preserve"> REF BIB_kidav_architecture_2019 \h </w:delInstrText>
        </w:r>
        <w:r>
          <w:rPr>
            <w:rFonts w:cstheme="minorBidi"/>
            <w:szCs w:val="24"/>
          </w:rPr>
          <w:fldChar w:fldCharType="separate"/>
        </w:r>
        <w:r>
          <w:rPr>
            <w:rFonts w:cstheme="minorBidi"/>
            <w:szCs w:val="24"/>
          </w:rPr>
          <w:delText>Kidav et</w:delText>
        </w:r>
        <w:r>
          <w:rPr>
            <w:rFonts w:cstheme="minorBidi"/>
            <w:szCs w:val="24"/>
          </w:rPr>
          <w:delText> </w:delText>
        </w:r>
        <w:r>
          <w:rPr>
            <w:rFonts w:cstheme="minorBidi"/>
            <w:szCs w:val="24"/>
          </w:rPr>
          <w:delText xml:space="preserve"> al., 2019</w:delText>
        </w:r>
        <w:r>
          <w:rPr>
            <w:rFonts w:cstheme="minorBidi"/>
            <w:szCs w:val="24"/>
          </w:rPr>
          <w:fldChar w:fldCharType="end"/>
        </w:r>
        <w:r>
          <w:rPr>
            <w:rFonts w:cstheme="minorBidi"/>
            <w:szCs w:val="24"/>
          </w:rPr>
          <w:delText>].</w:delText>
        </w:r>
      </w:del>
      <w:ins w:id="764" w:author="Author" w:date="2021-06-19T18:34:00Z">
        <w:r>
          <w:fldChar w:fldCharType="begin"/>
        </w:r>
        <w:r>
          <w:instrText xml:space="preserve">REF BIB_assef_flexible_2015 \* MERGEFORMAT </w:instrText>
        </w:r>
        <w:r>
          <w:fldChar w:fldCharType="separate"/>
        </w:r>
        <w:r>
          <w:t>Assef et</w:t>
        </w:r>
        <w:r>
          <w:t> </w:t>
        </w:r>
        <w:r>
          <w:t xml:space="preserve"> al., 2015</w:t>
        </w:r>
        <w:r>
          <w:fldChar w:fldCharType="end"/>
        </w:r>
        <w:r>
          <w:t xml:space="preserve">, </w:t>
        </w:r>
        <w:r>
          <w:fldChar w:fldCharType="begin"/>
        </w:r>
        <w:r>
          <w:instrText>REF BIB_assef_de</w:instrText>
        </w:r>
        <w:r>
          <w:instrText xml:space="preserve">sign_2012 \* MERGEFORMAT </w:instrText>
        </w:r>
        <w:r>
          <w:fldChar w:fldCharType="separate"/>
        </w:r>
        <w:r>
          <w:t>Assef et</w:t>
        </w:r>
        <w:r>
          <w:t> </w:t>
        </w:r>
        <w:r>
          <w:t xml:space="preserve"> al., 2012</w:t>
        </w:r>
        <w:r>
          <w:fldChar w:fldCharType="end"/>
        </w:r>
        <w:r>
          <w:t xml:space="preserve">, </w:t>
        </w:r>
        <w:r>
          <w:fldChar w:fldCharType="begin"/>
        </w:r>
        <w:r>
          <w:instrText xml:space="preserve">REF BIB_assef_compact_2014 \* MERGEFORMAT </w:instrText>
        </w:r>
        <w:r>
          <w:fldChar w:fldCharType="separate"/>
        </w:r>
        <w:r>
          <w:t>Assef et</w:t>
        </w:r>
        <w:r>
          <w:t> </w:t>
        </w:r>
        <w:r>
          <w:t xml:space="preserve"> al., 2014</w:t>
        </w:r>
        <w:r>
          <w:fldChar w:fldCharType="end"/>
        </w:r>
        <w:r>
          <w:t xml:space="preserve">, </w:t>
        </w:r>
        <w:r>
          <w:fldChar w:fldCharType="begin"/>
        </w:r>
        <w:r>
          <w:instrText xml:space="preserve">REF BIB_assef_initial_2016 \* MERGEFORMAT </w:instrText>
        </w:r>
        <w:r>
          <w:fldChar w:fldCharType="separate"/>
        </w:r>
        <w:r>
          <w:t>Assef et</w:t>
        </w:r>
        <w:r>
          <w:t> </w:t>
        </w:r>
        <w:r>
          <w:t xml:space="preserve"> al., 2016</w:t>
        </w:r>
        <w:r>
          <w:fldChar w:fldCharType="end"/>
        </w:r>
        <w:r>
          <w:t xml:space="preserve">, </w:t>
        </w:r>
        <w:r>
          <w:fldChar w:fldCharType="begin"/>
        </w:r>
        <w:r>
          <w:instrText xml:space="preserve">REF BIB_bharath_fpga_based_2015 \* MERGEFORMAT </w:instrText>
        </w:r>
        <w:r>
          <w:fldChar w:fldCharType="separate"/>
        </w:r>
        <w:r>
          <w:t>Bharath et</w:t>
        </w:r>
        <w:r>
          <w:t> </w:t>
        </w:r>
        <w:r>
          <w:t xml:space="preserve"> al., 2015b</w:t>
        </w:r>
        <w:r>
          <w:fldChar w:fldCharType="end"/>
        </w:r>
        <w:r>
          <w:t xml:space="preserve">, </w:t>
        </w:r>
        <w:r>
          <w:fldChar w:fldCharType="begin"/>
        </w:r>
        <w:r>
          <w:instrText>R</w:instrText>
        </w:r>
        <w:r>
          <w:instrText xml:space="preserve">EF BIB_bharath_novel_2016 \* MERGEFORMAT </w:instrText>
        </w:r>
        <w:r>
          <w:fldChar w:fldCharType="separate"/>
        </w:r>
        <w:r>
          <w:t>Bharath et</w:t>
        </w:r>
        <w:r>
          <w:t> </w:t>
        </w:r>
        <w:r>
          <w:t xml:space="preserve"> al., 2016</w:t>
        </w:r>
        <w:r>
          <w:fldChar w:fldCharType="end"/>
        </w:r>
        <w:r>
          <w:t xml:space="preserve">, </w:t>
        </w:r>
        <w:r>
          <w:fldChar w:fldCharType="begin"/>
        </w:r>
        <w:r>
          <w:instrText xml:space="preserve">REF BIB_lee_new_2014 \* MERGEFORMAT </w:instrText>
        </w:r>
        <w:r>
          <w:fldChar w:fldCharType="separate"/>
        </w:r>
        <w:r>
          <w:t>Lee et</w:t>
        </w:r>
        <w:r>
          <w:t> </w:t>
        </w:r>
        <w:r>
          <w:t xml:space="preserve"> al., 2014b</w:t>
        </w:r>
        <w:r>
          <w:fldChar w:fldCharType="end"/>
        </w:r>
        <w:r>
          <w:t xml:space="preserve">, </w:t>
        </w:r>
        <w:r>
          <w:fldChar w:fldCharType="begin"/>
        </w:r>
        <w:r>
          <w:instrText xml:space="preserve">REF BIB_hager_lightprobe__2017 \* MERGEFORMAT </w:instrText>
        </w:r>
        <w:r>
          <w:fldChar w:fldCharType="separate"/>
        </w:r>
        <w:r>
          <w:t>Hager et</w:t>
        </w:r>
        <w:r>
          <w:t> </w:t>
        </w:r>
        <w:r>
          <w:t xml:space="preserve"> al., 2017a</w:t>
        </w:r>
        <w:r>
          <w:fldChar w:fldCharType="end"/>
        </w:r>
        <w:r>
          <w:t xml:space="preserve">, </w:t>
        </w:r>
        <w:r>
          <w:fldChar w:fldCharType="begin"/>
        </w:r>
        <w:r>
          <w:instrText xml:space="preserve">REF BIB_bharath_compact_2018 \* MERGEFORMAT </w:instrText>
        </w:r>
        <w:r>
          <w:fldChar w:fldCharType="separate"/>
        </w:r>
        <w:r>
          <w:t>Bharath et</w:t>
        </w:r>
        <w:r>
          <w:t> </w:t>
        </w:r>
        <w:r>
          <w:t xml:space="preserve"> al.</w:t>
        </w:r>
        <w:r>
          <w:t>, 2018</w:t>
        </w:r>
        <w:r>
          <w:fldChar w:fldCharType="end"/>
        </w:r>
        <w:r>
          <w:t xml:space="preserve">, </w:t>
        </w:r>
        <w:r>
          <w:fldChar w:fldCharType="begin"/>
        </w:r>
        <w:r>
          <w:instrText xml:space="preserve">REF BIB_kidav_architecture_2019 \* MERGEFORMAT </w:instrText>
        </w:r>
        <w:r>
          <w:fldChar w:fldCharType="separate"/>
        </w:r>
        <w:r>
          <w:t>Kidav et</w:t>
        </w:r>
        <w:r>
          <w:t> </w:t>
        </w:r>
        <w:r>
          <w:t xml:space="preserve"> al., 2019</w:t>
        </w:r>
        <w:r>
          <w:fldChar w:fldCharType="end"/>
        </w:r>
        <w:r>
          <w:t>].</w:t>
        </w:r>
      </w:ins>
      <w:r>
        <w:t xml:space="preserve"> </w:t>
      </w:r>
    </w:p>
    <w:p w14:paraId="5A20B699" w14:textId="43239F05" w:rsidR="00000000" w:rsidRDefault="000F4E83">
      <w:pPr>
        <w:pStyle w:val="List"/>
        <w:spacing w:before="50"/>
        <w:ind w:left="600" w:hanging="300"/>
        <w:pPrChange w:id="765" w:author="Author" w:date="2021-06-19T18:34:00Z">
          <w:pPr>
            <w:pStyle w:val="Liste"/>
            <w:spacing w:before="50"/>
            <w:ind w:left="600" w:hanging="300"/>
          </w:pPr>
        </w:pPrChange>
      </w:pPr>
      <w:r>
        <w:t>•</w:t>
      </w:r>
      <w:r>
        <w:tab/>
        <w:t xml:space="preserve">Finally, the </w:t>
      </w:r>
      <w:r>
        <w:rPr>
          <w:i/>
          <w:iCs/>
        </w:rPr>
        <w:t>MAX2082 and MAX2077</w:t>
      </w:r>
      <w:r>
        <w:t xml:space="preserve"> have 8 channels, including a high voltage pulser and transmit/receive switch (TR switch), but offer no digitization capability [</w:t>
      </w:r>
      <w:del w:id="766" w:author="Author" w:date="2021-06-19T18:34:00Z">
        <w:r>
          <w:rPr>
            <w:rFonts w:cstheme="minorBidi"/>
            <w:szCs w:val="24"/>
          </w:rPr>
          <w:fldChar w:fldCharType="begin"/>
        </w:r>
        <w:r>
          <w:rPr>
            <w:rFonts w:cstheme="minorBidi"/>
            <w:szCs w:val="24"/>
          </w:rPr>
          <w:delInstrText xml:space="preserve"> REF BIB_hewener_mobile_2019 \h </w:delInstrText>
        </w:r>
        <w:r>
          <w:rPr>
            <w:rFonts w:cstheme="minorBidi"/>
            <w:szCs w:val="24"/>
          </w:rPr>
          <w:fldChar w:fldCharType="separate"/>
        </w:r>
        <w:r>
          <w:rPr>
            <w:rFonts w:cstheme="minorBidi"/>
            <w:szCs w:val="24"/>
          </w:rPr>
          <w:delText>Hewener et</w:delText>
        </w:r>
        <w:r>
          <w:rPr>
            <w:rFonts w:cstheme="minorBidi"/>
            <w:szCs w:val="24"/>
          </w:rPr>
          <w:delText> </w:delText>
        </w:r>
        <w:r>
          <w:rPr>
            <w:rFonts w:cstheme="minorBidi"/>
            <w:szCs w:val="24"/>
          </w:rPr>
          <w:delText xml:space="preserve"> al., 2019</w:delText>
        </w:r>
        <w:r>
          <w:rPr>
            <w:rFonts w:cstheme="minorBidi"/>
            <w:szCs w:val="24"/>
          </w:rPr>
          <w:fldChar w:fldCharType="end"/>
        </w:r>
        <w:r>
          <w:rPr>
            <w:rFonts w:cstheme="minorBidi"/>
            <w:szCs w:val="24"/>
          </w:rPr>
          <w:delText xml:space="preserve">, </w:delText>
        </w:r>
        <w:r>
          <w:rPr>
            <w:rFonts w:cstheme="minorBidi"/>
            <w:szCs w:val="24"/>
          </w:rPr>
          <w:fldChar w:fldCharType="begin"/>
        </w:r>
        <w:r>
          <w:rPr>
            <w:rFonts w:cstheme="minorBidi"/>
            <w:szCs w:val="24"/>
          </w:rPr>
          <w:delInstrText xml:space="preserve"> REF BIB_weng_fpga_based_2015 \h </w:delInstrText>
        </w:r>
        <w:r>
          <w:rPr>
            <w:rFonts w:cstheme="minorBidi"/>
            <w:szCs w:val="24"/>
          </w:rPr>
          <w:fldChar w:fldCharType="separate"/>
        </w:r>
        <w:r>
          <w:rPr>
            <w:rFonts w:cstheme="minorBidi"/>
            <w:szCs w:val="24"/>
          </w:rPr>
          <w:delText>Weng et</w:delText>
        </w:r>
        <w:r>
          <w:rPr>
            <w:rFonts w:cstheme="minorBidi"/>
            <w:szCs w:val="24"/>
          </w:rPr>
          <w:delText> </w:delText>
        </w:r>
        <w:r>
          <w:rPr>
            <w:rFonts w:cstheme="minorBidi"/>
            <w:szCs w:val="24"/>
          </w:rPr>
          <w:delText xml:space="preserve"> al., 2015</w:delText>
        </w:r>
        <w:r>
          <w:rPr>
            <w:rFonts w:cstheme="minorBidi"/>
            <w:szCs w:val="24"/>
          </w:rPr>
          <w:fldChar w:fldCharType="end"/>
        </w:r>
        <w:r>
          <w:rPr>
            <w:rFonts w:cstheme="minorBidi"/>
            <w:szCs w:val="24"/>
          </w:rPr>
          <w:delText xml:space="preserve">]. </w:delText>
        </w:r>
      </w:del>
      <w:ins w:id="767" w:author="Author" w:date="2021-06-19T18:34:00Z">
        <w:r>
          <w:fldChar w:fldCharType="begin"/>
        </w:r>
        <w:r>
          <w:instrText>REF BIB_h</w:instrText>
        </w:r>
        <w:r>
          <w:instrText xml:space="preserve">ewener_mobile_2019 \* MERGEFORMAT </w:instrText>
        </w:r>
        <w:r>
          <w:fldChar w:fldCharType="separate"/>
        </w:r>
        <w:r>
          <w:t>Hewener et</w:t>
        </w:r>
        <w:r>
          <w:t> </w:t>
        </w:r>
        <w:r>
          <w:t xml:space="preserve"> al., 2019</w:t>
        </w:r>
        <w:r>
          <w:fldChar w:fldCharType="end"/>
        </w:r>
        <w:r>
          <w:t xml:space="preserve">, </w:t>
        </w:r>
        <w:r>
          <w:fldChar w:fldCharType="begin"/>
        </w:r>
        <w:r>
          <w:instrText xml:space="preserve">REF BIB_weng_fpga_based_2015 \* MERGEFORMAT </w:instrText>
        </w:r>
        <w:r>
          <w:fldChar w:fldCharType="separate"/>
        </w:r>
        <w:r>
          <w:t>Weng et</w:t>
        </w:r>
        <w:r>
          <w:t> </w:t>
        </w:r>
        <w:r>
          <w:t xml:space="preserve"> al., 2015</w:t>
        </w:r>
        <w:r>
          <w:fldChar w:fldCharType="end"/>
        </w:r>
        <w:r>
          <w:t xml:space="preserve">, </w:t>
        </w:r>
        <w:r>
          <w:fldChar w:fldCharType="begin"/>
        </w:r>
        <w:r>
          <w:instrText xml:space="preserve">REF BIB_seo_non_invasive_2018 \* MERGEFORMAT </w:instrText>
        </w:r>
        <w:r>
          <w:fldChar w:fldCharType="separate"/>
        </w:r>
        <w:r>
          <w:t>Seo, 2018</w:t>
        </w:r>
        <w:r>
          <w:fldChar w:fldCharType="end"/>
        </w:r>
        <w:r>
          <w:t xml:space="preserve">, </w:t>
        </w:r>
        <w:r>
          <w:fldChar w:fldCharType="begin"/>
        </w:r>
        <w:r>
          <w:instrText xml:space="preserve">REF BIB_sabbella_dhvani_2021 \* MERGEFORMAT </w:instrText>
        </w:r>
        <w:r>
          <w:fldChar w:fldCharType="separate"/>
        </w:r>
        <w:r>
          <w:t>Sabbella, 2021</w:t>
        </w:r>
        <w:r>
          <w:fldChar w:fldCharType="end"/>
        </w:r>
        <w:r>
          <w:t>].</w:t>
        </w:r>
      </w:ins>
    </w:p>
    <w:p w14:paraId="3409FA54" w14:textId="77777777" w:rsidR="00000000" w:rsidRDefault="000F4E83">
      <w:pPr>
        <w:spacing w:before="100"/>
        <w:ind w:firstLine="300"/>
        <w:pPrChange w:id="768" w:author="Author" w:date="2021-06-19T18:34:00Z">
          <w:pPr>
            <w:spacing w:before="60"/>
            <w:ind w:firstLine="300"/>
          </w:pPr>
        </w:pPrChange>
      </w:pPr>
      <w:r>
        <w:t xml:space="preserve">These </w:t>
      </w:r>
      <w:r>
        <w:t>AFEs all include several channels, which is not necessary for a single-element design. However, AFEs may still be useful in multi-channel designs in order to improve space and cost efficiency, and may prove useful in posterior design with improving control</w:t>
      </w:r>
      <w:r>
        <w:t>lers.</w:t>
      </w:r>
    </w:p>
    <w:p w14:paraId="7DD52DD2" w14:textId="77777777" w:rsidR="00000000" w:rsidRDefault="000F4E83">
      <w:pPr>
        <w:pStyle w:val="Heading4"/>
        <w:widowControl/>
        <w:spacing w:before="120"/>
        <w:pPrChange w:id="769" w:author="Author" w:date="2021-06-19T18:34:00Z">
          <w:pPr>
            <w:pStyle w:val="Titre4"/>
            <w:spacing w:before="120"/>
          </w:pPr>
        </w:pPrChange>
      </w:pPr>
      <w:r>
        <w:t>3.3.7  A challenge: high-voltage generation</w:t>
      </w:r>
    </w:p>
    <w:p w14:paraId="764BD22A" w14:textId="405A947E" w:rsidR="00000000" w:rsidRDefault="000F4E83">
      <w:pPr>
        <w:spacing w:before="60"/>
      </w:pPr>
      <w:r>
        <w:t>High-voltage components were also reviewed, however, the topic of efficient high-voltage sources is not considered in most publications, apart from [</w:t>
      </w:r>
      <w:del w:id="770" w:author="Author" w:date="2021-06-19T18:34:00Z">
        <w:r>
          <w:rPr>
            <w:rFonts w:cstheme="minorBidi"/>
            <w:szCs w:val="24"/>
          </w:rPr>
          <w:fldChar w:fldCharType="begin"/>
        </w:r>
        <w:r>
          <w:rPr>
            <w:rFonts w:cstheme="minorBidi"/>
            <w:szCs w:val="24"/>
          </w:rPr>
          <w:delInstrText xml:space="preserve"> REF BIB_xiao_design_2013 \h </w:delInstrText>
        </w:r>
        <w:r>
          <w:rPr>
            <w:rFonts w:cstheme="minorBidi"/>
            <w:szCs w:val="24"/>
          </w:rPr>
          <w:fldChar w:fldCharType="separate"/>
        </w:r>
        <w:r>
          <w:rPr>
            <w:rFonts w:cstheme="minorBidi"/>
            <w:szCs w:val="24"/>
          </w:rPr>
          <w:delText>Xiao et  al., 2013</w:delText>
        </w:r>
        <w:r>
          <w:rPr>
            <w:rFonts w:cstheme="minorBidi"/>
            <w:szCs w:val="24"/>
          </w:rPr>
          <w:fldChar w:fldCharType="end"/>
        </w:r>
      </w:del>
      <w:ins w:id="771" w:author="Author" w:date="2021-06-19T18:34:00Z">
        <w:r>
          <w:fldChar w:fldCharType="begin"/>
        </w:r>
        <w:r>
          <w:instrText xml:space="preserve">REF BIB_xiao_design_2013 \* MERGEFORMAT </w:instrText>
        </w:r>
        <w:r>
          <w:fldChar w:fldCharType="separate"/>
        </w:r>
        <w:r>
          <w:t>Xiao et  al., 201</w:t>
        </w:r>
        <w:r>
          <w:t>3</w:t>
        </w:r>
        <w:r>
          <w:fldChar w:fldCharType="end"/>
        </w:r>
      </w:ins>
      <w:r>
        <w:t>]. High-voltage design for ultrasound has been a particular point of interest. The ideal requirements for a good high-voltage design would involve developing a unit with a small footprint, low power consumption, and settable levels between 0 to 90V</w:t>
      </w:r>
      <w:del w:id="772" w:author="Author" w:date="2021-06-19T18:34:00Z">
        <w:r>
          <w:rPr>
            <w:rFonts w:cstheme="minorBidi"/>
            <w:szCs w:val="24"/>
          </w:rPr>
          <w:delText xml:space="preserve"> </w:delText>
        </w:r>
        <w:r>
          <w:rPr>
            <w:rFonts w:cstheme="minorBidi"/>
            <w:szCs w:val="24"/>
          </w:rPr>
          <w:delText>–</w:delText>
        </w:r>
      </w:del>
      <w:ins w:id="773" w:author="Author" w:date="2021-06-19T18:34:00Z">
        <w:r>
          <w:t>,</w:t>
        </w:r>
      </w:ins>
      <w:r>
        <w:t xml:space="preserve"> id</w:t>
      </w:r>
      <w:r>
        <w:t>eally with another source for 0 to -90V for bipolar pulses</w:t>
      </w:r>
      <w:del w:id="774" w:author="Author" w:date="2021-06-19T18:34:00Z">
        <w:r>
          <w:rPr>
            <w:rFonts w:cstheme="minorBidi"/>
            <w:szCs w:val="24"/>
          </w:rPr>
          <w:delText xml:space="preserve"> </w:delText>
        </w:r>
        <w:r>
          <w:rPr>
            <w:rFonts w:cstheme="minorBidi"/>
            <w:szCs w:val="24"/>
          </w:rPr>
          <w:delText>–</w:delText>
        </w:r>
      </w:del>
      <w:ins w:id="775" w:author="Author" w:date="2021-06-19T18:34:00Z">
        <w:r>
          <w:t>,</w:t>
        </w:r>
      </w:ins>
      <w:r>
        <w:t xml:space="preserve"> which would usually function with a current supply of 25-30mA. Early designs [</w:t>
      </w:r>
      <w:del w:id="776" w:author="Author" w:date="2021-06-19T18:34:00Z">
        <w:r>
          <w:rPr>
            <w:rFonts w:cstheme="minorBidi"/>
            <w:szCs w:val="24"/>
          </w:rPr>
          <w:fldChar w:fldCharType="begin"/>
        </w:r>
        <w:r>
          <w:rPr>
            <w:rFonts w:cstheme="minorBidi"/>
            <w:szCs w:val="24"/>
          </w:rPr>
          <w:delInstrText xml:space="preserve"> REF BIB_brown_low_cost_2002 \h </w:delInstrText>
        </w:r>
        <w:r>
          <w:rPr>
            <w:rFonts w:cstheme="minorBidi"/>
            <w:szCs w:val="24"/>
          </w:rPr>
          <w:fldChar w:fldCharType="separate"/>
        </w:r>
        <w:r>
          <w:rPr>
            <w:rFonts w:cstheme="minorBidi"/>
            <w:szCs w:val="24"/>
          </w:rPr>
          <w:delText>Brown and Lockwood, 2002</w:delText>
        </w:r>
        <w:r>
          <w:rPr>
            <w:rFonts w:cstheme="minorBidi"/>
            <w:szCs w:val="24"/>
          </w:rPr>
          <w:fldChar w:fldCharType="end"/>
        </w:r>
      </w:del>
      <w:ins w:id="777" w:author="Author" w:date="2021-06-19T18:34:00Z">
        <w:r>
          <w:fldChar w:fldCharType="begin"/>
        </w:r>
        <w:r>
          <w:instrText xml:space="preserve">REF BIB_brown_low_cost_2002 \* MERGEFORMAT </w:instrText>
        </w:r>
        <w:r>
          <w:fldChar w:fldCharType="separate"/>
        </w:r>
        <w:r>
          <w:t>Brown and Lockwood, 2002</w:t>
        </w:r>
        <w:r>
          <w:fldChar w:fldCharType="end"/>
        </w:r>
      </w:ins>
      <w:r>
        <w:t>] achieved 350V pulses with $50</w:t>
      </w:r>
      <w:r>
        <w:rPr>
          <w:w w:val="50"/>
        </w:rPr>
        <w:t> </w:t>
      </w:r>
      <w:r>
        <w:t>but finding a wo</w:t>
      </w:r>
      <w:r>
        <w:t>rking design is still a challenge today. In addition, only few researchers are sharing their designs [</w:t>
      </w:r>
      <w:del w:id="778" w:author="Author" w:date="2021-06-19T18:34:00Z">
        <w:r>
          <w:rPr>
            <w:rFonts w:cstheme="minorBidi"/>
            <w:szCs w:val="24"/>
          </w:rPr>
          <w:fldChar w:fldCharType="begin"/>
        </w:r>
        <w:r>
          <w:rPr>
            <w:rFonts w:cstheme="minorBidi"/>
            <w:szCs w:val="24"/>
          </w:rPr>
          <w:delInstrText xml:space="preserve"> REF BIB_tang_computerized_2014 \h </w:delInstrText>
        </w:r>
        <w:r>
          <w:rPr>
            <w:rFonts w:cstheme="minorBidi"/>
            <w:szCs w:val="24"/>
          </w:rPr>
          <w:fldChar w:fldCharType="separate"/>
        </w:r>
        <w:r>
          <w:rPr>
            <w:rFonts w:cstheme="minorBidi"/>
            <w:szCs w:val="24"/>
          </w:rPr>
          <w:delText>Tang and Clement, 2014</w:delText>
        </w:r>
        <w:r>
          <w:rPr>
            <w:rFonts w:cstheme="minorBidi"/>
            <w:szCs w:val="24"/>
          </w:rPr>
          <w:fldChar w:fldCharType="end"/>
        </w:r>
      </w:del>
      <w:ins w:id="779" w:author="Author" w:date="2021-06-19T18:34:00Z">
        <w:r>
          <w:fldChar w:fldCharType="begin"/>
        </w:r>
        <w:r>
          <w:instrText xml:space="preserve">REF BIB_tang_computerized_2014 \* MERGEFORMAT </w:instrText>
        </w:r>
        <w:r>
          <w:fldChar w:fldCharType="separate"/>
        </w:r>
        <w:r>
          <w:t>Tang and Clement, 2014</w:t>
        </w:r>
        <w:r>
          <w:fldChar w:fldCharType="end"/>
        </w:r>
      </w:ins>
      <w:r>
        <w:t>], even considering existing detailed datasheets provided by manufacturers [</w:t>
      </w:r>
      <w:del w:id="780" w:author="Author" w:date="2021-06-19T18:34:00Z">
        <w:r>
          <w:rPr>
            <w:rFonts w:cstheme="minorBidi"/>
            <w:szCs w:val="24"/>
          </w:rPr>
          <w:fldChar w:fldCharType="begin"/>
        </w:r>
        <w:r>
          <w:rPr>
            <w:rFonts w:cstheme="minorBidi"/>
            <w:szCs w:val="24"/>
          </w:rPr>
          <w:delInstrText xml:space="preserve"> R</w:delInstrText>
        </w:r>
        <w:r>
          <w:rPr>
            <w:rFonts w:cstheme="minorBidi"/>
            <w:szCs w:val="24"/>
          </w:rPr>
          <w:delInstrText xml:space="preserve">EF BIB_granata_designing_2020 \h </w:delInstrText>
        </w:r>
        <w:r>
          <w:rPr>
            <w:rFonts w:cstheme="minorBidi"/>
            <w:szCs w:val="24"/>
          </w:rPr>
          <w:fldChar w:fldCharType="separate"/>
        </w:r>
        <w:r>
          <w:rPr>
            <w:rFonts w:cstheme="minorBidi"/>
            <w:szCs w:val="24"/>
          </w:rPr>
          <w:delText>Granata et  al., 2020</w:delText>
        </w:r>
        <w:r>
          <w:rPr>
            <w:rFonts w:cstheme="minorBidi"/>
            <w:szCs w:val="24"/>
          </w:rPr>
          <w:fldChar w:fldCharType="end"/>
        </w:r>
      </w:del>
      <w:ins w:id="781" w:author="Author" w:date="2021-06-19T18:34:00Z">
        <w:r>
          <w:fldChar w:fldCharType="begin"/>
        </w:r>
        <w:r>
          <w:instrText>REF BIB</w:instrText>
        </w:r>
        <w:r>
          <w:instrText xml:space="preserve">_granata_designing_2020 \* MERGEFORMAT </w:instrText>
        </w:r>
        <w:r>
          <w:fldChar w:fldCharType="separate"/>
        </w:r>
        <w:r>
          <w:t>Granata et  al., 2020</w:t>
        </w:r>
        <w:r>
          <w:fldChar w:fldCharType="end"/>
        </w:r>
      </w:ins>
      <w:r>
        <w:t>]. Devices such as the LM96550 were not considered in this review because of their relative important physical size. In the open-source literature, designs used of an expensive RECOM device, pr</w:t>
      </w:r>
      <w:r>
        <w:t xml:space="preserve">oviding a 0 - 120V range, or a NMT0572SC, providing 24, 48 and 72V rails, as well as the LT3494 with a rail up to 39V. Other alternatives were considered, namely the </w:t>
      </w:r>
      <w:r>
        <w:rPr>
          <w:i/>
          <w:iCs/>
        </w:rPr>
        <w:t>MAX668</w:t>
      </w:r>
      <w:r>
        <w:t xml:space="preserve"> (which operates from O to 150V), </w:t>
      </w:r>
      <w:r>
        <w:rPr>
          <w:i/>
          <w:iCs/>
        </w:rPr>
        <w:t>MAX1856</w:t>
      </w:r>
      <w:r>
        <w:t xml:space="preserve"> (between -80V and -24V), an </w:t>
      </w:r>
      <w:r>
        <w:rPr>
          <w:i/>
          <w:iCs/>
        </w:rPr>
        <w:t>MIC3172</w:t>
      </w:r>
      <w:r>
        <w:t xml:space="preserve"> design</w:t>
      </w:r>
      <w:r>
        <w:t xml:space="preserve">, using an </w:t>
      </w:r>
      <w:r>
        <w:rPr>
          <w:i/>
          <w:iCs/>
        </w:rPr>
        <w:t>HV9150</w:t>
      </w:r>
      <w:r>
        <w:t xml:space="preserve"> to reach up to 200V, or a </w:t>
      </w:r>
      <w:r>
        <w:rPr>
          <w:i/>
          <w:iCs/>
        </w:rPr>
        <w:t>MAX15031</w:t>
      </w:r>
      <w:r>
        <w:t xml:space="preserve"> of up to 80V. The </w:t>
      </w:r>
      <w:r>
        <w:rPr>
          <w:i/>
          <w:iCs/>
        </w:rPr>
        <w:t>DRV8662</w:t>
      </w:r>
      <w:r>
        <w:t xml:space="preserve"> family, including the DRV2700, also has been used to provide rails for up to 105V. Older devices were seen using integrated devices, such as the PICO 5SM250S DC-DC. </w:t>
      </w:r>
    </w:p>
    <w:p w14:paraId="55CA7F48" w14:textId="7C45AD6C" w:rsidR="00000000" w:rsidRDefault="000F4E83">
      <w:pPr>
        <w:ind w:firstLine="300"/>
      </w:pPr>
      <w:r>
        <w:t>In order to</w:t>
      </w:r>
      <w:r>
        <w:t xml:space="preserve"> optimize power consumption, electrical impedance matching [</w:t>
      </w:r>
      <w:del w:id="782" w:author="Author" w:date="2021-06-19T18:34:00Z">
        <w:r>
          <w:rPr>
            <w:rFonts w:cstheme="minorBidi"/>
            <w:szCs w:val="24"/>
          </w:rPr>
          <w:fldChar w:fldCharType="begin"/>
        </w:r>
        <w:r>
          <w:rPr>
            <w:rFonts w:cstheme="minorBidi"/>
            <w:szCs w:val="24"/>
          </w:rPr>
          <w:delInstrText xml:space="preserve"> REF BIB_rathod_review_2019 \h </w:delInstrText>
        </w:r>
        <w:r>
          <w:rPr>
            <w:rFonts w:cstheme="minorBidi"/>
            <w:szCs w:val="24"/>
          </w:rPr>
          <w:fldChar w:fldCharType="separate"/>
        </w:r>
        <w:r>
          <w:rPr>
            <w:rFonts w:cstheme="minorBidi"/>
            <w:szCs w:val="24"/>
          </w:rPr>
          <w:delText>Rathod, 2019</w:delText>
        </w:r>
        <w:r>
          <w:rPr>
            <w:rFonts w:cstheme="minorBidi"/>
            <w:szCs w:val="24"/>
          </w:rPr>
          <w:fldChar w:fldCharType="end"/>
        </w:r>
      </w:del>
      <w:ins w:id="783" w:author="Author" w:date="2021-06-19T18:34:00Z">
        <w:r>
          <w:fldChar w:fldCharType="begin"/>
        </w:r>
        <w:r>
          <w:instrText xml:space="preserve">REF BIB_rathod_review_2019 \* MERGEFORMAT </w:instrText>
        </w:r>
        <w:r>
          <w:fldChar w:fldCharType="separate"/>
        </w:r>
        <w:r>
          <w:t>Rathod, 2019</w:t>
        </w:r>
        <w:r>
          <w:fldChar w:fldCharType="end"/>
        </w:r>
      </w:ins>
      <w:r>
        <w:t>] has to be used to improve the level of energy transmitted to the transducer, especially with low-cost vector network analyzer (VNAs), lik</w:t>
      </w:r>
      <w:r>
        <w:t>e the 40$ NanoVNA, usable in MHz-range transducers), which has allowed for some interesting developments [</w:t>
      </w:r>
      <w:del w:id="784" w:author="Author" w:date="2021-06-19T18:34:00Z">
        <w:r>
          <w:rPr>
            <w:rFonts w:cstheme="minorBidi"/>
            <w:szCs w:val="24"/>
          </w:rPr>
          <w:fldChar w:fldCharType="begin"/>
        </w:r>
        <w:r>
          <w:rPr>
            <w:rFonts w:cstheme="minorBidi"/>
            <w:szCs w:val="24"/>
          </w:rPr>
          <w:delInstrText xml:space="preserve"> REF BIB_garcia_rodriguez_low_2010 \h </w:delInstrText>
        </w:r>
        <w:r>
          <w:rPr>
            <w:rFonts w:cstheme="minorBidi"/>
            <w:szCs w:val="24"/>
          </w:rPr>
          <w:fldChar w:fldCharType="separate"/>
        </w:r>
        <w:r>
          <w:rPr>
            <w:rFonts w:cstheme="minorBidi"/>
            <w:szCs w:val="24"/>
          </w:rPr>
          <w:delText>Garcia-Rodriguez et  al., 2010</w:delText>
        </w:r>
        <w:r>
          <w:rPr>
            <w:rFonts w:cstheme="minorBidi"/>
            <w:szCs w:val="24"/>
          </w:rPr>
          <w:fldChar w:fldCharType="end"/>
        </w:r>
        <w:r>
          <w:rPr>
            <w:rFonts w:cstheme="minorBidi"/>
            <w:szCs w:val="24"/>
          </w:rPr>
          <w:delText xml:space="preserve">, </w:delText>
        </w:r>
        <w:r>
          <w:rPr>
            <w:rFonts w:cstheme="minorBidi"/>
            <w:szCs w:val="24"/>
          </w:rPr>
          <w:fldChar w:fldCharType="begin"/>
        </w:r>
        <w:r>
          <w:rPr>
            <w:rFonts w:cstheme="minorBidi"/>
            <w:szCs w:val="24"/>
          </w:rPr>
          <w:delInstrText xml:space="preserve"> REF BIB_wei_design_2020 \h </w:delInstrText>
        </w:r>
        <w:r>
          <w:rPr>
            <w:rFonts w:cstheme="minorBidi"/>
            <w:szCs w:val="24"/>
          </w:rPr>
          <w:fldChar w:fldCharType="separate"/>
        </w:r>
        <w:r>
          <w:rPr>
            <w:rFonts w:cstheme="minorBidi"/>
            <w:szCs w:val="24"/>
          </w:rPr>
          <w:delText>Wei et  al., 2020</w:delText>
        </w:r>
        <w:r>
          <w:rPr>
            <w:rFonts w:cstheme="minorBidi"/>
            <w:szCs w:val="24"/>
          </w:rPr>
          <w:fldChar w:fldCharType="end"/>
        </w:r>
      </w:del>
      <w:ins w:id="785" w:author="Author" w:date="2021-06-19T18:34:00Z">
        <w:r>
          <w:fldChar w:fldCharType="begin"/>
        </w:r>
        <w:r>
          <w:instrText xml:space="preserve">REF BIB_garcia_rodriguez_low_2010 \* MERGEFORMAT </w:instrText>
        </w:r>
        <w:r>
          <w:fldChar w:fldCharType="separate"/>
        </w:r>
        <w:r>
          <w:t>Garcia-Rodriguez et  al., 2010</w:t>
        </w:r>
        <w:r>
          <w:fldChar w:fldCharType="end"/>
        </w:r>
        <w:r>
          <w:t xml:space="preserve">, </w:t>
        </w:r>
        <w:r>
          <w:fldChar w:fldCharType="begin"/>
        </w:r>
        <w:r>
          <w:instrText xml:space="preserve">REF BIB_wei_design_2020 \* MERGEFORMAT </w:instrText>
        </w:r>
        <w:r>
          <w:fldChar w:fldCharType="separate"/>
        </w:r>
        <w:r>
          <w:t>Wei et  al., 2020</w:t>
        </w:r>
        <w:r>
          <w:fldChar w:fldCharType="end"/>
        </w:r>
      </w:ins>
      <w:r>
        <w:t>] and can be used for improving the overall signal-to-noise ratio.</w:t>
      </w:r>
    </w:p>
    <w:p w14:paraId="5481C7E5" w14:textId="77777777" w:rsidR="00000000" w:rsidRDefault="000F4E83">
      <w:pPr>
        <w:pStyle w:val="Heading4"/>
        <w:widowControl/>
        <w:spacing w:before="120"/>
        <w:pPrChange w:id="786" w:author="Author" w:date="2021-06-19T18:34:00Z">
          <w:pPr>
            <w:pStyle w:val="Titre4"/>
            <w:spacing w:before="120"/>
          </w:pPr>
        </w:pPrChange>
      </w:pPr>
      <w:r>
        <w:t>3.3.8  Mechanical sweeping</w:t>
      </w:r>
    </w:p>
    <w:p w14:paraId="11DE74C3" w14:textId="4F6AA818" w:rsidR="00000000" w:rsidRDefault="000F4E83">
      <w:pPr>
        <w:spacing w:before="60"/>
      </w:pPr>
      <w:r>
        <w:t>When designing any 2D ultrasound imager, a system capable of sweeping the space to be imaged is required. To minimize hardware costs, the space can be imaged by m</w:t>
      </w:r>
      <w:r>
        <w:t>echanically sweeping a single piezoelectric element across the target scene</w:t>
      </w:r>
      <w:del w:id="787" w:author="Author" w:date="2021-06-19T18:34:00Z">
        <w:r>
          <w:rPr>
            <w:rFonts w:cstheme="minorBidi"/>
            <w:szCs w:val="24"/>
          </w:rPr>
          <w:delText>,</w:delText>
        </w:r>
      </w:del>
      <w:ins w:id="788" w:author="Author" w:date="2021-06-19T18:34:00Z">
        <w:r>
          <w:t xml:space="preserve"> [</w:t>
        </w:r>
        <w:r>
          <w:fldChar w:fldCharType="begin"/>
        </w:r>
        <w:r>
          <w:instrText xml:space="preserve">REF BIB_shaw_mechanical_1977 \* MERGEFORMAT </w:instrText>
        </w:r>
        <w:r>
          <w:fldChar w:fldCharType="separate"/>
        </w:r>
        <w:r>
          <w:t>Shaw, 1977</w:t>
        </w:r>
        <w:r>
          <w:fldChar w:fldCharType="end"/>
        </w:r>
        <w:r>
          <w:t xml:space="preserve">, </w:t>
        </w:r>
        <w:r>
          <w:fldChar w:fldCharType="begin"/>
        </w:r>
        <w:r>
          <w:instrText xml:space="preserve">REF BIB_matzuk_novel_1978 \* MERGEFORMAT </w:instrText>
        </w:r>
        <w:r>
          <w:fldChar w:fldCharType="separate"/>
        </w:r>
        <w:r>
          <w:t>Matzuk and Skolnick, 1978</w:t>
        </w:r>
        <w:r>
          <w:fldChar w:fldCharType="end"/>
        </w:r>
        <w:r>
          <w:t xml:space="preserve">, </w:t>
        </w:r>
        <w:r>
          <w:fldChar w:fldCharType="begin"/>
        </w:r>
        <w:r>
          <w:instrText xml:space="preserve">REF BIB_wilkinson_principles_1981 \* MERGEFORMAT </w:instrText>
        </w:r>
        <w:r>
          <w:fldChar w:fldCharType="separate"/>
        </w:r>
        <w:r>
          <w:t>Wilkinson, 1981</w:t>
        </w:r>
        <w:r>
          <w:fldChar w:fldCharType="end"/>
        </w:r>
        <w:r>
          <w:t>],</w:t>
        </w:r>
      </w:ins>
      <w:r>
        <w:t xml:space="preserve"> therefore requiring only a single channel of electronic hardware for data acquisition [</w:t>
      </w:r>
      <w:del w:id="789" w:author="Author" w:date="2021-06-19T18:34:00Z">
        <w:r>
          <w:rPr>
            <w:rFonts w:cstheme="minorBidi"/>
            <w:szCs w:val="24"/>
          </w:rPr>
          <w:fldChar w:fldCharType="begin"/>
        </w:r>
        <w:r>
          <w:rPr>
            <w:rFonts w:cstheme="minorBidi"/>
            <w:szCs w:val="24"/>
          </w:rPr>
          <w:delInstrText xml:space="preserve"> REF BIB_saijo_development_nodate \h </w:delInstrText>
        </w:r>
        <w:r>
          <w:rPr>
            <w:rFonts w:cstheme="minorBidi"/>
            <w:szCs w:val="24"/>
          </w:rPr>
          <w:fldChar w:fldCharType="separate"/>
        </w:r>
        <w:r>
          <w:rPr>
            <w:rFonts w:cstheme="minorBidi"/>
            <w:szCs w:val="24"/>
          </w:rPr>
          <w:delText xml:space="preserve">Saijo, </w:delText>
        </w:r>
        <w:r>
          <w:rPr>
            <w:rFonts w:cstheme="minorBidi"/>
            <w:szCs w:val="24"/>
          </w:rPr>
          <w:fldChar w:fldCharType="end"/>
        </w:r>
        <w:r>
          <w:rPr>
            <w:rFonts w:cstheme="minorBidi"/>
            <w:szCs w:val="24"/>
          </w:rPr>
          <w:delText>].</w:delText>
        </w:r>
      </w:del>
      <w:ins w:id="790" w:author="Author" w:date="2021-06-19T18:34:00Z">
        <w:r>
          <w:fldChar w:fldCharType="begin"/>
        </w:r>
        <w:r>
          <w:instrText xml:space="preserve">REF BIB_saijo_development_nodate \* MERGEFORMAT </w:instrText>
        </w:r>
        <w:r>
          <w:fldChar w:fldCharType="separate"/>
        </w:r>
        <w:r>
          <w:t xml:space="preserve">Saijo, </w:t>
        </w:r>
        <w:r>
          <w:fldChar w:fldCharType="end"/>
        </w:r>
        <w:r>
          <w:t>].</w:t>
        </w:r>
      </w:ins>
      <w:r>
        <w:t xml:space="preserve"> This sweeping principle has been used in several experimental setups, including [</w:t>
      </w:r>
      <w:del w:id="791" w:author="Author" w:date="2021-06-19T18:34:00Z">
        <w:r>
          <w:rPr>
            <w:rFonts w:cstheme="minorBidi"/>
            <w:szCs w:val="24"/>
          </w:rPr>
          <w:fldChar w:fldCharType="begin"/>
        </w:r>
        <w:r>
          <w:rPr>
            <w:rFonts w:cstheme="minorBidi"/>
            <w:szCs w:val="24"/>
          </w:rPr>
          <w:delInstrText xml:space="preserve"> REF BI</w:delInstrText>
        </w:r>
        <w:r>
          <w:rPr>
            <w:rFonts w:cstheme="minorBidi"/>
            <w:szCs w:val="24"/>
          </w:rPr>
          <w:delInstrText xml:space="preserve">B_chang_low_cost_2009 \h </w:delInstrText>
        </w:r>
        <w:r>
          <w:rPr>
            <w:rFonts w:cstheme="minorBidi"/>
            <w:szCs w:val="24"/>
          </w:rPr>
          <w:fldChar w:fldCharType="separate"/>
        </w:r>
        <w:r>
          <w:rPr>
            <w:rFonts w:cstheme="minorBidi"/>
            <w:szCs w:val="24"/>
          </w:rPr>
          <w:delText>Chang et  al., 2009</w:delText>
        </w:r>
        <w:r>
          <w:rPr>
            <w:rFonts w:cstheme="minorBidi"/>
            <w:szCs w:val="24"/>
          </w:rPr>
          <w:fldChar w:fldCharType="end"/>
        </w:r>
      </w:del>
      <w:ins w:id="792" w:author="Author" w:date="2021-06-19T18:34:00Z">
        <w:r>
          <w:fldChar w:fldCharType="begin"/>
        </w:r>
        <w:r>
          <w:instrText>REF BI</w:instrText>
        </w:r>
        <w:r>
          <w:instrText xml:space="preserve">B_chang_low_cost_2009 \* MERGEFORMAT </w:instrText>
        </w:r>
        <w:r>
          <w:fldChar w:fldCharType="separate"/>
        </w:r>
        <w:r>
          <w:t>Chang et  al., 2009</w:t>
        </w:r>
        <w:r>
          <w:fldChar w:fldCharType="end"/>
        </w:r>
      </w:ins>
      <w:r>
        <w:t>], and was used in older mechanical probes, which are based on either continuous rotation (Kretztechnik AR3 4/5B/A, ATL 724A, ... ) of the transducer to accommodate plane sweeping</w:t>
      </w:r>
      <w:del w:id="793" w:author="Author" w:date="2021-06-19T18:34:00Z">
        <w:r>
          <w:rPr>
            <w:rFonts w:cstheme="minorBidi"/>
            <w:szCs w:val="24"/>
          </w:rPr>
          <w:delText>,</w:delText>
        </w:r>
      </w:del>
      <w:ins w:id="794" w:author="Author" w:date="2021-06-19T18:34:00Z">
        <w:r>
          <w:t xml:space="preserve"> [</w:t>
        </w:r>
        <w:r>
          <w:fldChar w:fldCharType="begin"/>
        </w:r>
        <w:r>
          <w:instrText>REF BIB_holm_new</w:instrText>
        </w:r>
        <w:r>
          <w:instrText xml:space="preserve">_1975 \* MERGEFORMAT </w:instrText>
        </w:r>
        <w:r>
          <w:fldChar w:fldCharType="separate"/>
        </w:r>
        <w:r>
          <w:t>Holm et  al., 1975</w:t>
        </w:r>
        <w:r>
          <w:fldChar w:fldCharType="end"/>
        </w:r>
        <w:r>
          <w:t>],</w:t>
        </w:r>
      </w:ins>
      <w:r>
        <w:t xml:space="preserve"> sometimes with multiple transducers to allow for multiple images per rotation or with mechanical sweeps (Interspec Apogee, Diasonics probes, Kretztechnik AW14/5B/A, HP 21412A, ... </w:t>
      </w:r>
      <w:del w:id="795" w:author="Author" w:date="2021-06-19T18:34:00Z">
        <w:r>
          <w:rPr>
            <w:rFonts w:cstheme="minorBidi"/>
            <w:szCs w:val="24"/>
          </w:rPr>
          <w:delText>).</w:delText>
        </w:r>
      </w:del>
      <w:ins w:id="796" w:author="Author" w:date="2021-06-19T18:34:00Z">
        <w:r>
          <w:t>) [</w:t>
        </w:r>
        <w:r>
          <w:fldChar w:fldCharType="begin"/>
        </w:r>
        <w:r>
          <w:instrText>REF BIB_jonveaux_review_2019</w:instrText>
        </w:r>
        <w:r>
          <w:instrText xml:space="preserve"> \* MERGEFORMAT </w:instrText>
        </w:r>
        <w:r>
          <w:fldChar w:fldCharType="separate"/>
        </w:r>
        <w:r>
          <w:t>Jonveaux, 2019a</w:t>
        </w:r>
        <w:r>
          <w:fldChar w:fldCharType="end"/>
        </w:r>
        <w:r>
          <w:t>].</w:t>
        </w:r>
      </w:ins>
      <w:r>
        <w:t xml:space="preserve"> This approach was initially more commonly seen in intra-cavity probes, due to space constraints</w:t>
      </w:r>
      <w:del w:id="797" w:author="Author" w:date="2021-06-19T18:34:00Z">
        <w:r>
          <w:rPr>
            <w:rFonts w:cstheme="minorBidi"/>
            <w:szCs w:val="24"/>
          </w:rPr>
          <w:delText>.</w:delText>
        </w:r>
      </w:del>
      <w:ins w:id="798" w:author="Author" w:date="2021-06-19T18:34:00Z">
        <w:r>
          <w:t xml:space="preserve"> [</w:t>
        </w:r>
        <w:r>
          <w:fldChar w:fldCharType="begin"/>
        </w:r>
        <w:r>
          <w:instrText xml:space="preserve">REF BIB_hisanaga_high_1980 \* MERGEFORMAT </w:instrText>
        </w:r>
        <w:r>
          <w:fldChar w:fldCharType="separate"/>
        </w:r>
        <w:r>
          <w:t>Hisanaga et  al., 1980</w:t>
        </w:r>
        <w:r>
          <w:fldChar w:fldCharType="end"/>
        </w:r>
        <w:r>
          <w:t>].</w:t>
        </w:r>
      </w:ins>
      <w:r>
        <w:t xml:space="preserve"> </w:t>
      </w:r>
    </w:p>
    <w:p w14:paraId="1E3204C7" w14:textId="36B709DA" w:rsidR="00000000" w:rsidRDefault="000F4E83">
      <w:pPr>
        <w:ind w:firstLine="300"/>
      </w:pPr>
      <w:r>
        <w:t>For cardiac scans of small animals, heartbeat and t</w:t>
      </w:r>
      <w:r>
        <w:t>arget size require in excess of 100 frames per second (fps) with a spatial resolution of 100um or less: [</w:t>
      </w:r>
      <w:del w:id="799" w:author="Author" w:date="2021-06-19T18:34:00Z">
        <w:r>
          <w:rPr>
            <w:rFonts w:cstheme="minorBidi"/>
            <w:szCs w:val="24"/>
          </w:rPr>
          <w:fldChar w:fldCharType="begin"/>
        </w:r>
        <w:r>
          <w:rPr>
            <w:rFonts w:cstheme="minorBidi"/>
            <w:szCs w:val="24"/>
          </w:rPr>
          <w:delInstrText xml:space="preserve"> REF BIB_lei_high_frame_nodate \h </w:delInstrText>
        </w:r>
        <w:r>
          <w:rPr>
            <w:rFonts w:cstheme="minorBidi"/>
            <w:szCs w:val="24"/>
          </w:rPr>
          <w:fldChar w:fldCharType="separate"/>
        </w:r>
        <w:r>
          <w:rPr>
            <w:rFonts w:cstheme="minorBidi"/>
            <w:szCs w:val="24"/>
          </w:rPr>
          <w:delText xml:space="preserve">Lei, </w:delText>
        </w:r>
        <w:r>
          <w:rPr>
            <w:rFonts w:cstheme="minorBidi"/>
            <w:szCs w:val="24"/>
          </w:rPr>
          <w:fldChar w:fldCharType="end"/>
        </w:r>
      </w:del>
      <w:ins w:id="800" w:author="Author" w:date="2021-06-19T18:34:00Z">
        <w:r>
          <w:fldChar w:fldCharType="begin"/>
        </w:r>
        <w:r>
          <w:instrText xml:space="preserve">REF BIB_lei_high_frame_nodate \* MERGEFORMAT </w:instrText>
        </w:r>
        <w:r>
          <w:fldChar w:fldCharType="separate"/>
        </w:r>
        <w:r>
          <w:t xml:space="preserve">Lei, </w:t>
        </w:r>
        <w:r>
          <w:fldChar w:fldCharType="end"/>
        </w:r>
      </w:ins>
      <w:r>
        <w:t>] implemented for example a 30-50 MHz real-time ultrasound single-element device that scans at 130</w:t>
      </w:r>
      <w:r>
        <w:t xml:space="preserve"> fps. Higher frequencies imaging transducers are relatively smaller in size, which makes them ideal candidates for mechanical sweeping when arrays are too large. However, this implies strong positioning control and precision motors, requiring, for example,</w:t>
      </w:r>
      <w:r>
        <w:t xml:space="preserve"> optical encoder and piezoelectric motors [</w:t>
      </w:r>
      <w:del w:id="801" w:author="Author" w:date="2021-06-19T18:34:00Z">
        <w:r>
          <w:rPr>
            <w:rFonts w:cstheme="minorBidi"/>
            <w:szCs w:val="24"/>
          </w:rPr>
          <w:fldChar w:fldCharType="begin"/>
        </w:r>
        <w:r>
          <w:rPr>
            <w:rFonts w:cstheme="minorBidi"/>
            <w:szCs w:val="24"/>
          </w:rPr>
          <w:delInstrText xml:space="preserve"> REF BIB_carotenuto_very_2004 \h </w:delInstrText>
        </w:r>
        <w:r>
          <w:rPr>
            <w:rFonts w:cstheme="minorBidi"/>
            <w:szCs w:val="24"/>
          </w:rPr>
          <w:fldChar w:fldCharType="separate"/>
        </w:r>
        <w:r>
          <w:rPr>
            <w:rFonts w:cstheme="minorBidi"/>
            <w:szCs w:val="24"/>
          </w:rPr>
          <w:delText>Carotenuto et  al., 2004</w:delText>
        </w:r>
        <w:r>
          <w:rPr>
            <w:rFonts w:cstheme="minorBidi"/>
            <w:szCs w:val="24"/>
          </w:rPr>
          <w:fldChar w:fldCharType="end"/>
        </w:r>
      </w:del>
      <w:ins w:id="802" w:author="Author" w:date="2021-06-19T18:34:00Z">
        <w:r>
          <w:fldChar w:fldCharType="begin"/>
        </w:r>
        <w:r>
          <w:instrText xml:space="preserve">REF BIB_carotenuto_very_2004 \* MERGEFORMAT </w:instrText>
        </w:r>
        <w:r>
          <w:fldChar w:fldCharType="separate"/>
        </w:r>
        <w:r>
          <w:t>Carotenuto et  al., 2004</w:t>
        </w:r>
        <w:r>
          <w:fldChar w:fldCharType="end"/>
        </w:r>
      </w:ins>
      <w:r>
        <w:t>], with a requirement of injecting as little noise as possible on the analog processing path. Other uses of piezoelectric actuators include th</w:t>
      </w:r>
      <w:r>
        <w:t>e use of bimorphs [</w:t>
      </w:r>
      <w:del w:id="803" w:author="Author" w:date="2021-06-19T18:34:00Z">
        <w:r>
          <w:rPr>
            <w:rFonts w:cstheme="minorBidi"/>
            <w:szCs w:val="24"/>
          </w:rPr>
          <w:fldChar w:fldCharType="begin"/>
        </w:r>
        <w:r>
          <w:rPr>
            <w:rFonts w:cstheme="minorBidi"/>
            <w:szCs w:val="24"/>
          </w:rPr>
          <w:delInstrText xml:space="preserve"> REF BIB_bezanson_low_cost_2011 \h </w:delInstrText>
        </w:r>
        <w:r>
          <w:rPr>
            <w:rFonts w:cstheme="minorBidi"/>
            <w:szCs w:val="24"/>
          </w:rPr>
          <w:fldChar w:fldCharType="separate"/>
        </w:r>
        <w:r>
          <w:rPr>
            <w:rFonts w:cstheme="minorBidi"/>
            <w:szCs w:val="24"/>
          </w:rPr>
          <w:delText>Bezanson et  al., 2011</w:delText>
        </w:r>
        <w:r>
          <w:rPr>
            <w:rFonts w:cstheme="minorBidi"/>
            <w:szCs w:val="24"/>
          </w:rPr>
          <w:fldChar w:fldCharType="end"/>
        </w:r>
      </w:del>
      <w:ins w:id="804" w:author="Author" w:date="2021-06-19T18:34:00Z">
        <w:r>
          <w:fldChar w:fldCharType="begin"/>
        </w:r>
        <w:r>
          <w:instrText xml:space="preserve">REF BIB_bezanson_low_cost_2011 \* MERGEFORMAT </w:instrText>
        </w:r>
        <w:r>
          <w:fldChar w:fldCharType="separate"/>
        </w:r>
        <w:r>
          <w:t>Bezanson et  al., 2011</w:t>
        </w:r>
        <w:r>
          <w:fldChar w:fldCharType="end"/>
        </w:r>
      </w:ins>
      <w:r>
        <w:t>], reaching 130fps for electromagnetic motors. Still, the weight borne by the actuator has to be limited [</w:t>
      </w:r>
      <w:del w:id="805" w:author="Author" w:date="2021-06-19T18:34:00Z">
        <w:r>
          <w:rPr>
            <w:rFonts w:cstheme="minorBidi"/>
            <w:szCs w:val="24"/>
          </w:rPr>
          <w:fldChar w:fldCharType="begin"/>
        </w:r>
        <w:r>
          <w:rPr>
            <w:rFonts w:cstheme="minorBidi"/>
            <w:szCs w:val="24"/>
          </w:rPr>
          <w:delInstrText xml:space="preserve"> REF BIB_brown_low_2013 \h </w:delInstrText>
        </w:r>
        <w:r>
          <w:rPr>
            <w:rFonts w:cstheme="minorBidi"/>
            <w:szCs w:val="24"/>
          </w:rPr>
          <w:fldChar w:fldCharType="separate"/>
        </w:r>
        <w:r>
          <w:rPr>
            <w:rFonts w:cstheme="minorBidi"/>
            <w:szCs w:val="24"/>
          </w:rPr>
          <w:delText>Brown et  al., 201</w:delText>
        </w:r>
        <w:r>
          <w:rPr>
            <w:rFonts w:cstheme="minorBidi"/>
            <w:szCs w:val="24"/>
          </w:rPr>
          <w:delText>3</w:delText>
        </w:r>
        <w:r>
          <w:rPr>
            <w:rFonts w:cstheme="minorBidi"/>
            <w:szCs w:val="24"/>
          </w:rPr>
          <w:fldChar w:fldCharType="end"/>
        </w:r>
        <w:r>
          <w:rPr>
            <w:rFonts w:cstheme="minorBidi"/>
            <w:szCs w:val="24"/>
          </w:rPr>
          <w:delText xml:space="preserve">, </w:delText>
        </w:r>
        <w:r>
          <w:rPr>
            <w:rFonts w:cstheme="minorBidi"/>
            <w:szCs w:val="24"/>
          </w:rPr>
          <w:fldChar w:fldCharType="begin"/>
        </w:r>
        <w:r>
          <w:rPr>
            <w:rFonts w:cstheme="minorBidi"/>
            <w:szCs w:val="24"/>
          </w:rPr>
          <w:delInstrText xml:space="preserve"> REF BIB_huang_novel_2015 \h </w:delInstrText>
        </w:r>
        <w:r>
          <w:rPr>
            <w:rFonts w:cstheme="minorBidi"/>
            <w:szCs w:val="24"/>
          </w:rPr>
          <w:fldChar w:fldCharType="separate"/>
        </w:r>
        <w:r>
          <w:rPr>
            <w:rFonts w:cstheme="minorBidi"/>
            <w:szCs w:val="24"/>
          </w:rPr>
          <w:delText>Huang and Zou, 2015</w:delText>
        </w:r>
        <w:r>
          <w:rPr>
            <w:rFonts w:cstheme="minorBidi"/>
            <w:szCs w:val="24"/>
          </w:rPr>
          <w:fldChar w:fldCharType="end"/>
        </w:r>
        <w:r>
          <w:rPr>
            <w:rFonts w:cstheme="minorBidi"/>
            <w:szCs w:val="24"/>
          </w:rPr>
          <w:delText>], a constraint also satisfied by MEMs [</w:delText>
        </w:r>
        <w:r>
          <w:rPr>
            <w:rFonts w:cstheme="minorBidi"/>
            <w:szCs w:val="24"/>
          </w:rPr>
          <w:fldChar w:fldCharType="begin"/>
        </w:r>
        <w:r>
          <w:rPr>
            <w:rFonts w:cstheme="minorBidi"/>
            <w:szCs w:val="24"/>
          </w:rPr>
          <w:delInstrText xml:space="preserve"> REF BIB_choi_versatile_2020 \h </w:delInstrText>
        </w:r>
        <w:r>
          <w:rPr>
            <w:rFonts w:cstheme="minorBidi"/>
            <w:szCs w:val="24"/>
          </w:rPr>
          <w:fldChar w:fldCharType="separate"/>
        </w:r>
        <w:r>
          <w:rPr>
            <w:rFonts w:cstheme="minorBidi"/>
            <w:szCs w:val="24"/>
          </w:rPr>
          <w:delText>Choi et  al., 2020</w:delText>
        </w:r>
        <w:r>
          <w:rPr>
            <w:rFonts w:cstheme="minorBidi"/>
            <w:szCs w:val="24"/>
          </w:rPr>
          <w:fldChar w:fldCharType="end"/>
        </w:r>
      </w:del>
      <w:ins w:id="806" w:author="Author" w:date="2021-06-19T18:34:00Z">
        <w:r>
          <w:fldChar w:fldCharType="begin"/>
        </w:r>
        <w:r>
          <w:instrText xml:space="preserve">REF BIB_brown_low_2013 \* MERGEFORMAT </w:instrText>
        </w:r>
        <w:r>
          <w:fldChar w:fldCharType="separate"/>
        </w:r>
        <w:r>
          <w:t>Brown et  al., 2013</w:t>
        </w:r>
        <w:r>
          <w:fldChar w:fldCharType="end"/>
        </w:r>
        <w:r>
          <w:t xml:space="preserve">, </w:t>
        </w:r>
        <w:r>
          <w:fldChar w:fldCharType="begin"/>
        </w:r>
        <w:r>
          <w:instrText xml:space="preserve">REF BIB_huang_novel_2015 \* MERGEFORMAT </w:instrText>
        </w:r>
        <w:r>
          <w:fldChar w:fldCharType="separate"/>
        </w:r>
        <w:r>
          <w:t>Huang and Zou, 2015</w:t>
        </w:r>
        <w:r>
          <w:fldChar w:fldCharType="end"/>
        </w:r>
        <w:r>
          <w:t>], a constraint also satisfied by MEMs [</w:t>
        </w:r>
        <w:r>
          <w:fldChar w:fldCharType="begin"/>
        </w:r>
        <w:r>
          <w:instrText xml:space="preserve">REF BIB_choi_versatile_2020 \* MERGEFORMAT </w:instrText>
        </w:r>
        <w:r>
          <w:fldChar w:fldCharType="separate"/>
        </w:r>
        <w:r>
          <w:t>Choi et  al., 2020</w:t>
        </w:r>
        <w:r>
          <w:fldChar w:fldCharType="end"/>
        </w:r>
        <w:r>
          <w:t>]. Alternatively, the use of mobile acoustic mirrors with fixed transducers was consider</w:t>
        </w:r>
        <w:r>
          <w:t>ed [</w:t>
        </w:r>
        <w:r>
          <w:fldChar w:fldCharType="begin"/>
        </w:r>
        <w:r>
          <w:instrText xml:space="preserve">REF BIB_havlice_medical_1979 \* MERGEFORMAT </w:instrText>
        </w:r>
        <w:r>
          <w:fldChar w:fldCharType="separate"/>
        </w:r>
        <w:r>
          <w:t>Havlice and Taenzer, 1979</w:t>
        </w:r>
        <w:r>
          <w:fldChar w:fldCharType="end"/>
        </w:r>
      </w:ins>
      <w:r>
        <w:t>].</w:t>
      </w:r>
    </w:p>
    <w:p w14:paraId="7FEE1903" w14:textId="0471DEF2" w:rsidR="00000000" w:rsidRDefault="000F4E83">
      <w:pPr>
        <w:ind w:firstLine="300"/>
      </w:pPr>
      <w:r>
        <w:t>In laboratory designs where real-time imaging is not required, XYZ positioning systems with 3D-printed components have been used [</w:t>
      </w:r>
      <w:del w:id="807" w:author="Author" w:date="2021-06-19T18:34:00Z">
        <w:r>
          <w:rPr>
            <w:rFonts w:cstheme="minorBidi"/>
            <w:szCs w:val="24"/>
          </w:rPr>
          <w:fldChar w:fldCharType="begin"/>
        </w:r>
        <w:r>
          <w:rPr>
            <w:rFonts w:cstheme="minorBidi"/>
            <w:szCs w:val="24"/>
          </w:rPr>
          <w:delInstrText xml:space="preserve"> REF BIB_svilainis_electronics_2014 \h </w:delInstrText>
        </w:r>
        <w:r>
          <w:rPr>
            <w:rFonts w:cstheme="minorBidi"/>
            <w:szCs w:val="24"/>
          </w:rPr>
          <w:fldChar w:fldCharType="separate"/>
        </w:r>
        <w:r>
          <w:rPr>
            <w:rFonts w:cstheme="minorBidi"/>
            <w:szCs w:val="24"/>
          </w:rPr>
          <w:delText>Svilainis et  al., 2014</w:delText>
        </w:r>
        <w:r>
          <w:rPr>
            <w:rFonts w:cstheme="minorBidi"/>
            <w:szCs w:val="24"/>
          </w:rPr>
          <w:fldChar w:fldCharType="end"/>
        </w:r>
        <w:r>
          <w:rPr>
            <w:rFonts w:cstheme="minorBidi"/>
            <w:szCs w:val="24"/>
          </w:rPr>
          <w:delText xml:space="preserve">, </w:delText>
        </w:r>
        <w:r>
          <w:rPr>
            <w:rFonts w:cstheme="minorBidi"/>
            <w:szCs w:val="24"/>
          </w:rPr>
          <w:fldChar w:fldCharType="begin"/>
        </w:r>
        <w:r>
          <w:rPr>
            <w:rFonts w:cstheme="minorBidi"/>
            <w:szCs w:val="24"/>
          </w:rPr>
          <w:delInstrText xml:space="preserve"> REF BIB_wang_high_2019 \h </w:delInstrText>
        </w:r>
        <w:r>
          <w:rPr>
            <w:rFonts w:cstheme="minorBidi"/>
            <w:szCs w:val="24"/>
          </w:rPr>
          <w:fldChar w:fldCharType="separate"/>
        </w:r>
        <w:r>
          <w:rPr>
            <w:rFonts w:cstheme="minorBidi"/>
            <w:szCs w:val="24"/>
          </w:rPr>
          <w:delText>Wang and Saniie, 2019</w:delText>
        </w:r>
        <w:r>
          <w:rPr>
            <w:rFonts w:cstheme="minorBidi"/>
            <w:szCs w:val="24"/>
          </w:rPr>
          <w:fldChar w:fldCharType="end"/>
        </w:r>
        <w:r>
          <w:rPr>
            <w:rFonts w:cstheme="minorBidi"/>
            <w:szCs w:val="24"/>
          </w:rPr>
          <w:delText xml:space="preserve">, </w:delText>
        </w:r>
        <w:r>
          <w:rPr>
            <w:rFonts w:cstheme="minorBidi"/>
            <w:szCs w:val="24"/>
          </w:rPr>
          <w:fldChar w:fldCharType="begin"/>
        </w:r>
        <w:r>
          <w:rPr>
            <w:rFonts w:cstheme="minorBidi"/>
            <w:szCs w:val="24"/>
          </w:rPr>
          <w:delInstrText xml:space="preserve"> REF BIB_xu_enabling_2019 \h </w:delInstrText>
        </w:r>
        <w:r>
          <w:rPr>
            <w:rFonts w:cstheme="minorBidi"/>
            <w:szCs w:val="24"/>
          </w:rPr>
          <w:fldChar w:fldCharType="separate"/>
        </w:r>
        <w:r>
          <w:rPr>
            <w:rFonts w:cstheme="minorBidi"/>
            <w:szCs w:val="24"/>
          </w:rPr>
          <w:delText>Xu et  al., 2019</w:delText>
        </w:r>
        <w:r>
          <w:rPr>
            <w:rFonts w:cstheme="minorBidi"/>
            <w:szCs w:val="24"/>
          </w:rPr>
          <w:fldChar w:fldCharType="end"/>
        </w:r>
        <w:r>
          <w:rPr>
            <w:rFonts w:cstheme="minorBidi"/>
            <w:szCs w:val="24"/>
          </w:rPr>
          <w:delText>]. [</w:delText>
        </w:r>
        <w:r>
          <w:rPr>
            <w:rFonts w:cstheme="minorBidi"/>
            <w:szCs w:val="24"/>
          </w:rPr>
          <w:fldChar w:fldCharType="begin"/>
        </w:r>
        <w:r>
          <w:rPr>
            <w:rFonts w:cstheme="minorBidi"/>
            <w:szCs w:val="24"/>
          </w:rPr>
          <w:delInstrText xml:space="preserve"> REF BIB_bottenus_feasibility_2016 \h </w:delInstrText>
        </w:r>
        <w:r>
          <w:rPr>
            <w:rFonts w:cstheme="minorBidi"/>
            <w:szCs w:val="24"/>
          </w:rPr>
          <w:fldChar w:fldCharType="separate"/>
        </w:r>
        <w:r>
          <w:rPr>
            <w:rFonts w:cstheme="minorBidi"/>
            <w:szCs w:val="24"/>
          </w:rPr>
          <w:delText>Bottenus et  al., 2</w:delText>
        </w:r>
        <w:r>
          <w:rPr>
            <w:rFonts w:cstheme="minorBidi"/>
            <w:szCs w:val="24"/>
          </w:rPr>
          <w:delText>016</w:delText>
        </w:r>
        <w:r>
          <w:rPr>
            <w:rFonts w:cstheme="minorBidi"/>
            <w:szCs w:val="24"/>
          </w:rPr>
          <w:fldChar w:fldCharType="end"/>
        </w:r>
      </w:del>
      <w:ins w:id="808" w:author="Author" w:date="2021-06-19T18:34:00Z">
        <w:r>
          <w:fldChar w:fldCharType="begin"/>
        </w:r>
        <w:r>
          <w:instrText>REF BIB_svilainis_electronics_2014 \* MERGEFORM</w:instrText>
        </w:r>
        <w:r>
          <w:instrText xml:space="preserve">AT </w:instrText>
        </w:r>
        <w:r>
          <w:fldChar w:fldCharType="separate"/>
        </w:r>
        <w:r>
          <w:t>Svilainis et  al., 2014</w:t>
        </w:r>
        <w:r>
          <w:fldChar w:fldCharType="end"/>
        </w:r>
        <w:r>
          <w:t xml:space="preserve">, </w:t>
        </w:r>
        <w:r>
          <w:fldChar w:fldCharType="begin"/>
        </w:r>
        <w:r>
          <w:instrText xml:space="preserve">REF BIB_wang_high_2019 \* MERGEFORMAT </w:instrText>
        </w:r>
        <w:r>
          <w:fldChar w:fldCharType="separate"/>
        </w:r>
        <w:r>
          <w:t>Wang and Saniie, 2019</w:t>
        </w:r>
        <w:r>
          <w:fldChar w:fldCharType="end"/>
        </w:r>
        <w:r>
          <w:t xml:space="preserve">, </w:t>
        </w:r>
        <w:r>
          <w:fldChar w:fldCharType="begin"/>
        </w:r>
        <w:r>
          <w:instrText xml:space="preserve">REF BIB_xu_enabling_2019 \* MERGEFORMAT </w:instrText>
        </w:r>
        <w:r>
          <w:fldChar w:fldCharType="separate"/>
        </w:r>
        <w:r>
          <w:t>Xu et  al., 2019</w:t>
        </w:r>
        <w:r>
          <w:fldChar w:fldCharType="end"/>
        </w:r>
        <w:r>
          <w:t>]. [</w:t>
        </w:r>
        <w:r>
          <w:fldChar w:fldCharType="begin"/>
        </w:r>
        <w:r>
          <w:instrText xml:space="preserve">REF BIB_bottenus_feasibility_2016 \* MERGEFORMAT </w:instrText>
        </w:r>
        <w:r>
          <w:fldChar w:fldCharType="separate"/>
        </w:r>
        <w:r>
          <w:t>Bottenus et  al., 2016</w:t>
        </w:r>
        <w:r>
          <w:fldChar w:fldCharType="end"/>
        </w:r>
      </w:ins>
      <w:r>
        <w:t>], for example, demonstr</w:t>
      </w:r>
      <w:r>
        <w:t>ated that a three-axis translation stage allowed for precise position and orientation control of the transducer. 1-D systems, for example based on a transducer on a linear motor stage, can also be used [</w:t>
      </w:r>
      <w:del w:id="809" w:author="Author" w:date="2021-06-19T18:34:00Z">
        <w:r>
          <w:rPr>
            <w:rFonts w:cstheme="minorBidi"/>
            <w:szCs w:val="24"/>
          </w:rPr>
          <w:fldChar w:fldCharType="begin"/>
        </w:r>
        <w:r>
          <w:rPr>
            <w:rFonts w:cstheme="minorBidi"/>
            <w:szCs w:val="24"/>
          </w:rPr>
          <w:delInstrText xml:space="preserve"> REF BIB_qiu_programmab</w:delInstrText>
        </w:r>
        <w:r>
          <w:rPr>
            <w:rFonts w:cstheme="minorBidi"/>
            <w:szCs w:val="24"/>
          </w:rPr>
          <w:delInstrText xml:space="preserve">le_2011 \h </w:delInstrText>
        </w:r>
        <w:r>
          <w:rPr>
            <w:rFonts w:cstheme="minorBidi"/>
            <w:szCs w:val="24"/>
          </w:rPr>
          <w:fldChar w:fldCharType="separate"/>
        </w:r>
        <w:r>
          <w:rPr>
            <w:rFonts w:cstheme="minorBidi"/>
            <w:szCs w:val="24"/>
          </w:rPr>
          <w:delText>Qiu et  al., 2011</w:delText>
        </w:r>
        <w:r>
          <w:rPr>
            <w:rFonts w:cstheme="minorBidi"/>
            <w:szCs w:val="24"/>
          </w:rPr>
          <w:fldChar w:fldCharType="end"/>
        </w:r>
      </w:del>
      <w:ins w:id="810" w:author="Author" w:date="2021-06-19T18:34:00Z">
        <w:r>
          <w:fldChar w:fldCharType="begin"/>
        </w:r>
        <w:r>
          <w:instrText xml:space="preserve">REF BIB_qiu_programmable_2011 \* MERGEFORMAT </w:instrText>
        </w:r>
        <w:r>
          <w:fldChar w:fldCharType="separate"/>
        </w:r>
        <w:r>
          <w:t xml:space="preserve">Qiu et  </w:t>
        </w:r>
        <w:r>
          <w:t>al., 2011</w:t>
        </w:r>
        <w:r>
          <w:fldChar w:fldCharType="end"/>
        </w:r>
      </w:ins>
      <w:r>
        <w:t xml:space="preserve">, </w:t>
      </w:r>
      <w:del w:id="811" w:author="Author" w:date="2021-06-19T18:34:00Z">
        <w:r>
          <w:rPr>
            <w:rFonts w:cstheme="minorBidi"/>
            <w:szCs w:val="24"/>
          </w:rPr>
          <w:fldChar w:fldCharType="begin"/>
        </w:r>
        <w:r>
          <w:rPr>
            <w:rFonts w:cstheme="minorBidi"/>
            <w:szCs w:val="24"/>
          </w:rPr>
          <w:delInstrText xml:space="preserve"> REF BIB_govindan_reconfigurable_2015 \h </w:delInstrText>
        </w:r>
        <w:r>
          <w:rPr>
            <w:rFonts w:cstheme="minorBidi"/>
            <w:szCs w:val="24"/>
          </w:rPr>
          <w:fldChar w:fldCharType="separate"/>
        </w:r>
        <w:r>
          <w:rPr>
            <w:rFonts w:cstheme="minorBidi"/>
            <w:szCs w:val="24"/>
          </w:rPr>
          <w:delText>Govindan et  al., 2015</w:delText>
        </w:r>
        <w:r>
          <w:rPr>
            <w:rFonts w:cstheme="minorBidi"/>
            <w:szCs w:val="24"/>
          </w:rPr>
          <w:fldChar w:fldCharType="end"/>
        </w:r>
      </w:del>
      <w:ins w:id="812" w:author="Author" w:date="2021-06-19T18:34:00Z">
        <w:r>
          <w:fldChar w:fldCharType="begin"/>
        </w:r>
        <w:r>
          <w:instrText xml:space="preserve">REF BIB_govindan_reconfigurable_2015 \* MERGEFORMAT </w:instrText>
        </w:r>
        <w:r>
          <w:fldChar w:fldCharType="separate"/>
        </w:r>
        <w:r>
          <w:t>Govindan et  al., 2015</w:t>
        </w:r>
        <w:r>
          <w:fldChar w:fldCharType="end"/>
        </w:r>
      </w:ins>
      <w:r>
        <w:t xml:space="preserve">, </w:t>
      </w:r>
      <w:del w:id="813" w:author="Author" w:date="2021-06-19T18:34:00Z">
        <w:r>
          <w:rPr>
            <w:rFonts w:cstheme="minorBidi"/>
            <w:szCs w:val="24"/>
          </w:rPr>
          <w:fldChar w:fldCharType="begin"/>
        </w:r>
        <w:r>
          <w:rPr>
            <w:rFonts w:cstheme="minorBidi"/>
            <w:szCs w:val="24"/>
          </w:rPr>
          <w:delInstrText xml:space="preserve"> REF BIB_soto_cajiga_fpga_based_2012 \h </w:delInstrText>
        </w:r>
        <w:r>
          <w:rPr>
            <w:rFonts w:cstheme="minorBidi"/>
            <w:szCs w:val="24"/>
          </w:rPr>
          <w:fldChar w:fldCharType="separate"/>
        </w:r>
        <w:r>
          <w:rPr>
            <w:rFonts w:cstheme="minorBidi"/>
            <w:szCs w:val="24"/>
          </w:rPr>
          <w:delText>Soto-Cajiga et  al., 2012</w:delText>
        </w:r>
        <w:r>
          <w:rPr>
            <w:rFonts w:cstheme="minorBidi"/>
            <w:szCs w:val="24"/>
          </w:rPr>
          <w:fldChar w:fldCharType="end"/>
        </w:r>
      </w:del>
      <w:ins w:id="814" w:author="Author" w:date="2021-06-19T18:34:00Z">
        <w:r>
          <w:fldChar w:fldCharType="begin"/>
        </w:r>
        <w:r>
          <w:instrText xml:space="preserve">REF BIB_soto_cajiga_fpga_based_2012 \* MERGEFORMAT </w:instrText>
        </w:r>
        <w:r>
          <w:fldChar w:fldCharType="separate"/>
        </w:r>
        <w:r>
          <w:t>Soto-Cajiga et  al., 2012</w:t>
        </w:r>
        <w:r>
          <w:fldChar w:fldCharType="end"/>
        </w:r>
        <w:r>
          <w:t xml:space="preserve">, </w:t>
        </w:r>
        <w:r>
          <w:fldChar w:fldCharType="begin"/>
        </w:r>
        <w:r>
          <w:instrText xml:space="preserve">REF BIB_govindan_performance_2013 \* MERGEFORMAT </w:instrText>
        </w:r>
        <w:r>
          <w:fldChar w:fldCharType="separate"/>
        </w:r>
        <w:r>
          <w:t>Govindan et  al., 2013b</w:t>
        </w:r>
        <w:r>
          <w:fldChar w:fldCharType="end"/>
        </w:r>
      </w:ins>
      <w:r>
        <w:t>], whic</w:t>
      </w:r>
      <w:r>
        <w:t xml:space="preserve">h allows the system’s </w:t>
      </w:r>
      <w:del w:id="815" w:author="Author" w:date="2021-06-19T18:34:00Z">
        <w:r>
          <w:rPr>
            <w:rFonts w:cstheme="minorBidi"/>
            <w:szCs w:val="24"/>
          </w:rPr>
          <w:delText xml:space="preserve">single </w:delText>
        </w:r>
      </w:del>
      <w:r>
        <w:t xml:space="preserve">transducer to sweep across the target scene. </w:t>
      </w:r>
      <w:del w:id="816" w:author="Author" w:date="2021-06-19T18:34:00Z">
        <w:r>
          <w:rPr>
            <w:rFonts w:cstheme="minorBidi"/>
            <w:szCs w:val="24"/>
          </w:rPr>
          <w:delText>[</w:delText>
        </w:r>
        <w:r>
          <w:rPr>
            <w:rFonts w:cstheme="minorBidi"/>
            <w:szCs w:val="24"/>
          </w:rPr>
          <w:fldChar w:fldCharType="begin"/>
        </w:r>
        <w:r>
          <w:rPr>
            <w:rFonts w:cstheme="minorBidi"/>
            <w:szCs w:val="24"/>
          </w:rPr>
          <w:delInstrText xml:space="preserve"> REF </w:delInstrText>
        </w:r>
        <w:r>
          <w:rPr>
            <w:rFonts w:cstheme="minorBidi"/>
            <w:szCs w:val="24"/>
          </w:rPr>
          <w:delInstrText xml:space="preserve">BIB_smith_design_2015 \h </w:delInstrText>
        </w:r>
        <w:r>
          <w:rPr>
            <w:rFonts w:cstheme="minorBidi"/>
            <w:szCs w:val="24"/>
          </w:rPr>
          <w:fldChar w:fldCharType="separate"/>
        </w:r>
        <w:r>
          <w:rPr>
            <w:rFonts w:cstheme="minorBidi"/>
            <w:szCs w:val="24"/>
          </w:rPr>
          <w:delText>Smith et  al., 2015</w:delText>
        </w:r>
        <w:r>
          <w:rPr>
            <w:rFonts w:cstheme="minorBidi"/>
            <w:szCs w:val="24"/>
          </w:rPr>
          <w:fldChar w:fldCharType="end"/>
        </w:r>
      </w:del>
      <w:ins w:id="817" w:author="Author" w:date="2021-06-19T18:34:00Z">
        <w:r>
          <w:t>[</w:t>
        </w:r>
        <w:r>
          <w:fldChar w:fldCharType="begin"/>
        </w:r>
        <w:r>
          <w:instrText xml:space="preserve">REF BIB_smith_design_2015 \* MERGEFORMAT </w:instrText>
        </w:r>
        <w:r>
          <w:fldChar w:fldCharType="separate"/>
        </w:r>
        <w:r>
          <w:t>Smith et  al., 2015</w:t>
        </w:r>
        <w:r>
          <w:fldChar w:fldCharType="end"/>
        </w:r>
      </w:ins>
      <w:r>
        <w:t>] also uses a single transducer element in combination with a lower noise voice coil motor as the mechanical actuator, a comp</w:t>
      </w:r>
      <w:r>
        <w:t xml:space="preserve">romise with significant estimated production cost savings (over 95%), while keeping a relatively noise-free signal. </w:t>
      </w:r>
    </w:p>
    <w:p w14:paraId="6C42764F" w14:textId="2C939251" w:rsidR="00000000" w:rsidRDefault="000F4E83">
      <w:pPr>
        <w:ind w:firstLine="300"/>
      </w:pPr>
      <w:r>
        <w:t>Alternative displacements methods can be used, for example, using accelerometers to determine the position of the transducer [</w:t>
      </w:r>
      <w:del w:id="818" w:author="Author" w:date="2021-06-19T18:34:00Z">
        <w:r>
          <w:rPr>
            <w:rFonts w:cstheme="minorBidi"/>
            <w:szCs w:val="24"/>
          </w:rPr>
          <w:fldChar w:fldCharType="begin"/>
        </w:r>
        <w:r>
          <w:rPr>
            <w:rFonts w:cstheme="minorBidi"/>
            <w:szCs w:val="24"/>
          </w:rPr>
          <w:delInstrText xml:space="preserve"> REF BIB_sobhani_portable_2016 \h </w:delInstrText>
        </w:r>
        <w:r>
          <w:rPr>
            <w:rFonts w:cstheme="minorBidi"/>
            <w:szCs w:val="24"/>
          </w:rPr>
          <w:fldChar w:fldCharType="separate"/>
        </w:r>
        <w:r>
          <w:rPr>
            <w:rFonts w:cstheme="minorBidi"/>
            <w:szCs w:val="24"/>
          </w:rPr>
          <w:delText>Sobhani et  al., 2016</w:delText>
        </w:r>
        <w:r>
          <w:rPr>
            <w:rFonts w:cstheme="minorBidi"/>
            <w:szCs w:val="24"/>
          </w:rPr>
          <w:fldChar w:fldCharType="end"/>
        </w:r>
      </w:del>
      <w:ins w:id="819" w:author="Author" w:date="2021-06-19T18:34:00Z">
        <w:r>
          <w:fldChar w:fldCharType="begin"/>
        </w:r>
        <w:r>
          <w:instrText>REF BIB_sobha</w:instrText>
        </w:r>
        <w:r>
          <w:instrText xml:space="preserve">ni_portable_2016 \* MERGEFORMAT </w:instrText>
        </w:r>
        <w:r>
          <w:fldChar w:fldCharType="separate"/>
        </w:r>
        <w:r>
          <w:t>Sobhani et  al., 2016</w:t>
        </w:r>
        <w:r>
          <w:fldChar w:fldCharType="end"/>
        </w:r>
      </w:ins>
      <w:r>
        <w:t>] or allowing for precise image reconstruction with an Arduino and Raspberry Pi setup [</w:t>
      </w:r>
      <w:del w:id="820" w:author="Author" w:date="2021-06-19T18:34:00Z">
        <w:r>
          <w:rPr>
            <w:rFonts w:cstheme="minorBidi"/>
            <w:szCs w:val="24"/>
          </w:rPr>
          <w:fldChar w:fldCharType="begin"/>
        </w:r>
        <w:r>
          <w:rPr>
            <w:rFonts w:cstheme="minorBidi"/>
            <w:szCs w:val="24"/>
          </w:rPr>
          <w:delInstrText xml:space="preserve"> REF BIB_herickhoff_low_cost_2019 \h </w:delInstrText>
        </w:r>
        <w:r>
          <w:rPr>
            <w:rFonts w:cstheme="minorBidi"/>
            <w:szCs w:val="24"/>
          </w:rPr>
          <w:fldChar w:fldCharType="separate"/>
        </w:r>
        <w:r>
          <w:rPr>
            <w:rFonts w:cstheme="minorBidi"/>
            <w:szCs w:val="24"/>
          </w:rPr>
          <w:delText>Herickhoff et  al., 2019</w:delText>
        </w:r>
        <w:r>
          <w:rPr>
            <w:rFonts w:cstheme="minorBidi"/>
            <w:szCs w:val="24"/>
          </w:rPr>
          <w:fldChar w:fldCharType="end"/>
        </w:r>
      </w:del>
      <w:ins w:id="821" w:author="Author" w:date="2021-06-19T18:34:00Z">
        <w:r>
          <w:fldChar w:fldCharType="begin"/>
        </w:r>
        <w:r>
          <w:instrText xml:space="preserve">REF BIB_herickhoff_low_cost_2019 \* MERGEFORMAT </w:instrText>
        </w:r>
        <w:r>
          <w:fldChar w:fldCharType="separate"/>
        </w:r>
        <w:r>
          <w:t>Herickhoff et  al., 2019</w:t>
        </w:r>
        <w:r>
          <w:fldChar w:fldCharType="end"/>
        </w:r>
      </w:ins>
      <w:r>
        <w:t>], which can also be used in ultrasoun</w:t>
      </w:r>
      <w:r>
        <w:t>d training simulators [</w:t>
      </w:r>
      <w:del w:id="822" w:author="Author" w:date="2021-06-19T18:34:00Z">
        <w:r>
          <w:rPr>
            <w:rFonts w:cstheme="minorBidi"/>
            <w:szCs w:val="24"/>
          </w:rPr>
          <w:fldChar w:fldCharType="begin"/>
        </w:r>
        <w:r>
          <w:rPr>
            <w:rFonts w:cstheme="minorBidi"/>
            <w:szCs w:val="24"/>
          </w:rPr>
          <w:delInstrText xml:space="preserve"> REF BIB_farsoni_low_cost_2017 \h </w:delInstrText>
        </w:r>
        <w:r>
          <w:rPr>
            <w:rFonts w:cstheme="minorBidi"/>
            <w:szCs w:val="24"/>
          </w:rPr>
          <w:fldChar w:fldCharType="separate"/>
        </w:r>
        <w:r>
          <w:rPr>
            <w:rFonts w:cstheme="minorBidi"/>
            <w:szCs w:val="24"/>
          </w:rPr>
          <w:delText>Farsoni et  al., 2017</w:delText>
        </w:r>
        <w:r>
          <w:rPr>
            <w:rFonts w:cstheme="minorBidi"/>
            <w:szCs w:val="24"/>
          </w:rPr>
          <w:fldChar w:fldCharType="end"/>
        </w:r>
      </w:del>
      <w:ins w:id="823" w:author="Author" w:date="2021-06-19T18:34:00Z">
        <w:r>
          <w:fldChar w:fldCharType="begin"/>
        </w:r>
        <w:r>
          <w:instrText xml:space="preserve">REF BIB_farsoni_low_cost_2017 \* MERGEFORMAT </w:instrText>
        </w:r>
        <w:r>
          <w:fldChar w:fldCharType="separate"/>
        </w:r>
        <w:r>
          <w:t>Farsoni et  al., 2017</w:t>
        </w:r>
        <w:r>
          <w:fldChar w:fldCharType="end"/>
        </w:r>
      </w:ins>
      <w:r>
        <w:t>]. In the case of skin imaging, another example is to use optical trackers like those used in computer mice [</w:t>
      </w:r>
      <w:del w:id="824" w:author="Author" w:date="2021-06-19T18:34:00Z">
        <w:r>
          <w:rPr>
            <w:rFonts w:cstheme="minorBidi"/>
            <w:szCs w:val="24"/>
          </w:rPr>
          <w:fldChar w:fldCharType="begin"/>
        </w:r>
        <w:r>
          <w:rPr>
            <w:rFonts w:cstheme="minorBidi"/>
            <w:szCs w:val="24"/>
          </w:rPr>
          <w:delInstrText xml:space="preserve"> REF BIB_zhang_free_hand_2019 \h </w:delInstrText>
        </w:r>
        <w:r>
          <w:rPr>
            <w:rFonts w:cstheme="minorBidi"/>
            <w:szCs w:val="24"/>
          </w:rPr>
          <w:fldChar w:fldCharType="separate"/>
        </w:r>
        <w:r>
          <w:rPr>
            <w:rFonts w:cstheme="minorBidi"/>
            <w:szCs w:val="24"/>
          </w:rPr>
          <w:delText>Zhang et  al., 2019b</w:delText>
        </w:r>
        <w:r>
          <w:rPr>
            <w:rFonts w:cstheme="minorBidi"/>
            <w:szCs w:val="24"/>
          </w:rPr>
          <w:fldChar w:fldCharType="end"/>
        </w:r>
        <w:r>
          <w:rPr>
            <w:rFonts w:cstheme="minorBidi"/>
            <w:szCs w:val="24"/>
          </w:rPr>
          <w:delText xml:space="preserve">, </w:delText>
        </w:r>
        <w:r>
          <w:rPr>
            <w:rFonts w:cstheme="minorBidi"/>
            <w:szCs w:val="24"/>
          </w:rPr>
          <w:fldChar w:fldCharType="begin"/>
        </w:r>
        <w:r>
          <w:rPr>
            <w:rFonts w:cstheme="minorBidi"/>
            <w:szCs w:val="24"/>
          </w:rPr>
          <w:delInstrText xml:space="preserve"> REF BIB_poulsen_optical_2005 \h </w:delInstrText>
        </w:r>
        <w:r>
          <w:rPr>
            <w:rFonts w:cstheme="minorBidi"/>
            <w:szCs w:val="24"/>
          </w:rPr>
          <w:fldChar w:fldCharType="separate"/>
        </w:r>
        <w:r>
          <w:rPr>
            <w:rFonts w:cstheme="minorBidi"/>
            <w:szCs w:val="24"/>
          </w:rPr>
          <w:delText>Poulsen et  al., 2005</w:delText>
        </w:r>
        <w:r>
          <w:rPr>
            <w:rFonts w:cstheme="minorBidi"/>
            <w:szCs w:val="24"/>
          </w:rPr>
          <w:fldChar w:fldCharType="end"/>
        </w:r>
        <w:r>
          <w:rPr>
            <w:rFonts w:cstheme="minorBidi"/>
            <w:szCs w:val="24"/>
          </w:rPr>
          <w:delText xml:space="preserve">, </w:delText>
        </w:r>
        <w:r>
          <w:rPr>
            <w:rFonts w:cstheme="minorBidi"/>
            <w:szCs w:val="24"/>
          </w:rPr>
          <w:fldChar w:fldCharType="begin"/>
        </w:r>
        <w:r>
          <w:rPr>
            <w:rFonts w:cstheme="minorBidi"/>
            <w:szCs w:val="24"/>
          </w:rPr>
          <w:delInstrText xml:space="preserve"> REF BIB_herickhoff_low_cost_2018 \h </w:delInstrText>
        </w:r>
        <w:r>
          <w:rPr>
            <w:rFonts w:cstheme="minorBidi"/>
            <w:szCs w:val="24"/>
          </w:rPr>
          <w:fldChar w:fldCharType="separate"/>
        </w:r>
        <w:r>
          <w:rPr>
            <w:rFonts w:cstheme="minorBidi"/>
            <w:szCs w:val="24"/>
          </w:rPr>
          <w:delText>Herickhoff et  al.</w:delText>
        </w:r>
        <w:r>
          <w:rPr>
            <w:rFonts w:cstheme="minorBidi"/>
            <w:szCs w:val="24"/>
          </w:rPr>
          <w:delText>, 2018</w:delText>
        </w:r>
        <w:r>
          <w:rPr>
            <w:rFonts w:cstheme="minorBidi"/>
            <w:szCs w:val="24"/>
          </w:rPr>
          <w:fldChar w:fldCharType="end"/>
        </w:r>
      </w:del>
      <w:ins w:id="825" w:author="Author" w:date="2021-06-19T18:34:00Z">
        <w:r>
          <w:fldChar w:fldCharType="begin"/>
        </w:r>
        <w:r>
          <w:instrText xml:space="preserve">REF BIB_zhang_free_hand_2019 \* MERGEFORMAT </w:instrText>
        </w:r>
        <w:r>
          <w:fldChar w:fldCharType="separate"/>
        </w:r>
        <w:r>
          <w:t>Zhang et  a</w:t>
        </w:r>
        <w:r>
          <w:t>l., 2019c</w:t>
        </w:r>
        <w:r>
          <w:fldChar w:fldCharType="end"/>
        </w:r>
        <w:r>
          <w:t xml:space="preserve">, </w:t>
        </w:r>
        <w:r>
          <w:fldChar w:fldCharType="begin"/>
        </w:r>
        <w:r>
          <w:instrText xml:space="preserve">REF BIB_poulsen_optical_2005 \* MERGEFORMAT </w:instrText>
        </w:r>
        <w:r>
          <w:fldChar w:fldCharType="separate"/>
        </w:r>
        <w:r>
          <w:t>Poulsen et  al., 2005</w:t>
        </w:r>
        <w:r>
          <w:fldChar w:fldCharType="end"/>
        </w:r>
        <w:r>
          <w:t xml:space="preserve">, </w:t>
        </w:r>
        <w:r>
          <w:fldChar w:fldCharType="begin"/>
        </w:r>
        <w:r>
          <w:instrText xml:space="preserve">REF BIB_herickhoff_low_cost_2018 \* MERGEFORMAT </w:instrText>
        </w:r>
        <w:r>
          <w:fldChar w:fldCharType="separate"/>
        </w:r>
        <w:r>
          <w:t>Herickhoff et  al., 2018</w:t>
        </w:r>
        <w:r>
          <w:fldChar w:fldCharType="end"/>
        </w:r>
      </w:ins>
      <w:r>
        <w:t>].</w:t>
      </w:r>
    </w:p>
    <w:p w14:paraId="4CC19608" w14:textId="77777777" w:rsidR="00000000" w:rsidRDefault="000F4E83">
      <w:pPr>
        <w:pStyle w:val="Heading4"/>
        <w:widowControl/>
        <w:spacing w:before="120"/>
        <w:pPrChange w:id="826" w:author="Author" w:date="2021-06-19T18:34:00Z">
          <w:pPr>
            <w:pStyle w:val="Titre4"/>
            <w:spacing w:before="120"/>
          </w:pPr>
        </w:pPrChange>
      </w:pPr>
      <w:r>
        <w:t>3.3.9  Considerations when choosing acoustic materials</w:t>
      </w:r>
    </w:p>
    <w:p w14:paraId="39A588F3" w14:textId="609F0CBF" w:rsidR="00000000" w:rsidRDefault="000F4E83">
      <w:pPr>
        <w:spacing w:before="60"/>
      </w:pPr>
      <w:r>
        <w:t>In most mechanical designs, an acoustic</w:t>
      </w:r>
      <w:r>
        <w:t xml:space="preserve"> window, made of a material transparent to acoustic waves, is needed to seal the scanner mobile head from the external medium while minimizing signal loss. The first mechanical scanners used water-baths as an intermediate between the transducers and the su</w:t>
      </w:r>
      <w:r>
        <w:t>bject [</w:t>
      </w:r>
      <w:del w:id="827" w:author="Author" w:date="2021-06-19T18:34:00Z">
        <w:r>
          <w:rPr>
            <w:rFonts w:cstheme="minorBidi"/>
            <w:szCs w:val="24"/>
          </w:rPr>
          <w:fldChar w:fldCharType="begin"/>
        </w:r>
        <w:r>
          <w:rPr>
            <w:rFonts w:cstheme="minorBidi"/>
            <w:szCs w:val="24"/>
          </w:rPr>
          <w:delInstrText xml:space="preserve"> REF BIB_schueler_fundamentals_1984 \h </w:delInstrText>
        </w:r>
        <w:r>
          <w:rPr>
            <w:rFonts w:cstheme="minorBidi"/>
            <w:szCs w:val="24"/>
          </w:rPr>
          <w:fldChar w:fldCharType="separate"/>
        </w:r>
        <w:r>
          <w:rPr>
            <w:rFonts w:cstheme="minorBidi"/>
            <w:szCs w:val="24"/>
          </w:rPr>
          <w:delText>Schueler et  al., 1984</w:delText>
        </w:r>
        <w:r>
          <w:rPr>
            <w:rFonts w:cstheme="minorBidi"/>
            <w:szCs w:val="24"/>
          </w:rPr>
          <w:fldChar w:fldCharType="end"/>
        </w:r>
        <w:r>
          <w:rPr>
            <w:rFonts w:cstheme="minorBidi"/>
            <w:szCs w:val="24"/>
          </w:rPr>
          <w:delText>].</w:delText>
        </w:r>
      </w:del>
      <w:ins w:id="828" w:author="Author" w:date="2021-06-19T18:34:00Z">
        <w:r>
          <w:fldChar w:fldCharType="begin"/>
        </w:r>
        <w:r>
          <w:instrText xml:space="preserve">REF BIB_schueler_fundamentals_1984 \* MERGEFORMAT </w:instrText>
        </w:r>
        <w:r>
          <w:fldChar w:fldCharType="separate"/>
        </w:r>
        <w:r>
          <w:t>Schueler et  al., 1984</w:t>
        </w:r>
        <w:r>
          <w:fldChar w:fldCharType="end"/>
        </w:r>
        <w:r>
          <w:t>].</w:t>
        </w:r>
      </w:ins>
      <w:r>
        <w:t xml:space="preserve"> A material regularly used for this is polymethylpentene</w:t>
      </w:r>
      <w:del w:id="829" w:author="Author" w:date="2021-06-19T18:34:00Z">
        <w:r>
          <w:rPr>
            <w:rFonts w:cstheme="minorBidi"/>
            <w:szCs w:val="24"/>
          </w:rPr>
          <w:delText>,</w:delText>
        </w:r>
      </w:del>
      <w:ins w:id="830" w:author="Author" w:date="2021-06-19T18:34:00Z">
        <w:r>
          <w:t xml:space="preserve"> (TPX),</w:t>
        </w:r>
      </w:ins>
      <w:r>
        <w:t xml:space="preserve"> which can be used for example on </w:t>
      </w:r>
      <w:del w:id="831" w:author="Author" w:date="2021-06-19T18:34:00Z">
        <w:r>
          <w:rPr>
            <w:rFonts w:cstheme="minorBidi"/>
            <w:szCs w:val="24"/>
          </w:rPr>
          <w:delText xml:space="preserve">hand-held </w:delText>
        </w:r>
      </w:del>
      <w:r>
        <w:t>high-frequency ultrasound scanners [</w:t>
      </w:r>
      <w:del w:id="832" w:author="Author" w:date="2021-06-19T18:34:00Z">
        <w:r>
          <w:rPr>
            <w:rFonts w:cstheme="minorBidi"/>
            <w:szCs w:val="24"/>
          </w:rPr>
          <w:fldChar w:fldCharType="begin"/>
        </w:r>
        <w:r>
          <w:rPr>
            <w:rFonts w:cstheme="minorBidi"/>
            <w:szCs w:val="24"/>
          </w:rPr>
          <w:delInstrText xml:space="preserve"> REF BI</w:delInstrText>
        </w:r>
        <w:r>
          <w:rPr>
            <w:rFonts w:cstheme="minorBidi"/>
            <w:szCs w:val="24"/>
          </w:rPr>
          <w:delInstrText xml:space="preserve">B_erickson_hand_held_2001 \h </w:delInstrText>
        </w:r>
        <w:r>
          <w:rPr>
            <w:rFonts w:cstheme="minorBidi"/>
            <w:szCs w:val="24"/>
          </w:rPr>
          <w:fldChar w:fldCharType="separate"/>
        </w:r>
        <w:r>
          <w:rPr>
            <w:rFonts w:cstheme="minorBidi"/>
            <w:szCs w:val="24"/>
          </w:rPr>
          <w:delText>Erickson et  al., 2001</w:delText>
        </w:r>
        <w:r>
          <w:rPr>
            <w:rFonts w:cstheme="minorBidi"/>
            <w:szCs w:val="24"/>
          </w:rPr>
          <w:fldChar w:fldCharType="end"/>
        </w:r>
      </w:del>
      <w:ins w:id="833" w:author="Author" w:date="2021-06-19T18:34:00Z">
        <w:r>
          <w:fldChar w:fldCharType="begin"/>
        </w:r>
        <w:r>
          <w:instrText>REF BIB_erickson_hand_held_2001 \* MERG</w:instrText>
        </w:r>
        <w:r>
          <w:instrText xml:space="preserve">EFORMAT </w:instrText>
        </w:r>
        <w:r>
          <w:fldChar w:fldCharType="separate"/>
        </w:r>
        <w:r>
          <w:t>Erickson et  al., 2001</w:t>
        </w:r>
        <w:r>
          <w:fldChar w:fldCharType="end"/>
        </w:r>
      </w:ins>
      <w:r>
        <w:t xml:space="preserve">, </w:t>
      </w:r>
      <w:del w:id="834" w:author="Author" w:date="2021-06-19T18:34:00Z">
        <w:r>
          <w:rPr>
            <w:rFonts w:cstheme="minorBidi"/>
            <w:szCs w:val="24"/>
          </w:rPr>
          <w:fldChar w:fldCharType="begin"/>
        </w:r>
        <w:r>
          <w:rPr>
            <w:rFonts w:cstheme="minorBidi"/>
            <w:szCs w:val="24"/>
          </w:rPr>
          <w:delInstrText xml:space="preserve"> REF BIB_brown_low_2013 \h </w:delInstrText>
        </w:r>
        <w:r>
          <w:rPr>
            <w:rFonts w:cstheme="minorBidi"/>
            <w:szCs w:val="24"/>
          </w:rPr>
          <w:fldChar w:fldCharType="separate"/>
        </w:r>
        <w:r>
          <w:rPr>
            <w:rFonts w:cstheme="minorBidi"/>
            <w:szCs w:val="24"/>
          </w:rPr>
          <w:delText>Brown et  al., 2013</w:delText>
        </w:r>
        <w:r>
          <w:rPr>
            <w:rFonts w:cstheme="minorBidi"/>
            <w:szCs w:val="24"/>
          </w:rPr>
          <w:fldChar w:fldCharType="end"/>
        </w:r>
        <w:r>
          <w:rPr>
            <w:rFonts w:cstheme="minorBidi"/>
            <w:szCs w:val="24"/>
          </w:rPr>
          <w:delText>].</w:delText>
        </w:r>
      </w:del>
      <w:ins w:id="835" w:author="Author" w:date="2021-06-19T18:34:00Z">
        <w:r>
          <w:fldChar w:fldCharType="begin"/>
        </w:r>
        <w:r>
          <w:instrText xml:space="preserve">REF BIB_brown_low_2013 \* MERGEFORMAT </w:instrText>
        </w:r>
        <w:r>
          <w:fldChar w:fldCharType="separate"/>
        </w:r>
        <w:r>
          <w:t>Brown et  al., 2013</w:t>
        </w:r>
        <w:r>
          <w:fldChar w:fldCharType="end"/>
        </w:r>
        <w:r>
          <w:t>], or perspex [</w:t>
        </w:r>
        <w:r>
          <w:fldChar w:fldCharType="begin"/>
        </w:r>
        <w:r>
          <w:instrText xml:space="preserve">REF BIB_bow_rotating_1979 \* MERGEFORMAT </w:instrText>
        </w:r>
        <w:r>
          <w:fldChar w:fldCharType="separate"/>
        </w:r>
        <w:r>
          <w:t>Bow et  al., 1979</w:t>
        </w:r>
        <w:r>
          <w:fldChar w:fldCharType="end"/>
        </w:r>
        <w:r>
          <w:t>].</w:t>
        </w:r>
      </w:ins>
      <w:r>
        <w:t xml:space="preserve"> Alternatively, [</w:t>
      </w:r>
      <w:del w:id="836" w:author="Author" w:date="2021-06-19T18:34:00Z">
        <w:r>
          <w:rPr>
            <w:rFonts w:cstheme="minorBidi"/>
            <w:szCs w:val="24"/>
          </w:rPr>
          <w:fldChar w:fldCharType="begin"/>
        </w:r>
        <w:r>
          <w:rPr>
            <w:rFonts w:cstheme="minorBidi"/>
            <w:szCs w:val="24"/>
          </w:rPr>
          <w:delInstrText xml:space="preserve"> REF BIB_qiu_ultrasound_2020 \h </w:delInstrText>
        </w:r>
        <w:r>
          <w:rPr>
            <w:rFonts w:cstheme="minorBidi"/>
            <w:szCs w:val="24"/>
          </w:rPr>
          <w:fldChar w:fldCharType="separate"/>
        </w:r>
        <w:r>
          <w:rPr>
            <w:rFonts w:cstheme="minorBidi"/>
            <w:szCs w:val="24"/>
          </w:rPr>
          <w:delText>Qiu et  al., 2020</w:delText>
        </w:r>
        <w:r>
          <w:rPr>
            <w:rFonts w:cstheme="minorBidi"/>
            <w:szCs w:val="24"/>
          </w:rPr>
          <w:fldChar w:fldCharType="end"/>
        </w:r>
      </w:del>
      <w:ins w:id="837" w:author="Author" w:date="2021-06-19T18:34:00Z">
        <w:r>
          <w:fldChar w:fldCharType="begin"/>
        </w:r>
        <w:r>
          <w:instrText xml:space="preserve">REF BIB_qiu_ultrasound_2020 \* MERGEFORMAT </w:instrText>
        </w:r>
        <w:r>
          <w:fldChar w:fldCharType="separate"/>
        </w:r>
        <w:r>
          <w:t>Qiu et  al., 2020</w:t>
        </w:r>
        <w:r>
          <w:fldChar w:fldCharType="end"/>
        </w:r>
      </w:ins>
      <w:r>
        <w:t>] u</w:t>
      </w:r>
      <w:r>
        <w:t>ses an acoustic window made from polydimethylsiloxane (PDMS, such as the silicon Sylgard 184) to minimize reflection and attenuation during the ultrasound transmission, which can be used for reference targets [</w:t>
      </w:r>
      <w:del w:id="838" w:author="Author" w:date="2021-06-19T18:34:00Z">
        <w:r>
          <w:rPr>
            <w:rFonts w:cstheme="minorBidi"/>
            <w:szCs w:val="24"/>
          </w:rPr>
          <w:fldChar w:fldCharType="begin"/>
        </w:r>
        <w:r>
          <w:rPr>
            <w:rFonts w:cstheme="minorBidi"/>
            <w:szCs w:val="24"/>
          </w:rPr>
          <w:delInstrText xml:space="preserve"> REF BIB_lorenzo_experimental_2009 \h </w:delInstrText>
        </w:r>
        <w:r>
          <w:rPr>
            <w:rFonts w:cstheme="minorBidi"/>
            <w:szCs w:val="24"/>
          </w:rPr>
          <w:fldChar w:fldCharType="separate"/>
        </w:r>
        <w:r>
          <w:rPr>
            <w:rFonts w:cstheme="minorBidi"/>
            <w:szCs w:val="24"/>
          </w:rPr>
          <w:delText>Lorenzo et  al., 2009</w:delText>
        </w:r>
        <w:r>
          <w:rPr>
            <w:rFonts w:cstheme="minorBidi"/>
            <w:szCs w:val="24"/>
          </w:rPr>
          <w:fldChar w:fldCharType="end"/>
        </w:r>
        <w:r>
          <w:rPr>
            <w:rFonts w:cstheme="minorBidi"/>
            <w:szCs w:val="24"/>
          </w:rPr>
          <w:delText xml:space="preserve">, </w:delText>
        </w:r>
        <w:r>
          <w:rPr>
            <w:rFonts w:cstheme="minorBidi"/>
            <w:szCs w:val="24"/>
          </w:rPr>
          <w:fldChar w:fldCharType="begin"/>
        </w:r>
        <w:r>
          <w:rPr>
            <w:rFonts w:cstheme="minorBidi"/>
            <w:szCs w:val="24"/>
          </w:rPr>
          <w:delInstrText xml:space="preserve"> REF BIB_melde_holograms_2016 \h </w:delInstrText>
        </w:r>
        <w:r>
          <w:rPr>
            <w:rFonts w:cstheme="minorBidi"/>
            <w:szCs w:val="24"/>
          </w:rPr>
          <w:fldChar w:fldCharType="separate"/>
        </w:r>
        <w:r>
          <w:rPr>
            <w:rFonts w:cstheme="minorBidi"/>
            <w:szCs w:val="24"/>
          </w:rPr>
          <w:delText>Melde et  al., 2016</w:delText>
        </w:r>
        <w:r>
          <w:rPr>
            <w:rFonts w:cstheme="minorBidi"/>
            <w:szCs w:val="24"/>
          </w:rPr>
          <w:fldChar w:fldCharType="end"/>
        </w:r>
      </w:del>
      <w:ins w:id="839" w:author="Author" w:date="2021-06-19T18:34:00Z">
        <w:r>
          <w:fldChar w:fldCharType="begin"/>
        </w:r>
        <w:r>
          <w:instrText>REF BIB_lorenzo_experimental_2009 \* MERGEFORM</w:instrText>
        </w:r>
        <w:r>
          <w:instrText xml:space="preserve">AT </w:instrText>
        </w:r>
        <w:r>
          <w:fldChar w:fldCharType="separate"/>
        </w:r>
        <w:r>
          <w:t>Lorenzo et  al., 2009</w:t>
        </w:r>
        <w:r>
          <w:fldChar w:fldCharType="end"/>
        </w:r>
        <w:r>
          <w:t xml:space="preserve">, </w:t>
        </w:r>
        <w:r>
          <w:fldChar w:fldCharType="begin"/>
        </w:r>
        <w:r>
          <w:instrText xml:space="preserve">REF BIB_melde_holograms_2016 \* MERGEFORMAT </w:instrText>
        </w:r>
        <w:r>
          <w:fldChar w:fldCharType="separate"/>
        </w:r>
        <w:r>
          <w:t>Melde et  al., 2016</w:t>
        </w:r>
        <w:r>
          <w:fldChar w:fldCharType="end"/>
        </w:r>
      </w:ins>
      <w:r>
        <w:t xml:space="preserve">]. </w:t>
      </w:r>
    </w:p>
    <w:p w14:paraId="1E83962A" w14:textId="09E0BC98" w:rsidR="00000000" w:rsidRDefault="000F4E83">
      <w:pPr>
        <w:ind w:firstLine="300"/>
      </w:pPr>
      <w:r>
        <w:t>More common materials can also be used. For example, polyimide can be used in ultrasound phantoms (reference imaging targets) [</w:t>
      </w:r>
      <w:del w:id="840" w:author="Author" w:date="2021-06-19T18:34:00Z">
        <w:r>
          <w:rPr>
            <w:rFonts w:cstheme="minorBidi"/>
            <w:szCs w:val="24"/>
          </w:rPr>
          <w:fldChar w:fldCharType="begin"/>
        </w:r>
        <w:r>
          <w:rPr>
            <w:rFonts w:cstheme="minorBidi"/>
            <w:szCs w:val="24"/>
          </w:rPr>
          <w:delInstrText xml:space="preserve"> REF BIB_xu_high_frequency_2008 \h </w:delInstrText>
        </w:r>
        <w:r>
          <w:rPr>
            <w:rFonts w:cstheme="minorBidi"/>
            <w:szCs w:val="24"/>
          </w:rPr>
          <w:fldChar w:fldCharType="separate"/>
        </w:r>
        <w:r>
          <w:rPr>
            <w:rFonts w:cstheme="minorBidi"/>
            <w:szCs w:val="24"/>
          </w:rPr>
          <w:delText>Xu et  al., 2008</w:delText>
        </w:r>
        <w:r>
          <w:rPr>
            <w:rFonts w:cstheme="minorBidi"/>
            <w:szCs w:val="24"/>
          </w:rPr>
          <w:fldChar w:fldCharType="end"/>
        </w:r>
        <w:r>
          <w:rPr>
            <w:rFonts w:cstheme="minorBidi"/>
            <w:szCs w:val="24"/>
          </w:rPr>
          <w:delText xml:space="preserve">, </w:delText>
        </w:r>
        <w:r>
          <w:rPr>
            <w:rFonts w:cstheme="minorBidi"/>
            <w:szCs w:val="24"/>
          </w:rPr>
          <w:fldChar w:fldCharType="begin"/>
        </w:r>
        <w:r>
          <w:rPr>
            <w:rFonts w:cstheme="minorBidi"/>
            <w:szCs w:val="24"/>
          </w:rPr>
          <w:delInstrText xml:space="preserve"> REF BIB_lei_sun_high_frame_2008 \h </w:delInstrText>
        </w:r>
        <w:r>
          <w:rPr>
            <w:rFonts w:cstheme="minorBidi"/>
            <w:szCs w:val="24"/>
          </w:rPr>
          <w:fldChar w:fldCharType="separate"/>
        </w:r>
        <w:r>
          <w:rPr>
            <w:rFonts w:cstheme="minorBidi"/>
            <w:szCs w:val="24"/>
          </w:rPr>
          <w:delText>Lei Sun et  al., 2008</w:delText>
        </w:r>
        <w:r>
          <w:rPr>
            <w:rFonts w:cstheme="minorBidi"/>
            <w:szCs w:val="24"/>
          </w:rPr>
          <w:fldChar w:fldCharType="end"/>
        </w:r>
        <w:r>
          <w:rPr>
            <w:rFonts w:cstheme="minorBidi"/>
            <w:szCs w:val="24"/>
          </w:rPr>
          <w:delText>], as well as</w:delText>
        </w:r>
        <w:r>
          <w:rPr>
            <w:rFonts w:cstheme="minorBidi"/>
            <w:szCs w:val="24"/>
          </w:rPr>
          <w:delText xml:space="preserve"> sealant silicones [</w:delText>
        </w:r>
        <w:r>
          <w:rPr>
            <w:rFonts w:cstheme="minorBidi"/>
            <w:szCs w:val="24"/>
          </w:rPr>
          <w:fldChar w:fldCharType="begin"/>
        </w:r>
        <w:r>
          <w:rPr>
            <w:rFonts w:cstheme="minorBidi"/>
            <w:szCs w:val="24"/>
          </w:rPr>
          <w:delInstrText xml:space="preserve"> REF BIB_lorenzo_experimental_2009 \h </w:delInstrText>
        </w:r>
        <w:r>
          <w:rPr>
            <w:rFonts w:cstheme="minorBidi"/>
            <w:szCs w:val="24"/>
          </w:rPr>
          <w:fldChar w:fldCharType="separate"/>
        </w:r>
        <w:r>
          <w:rPr>
            <w:rFonts w:cstheme="minorBidi"/>
            <w:szCs w:val="24"/>
          </w:rPr>
          <w:delText>Lorenzo et  al., 2009</w:delText>
        </w:r>
        <w:r>
          <w:rPr>
            <w:rFonts w:cstheme="minorBidi"/>
            <w:szCs w:val="24"/>
          </w:rPr>
          <w:fldChar w:fldCharType="end"/>
        </w:r>
      </w:del>
      <w:ins w:id="841" w:author="Author" w:date="2021-06-19T18:34:00Z">
        <w:r>
          <w:fldChar w:fldCharType="begin"/>
        </w:r>
        <w:r>
          <w:instrText xml:space="preserve">REF BIB_xu_high_frequency_2008 \* MERGEFORMAT </w:instrText>
        </w:r>
        <w:r>
          <w:fldChar w:fldCharType="separate"/>
        </w:r>
        <w:r>
          <w:t>Xu et  al., 2008</w:t>
        </w:r>
        <w:r>
          <w:fldChar w:fldCharType="end"/>
        </w:r>
        <w:r>
          <w:t xml:space="preserve">, </w:t>
        </w:r>
        <w:r>
          <w:fldChar w:fldCharType="begin"/>
        </w:r>
        <w:r>
          <w:instrText xml:space="preserve">REF BIB_lei_sun_high_frame_2008 \* MERGEFORMAT </w:instrText>
        </w:r>
        <w:r>
          <w:fldChar w:fldCharType="separate"/>
        </w:r>
        <w:r>
          <w:t>Lei Sun et  al.</w:t>
        </w:r>
        <w:r>
          <w:t>, 2008</w:t>
        </w:r>
        <w:r>
          <w:fldChar w:fldCharType="end"/>
        </w:r>
        <w:r>
          <w:t>], as well as sealant silicones [</w:t>
        </w:r>
        <w:r>
          <w:fldChar w:fldCharType="begin"/>
        </w:r>
        <w:r>
          <w:instrText xml:space="preserve">REF BIB_lorenzo_experimental_2009 \* MERGEFORMAT </w:instrText>
        </w:r>
        <w:r>
          <w:fldChar w:fldCharType="separate"/>
        </w:r>
        <w:r>
          <w:t>Lorenzo et  al., 2009</w:t>
        </w:r>
        <w:r>
          <w:fldChar w:fldCharType="end"/>
        </w:r>
      </w:ins>
      <w:r>
        <w:t>] that mimic soft tissues. Polyvinyl alcohol or polyurethane, in addition to polyvinylidene fluoride (PVDF), have been be considered [</w:t>
      </w:r>
      <w:del w:id="842" w:author="Author" w:date="2021-06-19T18:34:00Z">
        <w:r>
          <w:rPr>
            <w:rFonts w:cstheme="minorBidi"/>
            <w:szCs w:val="24"/>
          </w:rPr>
          <w:fldChar w:fldCharType="begin"/>
        </w:r>
        <w:r>
          <w:rPr>
            <w:rFonts w:cstheme="minorBidi"/>
            <w:szCs w:val="24"/>
          </w:rPr>
          <w:delInstrText xml:space="preserve"> REF BIB_sikdar_novel_2014 \h </w:delInstrText>
        </w:r>
        <w:r>
          <w:rPr>
            <w:rFonts w:cstheme="minorBidi"/>
            <w:szCs w:val="24"/>
          </w:rPr>
          <w:fldChar w:fldCharType="separate"/>
        </w:r>
        <w:r>
          <w:rPr>
            <w:rFonts w:cstheme="minorBidi"/>
            <w:szCs w:val="24"/>
          </w:rPr>
          <w:delText>Sikdar et </w:delText>
        </w:r>
        <w:r>
          <w:rPr>
            <w:rFonts w:cstheme="minorBidi"/>
            <w:szCs w:val="24"/>
          </w:rPr>
          <w:delText xml:space="preserve"> al., 2014</w:delText>
        </w:r>
        <w:r>
          <w:rPr>
            <w:rFonts w:cstheme="minorBidi"/>
            <w:szCs w:val="24"/>
          </w:rPr>
          <w:fldChar w:fldCharType="end"/>
        </w:r>
      </w:del>
      <w:ins w:id="843" w:author="Author" w:date="2021-06-19T18:34:00Z">
        <w:r>
          <w:fldChar w:fldCharType="begin"/>
        </w:r>
        <w:r>
          <w:instrText>REF BIB</w:instrText>
        </w:r>
        <w:r>
          <w:instrText xml:space="preserve">_sikdar_novel_2014 \* MERGEFORMAT </w:instrText>
        </w:r>
        <w:r>
          <w:fldChar w:fldCharType="separate"/>
        </w:r>
        <w:r>
          <w:t>Sikdar et  al., 2014</w:t>
        </w:r>
        <w:r>
          <w:fldChar w:fldCharType="end"/>
        </w:r>
      </w:ins>
      <w:r>
        <w:t>] for device-patient acoustic coupling. Agar and gelatin are used on temporary phantoms [</w:t>
      </w:r>
      <w:del w:id="844" w:author="Author" w:date="2021-06-19T18:34:00Z">
        <w:r>
          <w:rPr>
            <w:rFonts w:cstheme="minorBidi"/>
            <w:szCs w:val="24"/>
          </w:rPr>
          <w:fldChar w:fldCharType="begin"/>
        </w:r>
        <w:r>
          <w:rPr>
            <w:rFonts w:cstheme="minorBidi"/>
            <w:szCs w:val="24"/>
          </w:rPr>
          <w:delInstrText xml:space="preserve"> REF BIB_vogt_development_2005 \h </w:delInstrText>
        </w:r>
        <w:r>
          <w:rPr>
            <w:rFonts w:cstheme="minorBidi"/>
            <w:szCs w:val="24"/>
          </w:rPr>
          <w:fldChar w:fldCharType="separate"/>
        </w:r>
        <w:r>
          <w:rPr>
            <w:rFonts w:cstheme="minorBidi"/>
            <w:szCs w:val="24"/>
          </w:rPr>
          <w:delText>Vogt and Ermert, 2005</w:delText>
        </w:r>
        <w:r>
          <w:rPr>
            <w:rFonts w:cstheme="minorBidi"/>
            <w:szCs w:val="24"/>
          </w:rPr>
          <w:fldChar w:fldCharType="end"/>
        </w:r>
        <w:r>
          <w:rPr>
            <w:rFonts w:cstheme="minorBidi"/>
            <w:szCs w:val="24"/>
          </w:rPr>
          <w:delText xml:space="preserve">, </w:delText>
        </w:r>
        <w:r>
          <w:rPr>
            <w:rFonts w:cstheme="minorBidi"/>
            <w:szCs w:val="24"/>
          </w:rPr>
          <w:fldChar w:fldCharType="begin"/>
        </w:r>
        <w:r>
          <w:rPr>
            <w:rFonts w:cstheme="minorBidi"/>
            <w:szCs w:val="24"/>
          </w:rPr>
          <w:delInstrText xml:space="preserve"> REF BIB_chun_ultrasound_2015 \h </w:delInstrText>
        </w:r>
        <w:r>
          <w:rPr>
            <w:rFonts w:cstheme="minorBidi"/>
            <w:szCs w:val="24"/>
          </w:rPr>
          <w:fldChar w:fldCharType="separate"/>
        </w:r>
        <w:r>
          <w:rPr>
            <w:rFonts w:cstheme="minorBidi"/>
            <w:szCs w:val="24"/>
          </w:rPr>
          <w:delText>Chun et  al., 2015</w:delText>
        </w:r>
        <w:r>
          <w:rPr>
            <w:rFonts w:cstheme="minorBidi"/>
            <w:szCs w:val="24"/>
          </w:rPr>
          <w:fldChar w:fldCharType="end"/>
        </w:r>
      </w:del>
      <w:ins w:id="845" w:author="Author" w:date="2021-06-19T18:34:00Z">
        <w:r>
          <w:fldChar w:fldCharType="begin"/>
        </w:r>
        <w:r>
          <w:instrText xml:space="preserve">REF BIB_vogt_development_2005 \* MERGEFORMAT </w:instrText>
        </w:r>
        <w:r>
          <w:fldChar w:fldCharType="separate"/>
        </w:r>
        <w:r>
          <w:t>Vogt and Ermert, 2005</w:t>
        </w:r>
        <w:r>
          <w:fldChar w:fldCharType="end"/>
        </w:r>
        <w:r>
          <w:t xml:space="preserve">, </w:t>
        </w:r>
        <w:r>
          <w:fldChar w:fldCharType="begin"/>
        </w:r>
        <w:r>
          <w:instrText>REF BIB_chun_ultrasound_2015 \* MERGEFO</w:instrText>
        </w:r>
        <w:r>
          <w:instrText xml:space="preserve">RMAT </w:instrText>
        </w:r>
        <w:r>
          <w:fldChar w:fldCharType="separate"/>
        </w:r>
        <w:r>
          <w:t>Chun et  al., 2015</w:t>
        </w:r>
        <w:r>
          <w:fldChar w:fldCharType="end"/>
        </w:r>
      </w:ins>
      <w:r>
        <w:t xml:space="preserve">], where graphite powder reproduces tissue scattering, with no concrete application for the design of devices per se. </w:t>
      </w:r>
    </w:p>
    <w:p w14:paraId="39249277" w14:textId="77777777" w:rsidR="00000000" w:rsidRDefault="000F4E83">
      <w:pPr>
        <w:pStyle w:val="Heading4"/>
        <w:widowControl/>
        <w:spacing w:before="120"/>
        <w:pPrChange w:id="846" w:author="Author" w:date="2021-06-19T18:34:00Z">
          <w:pPr>
            <w:pStyle w:val="Titre4"/>
            <w:spacing w:before="120"/>
          </w:pPr>
        </w:pPrChange>
      </w:pPr>
      <w:r>
        <w:t>3.3.10  Controlers are piggy-backing on the development of open source FPGAs</w:t>
      </w:r>
    </w:p>
    <w:p w14:paraId="4B13A477" w14:textId="53474A33" w:rsidR="00000000" w:rsidRDefault="000F4E83">
      <w:pPr>
        <w:spacing w:before="60"/>
      </w:pPr>
      <w:r>
        <w:t>The controller, seen in Fig 1 as h</w:t>
      </w:r>
      <w:r>
        <w:t xml:space="preserve">aving a central function in ultrasound devices, has traditionally be a microcontroller, which had limitations not always compatible with ultrasound chips coordination as this happens fast, with several parallel communication taking place at the same time. </w:t>
      </w:r>
      <w:r>
        <w:t>A solution to was to use Direct Memory Access (DMA) optimized microcontroller designs [</w:t>
      </w:r>
      <w:del w:id="847" w:author="Author" w:date="2021-06-19T18:34:00Z">
        <w:r>
          <w:rPr>
            <w:rFonts w:cstheme="minorBidi"/>
            <w:szCs w:val="24"/>
          </w:rPr>
          <w:fldChar w:fldCharType="begin"/>
        </w:r>
        <w:r>
          <w:rPr>
            <w:rFonts w:cstheme="minorBidi"/>
            <w:szCs w:val="24"/>
          </w:rPr>
          <w:delInstrText xml:space="preserve"> REF BIB_kidav_architecture_2019 \h </w:delInstrText>
        </w:r>
        <w:r>
          <w:rPr>
            <w:rFonts w:cstheme="minorBidi"/>
            <w:szCs w:val="24"/>
          </w:rPr>
          <w:fldChar w:fldCharType="separate"/>
        </w:r>
        <w:r>
          <w:rPr>
            <w:rFonts w:cstheme="minorBidi"/>
            <w:szCs w:val="24"/>
          </w:rPr>
          <w:delText>Kidav et  al., 2019</w:delText>
        </w:r>
        <w:r>
          <w:rPr>
            <w:rFonts w:cstheme="minorBidi"/>
            <w:szCs w:val="24"/>
          </w:rPr>
          <w:fldChar w:fldCharType="end"/>
        </w:r>
      </w:del>
      <w:ins w:id="848" w:author="Author" w:date="2021-06-19T18:34:00Z">
        <w:r>
          <w:fldChar w:fldCharType="begin"/>
        </w:r>
        <w:r>
          <w:instrText xml:space="preserve">REF BIB_kidav_architecture_2019 \* MERGEFORMAT </w:instrText>
        </w:r>
        <w:r>
          <w:fldChar w:fldCharType="separate"/>
        </w:r>
        <w:r>
          <w:t>Kidav et  al., 2019</w:t>
        </w:r>
        <w:r>
          <w:fldChar w:fldCharType="end"/>
        </w:r>
      </w:ins>
      <w:r>
        <w:t>]. However, thanks to the increasing accessibility of field-programmable gate arrays (FPGAs), digita</w:t>
      </w:r>
      <w:r>
        <w:t>l signal processors (DSP), and systems-on-chip (SoC) for radio frequency signals processing is a strategic option. Along with the development of integrated AFE, they have accelerated the creation and availability of high-end programmable research platforms</w:t>
      </w:r>
      <w:r>
        <w:t xml:space="preserve"> [</w:t>
      </w:r>
      <w:del w:id="849" w:author="Author" w:date="2021-06-19T18:34:00Z">
        <w:r>
          <w:rPr>
            <w:rFonts w:cstheme="minorBidi"/>
            <w:szCs w:val="24"/>
          </w:rPr>
          <w:fldChar w:fldCharType="begin"/>
        </w:r>
        <w:r>
          <w:rPr>
            <w:rFonts w:cstheme="minorBidi"/>
            <w:szCs w:val="24"/>
          </w:rPr>
          <w:delInstrText xml:space="preserve"> REF BIB_roman_open_source_2018 \h </w:delInstrText>
        </w:r>
        <w:r>
          <w:rPr>
            <w:rFonts w:cstheme="minorBidi"/>
            <w:szCs w:val="24"/>
          </w:rPr>
          <w:fldChar w:fldCharType="separate"/>
        </w:r>
        <w:r>
          <w:rPr>
            <w:rFonts w:cstheme="minorBidi"/>
            <w:szCs w:val="24"/>
          </w:rPr>
          <w:delText>R</w:delText>
        </w:r>
        <w:r>
          <w:rPr>
            <w:rFonts w:cstheme="minorBidi"/>
            <w:szCs w:val="24"/>
          </w:rPr>
          <w:delText>oman et  al., 2018</w:delText>
        </w:r>
        <w:r>
          <w:rPr>
            <w:rFonts w:cstheme="minorBidi"/>
            <w:szCs w:val="24"/>
          </w:rPr>
          <w:fldChar w:fldCharType="end"/>
        </w:r>
        <w:r>
          <w:rPr>
            <w:rFonts w:cstheme="minorBidi"/>
            <w:szCs w:val="24"/>
          </w:rPr>
          <w:delText>].</w:delText>
        </w:r>
      </w:del>
      <w:ins w:id="850" w:author="Author" w:date="2021-06-19T18:34:00Z">
        <w:r>
          <w:fldChar w:fldCharType="begin"/>
        </w:r>
        <w:r>
          <w:instrText xml:space="preserve">REF BIB_roman_open_source_2018 \* MERGEFORMAT </w:instrText>
        </w:r>
        <w:r>
          <w:fldChar w:fldCharType="separate"/>
        </w:r>
        <w:r>
          <w:t>Roman et  al., 2018</w:t>
        </w:r>
        <w:r>
          <w:fldChar w:fldCharType="end"/>
        </w:r>
        <w:r>
          <w:t>].</w:t>
        </w:r>
      </w:ins>
      <w:r>
        <w:t xml:space="preserve"> In some designs, an additional micro-controller is set up between the FPGA and a USB bus [</w:t>
      </w:r>
      <w:del w:id="851" w:author="Author" w:date="2021-06-19T18:34:00Z">
        <w:r>
          <w:rPr>
            <w:rFonts w:cstheme="minorBidi"/>
            <w:szCs w:val="24"/>
          </w:rPr>
          <w:fldChar w:fldCharType="begin"/>
        </w:r>
        <w:r>
          <w:rPr>
            <w:rFonts w:cstheme="minorBidi"/>
            <w:szCs w:val="24"/>
          </w:rPr>
          <w:delInstrText xml:space="preserve"> REF BIB_pashaei_live_2018 \h </w:delInstrText>
        </w:r>
        <w:r>
          <w:rPr>
            <w:rFonts w:cstheme="minorBidi"/>
            <w:szCs w:val="24"/>
          </w:rPr>
          <w:fldChar w:fldCharType="separate"/>
        </w:r>
        <w:r>
          <w:rPr>
            <w:rFonts w:cstheme="minorBidi"/>
            <w:szCs w:val="24"/>
          </w:rPr>
          <w:delText>Pashaei et  al., 2018</w:delText>
        </w:r>
        <w:r>
          <w:rPr>
            <w:rFonts w:cstheme="minorBidi"/>
            <w:szCs w:val="24"/>
          </w:rPr>
          <w:fldChar w:fldCharType="end"/>
        </w:r>
        <w:r>
          <w:rPr>
            <w:rFonts w:cstheme="minorBidi"/>
            <w:szCs w:val="24"/>
          </w:rPr>
          <w:delText xml:space="preserve">, </w:delText>
        </w:r>
        <w:r>
          <w:rPr>
            <w:rFonts w:cstheme="minorBidi"/>
            <w:szCs w:val="24"/>
          </w:rPr>
          <w:fldChar w:fldCharType="begin"/>
        </w:r>
        <w:r>
          <w:rPr>
            <w:rFonts w:cstheme="minorBidi"/>
            <w:szCs w:val="24"/>
          </w:rPr>
          <w:delInstrText xml:space="preserve"> REF BIB_schneider_fully_2010 \h </w:delInstrText>
        </w:r>
        <w:r>
          <w:rPr>
            <w:rFonts w:cstheme="minorBidi"/>
            <w:szCs w:val="24"/>
          </w:rPr>
          <w:fldChar w:fldCharType="separate"/>
        </w:r>
        <w:r>
          <w:rPr>
            <w:rFonts w:cstheme="minorBidi"/>
            <w:szCs w:val="24"/>
          </w:rPr>
          <w:delText>Schneider et  al., 2010</w:delText>
        </w:r>
        <w:r>
          <w:rPr>
            <w:rFonts w:cstheme="minorBidi"/>
            <w:szCs w:val="24"/>
          </w:rPr>
          <w:fldChar w:fldCharType="end"/>
        </w:r>
      </w:del>
      <w:ins w:id="852" w:author="Author" w:date="2021-06-19T18:34:00Z">
        <w:r>
          <w:fldChar w:fldCharType="begin"/>
        </w:r>
        <w:r>
          <w:instrText xml:space="preserve">REF BIB_pashaei_live_2018 \* MERGEFORMAT </w:instrText>
        </w:r>
        <w:r>
          <w:fldChar w:fldCharType="separate"/>
        </w:r>
        <w:r>
          <w:t>Pashaei et  al., 2018</w:t>
        </w:r>
        <w:r>
          <w:fldChar w:fldCharType="end"/>
        </w:r>
        <w:r>
          <w:t xml:space="preserve">, </w:t>
        </w:r>
        <w:r>
          <w:fldChar w:fldCharType="begin"/>
        </w:r>
        <w:r>
          <w:instrText>REF BIB_schneider_fully_20</w:instrText>
        </w:r>
        <w:r>
          <w:instrText xml:space="preserve">10 \* MERGEFORMAT </w:instrText>
        </w:r>
        <w:r>
          <w:fldChar w:fldCharType="separate"/>
        </w:r>
        <w:r>
          <w:t>Schneider et  al., 2010</w:t>
        </w:r>
        <w:r>
          <w:fldChar w:fldCharType="end"/>
        </w:r>
      </w:ins>
      <w:r>
        <w:t>], which can provide the FPGA with a configuration on the fly, and allowing access to the computation platform to set up the pulse-echo sequence parameters [</w:t>
      </w:r>
      <w:del w:id="853" w:author="Author" w:date="2021-06-19T18:34:00Z">
        <w:r>
          <w:rPr>
            <w:rFonts w:cstheme="minorBidi"/>
            <w:szCs w:val="24"/>
          </w:rPr>
          <w:fldChar w:fldCharType="begin"/>
        </w:r>
        <w:r>
          <w:rPr>
            <w:rFonts w:cstheme="minorBidi"/>
            <w:szCs w:val="24"/>
          </w:rPr>
          <w:delInstrText xml:space="preserve"> REF BIB_raj_microcontroller_2017 \h </w:delInstrText>
        </w:r>
        <w:r>
          <w:rPr>
            <w:rFonts w:cstheme="minorBidi"/>
            <w:szCs w:val="24"/>
          </w:rPr>
          <w:fldChar w:fldCharType="separate"/>
        </w:r>
        <w:r>
          <w:rPr>
            <w:rFonts w:cstheme="minorBidi"/>
            <w:szCs w:val="24"/>
          </w:rPr>
          <w:delText>Raj et  al., 2017</w:delText>
        </w:r>
        <w:r>
          <w:rPr>
            <w:rFonts w:cstheme="minorBidi"/>
            <w:szCs w:val="24"/>
          </w:rPr>
          <w:fldChar w:fldCharType="end"/>
        </w:r>
        <w:r>
          <w:rPr>
            <w:rFonts w:cstheme="minorBidi"/>
            <w:szCs w:val="24"/>
          </w:rPr>
          <w:delText xml:space="preserve">, </w:delText>
        </w:r>
        <w:r>
          <w:rPr>
            <w:rFonts w:cstheme="minorBidi"/>
            <w:szCs w:val="24"/>
          </w:rPr>
          <w:fldChar w:fldCharType="begin"/>
        </w:r>
        <w:r>
          <w:rPr>
            <w:rFonts w:cstheme="minorBidi"/>
            <w:szCs w:val="24"/>
          </w:rPr>
          <w:delInstrText xml:space="preserve"> REF BIB_raj_8051_2016 \h </w:delInstrText>
        </w:r>
        <w:r>
          <w:rPr>
            <w:rFonts w:cstheme="minorBidi"/>
            <w:szCs w:val="24"/>
          </w:rPr>
          <w:fldChar w:fldCharType="separate"/>
        </w:r>
        <w:r>
          <w:rPr>
            <w:rFonts w:cstheme="minorBidi"/>
            <w:szCs w:val="24"/>
          </w:rPr>
          <w:delText>Raj et  al., 2016</w:delText>
        </w:r>
        <w:r>
          <w:rPr>
            <w:rFonts w:cstheme="minorBidi"/>
            <w:szCs w:val="24"/>
          </w:rPr>
          <w:fldChar w:fldCharType="end"/>
        </w:r>
        <w:r>
          <w:rPr>
            <w:rFonts w:cstheme="minorBidi"/>
            <w:szCs w:val="24"/>
          </w:rPr>
          <w:delText>], using in particula</w:delText>
        </w:r>
        <w:r>
          <w:rPr>
            <w:rFonts w:cstheme="minorBidi"/>
            <w:szCs w:val="24"/>
          </w:rPr>
          <w:delText>r the Cypress families, either in USB 2 [</w:delText>
        </w:r>
        <w:r>
          <w:rPr>
            <w:rFonts w:cstheme="minorBidi"/>
            <w:szCs w:val="24"/>
          </w:rPr>
          <w:fldChar w:fldCharType="begin"/>
        </w:r>
        <w:r>
          <w:rPr>
            <w:rFonts w:cstheme="minorBidi"/>
            <w:szCs w:val="24"/>
          </w:rPr>
          <w:delInstrText xml:space="preserve"> REF BIB_hu_design_2011 \h </w:delInstrText>
        </w:r>
        <w:r>
          <w:rPr>
            <w:rFonts w:cstheme="minorBidi"/>
            <w:szCs w:val="24"/>
          </w:rPr>
          <w:fldChar w:fldCharType="separate"/>
        </w:r>
        <w:r>
          <w:rPr>
            <w:rFonts w:cstheme="minorBidi"/>
            <w:szCs w:val="24"/>
          </w:rPr>
          <w:delText>Hu et  al., 2011</w:delText>
        </w:r>
        <w:r>
          <w:rPr>
            <w:rFonts w:cstheme="minorBidi"/>
            <w:szCs w:val="24"/>
          </w:rPr>
          <w:fldChar w:fldCharType="end"/>
        </w:r>
        <w:r>
          <w:rPr>
            <w:rFonts w:cstheme="minorBidi"/>
            <w:szCs w:val="24"/>
          </w:rPr>
          <w:delText xml:space="preserve">, </w:delText>
        </w:r>
        <w:r>
          <w:rPr>
            <w:rFonts w:cstheme="minorBidi"/>
            <w:szCs w:val="24"/>
          </w:rPr>
          <w:fldChar w:fldCharType="begin"/>
        </w:r>
        <w:r>
          <w:rPr>
            <w:rFonts w:cstheme="minorBidi"/>
            <w:szCs w:val="24"/>
          </w:rPr>
          <w:delInstrText xml:space="preserve"> REF BIB_richard_low_cost_2008 \h </w:delInstrText>
        </w:r>
        <w:r>
          <w:rPr>
            <w:rFonts w:cstheme="minorBidi"/>
            <w:szCs w:val="24"/>
          </w:rPr>
          <w:fldChar w:fldCharType="separate"/>
        </w:r>
        <w:r>
          <w:rPr>
            <w:rFonts w:cstheme="minorBidi"/>
            <w:szCs w:val="24"/>
          </w:rPr>
          <w:delText>Richard et  al., 2008</w:delText>
        </w:r>
        <w:r>
          <w:rPr>
            <w:rFonts w:cstheme="minorBidi"/>
            <w:szCs w:val="24"/>
          </w:rPr>
          <w:fldChar w:fldCharType="end"/>
        </w:r>
        <w:r>
          <w:rPr>
            <w:rFonts w:cstheme="minorBidi"/>
            <w:szCs w:val="24"/>
          </w:rPr>
          <w:delText>] or USB 3 [</w:delText>
        </w:r>
        <w:r>
          <w:rPr>
            <w:rFonts w:cstheme="minorBidi"/>
            <w:szCs w:val="24"/>
          </w:rPr>
          <w:fldChar w:fldCharType="begin"/>
        </w:r>
        <w:r>
          <w:rPr>
            <w:rFonts w:cstheme="minorBidi"/>
            <w:szCs w:val="24"/>
          </w:rPr>
          <w:delInstrText xml:space="preserve"> REF BIB_lewandowski_low_cost_2012 \h </w:delInstrText>
        </w:r>
        <w:r>
          <w:rPr>
            <w:rFonts w:cstheme="minorBidi"/>
            <w:szCs w:val="24"/>
          </w:rPr>
          <w:fldChar w:fldCharType="separate"/>
        </w:r>
        <w:r>
          <w:rPr>
            <w:rFonts w:cstheme="minorBidi"/>
            <w:szCs w:val="24"/>
          </w:rPr>
          <w:delText>Lewandowski et  al., 2012</w:delText>
        </w:r>
        <w:r>
          <w:rPr>
            <w:rFonts w:cstheme="minorBidi"/>
            <w:szCs w:val="24"/>
          </w:rPr>
          <w:fldChar w:fldCharType="end"/>
        </w:r>
        <w:r>
          <w:rPr>
            <w:rFonts w:cstheme="minorBidi"/>
            <w:szCs w:val="24"/>
          </w:rPr>
          <w:delText xml:space="preserve">, </w:delText>
        </w:r>
        <w:r>
          <w:rPr>
            <w:rFonts w:cstheme="minorBidi"/>
            <w:szCs w:val="24"/>
          </w:rPr>
          <w:fldChar w:fldCharType="begin"/>
        </w:r>
        <w:r>
          <w:rPr>
            <w:rFonts w:cstheme="minorBidi"/>
            <w:szCs w:val="24"/>
          </w:rPr>
          <w:delInstrText xml:space="preserve"> REF BIB_qiu_delayed_excitati</w:delInstrText>
        </w:r>
        <w:r>
          <w:rPr>
            <w:rFonts w:cstheme="minorBidi"/>
            <w:szCs w:val="24"/>
          </w:rPr>
          <w:delInstrText xml:space="preserve">on_2018 \h </w:delInstrText>
        </w:r>
        <w:r>
          <w:rPr>
            <w:rFonts w:cstheme="minorBidi"/>
            <w:szCs w:val="24"/>
          </w:rPr>
          <w:fldChar w:fldCharType="separate"/>
        </w:r>
        <w:r>
          <w:rPr>
            <w:rFonts w:cstheme="minorBidi"/>
            <w:szCs w:val="24"/>
          </w:rPr>
          <w:delText>Qiu et  al., 2018</w:delText>
        </w:r>
        <w:r>
          <w:rPr>
            <w:rFonts w:cstheme="minorBidi"/>
            <w:szCs w:val="24"/>
          </w:rPr>
          <w:fldChar w:fldCharType="end"/>
        </w:r>
        <w:r>
          <w:rPr>
            <w:rFonts w:cstheme="minorBidi"/>
            <w:szCs w:val="24"/>
          </w:rPr>
          <w:delText xml:space="preserve">, </w:delText>
        </w:r>
        <w:r>
          <w:rPr>
            <w:rFonts w:cstheme="minorBidi"/>
            <w:szCs w:val="24"/>
          </w:rPr>
          <w:fldChar w:fldCharType="begin"/>
        </w:r>
        <w:r>
          <w:rPr>
            <w:rFonts w:cstheme="minorBidi"/>
            <w:szCs w:val="24"/>
          </w:rPr>
          <w:delInstrText xml:space="preserve"> REF BIB_qiu_ultrasound_2020 \h </w:delInstrText>
        </w:r>
        <w:r>
          <w:rPr>
            <w:rFonts w:cstheme="minorBidi"/>
            <w:szCs w:val="24"/>
          </w:rPr>
          <w:fldChar w:fldCharType="separate"/>
        </w:r>
        <w:r>
          <w:rPr>
            <w:rFonts w:cstheme="minorBidi"/>
            <w:szCs w:val="24"/>
          </w:rPr>
          <w:delText>Qiu et  al., 2020</w:delText>
        </w:r>
        <w:r>
          <w:rPr>
            <w:rFonts w:cstheme="minorBidi"/>
            <w:szCs w:val="24"/>
          </w:rPr>
          <w:fldChar w:fldCharType="end"/>
        </w:r>
        <w:r>
          <w:rPr>
            <w:rFonts w:cstheme="minorBidi"/>
            <w:szCs w:val="24"/>
          </w:rPr>
          <w:delText xml:space="preserve">, </w:delText>
        </w:r>
        <w:r>
          <w:rPr>
            <w:rFonts w:cstheme="minorBidi"/>
            <w:szCs w:val="24"/>
          </w:rPr>
          <w:fldChar w:fldCharType="begin"/>
        </w:r>
        <w:r>
          <w:rPr>
            <w:rFonts w:cstheme="minorBidi"/>
            <w:szCs w:val="24"/>
          </w:rPr>
          <w:delInstrText xml:space="preserve"> REF BIB_ahn_smartphone_based_2015 \h </w:delInstrText>
        </w:r>
        <w:r>
          <w:rPr>
            <w:rFonts w:cstheme="minorBidi"/>
            <w:szCs w:val="24"/>
          </w:rPr>
          <w:fldChar w:fldCharType="separate"/>
        </w:r>
        <w:r>
          <w:rPr>
            <w:rFonts w:cstheme="minorBidi"/>
            <w:szCs w:val="24"/>
          </w:rPr>
          <w:delText>Ahn et  al., 2015</w:delText>
        </w:r>
        <w:r>
          <w:rPr>
            <w:rFonts w:cstheme="minorBidi"/>
            <w:szCs w:val="24"/>
          </w:rPr>
          <w:fldChar w:fldCharType="end"/>
        </w:r>
        <w:r>
          <w:rPr>
            <w:rFonts w:cstheme="minorBidi"/>
            <w:szCs w:val="24"/>
          </w:rPr>
          <w:delText>].</w:delText>
        </w:r>
      </w:del>
      <w:ins w:id="854" w:author="Author" w:date="2021-06-19T18:34:00Z">
        <w:r>
          <w:fldChar w:fldCharType="begin"/>
        </w:r>
        <w:r>
          <w:instrText xml:space="preserve">REF BIB_raj_microcontroller_2017 \* MERGEFORMAT </w:instrText>
        </w:r>
        <w:r>
          <w:fldChar w:fldCharType="separate"/>
        </w:r>
        <w:r>
          <w:t>Raj et </w:t>
        </w:r>
        <w:r>
          <w:t xml:space="preserve"> al., 2017</w:t>
        </w:r>
        <w:r>
          <w:fldChar w:fldCharType="end"/>
        </w:r>
        <w:r>
          <w:t xml:space="preserve">, </w:t>
        </w:r>
        <w:r>
          <w:fldChar w:fldCharType="begin"/>
        </w:r>
        <w:r>
          <w:instrText xml:space="preserve">REF BIB_raj_8051_2016 \* MERGEFORMAT </w:instrText>
        </w:r>
        <w:r>
          <w:fldChar w:fldCharType="separate"/>
        </w:r>
        <w:r>
          <w:t>Raj et  al., 2016</w:t>
        </w:r>
        <w:r>
          <w:fldChar w:fldCharType="end"/>
        </w:r>
        <w:r>
          <w:t>], using in particular the Cypress families, either in USB 2 [</w:t>
        </w:r>
        <w:r>
          <w:fldChar w:fldCharType="begin"/>
        </w:r>
        <w:r>
          <w:instrText xml:space="preserve">REF BIB_hu_design_2011 \* MERGEFORMAT </w:instrText>
        </w:r>
        <w:r>
          <w:fldChar w:fldCharType="separate"/>
        </w:r>
        <w:r>
          <w:t>Hu et  al., 2011</w:t>
        </w:r>
        <w:r>
          <w:fldChar w:fldCharType="end"/>
        </w:r>
        <w:r>
          <w:t xml:space="preserve">, </w:t>
        </w:r>
        <w:r>
          <w:fldChar w:fldCharType="begin"/>
        </w:r>
        <w:r>
          <w:instrText xml:space="preserve">REF BIB_richard_low_cost_2008 \* MERGEFORMAT </w:instrText>
        </w:r>
        <w:r>
          <w:fldChar w:fldCharType="separate"/>
        </w:r>
        <w:r>
          <w:t>Richard et  al., 2008</w:t>
        </w:r>
        <w:r>
          <w:fldChar w:fldCharType="end"/>
        </w:r>
        <w:r>
          <w:t>] or USB 3 [</w:t>
        </w:r>
        <w:r>
          <w:fldChar w:fldCharType="begin"/>
        </w:r>
        <w:r>
          <w:instrText xml:space="preserve">REF BIB_lewandowski_low_cost_2012 \* MERGEFORMAT </w:instrText>
        </w:r>
        <w:r>
          <w:fldChar w:fldCharType="separate"/>
        </w:r>
        <w:r>
          <w:t>Lewandowski et  al., 2012</w:t>
        </w:r>
        <w:r>
          <w:fldChar w:fldCharType="end"/>
        </w:r>
        <w:r>
          <w:t xml:space="preserve">, </w:t>
        </w:r>
        <w:r>
          <w:fldChar w:fldCharType="begin"/>
        </w:r>
        <w:r>
          <w:instrText xml:space="preserve">REF BIB_qiu_delayed_excitation_2018 \* MERGEFORMAT </w:instrText>
        </w:r>
        <w:r>
          <w:fldChar w:fldCharType="separate"/>
        </w:r>
        <w:r>
          <w:t>Qiu et  al., 2018</w:t>
        </w:r>
        <w:r>
          <w:fldChar w:fldCharType="end"/>
        </w:r>
        <w:r>
          <w:t xml:space="preserve">, </w:t>
        </w:r>
        <w:r>
          <w:fldChar w:fldCharType="begin"/>
        </w:r>
        <w:r>
          <w:instrText xml:space="preserve">REF BIB_qiu_ultrasound_2020 \* MERGEFORMAT </w:instrText>
        </w:r>
        <w:r>
          <w:fldChar w:fldCharType="separate"/>
        </w:r>
        <w:r>
          <w:t>Qiu et  al., 2020</w:t>
        </w:r>
        <w:r>
          <w:fldChar w:fldCharType="end"/>
        </w:r>
        <w:r>
          <w:t xml:space="preserve">, </w:t>
        </w:r>
        <w:r>
          <w:fldChar w:fldCharType="begin"/>
        </w:r>
        <w:r>
          <w:instrText>REF</w:instrText>
        </w:r>
        <w:r>
          <w:instrText xml:space="preserve"> BIB_ahn_smartphone_based_2015 \* MERGEFORMAT </w:instrText>
        </w:r>
        <w:r>
          <w:fldChar w:fldCharType="separate"/>
        </w:r>
        <w:r>
          <w:t>Ahn et  al., 2015</w:t>
        </w:r>
        <w:r>
          <w:fldChar w:fldCharType="end"/>
        </w:r>
        <w:r>
          <w:t>], but also through Ethernet as well (eg with a CP2200) or WiFi.</w:t>
        </w:r>
      </w:ins>
    </w:p>
    <w:p w14:paraId="4B993CC6" w14:textId="794158EC" w:rsidR="00000000" w:rsidRDefault="000F4E83">
      <w:pPr>
        <w:ind w:firstLine="300"/>
      </w:pPr>
      <w:r>
        <w:t>FPGAs improve the potential for developing ultrasound imaging systems with small form factors and creating high-performance d</w:t>
      </w:r>
      <w:r>
        <w:t>evices with reduced power consumption [</w:t>
      </w:r>
      <w:del w:id="855" w:author="Author" w:date="2021-06-19T18:34:00Z">
        <w:r>
          <w:rPr>
            <w:rFonts w:cstheme="minorBidi"/>
            <w:szCs w:val="24"/>
          </w:rPr>
          <w:fldChar w:fldCharType="begin"/>
        </w:r>
        <w:r>
          <w:rPr>
            <w:rFonts w:cstheme="minorBidi"/>
            <w:szCs w:val="24"/>
          </w:rPr>
          <w:delInstrText xml:space="preserve"> REF BIB_dusa_low_2014 \h </w:delInstrText>
        </w:r>
        <w:r>
          <w:rPr>
            <w:rFonts w:cstheme="minorBidi"/>
            <w:szCs w:val="24"/>
          </w:rPr>
          <w:fldChar w:fldCharType="separate"/>
        </w:r>
        <w:r>
          <w:rPr>
            <w:rFonts w:cstheme="minorBidi"/>
            <w:szCs w:val="24"/>
          </w:rPr>
          <w:delText>Dusa et  al., 2014</w:delText>
        </w:r>
        <w:r>
          <w:rPr>
            <w:rFonts w:cstheme="minorBidi"/>
            <w:szCs w:val="24"/>
          </w:rPr>
          <w:fldChar w:fldCharType="end"/>
        </w:r>
        <w:r>
          <w:rPr>
            <w:rFonts w:cstheme="minorBidi"/>
            <w:szCs w:val="24"/>
          </w:rPr>
          <w:delText>].</w:delText>
        </w:r>
      </w:del>
      <w:ins w:id="856" w:author="Author" w:date="2021-06-19T18:34:00Z">
        <w:r>
          <w:fldChar w:fldCharType="begin"/>
        </w:r>
        <w:r>
          <w:instrText xml:space="preserve">REF BIB_dusa_low_2014 \* MERGEFORMAT </w:instrText>
        </w:r>
        <w:r>
          <w:fldChar w:fldCharType="separate"/>
        </w:r>
        <w:r>
          <w:t>Dusa et  al., 2014</w:t>
        </w:r>
        <w:r>
          <w:fldChar w:fldCharType="end"/>
        </w:r>
        <w:r>
          <w:t>].</w:t>
        </w:r>
      </w:ins>
      <w:r>
        <w:t xml:space="preserve"> Configurable hardware makes the system resilient to future changes: designs can be adjusted without reprinting the circuit board [</w:t>
      </w:r>
      <w:del w:id="857" w:author="Author" w:date="2021-06-19T18:34:00Z">
        <w:r>
          <w:rPr>
            <w:rFonts w:cstheme="minorBidi"/>
            <w:szCs w:val="24"/>
          </w:rPr>
          <w:fldChar w:fldCharType="begin"/>
        </w:r>
        <w:r>
          <w:rPr>
            <w:rFonts w:cstheme="minorBidi"/>
            <w:szCs w:val="24"/>
          </w:rPr>
          <w:delInstrText xml:space="preserve"> REF BIB_zhang_fpga_</w:delInstrText>
        </w:r>
        <w:r>
          <w:rPr>
            <w:rFonts w:cstheme="minorBidi"/>
            <w:szCs w:val="24"/>
          </w:rPr>
          <w:delInstrText xml:space="preserve">2012 \h </w:delInstrText>
        </w:r>
        <w:r>
          <w:rPr>
            <w:rFonts w:cstheme="minorBidi"/>
            <w:szCs w:val="24"/>
          </w:rPr>
          <w:fldChar w:fldCharType="separate"/>
        </w:r>
        <w:r>
          <w:rPr>
            <w:rFonts w:cstheme="minorBidi"/>
            <w:szCs w:val="24"/>
          </w:rPr>
          <w:delText>Zhang, 2012</w:delText>
        </w:r>
        <w:r>
          <w:rPr>
            <w:rFonts w:cstheme="minorBidi"/>
            <w:szCs w:val="24"/>
          </w:rPr>
          <w:fldChar w:fldCharType="end"/>
        </w:r>
        <w:r>
          <w:rPr>
            <w:rFonts w:cstheme="minorBidi"/>
            <w:szCs w:val="24"/>
          </w:rPr>
          <w:delText xml:space="preserve">, </w:delText>
        </w:r>
        <w:r>
          <w:rPr>
            <w:rFonts w:cstheme="minorBidi"/>
            <w:szCs w:val="24"/>
          </w:rPr>
          <w:fldChar w:fldCharType="begin"/>
        </w:r>
        <w:r>
          <w:rPr>
            <w:rFonts w:cstheme="minorBidi"/>
            <w:szCs w:val="24"/>
          </w:rPr>
          <w:delInstrText xml:space="preserve"> REF BIB_qiu_programmable_2010 \h </w:delInstrText>
        </w:r>
        <w:r>
          <w:rPr>
            <w:rFonts w:cstheme="minorBidi"/>
            <w:szCs w:val="24"/>
          </w:rPr>
          <w:fldChar w:fldCharType="separate"/>
        </w:r>
        <w:r>
          <w:rPr>
            <w:rFonts w:cstheme="minorBidi"/>
            <w:szCs w:val="24"/>
          </w:rPr>
          <w:delText>Qiu et  al., 2010</w:delText>
        </w:r>
        <w:r>
          <w:rPr>
            <w:rFonts w:cstheme="minorBidi"/>
            <w:szCs w:val="24"/>
          </w:rPr>
          <w:fldChar w:fldCharType="end"/>
        </w:r>
        <w:r>
          <w:rPr>
            <w:rFonts w:cstheme="minorBidi"/>
            <w:szCs w:val="24"/>
          </w:rPr>
          <w:delText xml:space="preserve">, </w:delText>
        </w:r>
        <w:r>
          <w:rPr>
            <w:rFonts w:cstheme="minorBidi"/>
            <w:szCs w:val="24"/>
          </w:rPr>
          <w:fldChar w:fldCharType="begin"/>
        </w:r>
        <w:r>
          <w:rPr>
            <w:rFonts w:cstheme="minorBidi"/>
            <w:szCs w:val="24"/>
          </w:rPr>
          <w:delInstrText xml:space="preserve"> REF BIB_ibrahim_single_fpga_2017 \h </w:delInstrText>
        </w:r>
        <w:r>
          <w:rPr>
            <w:rFonts w:cstheme="minorBidi"/>
            <w:szCs w:val="24"/>
          </w:rPr>
          <w:fldChar w:fldCharType="separate"/>
        </w:r>
        <w:r>
          <w:rPr>
            <w:rFonts w:cstheme="minorBidi"/>
            <w:szCs w:val="24"/>
          </w:rPr>
          <w:delText>Ibrahim et  al., 2017</w:delText>
        </w:r>
        <w:r>
          <w:rPr>
            <w:rFonts w:cstheme="minorBidi"/>
            <w:szCs w:val="24"/>
          </w:rPr>
          <w:fldChar w:fldCharType="end"/>
        </w:r>
        <w:r>
          <w:rPr>
            <w:rFonts w:cstheme="minorBidi"/>
            <w:szCs w:val="24"/>
          </w:rPr>
          <w:delText>].</w:delText>
        </w:r>
      </w:del>
      <w:ins w:id="858" w:author="Author" w:date="2021-06-19T18:34:00Z">
        <w:r>
          <w:fldChar w:fldCharType="begin"/>
        </w:r>
        <w:r>
          <w:instrText>REF BIB_zhang_fpga_2012 \*</w:instrText>
        </w:r>
        <w:r>
          <w:instrText xml:space="preserve"> MERGEFORMAT </w:instrText>
        </w:r>
        <w:r>
          <w:fldChar w:fldCharType="separate"/>
        </w:r>
        <w:r>
          <w:t>Zhang, 2012</w:t>
        </w:r>
        <w:r>
          <w:fldChar w:fldCharType="end"/>
        </w:r>
        <w:r>
          <w:t xml:space="preserve">, </w:t>
        </w:r>
        <w:r>
          <w:fldChar w:fldCharType="begin"/>
        </w:r>
        <w:r>
          <w:instrText xml:space="preserve">REF BIB_qiu_programmable_2010 \* MERGEFORMAT </w:instrText>
        </w:r>
        <w:r>
          <w:fldChar w:fldCharType="separate"/>
        </w:r>
        <w:r>
          <w:t>Qiu et  al., 2010</w:t>
        </w:r>
        <w:r>
          <w:fldChar w:fldCharType="end"/>
        </w:r>
        <w:r>
          <w:t xml:space="preserve">, </w:t>
        </w:r>
        <w:r>
          <w:fldChar w:fldCharType="begin"/>
        </w:r>
        <w:r>
          <w:instrText xml:space="preserve">REF BIB_ibrahim_single_fpga_2017 \* MERGEFORMAT </w:instrText>
        </w:r>
        <w:r>
          <w:fldChar w:fldCharType="separate"/>
        </w:r>
        <w:r>
          <w:t>Ibrahim et  al., 2017</w:t>
        </w:r>
        <w:r>
          <w:fldChar w:fldCharType="end"/>
        </w:r>
        <w:r>
          <w:t>].</w:t>
        </w:r>
      </w:ins>
      <w:r>
        <w:t xml:space="preserve"> From an open-source perspective, FPGA use has been supported by the development of ne</w:t>
      </w:r>
      <w:r>
        <w:t>w open-source toolchains [</w:t>
      </w:r>
      <w:del w:id="859" w:author="Author" w:date="2021-06-19T18:34:00Z">
        <w:r>
          <w:rPr>
            <w:rFonts w:cstheme="minorBidi"/>
            <w:szCs w:val="24"/>
          </w:rPr>
          <w:fldChar w:fldCharType="begin"/>
        </w:r>
        <w:r>
          <w:rPr>
            <w:rFonts w:cstheme="minorBidi"/>
            <w:szCs w:val="24"/>
          </w:rPr>
          <w:delInstrText xml:space="preserve"> </w:delInstrText>
        </w:r>
        <w:r>
          <w:rPr>
            <w:rFonts w:cstheme="minorBidi"/>
            <w:szCs w:val="24"/>
          </w:rPr>
          <w:delInstrText xml:space="preserve">REF BIB_shah_yosys_nextpnr__2019 \h </w:delInstrText>
        </w:r>
        <w:r>
          <w:rPr>
            <w:rFonts w:cstheme="minorBidi"/>
            <w:szCs w:val="24"/>
          </w:rPr>
          <w:fldChar w:fldCharType="separate"/>
        </w:r>
        <w:r>
          <w:rPr>
            <w:rFonts w:cstheme="minorBidi"/>
            <w:szCs w:val="24"/>
          </w:rPr>
          <w:delText>Shah et  al., 2019</w:delText>
        </w:r>
        <w:r>
          <w:rPr>
            <w:rFonts w:cstheme="minorBidi"/>
            <w:szCs w:val="24"/>
          </w:rPr>
          <w:fldChar w:fldCharType="end"/>
        </w:r>
      </w:del>
      <w:ins w:id="860" w:author="Author" w:date="2021-06-19T18:34:00Z">
        <w:r>
          <w:fldChar w:fldCharType="begin"/>
        </w:r>
        <w:r>
          <w:instrText xml:space="preserve">REF BIB_shah_yosys_nextpnr__2019 \* MERGEFORMAT </w:instrText>
        </w:r>
        <w:r>
          <w:fldChar w:fldCharType="separate"/>
        </w:r>
        <w:r>
          <w:t>Shah et  al., 2019</w:t>
        </w:r>
        <w:r>
          <w:fldChar w:fldCharType="end"/>
        </w:r>
      </w:ins>
      <w:r>
        <w:t>], thus opening a key technology to a wider public [</w:t>
      </w:r>
      <w:r>
        <w:fldChar w:fldCharType="begin"/>
      </w:r>
      <w:del w:id="861" w:author="Author" w:date="2021-06-19T18:34:00Z">
        <w:r>
          <w:rPr>
            <w:rFonts w:cstheme="minorBidi"/>
            <w:szCs w:val="24"/>
          </w:rPr>
          <w:delInstrText xml:space="preserve"> </w:delInstrText>
        </w:r>
      </w:del>
      <w:r>
        <w:instrText xml:space="preserve">REF BIB_saiz_vela_low_cost_2020 </w:instrText>
      </w:r>
      <w:del w:id="862" w:author="Author" w:date="2021-06-19T18:34:00Z">
        <w:r>
          <w:rPr>
            <w:rFonts w:cstheme="minorBidi"/>
            <w:szCs w:val="24"/>
          </w:rPr>
          <w:delInstrText>\h</w:delInstrText>
        </w:r>
      </w:del>
      <w:ins w:id="863" w:author="Author" w:date="2021-06-19T18:34:00Z">
        <w:r>
          <w:instrText>\* MERGEFORMAT</w:instrText>
        </w:r>
      </w:ins>
      <w:r>
        <w:instrText xml:space="preserve"> </w:instrText>
      </w:r>
      <w:r>
        <w:fldChar w:fldCharType="separate"/>
      </w:r>
      <w:r>
        <w:t>Saiz-Vela et  al., 2020</w:t>
      </w:r>
      <w:r>
        <w:fldChar w:fldCharType="end"/>
      </w:r>
      <w:r>
        <w:t>].</w:t>
      </w:r>
    </w:p>
    <w:p w14:paraId="50BD6613" w14:textId="4FC1131C" w:rsidR="00000000" w:rsidRDefault="000F4E83">
      <w:pPr>
        <w:ind w:firstLine="300"/>
      </w:pPr>
      <w:r>
        <w:t>FPGA allow more flexible connecti</w:t>
      </w:r>
      <w:r>
        <w:t>on between systems</w:t>
      </w:r>
      <w:del w:id="864" w:author="Author" w:date="2021-06-19T18:34:00Z">
        <w:r>
          <w:rPr>
            <w:rFonts w:cstheme="minorBidi"/>
            <w:szCs w:val="24"/>
          </w:rPr>
          <w:delText>.</w:delText>
        </w:r>
      </w:del>
      <w:ins w:id="865" w:author="Author" w:date="2021-06-19T18:34:00Z">
        <w:r>
          <w:t xml:space="preserve"> [</w:t>
        </w:r>
        <w:r>
          <w:fldChar w:fldCharType="begin"/>
        </w:r>
        <w:r>
          <w:instrText xml:space="preserve">REF BIB_gilliland_architecture_2016 \* MERGEFORMAT </w:instrText>
        </w:r>
        <w:r>
          <w:fldChar w:fldCharType="separate"/>
        </w:r>
        <w:r>
          <w:t>Gilliland et  al., 2016</w:t>
        </w:r>
        <w:r>
          <w:fldChar w:fldCharType="end"/>
        </w:r>
        <w:r>
          <w:t xml:space="preserve">, </w:t>
        </w:r>
        <w:r>
          <w:fldChar w:fldCharType="begin"/>
        </w:r>
        <w:r>
          <w:instrText xml:space="preserve">REF BIB_govindan_hwsw_2013 \* MERGEFORMAT </w:instrText>
        </w:r>
        <w:r>
          <w:fldChar w:fldCharType="separate"/>
        </w:r>
        <w:r>
          <w:t>Govindan et  al., 2013a</w:t>
        </w:r>
        <w:r>
          <w:fldChar w:fldCharType="end"/>
        </w:r>
        <w:r>
          <w:t>].</w:t>
        </w:r>
      </w:ins>
      <w:r>
        <w:t xml:space="preserve"> Many high-end designs are based on peripheral component interconnect express (PCIe) du</w:t>
      </w:r>
      <w:r>
        <w:t>e to high bandwidth requirements [</w:t>
      </w:r>
      <w:del w:id="866" w:author="Author" w:date="2021-06-19T18:34:00Z">
        <w:r>
          <w:rPr>
            <w:rFonts w:cstheme="minorBidi"/>
            <w:szCs w:val="24"/>
          </w:rPr>
          <w:fldChar w:fldCharType="begin"/>
        </w:r>
        <w:r>
          <w:rPr>
            <w:rFonts w:cstheme="minorBidi"/>
            <w:szCs w:val="24"/>
          </w:rPr>
          <w:delInstrText xml:space="preserve"> REF BIB_zimmermann_high_2018 \h </w:delInstrText>
        </w:r>
        <w:r>
          <w:rPr>
            <w:rFonts w:cstheme="minorBidi"/>
            <w:szCs w:val="24"/>
          </w:rPr>
          <w:fldChar w:fldCharType="separate"/>
        </w:r>
        <w:r>
          <w:rPr>
            <w:rFonts w:cstheme="minorBidi"/>
            <w:szCs w:val="24"/>
          </w:rPr>
          <w:delText>Zimmermann, 2018a</w:delText>
        </w:r>
        <w:r>
          <w:rPr>
            <w:rFonts w:cstheme="minorBidi"/>
            <w:szCs w:val="24"/>
          </w:rPr>
          <w:fldChar w:fldCharType="end"/>
        </w:r>
      </w:del>
      <w:ins w:id="867" w:author="Author" w:date="2021-06-19T18:34:00Z">
        <w:r>
          <w:fldChar w:fldCharType="begin"/>
        </w:r>
        <w:r>
          <w:instrText xml:space="preserve">REF BIB_zimmermann_high_2018 \* MERGEFORMAT </w:instrText>
        </w:r>
        <w:r>
          <w:fldChar w:fldCharType="separate"/>
        </w:r>
        <w:r>
          <w:t>Zimmermann, 2018a</w:t>
        </w:r>
        <w:r>
          <w:fldChar w:fldCharType="end"/>
        </w:r>
      </w:ins>
      <w:r>
        <w:t xml:space="preserve">, </w:t>
      </w:r>
      <w:del w:id="868" w:author="Author" w:date="2021-06-19T18:34:00Z">
        <w:r>
          <w:rPr>
            <w:rFonts w:cstheme="minorBidi"/>
            <w:szCs w:val="24"/>
          </w:rPr>
          <w:fldChar w:fldCharType="begin"/>
        </w:r>
        <w:r>
          <w:rPr>
            <w:rFonts w:cstheme="minorBidi"/>
            <w:szCs w:val="24"/>
          </w:rPr>
          <w:delInstrText xml:space="preserve"> REF BIB_lewandowski_low_cost_2012 \h </w:delInstrText>
        </w:r>
        <w:r>
          <w:rPr>
            <w:rFonts w:cstheme="minorBidi"/>
            <w:szCs w:val="24"/>
          </w:rPr>
          <w:fldChar w:fldCharType="separate"/>
        </w:r>
        <w:r>
          <w:rPr>
            <w:rFonts w:cstheme="minorBidi"/>
            <w:szCs w:val="24"/>
          </w:rPr>
          <w:delText>Lewandowski et  al., 2012</w:delText>
        </w:r>
        <w:r>
          <w:rPr>
            <w:rFonts w:cstheme="minorBidi"/>
            <w:szCs w:val="24"/>
          </w:rPr>
          <w:fldChar w:fldCharType="end"/>
        </w:r>
      </w:del>
      <w:ins w:id="869" w:author="Author" w:date="2021-06-19T18:34:00Z">
        <w:r>
          <w:fldChar w:fldCharType="begin"/>
        </w:r>
        <w:r>
          <w:instrText xml:space="preserve">REF BIB_lewandowski_low_cost_2012 \* MERGEFORMAT </w:instrText>
        </w:r>
        <w:r>
          <w:fldChar w:fldCharType="separate"/>
        </w:r>
        <w:r>
          <w:t>Lewandowski et  al., 2012</w:t>
        </w:r>
        <w:r>
          <w:fldChar w:fldCharType="end"/>
        </w:r>
      </w:ins>
      <w:r>
        <w:t xml:space="preserve">, </w:t>
      </w:r>
      <w:del w:id="870" w:author="Author" w:date="2021-06-19T18:34:00Z">
        <w:r>
          <w:rPr>
            <w:rFonts w:cstheme="minorBidi"/>
            <w:szCs w:val="24"/>
          </w:rPr>
          <w:fldChar w:fldCharType="begin"/>
        </w:r>
        <w:r>
          <w:rPr>
            <w:rFonts w:cstheme="minorBidi"/>
            <w:szCs w:val="24"/>
          </w:rPr>
          <w:delInstrText xml:space="preserve"> REF BIB_kidav_architecture_2019 \h </w:delInstrText>
        </w:r>
        <w:r>
          <w:rPr>
            <w:rFonts w:cstheme="minorBidi"/>
            <w:szCs w:val="24"/>
          </w:rPr>
          <w:fldChar w:fldCharType="separate"/>
        </w:r>
        <w:r>
          <w:rPr>
            <w:rFonts w:cstheme="minorBidi"/>
            <w:szCs w:val="24"/>
          </w:rPr>
          <w:delText xml:space="preserve">Kidav </w:delText>
        </w:r>
        <w:r>
          <w:rPr>
            <w:rFonts w:cstheme="minorBidi"/>
            <w:szCs w:val="24"/>
          </w:rPr>
          <w:delText>et  al., 2019</w:delText>
        </w:r>
        <w:r>
          <w:rPr>
            <w:rFonts w:cstheme="minorBidi"/>
            <w:szCs w:val="24"/>
          </w:rPr>
          <w:fldChar w:fldCharType="end"/>
        </w:r>
      </w:del>
      <w:ins w:id="871" w:author="Author" w:date="2021-06-19T18:34:00Z">
        <w:r>
          <w:fldChar w:fldCharType="begin"/>
        </w:r>
        <w:r>
          <w:instrText xml:space="preserve">REF BIB_kidav_architecture_2019 \* MERGEFORMAT </w:instrText>
        </w:r>
        <w:r>
          <w:fldChar w:fldCharType="separate"/>
        </w:r>
        <w:r>
          <w:t>Kidav et  al., 2019</w:t>
        </w:r>
        <w:r>
          <w:fldChar w:fldCharType="end"/>
        </w:r>
      </w:ins>
      <w:r>
        <w:t>], but t</w:t>
      </w:r>
      <w:r>
        <w:t xml:space="preserve">he complexity of PCIe is an obstacle to low-cost designs. </w:t>
      </w:r>
      <w:del w:id="872" w:author="Author" w:date="2021-06-19T18:34:00Z">
        <w:r>
          <w:rPr>
            <w:rFonts w:cstheme="minorBidi"/>
            <w:szCs w:val="24"/>
          </w:rPr>
          <w:delText>In [</w:delText>
        </w:r>
        <w:r>
          <w:rPr>
            <w:rFonts w:cstheme="minorBidi"/>
            <w:szCs w:val="24"/>
          </w:rPr>
          <w:fldChar w:fldCharType="begin"/>
        </w:r>
        <w:r>
          <w:rPr>
            <w:rFonts w:cstheme="minorBidi"/>
            <w:szCs w:val="24"/>
          </w:rPr>
          <w:delInstrText xml:space="preserve"> REF BIB_luc_jonveaux_un0rick_2019 \h </w:delInstrText>
        </w:r>
        <w:r>
          <w:rPr>
            <w:rFonts w:cstheme="minorBidi"/>
            <w:szCs w:val="24"/>
          </w:rPr>
          <w:fldChar w:fldCharType="separate"/>
        </w:r>
        <w:r>
          <w:rPr>
            <w:rFonts w:cstheme="minorBidi"/>
            <w:szCs w:val="24"/>
          </w:rPr>
          <w:delText>Jonveaux, 2019</w:delText>
        </w:r>
        <w:r>
          <w:rPr>
            <w:rFonts w:cstheme="minorBidi"/>
            <w:szCs w:val="24"/>
          </w:rPr>
          <w:fldChar w:fldCharType="end"/>
        </w:r>
      </w:del>
      <w:ins w:id="873" w:author="Author" w:date="2021-06-19T18:34:00Z">
        <w:r>
          <w:t>In [</w:t>
        </w:r>
        <w:r>
          <w:fldChar w:fldCharType="begin"/>
        </w:r>
        <w:r>
          <w:instrText xml:space="preserve">REF BIB_luc_jonveaux_un0rick_2019 \* MERGEFORMAT </w:instrText>
        </w:r>
        <w:r>
          <w:fldChar w:fldCharType="separate"/>
        </w:r>
        <w:r>
          <w:t>Jonveaux, 2019b</w:t>
        </w:r>
        <w:r>
          <w:fldChar w:fldCharType="end"/>
        </w:r>
      </w:ins>
      <w:r>
        <w:t xml:space="preserve">], the Raspberry Pi’s 40-pin header was used as a simple, standardized interface for developing extension boards. </w:t>
      </w:r>
    </w:p>
    <w:p w14:paraId="0D01C132" w14:textId="77777777" w:rsidR="00000000" w:rsidRDefault="000F4E83">
      <w:pPr>
        <w:pStyle w:val="Heading4"/>
        <w:widowControl/>
        <w:spacing w:before="120"/>
        <w:pPrChange w:id="874" w:author="Author" w:date="2021-06-19T18:34:00Z">
          <w:pPr>
            <w:pStyle w:val="Titre4"/>
            <w:spacing w:before="120"/>
          </w:pPr>
        </w:pPrChange>
      </w:pPr>
      <w:r>
        <w:t>3.3.11  Tran</w:t>
      </w:r>
      <w:r>
        <w:t>smission of the digital information - bandwidth reduction</w:t>
      </w:r>
    </w:p>
    <w:p w14:paraId="175D49EC" w14:textId="77777777" w:rsidR="00000000" w:rsidRDefault="000F4E83">
      <w:pPr>
        <w:spacing w:before="60"/>
      </w:pPr>
      <w:r>
        <w:t>Most microcontrollers lack sufficient bandwidth to digitize and process the full ultrasound signal at radio frequencies. Therefore, microcontroller-based systems typically use a pre-processing chann</w:t>
      </w:r>
      <w:r>
        <w:t>el, possibly including a envelope detector in hardware prior to digitization of the signal, so that the signal bandwidth is reduced to that of the amplitude-modulating information. However, envelope detectors in hardware typically have a fixed cutoff frequ</w:t>
      </w:r>
      <w:r>
        <w:t>ency, which prevents them from being adaptable to different transducer frequencies.</w:t>
      </w:r>
    </w:p>
    <w:p w14:paraId="70E9A365" w14:textId="3E08AD2A" w:rsidR="00000000" w:rsidRDefault="000F4E83">
      <w:pPr>
        <w:ind w:firstLine="300"/>
      </w:pPr>
      <w:r>
        <w:t>Another possible technique is the use of quadrature sampling to preserve both amplitude and phase information, combined with frequency downconversion to reduce the bandwidt</w:t>
      </w:r>
      <w:r>
        <w:t>h requirement for data transmission, storage, and processing to that of the ultrasound modulation bandwidth, which can be significantly narrower than the maximum frequency of the signal [</w:t>
      </w:r>
      <w:del w:id="875" w:author="Author" w:date="2021-06-19T18:34:00Z">
        <w:r>
          <w:rPr>
            <w:rFonts w:cstheme="minorBidi"/>
            <w:szCs w:val="24"/>
          </w:rPr>
          <w:fldChar w:fldCharType="begin"/>
        </w:r>
        <w:r>
          <w:rPr>
            <w:rFonts w:cstheme="minorBidi"/>
            <w:szCs w:val="24"/>
          </w:rPr>
          <w:delInstrText xml:space="preserve"> REF BIB_peyton_comparison_2018 \h </w:delInstrText>
        </w:r>
        <w:r>
          <w:rPr>
            <w:rFonts w:cstheme="minorBidi"/>
            <w:szCs w:val="24"/>
          </w:rPr>
          <w:fldChar w:fldCharType="separate"/>
        </w:r>
        <w:r>
          <w:rPr>
            <w:rFonts w:cstheme="minorBidi"/>
            <w:szCs w:val="24"/>
          </w:rPr>
          <w:delText>Peyton et  al., 2018</w:delText>
        </w:r>
        <w:r>
          <w:rPr>
            <w:rFonts w:cstheme="minorBidi"/>
            <w:szCs w:val="24"/>
          </w:rPr>
          <w:fldChar w:fldCharType="end"/>
        </w:r>
        <w:r>
          <w:rPr>
            <w:rFonts w:cstheme="minorBidi"/>
            <w:szCs w:val="24"/>
          </w:rPr>
          <w:delText>].</w:delText>
        </w:r>
      </w:del>
      <w:ins w:id="876" w:author="Author" w:date="2021-06-19T18:34:00Z">
        <w:r>
          <w:fldChar w:fldCharType="begin"/>
        </w:r>
        <w:r>
          <w:instrText xml:space="preserve">REF BIB_peyton_comparison_2018 \* MERGEFORMAT </w:instrText>
        </w:r>
        <w:r>
          <w:fldChar w:fldCharType="separate"/>
        </w:r>
        <w:r>
          <w:t>Peyton et  al., 2018</w:t>
        </w:r>
        <w:r>
          <w:fldChar w:fldCharType="end"/>
        </w:r>
        <w:r>
          <w:t>].</w:t>
        </w:r>
      </w:ins>
      <w:r>
        <w:t xml:space="preserve"> Because frequency downconversion and quadrature sampling are used in software defined radios (SDRs) [</w:t>
      </w:r>
      <w:del w:id="877" w:author="Author" w:date="2021-06-19T18:34:00Z">
        <w:r>
          <w:rPr>
            <w:rFonts w:cstheme="minorBidi"/>
            <w:szCs w:val="24"/>
          </w:rPr>
          <w:fldChar w:fldCharType="begin"/>
        </w:r>
        <w:r>
          <w:rPr>
            <w:rFonts w:cstheme="minorBidi"/>
            <w:szCs w:val="24"/>
          </w:rPr>
          <w:delInstrText xml:space="preserve"> REF BIB_hager_design_2019 \h </w:delInstrText>
        </w:r>
        <w:r>
          <w:rPr>
            <w:rFonts w:cstheme="minorBidi"/>
            <w:szCs w:val="24"/>
          </w:rPr>
          <w:fldChar w:fldCharType="separate"/>
        </w:r>
        <w:r>
          <w:rPr>
            <w:rFonts w:cstheme="minorBidi"/>
            <w:szCs w:val="24"/>
          </w:rPr>
          <w:delText>Hager, 2019</w:delText>
        </w:r>
        <w:r>
          <w:rPr>
            <w:rFonts w:cstheme="minorBidi"/>
            <w:szCs w:val="24"/>
          </w:rPr>
          <w:fldChar w:fldCharType="end"/>
        </w:r>
        <w:r>
          <w:rPr>
            <w:rFonts w:cstheme="minorBidi"/>
            <w:szCs w:val="24"/>
          </w:rPr>
          <w:delText xml:space="preserve">, </w:delText>
        </w:r>
        <w:r>
          <w:rPr>
            <w:rFonts w:cstheme="minorBidi"/>
            <w:szCs w:val="24"/>
          </w:rPr>
          <w:fldChar w:fldCharType="begin"/>
        </w:r>
        <w:r>
          <w:rPr>
            <w:rFonts w:cstheme="minorBidi"/>
            <w:szCs w:val="24"/>
          </w:rPr>
          <w:delInstrText xml:space="preserve"> REF BIB_hager_lightprobe__2019 \h </w:delInstrText>
        </w:r>
        <w:r>
          <w:rPr>
            <w:rFonts w:cstheme="minorBidi"/>
            <w:szCs w:val="24"/>
          </w:rPr>
          <w:fldChar w:fldCharType="separate"/>
        </w:r>
        <w:r>
          <w:rPr>
            <w:rFonts w:cstheme="minorBidi"/>
            <w:szCs w:val="24"/>
          </w:rPr>
          <w:delText>Hager and Benini, 2019</w:delText>
        </w:r>
        <w:r>
          <w:rPr>
            <w:rFonts w:cstheme="minorBidi"/>
            <w:szCs w:val="24"/>
          </w:rPr>
          <w:fldChar w:fldCharType="end"/>
        </w:r>
      </w:del>
      <w:ins w:id="878" w:author="Author" w:date="2021-06-19T18:34:00Z">
        <w:r>
          <w:fldChar w:fldCharType="begin"/>
        </w:r>
        <w:r>
          <w:instrText xml:space="preserve">REF BIB_hager_design_2019 \* MERGEFORMAT </w:instrText>
        </w:r>
        <w:r>
          <w:fldChar w:fldCharType="separate"/>
        </w:r>
        <w:r>
          <w:t>Hager, 2019</w:t>
        </w:r>
        <w:r>
          <w:fldChar w:fldCharType="end"/>
        </w:r>
        <w:r>
          <w:t xml:space="preserve">, </w:t>
        </w:r>
        <w:r>
          <w:fldChar w:fldCharType="begin"/>
        </w:r>
        <w:r>
          <w:instrText xml:space="preserve">REF BIB_hager_lightprobe__2019 \* MERGEFORMAT </w:instrText>
        </w:r>
        <w:r>
          <w:fldChar w:fldCharType="separate"/>
        </w:r>
        <w:r>
          <w:t>Hager and Benini, 2019</w:t>
        </w:r>
        <w:r>
          <w:fldChar w:fldCharType="end"/>
        </w:r>
      </w:ins>
      <w:r>
        <w:t>] to capture the modulat</w:t>
      </w:r>
      <w:r>
        <w:t>ed information on a radio frequency (RF) carrier, SDR hardware can serve as a drop-in replacement for quadrature sampling hardware, as in the "rtl-ultrasound" open-source project [</w:t>
      </w:r>
      <w:del w:id="879" w:author="Author" w:date="2021-06-19T18:34:00Z">
        <w:r>
          <w:rPr>
            <w:rFonts w:cstheme="minorBidi"/>
            <w:szCs w:val="24"/>
          </w:rPr>
          <w:fldChar w:fldCharType="begin"/>
        </w:r>
        <w:r>
          <w:rPr>
            <w:rFonts w:cstheme="minorBidi"/>
            <w:szCs w:val="24"/>
          </w:rPr>
          <w:delInstrText xml:space="preserve"> REF BIB_meng_rtl_ultrasound_2019 \h </w:delInstrText>
        </w:r>
        <w:r>
          <w:rPr>
            <w:rFonts w:cstheme="minorBidi"/>
            <w:szCs w:val="24"/>
          </w:rPr>
          <w:fldChar w:fldCharType="separate"/>
        </w:r>
        <w:r>
          <w:rPr>
            <w:rFonts w:cstheme="minorBidi"/>
            <w:szCs w:val="24"/>
          </w:rPr>
          <w:delText>Meng, 2019</w:delText>
        </w:r>
        <w:r>
          <w:rPr>
            <w:rFonts w:cstheme="minorBidi"/>
            <w:szCs w:val="24"/>
          </w:rPr>
          <w:fldChar w:fldCharType="end"/>
        </w:r>
        <w:r>
          <w:rPr>
            <w:rFonts w:cstheme="minorBidi"/>
            <w:szCs w:val="24"/>
          </w:rPr>
          <w:delText>].</w:delText>
        </w:r>
      </w:del>
      <w:ins w:id="880" w:author="Author" w:date="2021-06-19T18:34:00Z">
        <w:r>
          <w:fldChar w:fldCharType="begin"/>
        </w:r>
        <w:r>
          <w:instrText xml:space="preserve">REF BIB_meng_rtl_ultrasound_2019 \* MERGEFORMAT </w:instrText>
        </w:r>
        <w:r>
          <w:fldChar w:fldCharType="separate"/>
        </w:r>
        <w:r>
          <w:t>Meng, 2019</w:t>
        </w:r>
        <w:r>
          <w:fldChar w:fldCharType="end"/>
        </w:r>
        <w:r>
          <w:t>].</w:t>
        </w:r>
      </w:ins>
      <w:r>
        <w:t xml:space="preserve"> As such, dem</w:t>
      </w:r>
      <w:r>
        <w:t xml:space="preserve">odulation techniques would allow shifting signals from higher frequencies to lower, allowing slower acquisition techniques and leaner hardware. </w:t>
      </w:r>
    </w:p>
    <w:p w14:paraId="6DE80B5B" w14:textId="77777777" w:rsidR="00000000" w:rsidRDefault="000F4E83">
      <w:pPr>
        <w:ind w:firstLine="300"/>
        <w:rPr>
          <w:del w:id="881" w:author="Author" w:date="2021-06-19T18:34:00Z"/>
          <w:rFonts w:cstheme="minorBidi"/>
          <w:szCs w:val="24"/>
        </w:rPr>
      </w:pPr>
    </w:p>
    <w:p w14:paraId="4E2E5087" w14:textId="77777777" w:rsidR="00000000" w:rsidRDefault="000F4E83">
      <w:pPr>
        <w:pStyle w:val="Heading2"/>
        <w:widowControl/>
        <w:pPrChange w:id="882" w:author="Author" w:date="2021-06-19T18:34:00Z">
          <w:pPr>
            <w:pStyle w:val="Titre2"/>
            <w:pageBreakBefore/>
          </w:pPr>
        </w:pPrChange>
      </w:pPr>
      <w:ins w:id="883" w:author="Author" w:date="2021-06-19T18:34:00Z">
        <w:r>
          <w:br w:type="column"/>
        </w:r>
      </w:ins>
      <w:r>
        <w:t>4  Signal processing steps</w:t>
      </w:r>
    </w:p>
    <w:p w14:paraId="61D4282D" w14:textId="77777777" w:rsidR="00000000" w:rsidRDefault="000F4E83">
      <w:pPr>
        <w:pStyle w:val="Heading3"/>
        <w:widowControl/>
        <w:spacing w:before="180"/>
        <w:pPrChange w:id="884" w:author="Author" w:date="2021-06-19T18:34:00Z">
          <w:pPr>
            <w:pStyle w:val="Titre3"/>
            <w:spacing w:before="180"/>
          </w:pPr>
        </w:pPrChange>
      </w:pPr>
      <w:r>
        <w:t>4.1  Conventional signal processing considerations</w:t>
      </w:r>
    </w:p>
    <w:p w14:paraId="23163E16" w14:textId="37E9BA3A" w:rsidR="00000000" w:rsidRDefault="000F4E83">
      <w:pPr>
        <w:spacing w:before="60"/>
      </w:pPr>
      <w:r>
        <w:t>In parallel to the hardware anal</w:t>
      </w:r>
      <w:r>
        <w:t>og part, the digital component of acquisition systems is used, through its intrinsic flexibility, to provide a platform of choice to implement digital processing techniques. Now that we have covered the hardware aspects of the research, we now aim to provi</w:t>
      </w:r>
      <w:r>
        <w:t>de the reader with resources describing an basic components of the signal processing path, i.e., signal filtering, envelope detection, signal compression and scan conversion [</w:t>
      </w:r>
      <w:r>
        <w:fldChar w:fldCharType="begin"/>
      </w:r>
      <w:del w:id="885" w:author="Author" w:date="2021-06-19T18:34:00Z">
        <w:r>
          <w:rPr>
            <w:rFonts w:cstheme="minorBidi"/>
            <w:szCs w:val="24"/>
          </w:rPr>
          <w:delInstrText xml:space="preserve"> </w:delInstrText>
        </w:r>
      </w:del>
      <w:r>
        <w:instrText xml:space="preserve">REF BIB_basoglu_computing_1998 </w:instrText>
      </w:r>
      <w:del w:id="886" w:author="Author" w:date="2021-06-19T18:34:00Z">
        <w:r>
          <w:rPr>
            <w:rFonts w:cstheme="minorBidi"/>
            <w:szCs w:val="24"/>
          </w:rPr>
          <w:delInstrText>\h</w:delInstrText>
        </w:r>
      </w:del>
      <w:ins w:id="887" w:author="Author" w:date="2021-06-19T18:34:00Z">
        <w:r>
          <w:instrText>\* MERGEFORMAT</w:instrText>
        </w:r>
      </w:ins>
      <w:r>
        <w:instrText xml:space="preserve"> </w:instrText>
      </w:r>
      <w:r>
        <w:fldChar w:fldCharType="separate"/>
      </w:r>
      <w:r>
        <w:t>Basoglu et  al., 1998</w:t>
      </w:r>
      <w:r>
        <w:fldChar w:fldCharType="end"/>
      </w:r>
      <w:r>
        <w:t>], and in a</w:t>
      </w:r>
      <w:r>
        <w:t xml:space="preserve"> second time review more recent considerations.</w:t>
      </w:r>
    </w:p>
    <w:p w14:paraId="27588F83" w14:textId="5D15022E" w:rsidR="00000000" w:rsidRDefault="000F4E83">
      <w:pPr>
        <w:pStyle w:val="Figure"/>
        <w:spacing w:before="240"/>
        <w:ind w:firstLine="300"/>
      </w:pPr>
      <w:r>
        <w:t xml:space="preserve"> </w:t>
      </w:r>
      <w:del w:id="888" w:author="Author" w:date="2021-06-19T18:34:00Z">
        <w:r>
          <w:rPr>
            <w:rFonts w:cstheme="minorBidi"/>
            <w:szCs w:val="24"/>
          </w:rPr>
          <w:pict w14:anchorId="1C9A0DED">
            <v:shape id="" o:spid="_x0000_i1028" type="#_x0000_t75" alt="" style="width:342pt;height:37.2pt">
              <v:imagedata r:id="rId8" o:title=""/>
            </v:shape>
          </w:pict>
        </w:r>
      </w:del>
      <w:ins w:id="889" w:author="Author" w:date="2021-06-19T18:34:00Z">
        <w:r>
          <w:pict w14:anchorId="1FCCCB82">
            <v:shape id="_x0000_i1026" type="#_x0000_t75" style="width:344.4pt;height:37.2pt">
              <v:imagedata r:id="rId9" o:title=""/>
            </v:shape>
          </w:pict>
        </w:r>
      </w:ins>
      <w:r>
        <w:t xml:space="preserve"> </w:t>
      </w:r>
    </w:p>
    <w:p w14:paraId="0B864CF0" w14:textId="77777777" w:rsidR="00000000" w:rsidRDefault="000F4E83">
      <w:pPr>
        <w:pStyle w:val="Caption"/>
      </w:pPr>
      <w:r>
        <w:t xml:space="preserve">Figure </w:t>
      </w:r>
      <w:bookmarkStart w:id="890" w:name="BMfig_SigProc"/>
      <w:r>
        <w:t>2</w:t>
      </w:r>
      <w:bookmarkEnd w:id="890"/>
      <w:r>
        <w:t>: Block diagram the signal processing path</w:t>
      </w:r>
      <w:ins w:id="891" w:author="Author" w:date="2021-06-19T18:34:00Z">
        <w:r>
          <w:fldChar w:fldCharType="begin"/>
        </w:r>
        <w:r>
          <w:instrText>TC "2 Block diagram the signal processing path" \f f</w:instrText>
        </w:r>
        <w:r>
          <w:fldChar w:fldCharType="end"/>
        </w:r>
      </w:ins>
    </w:p>
    <w:p w14:paraId="3A425D71" w14:textId="77777777" w:rsidR="00000000" w:rsidRDefault="000F4E83">
      <w:pPr>
        <w:spacing w:before="240"/>
        <w:ind w:firstLine="300"/>
      </w:pPr>
      <w:r>
        <w:t>The signal processing step has one goa</w:t>
      </w:r>
      <w:r>
        <w:t xml:space="preserve">l, that is to extract the right information from the raw electrical signal into an actionable information for the user. </w:t>
      </w:r>
    </w:p>
    <w:p w14:paraId="1F07921E" w14:textId="44BD8F80" w:rsidR="00000000" w:rsidRDefault="000F4E83">
      <w:pPr>
        <w:ind w:firstLine="300"/>
      </w:pPr>
      <w:r>
        <w:t xml:space="preserve">Upstream, </w:t>
      </w:r>
      <w:del w:id="892" w:author="Author" w:date="2021-06-19T18:34:00Z">
        <w:r>
          <w:rPr>
            <w:rFonts w:cstheme="minorBidi"/>
            <w:b/>
            <w:i/>
            <w:szCs w:val="24"/>
          </w:rPr>
          <w:delText>General</w:delText>
        </w:r>
      </w:del>
      <w:ins w:id="893" w:author="Author" w:date="2021-06-19T18:34:00Z">
        <w:r>
          <w:rPr>
            <w:b/>
            <w:bCs/>
            <w:i/>
            <w:iCs/>
          </w:rPr>
          <w:t>general</w:t>
        </w:r>
      </w:ins>
      <w:r>
        <w:rPr>
          <w:b/>
          <w:bCs/>
          <w:i/>
          <w:iCs/>
        </w:rPr>
        <w:t xml:space="preserve"> filtering</w:t>
      </w:r>
      <w:r>
        <w:t xml:space="preserve"> has been commonly used early in the processing pipeline, often close to the ADC via DSPs and FPGAs, to remo</w:t>
      </w:r>
      <w:r>
        <w:t>ve unwanted noise from RF signals while preserving the bandwidth of interest [</w:t>
      </w:r>
      <w:del w:id="894" w:author="Author" w:date="2021-06-19T18:34:00Z">
        <w:r>
          <w:rPr>
            <w:rFonts w:cstheme="minorBidi"/>
            <w:szCs w:val="24"/>
          </w:rPr>
          <w:fldChar w:fldCharType="begin"/>
        </w:r>
        <w:r>
          <w:rPr>
            <w:rFonts w:cstheme="minorBidi"/>
            <w:szCs w:val="24"/>
          </w:rPr>
          <w:delInstrText xml:space="preserve"> REF BIB_assef_model</w:delInstrText>
        </w:r>
        <w:r>
          <w:rPr>
            <w:rFonts w:cstheme="minorBidi"/>
            <w:szCs w:val="24"/>
          </w:rPr>
          <w:delInstrText xml:space="preserve">ing_2019 \h </w:delInstrText>
        </w:r>
        <w:r>
          <w:rPr>
            <w:rFonts w:cstheme="minorBidi"/>
            <w:szCs w:val="24"/>
          </w:rPr>
          <w:fldChar w:fldCharType="separate"/>
        </w:r>
        <w:r>
          <w:rPr>
            <w:rFonts w:cstheme="minorBidi"/>
            <w:szCs w:val="24"/>
          </w:rPr>
          <w:delText>Assef et  al., 2019b</w:delText>
        </w:r>
        <w:r>
          <w:rPr>
            <w:rFonts w:cstheme="minorBidi"/>
            <w:szCs w:val="24"/>
          </w:rPr>
          <w:fldChar w:fldCharType="end"/>
        </w:r>
      </w:del>
      <w:ins w:id="895" w:author="Author" w:date="2021-06-19T18:34:00Z">
        <w:r>
          <w:fldChar w:fldCharType="begin"/>
        </w:r>
        <w:r>
          <w:instrText xml:space="preserve">REF BIB_assef_modeling_2019 \* MERGEFORMAT </w:instrText>
        </w:r>
        <w:r>
          <w:fldChar w:fldCharType="separate"/>
        </w:r>
        <w:r>
          <w:t>Assef et  al., 2019b</w:t>
        </w:r>
        <w:r>
          <w:fldChar w:fldCharType="end"/>
        </w:r>
      </w:ins>
      <w:r>
        <w:t xml:space="preserve">, </w:t>
      </w:r>
      <w:r>
        <w:fldChar w:fldCharType="begin"/>
      </w:r>
      <w:del w:id="896" w:author="Author" w:date="2021-06-19T18:34:00Z">
        <w:r>
          <w:rPr>
            <w:rFonts w:cstheme="minorBidi"/>
            <w:szCs w:val="24"/>
          </w:rPr>
          <w:delInstrText xml:space="preserve"> </w:delInstrText>
        </w:r>
      </w:del>
      <w:r>
        <w:instrText xml:space="preserve">REF BIB_levesque_real_time_2009 </w:instrText>
      </w:r>
      <w:del w:id="897" w:author="Author" w:date="2021-06-19T18:34:00Z">
        <w:r>
          <w:rPr>
            <w:rFonts w:cstheme="minorBidi"/>
            <w:szCs w:val="24"/>
          </w:rPr>
          <w:delInstrText>\h</w:delInstrText>
        </w:r>
      </w:del>
      <w:ins w:id="898" w:author="Author" w:date="2021-06-19T18:34:00Z">
        <w:r>
          <w:instrText>\* MERGEFORMAT</w:instrText>
        </w:r>
      </w:ins>
      <w:r>
        <w:instrText xml:space="preserve"> </w:instrText>
      </w:r>
      <w:r>
        <w:fldChar w:fldCharType="separate"/>
      </w:r>
      <w:r>
        <w:t>Levesque and Sawan, 2009</w:t>
      </w:r>
      <w:r>
        <w:fldChar w:fldCharType="end"/>
      </w:r>
      <w:r>
        <w:t>], so to ensure a clean signal for f</w:t>
      </w:r>
      <w:r>
        <w:t>urther processing.</w:t>
      </w:r>
    </w:p>
    <w:p w14:paraId="42EB0B15" w14:textId="77777777" w:rsidR="00000000" w:rsidRDefault="000F4E83">
      <w:pPr>
        <w:ind w:firstLine="300"/>
        <w:rPr>
          <w:del w:id="899" w:author="Author" w:date="2021-06-19T18:34:00Z"/>
          <w:rFonts w:cstheme="minorBidi"/>
          <w:szCs w:val="24"/>
        </w:rPr>
      </w:pPr>
      <w:del w:id="900" w:author="Author" w:date="2021-06-19T18:34:00Z">
        <w:r>
          <w:rPr>
            <w:rFonts w:cstheme="minorBidi"/>
            <w:b/>
            <w:i/>
            <w:szCs w:val="24"/>
          </w:rPr>
          <w:delText>Deconvolution</w:delText>
        </w:r>
        <w:r>
          <w:rPr>
            <w:rFonts w:cstheme="minorBidi"/>
            <w:szCs w:val="24"/>
          </w:rPr>
          <w:delText xml:space="preserve"> as point source object is scanned with an ultrasound transducer, it will be not be repr</w:delText>
        </w:r>
        <w:r>
          <w:rPr>
            <w:rFonts w:cstheme="minorBidi"/>
            <w:szCs w:val="24"/>
          </w:rPr>
          <w:delText>esented as a sharp point but as a blurred smear.</w:delText>
        </w:r>
      </w:del>
      <w:moveFromRangeStart w:id="901" w:author="Author" w:date="2021-06-19T18:34:00Z" w:name="move75020097"/>
      <w:moveFrom w:id="902" w:author="Author" w:date="2021-06-19T18:34:00Z">
        <w:r>
          <w:t xml:space="preserve"> The size of the blur in relation to the actual dimension of the poi</w:t>
        </w:r>
        <w:r>
          <w:t xml:space="preserve">nt source is a measure of the resolution of the system. To record this behaviour, a point-spread function </w:t>
        </w:r>
      </w:moveFrom>
      <w:moveFromRangeEnd w:id="901"/>
      <w:del w:id="903" w:author="Author" w:date="2021-06-19T18:34:00Z">
        <w:r>
          <w:rPr>
            <w:rFonts w:cstheme="minorBidi"/>
            <w:szCs w:val="24"/>
          </w:rPr>
          <w:delText>(PSF</w:delText>
        </w:r>
      </w:del>
      <w:moveFromRangeStart w:id="904" w:author="Author" w:date="2021-06-19T18:34:00Z" w:name="move75020098"/>
      <w:moveFrom w:id="905" w:author="Author" w:date="2021-06-19T18:34:00Z">
        <w:r>
          <w:t xml:space="preserve">) is measured, i.e., the "impulse response" of the system. </w:t>
        </w:r>
      </w:moveFrom>
      <w:moveFromRangeEnd w:id="904"/>
      <w:del w:id="906" w:author="Author" w:date="2021-06-19T18:34:00Z">
        <w:r>
          <w:rPr>
            <w:rFonts w:cstheme="minorBidi"/>
            <w:szCs w:val="24"/>
          </w:rPr>
          <w:delText>Knowing a system</w:delText>
        </w:r>
        <w:r>
          <w:rPr>
            <w:rFonts w:cstheme="minorBidi"/>
            <w:szCs w:val="24"/>
          </w:rPr>
          <w:delText>’</w:delText>
        </w:r>
        <w:r>
          <w:rPr>
            <w:rFonts w:cstheme="minorBidi"/>
            <w:szCs w:val="24"/>
          </w:rPr>
          <w:delText>s PSF makes improving the image resolution an inverse problem [</w:delText>
        </w:r>
        <w:r>
          <w:rPr>
            <w:rFonts w:cstheme="minorBidi"/>
            <w:szCs w:val="24"/>
          </w:rPr>
          <w:fldChar w:fldCharType="begin"/>
        </w:r>
        <w:r>
          <w:rPr>
            <w:rFonts w:cstheme="minorBidi"/>
            <w:szCs w:val="24"/>
          </w:rPr>
          <w:delInstrText xml:space="preserve"> REF BIB_jensen_deconvolution_1993 \h </w:delInstrText>
        </w:r>
        <w:r>
          <w:rPr>
            <w:rFonts w:cstheme="minorBidi"/>
            <w:szCs w:val="24"/>
          </w:rPr>
          <w:fldChar w:fldCharType="separate"/>
        </w:r>
        <w:r>
          <w:rPr>
            <w:rFonts w:cstheme="minorBidi"/>
            <w:szCs w:val="24"/>
          </w:rPr>
          <w:delText>Jensen et  al., 1993</w:delText>
        </w:r>
        <w:r>
          <w:rPr>
            <w:rFonts w:cstheme="minorBidi"/>
            <w:szCs w:val="24"/>
          </w:rPr>
          <w:fldChar w:fldCharType="end"/>
        </w:r>
        <w:r>
          <w:rPr>
            <w:rFonts w:cstheme="minorBidi"/>
            <w:szCs w:val="24"/>
          </w:rPr>
          <w:delText xml:space="preserve">, </w:delText>
        </w:r>
        <w:r>
          <w:rPr>
            <w:rFonts w:cstheme="minorBidi"/>
            <w:szCs w:val="24"/>
          </w:rPr>
          <w:fldChar w:fldCharType="begin"/>
        </w:r>
        <w:r>
          <w:rPr>
            <w:rFonts w:cstheme="minorBidi"/>
            <w:szCs w:val="24"/>
          </w:rPr>
          <w:delInstrText xml:space="preserve"> REF BIB_dalitz_point_2015 \h </w:delInstrText>
        </w:r>
        <w:r>
          <w:rPr>
            <w:rFonts w:cstheme="minorBidi"/>
            <w:szCs w:val="24"/>
          </w:rPr>
          <w:fldChar w:fldCharType="separate"/>
        </w:r>
        <w:r>
          <w:rPr>
            <w:rFonts w:cstheme="minorBidi"/>
            <w:szCs w:val="24"/>
          </w:rPr>
          <w:delText>Dalitz et  al., 2015</w:delText>
        </w:r>
        <w:r>
          <w:rPr>
            <w:rFonts w:cstheme="minorBidi"/>
            <w:szCs w:val="24"/>
          </w:rPr>
          <w:fldChar w:fldCharType="end"/>
        </w:r>
        <w:r>
          <w:rPr>
            <w:rFonts w:cstheme="minorBidi"/>
            <w:szCs w:val="24"/>
          </w:rPr>
          <w:delText>]. It establishes the possibili</w:delText>
        </w:r>
        <w:r>
          <w:rPr>
            <w:rFonts w:cstheme="minorBidi"/>
            <w:szCs w:val="24"/>
          </w:rPr>
          <w:delText>ty of recursively reconstructing the true position of the point source through deconvolution [</w:delText>
        </w:r>
        <w:r>
          <w:rPr>
            <w:rFonts w:cstheme="minorBidi"/>
            <w:szCs w:val="24"/>
          </w:rPr>
          <w:fldChar w:fldCharType="begin"/>
        </w:r>
        <w:r>
          <w:rPr>
            <w:rFonts w:cstheme="minorBidi"/>
            <w:szCs w:val="24"/>
          </w:rPr>
          <w:delInstrText xml:space="preserve"> REF BIB_dalitz_point_2015 \h </w:delInstrText>
        </w:r>
        <w:r>
          <w:rPr>
            <w:rFonts w:cstheme="minorBidi"/>
            <w:szCs w:val="24"/>
          </w:rPr>
          <w:fldChar w:fldCharType="separate"/>
        </w:r>
        <w:r>
          <w:rPr>
            <w:rFonts w:cstheme="minorBidi"/>
            <w:szCs w:val="24"/>
          </w:rPr>
          <w:delText>Dalitz et  al., 2015</w:delText>
        </w:r>
        <w:r>
          <w:rPr>
            <w:rFonts w:cstheme="minorBidi"/>
            <w:szCs w:val="24"/>
          </w:rPr>
          <w:fldChar w:fldCharType="end"/>
        </w:r>
        <w:r>
          <w:rPr>
            <w:rFonts w:cstheme="minorBidi"/>
            <w:szCs w:val="24"/>
          </w:rPr>
          <w:delText xml:space="preserve">]. </w:delText>
        </w:r>
      </w:del>
    </w:p>
    <w:p w14:paraId="007D491E" w14:textId="4C6EA76F" w:rsidR="00000000" w:rsidRDefault="000F4E83">
      <w:pPr>
        <w:ind w:firstLine="300"/>
      </w:pPr>
      <w:r>
        <w:t xml:space="preserve">Once the signal is cleaned, it is possible to extract the information from the radio-frequency signal, which is provided by the </w:t>
      </w:r>
      <w:r>
        <w:rPr>
          <w:b/>
          <w:bCs/>
          <w:i/>
          <w:iCs/>
        </w:rPr>
        <w:t>envelope detection</w:t>
      </w:r>
      <w:r>
        <w:t xml:space="preserve"> step. Is transforms the RF signal into a human-readable image, for example using a Hilbert</w:t>
      </w:r>
      <w:r>
        <w:t xml:space="preserve"> transform. Different envelope-detection methods and algorithms have been explored in DSPs and FPGAs [</w:t>
      </w:r>
      <w:del w:id="907" w:author="Author" w:date="2021-06-19T18:34:00Z">
        <w:r>
          <w:rPr>
            <w:rFonts w:cstheme="minorBidi"/>
            <w:szCs w:val="24"/>
          </w:rPr>
          <w:fldChar w:fldCharType="begin"/>
        </w:r>
        <w:r>
          <w:rPr>
            <w:rFonts w:cstheme="minorBidi"/>
            <w:szCs w:val="24"/>
          </w:rPr>
          <w:delInstrText xml:space="preserve"> REF BIB_chang_novel_2</w:delInstrText>
        </w:r>
        <w:r>
          <w:rPr>
            <w:rFonts w:cstheme="minorBidi"/>
            <w:szCs w:val="24"/>
          </w:rPr>
          <w:delInstrText xml:space="preserve">007 \h </w:delInstrText>
        </w:r>
        <w:r>
          <w:rPr>
            <w:rFonts w:cstheme="minorBidi"/>
            <w:szCs w:val="24"/>
          </w:rPr>
          <w:fldChar w:fldCharType="separate"/>
        </w:r>
        <w:r>
          <w:rPr>
            <w:rFonts w:cstheme="minorBidi"/>
            <w:szCs w:val="24"/>
          </w:rPr>
          <w:delText>Chang et  al., 2007</w:delText>
        </w:r>
        <w:r>
          <w:rPr>
            <w:rFonts w:cstheme="minorBidi"/>
            <w:szCs w:val="24"/>
          </w:rPr>
          <w:fldChar w:fldCharType="end"/>
        </w:r>
      </w:del>
      <w:ins w:id="908" w:author="Author" w:date="2021-06-19T18:34:00Z">
        <w:r>
          <w:fldChar w:fldCharType="begin"/>
        </w:r>
        <w:r>
          <w:instrText xml:space="preserve">REF BIB_chang_novel_2007 \* MERGEFORMAT </w:instrText>
        </w:r>
        <w:r>
          <w:fldChar w:fldCharType="separate"/>
        </w:r>
        <w:r>
          <w:t>Chang et  al., 2007</w:t>
        </w:r>
        <w:r>
          <w:fldChar w:fldCharType="end"/>
        </w:r>
      </w:ins>
      <w:r>
        <w:t xml:space="preserve">, </w:t>
      </w:r>
      <w:del w:id="909" w:author="Author" w:date="2021-06-19T18:34:00Z">
        <w:r>
          <w:rPr>
            <w:rFonts w:cstheme="minorBidi"/>
            <w:szCs w:val="24"/>
          </w:rPr>
          <w:fldChar w:fldCharType="begin"/>
        </w:r>
        <w:r>
          <w:rPr>
            <w:rFonts w:cstheme="minorBidi"/>
            <w:szCs w:val="24"/>
          </w:rPr>
          <w:delInstrText xml:space="preserve"> REF BIB_assef_fpga_2019 \h </w:delInstrText>
        </w:r>
        <w:r>
          <w:rPr>
            <w:rFonts w:cstheme="minorBidi"/>
            <w:szCs w:val="24"/>
          </w:rPr>
          <w:fldChar w:fldCharType="separate"/>
        </w:r>
        <w:r>
          <w:rPr>
            <w:rFonts w:cstheme="minorBidi"/>
            <w:szCs w:val="24"/>
          </w:rPr>
          <w:delText>Assef et  al., 2019a</w:delText>
        </w:r>
        <w:r>
          <w:rPr>
            <w:rFonts w:cstheme="minorBidi"/>
            <w:szCs w:val="24"/>
          </w:rPr>
          <w:fldChar w:fldCharType="end"/>
        </w:r>
      </w:del>
      <w:ins w:id="910" w:author="Author" w:date="2021-06-19T18:34:00Z">
        <w:r>
          <w:fldChar w:fldCharType="begin"/>
        </w:r>
        <w:r>
          <w:instrText xml:space="preserve">REF BIB_assef_fpga_2019 \* MERGEFORMAT </w:instrText>
        </w:r>
        <w:r>
          <w:fldChar w:fldCharType="separate"/>
        </w:r>
        <w:r>
          <w:t>Assef et  al., 2019a</w:t>
        </w:r>
        <w:r>
          <w:fldChar w:fldCharType="end"/>
        </w:r>
      </w:ins>
      <w:r>
        <w:t xml:space="preserve">, </w:t>
      </w:r>
      <w:r>
        <w:fldChar w:fldCharType="begin"/>
      </w:r>
      <w:del w:id="911" w:author="Author" w:date="2021-06-19T18:34:00Z">
        <w:r>
          <w:rPr>
            <w:rFonts w:cstheme="minorBidi"/>
            <w:szCs w:val="24"/>
          </w:rPr>
          <w:delInstrText xml:space="preserve"> </w:delInstrText>
        </w:r>
      </w:del>
      <w:r>
        <w:instrText>REF BIB_assef_modeling_201</w:instrText>
      </w:r>
      <w:r>
        <w:instrText xml:space="preserve">8 </w:instrText>
      </w:r>
      <w:del w:id="912" w:author="Author" w:date="2021-06-19T18:34:00Z">
        <w:r>
          <w:rPr>
            <w:rFonts w:cstheme="minorBidi"/>
            <w:szCs w:val="24"/>
          </w:rPr>
          <w:delInstrText>\h</w:delInstrText>
        </w:r>
      </w:del>
      <w:ins w:id="913" w:author="Author" w:date="2021-06-19T18:34:00Z">
        <w:r>
          <w:instrText>\* MERGEFORMAT</w:instrText>
        </w:r>
      </w:ins>
      <w:r>
        <w:instrText xml:space="preserve"> </w:instrText>
      </w:r>
      <w:r>
        <w:fldChar w:fldCharType="separate"/>
      </w:r>
      <w:r>
        <w:t>Assef et  al., 2018</w:t>
      </w:r>
      <w:r>
        <w:fldChar w:fldCharType="end"/>
      </w:r>
      <w:r>
        <w:t>].</w:t>
      </w:r>
    </w:p>
    <w:p w14:paraId="616AAA8F" w14:textId="77777777" w:rsidR="00000000" w:rsidRDefault="000F4E83">
      <w:pPr>
        <w:ind w:firstLine="300"/>
        <w:rPr>
          <w:ins w:id="914" w:author="Author" w:date="2021-06-19T18:34:00Z"/>
        </w:rPr>
      </w:pPr>
      <w:ins w:id="915" w:author="Author" w:date="2021-06-19T18:34:00Z">
        <w:r>
          <w:t xml:space="preserve">At this stage, and for B-Mode imaging, </w:t>
        </w:r>
        <w:r>
          <w:rPr>
            <w:b/>
            <w:bCs/>
            <w:i/>
            <w:iCs/>
          </w:rPr>
          <w:t>deconvolution</w:t>
        </w:r>
        <w:r>
          <w:t xml:space="preserve"> can be used to remove the usual blur of a single point image, due to the transducer geometry.</w:t>
        </w:r>
      </w:ins>
      <w:moveToRangeStart w:id="916" w:author="Author" w:date="2021-06-19T18:34:00Z" w:name="move75020097"/>
      <w:moveTo w:id="917" w:author="Author" w:date="2021-06-19T18:34:00Z">
        <w:r>
          <w:t xml:space="preserve"> The size of the blur in relation to the actual dimension of the poi</w:t>
        </w:r>
        <w:r>
          <w:t xml:space="preserve">nt source is a measure of the resolution of the system. To record this behaviour, a point-spread function </w:t>
        </w:r>
        <w:moveToRangeStart w:id="918" w:author="Author" w:date="2021-06-19T18:34:00Z" w:name="move75020098"/>
        <w:moveToRangeEnd w:id="916"/>
        <w:r>
          <w:t xml:space="preserve">) is measured, i.e., the "impulse response" of the system. </w:t>
        </w:r>
      </w:moveTo>
      <w:moveToRangeEnd w:id="918"/>
      <w:ins w:id="919" w:author="Author" w:date="2021-06-19T18:34:00Z">
        <w:r>
          <w:t>Knowing a system</w:t>
        </w:r>
        <w:r>
          <w:t>’</w:t>
        </w:r>
        <w:r>
          <w:t>s PSF makes improving the image resolution an inverse problem [</w:t>
        </w:r>
        <w:r>
          <w:fldChar w:fldCharType="begin"/>
        </w:r>
        <w:r>
          <w:instrText>REF BIB_jen</w:instrText>
        </w:r>
        <w:r>
          <w:instrText xml:space="preserve">sen_deconvolution_1993 \* MERGEFORMAT </w:instrText>
        </w:r>
        <w:r>
          <w:fldChar w:fldCharType="separate"/>
        </w:r>
        <w:r>
          <w:t>Jensen et  al., 1993</w:t>
        </w:r>
        <w:r>
          <w:fldChar w:fldCharType="end"/>
        </w:r>
        <w:r>
          <w:t xml:space="preserve">, </w:t>
        </w:r>
        <w:r>
          <w:fldChar w:fldCharType="begin"/>
        </w:r>
        <w:r>
          <w:instrText xml:space="preserve">REF BIB_dalitz_point_2015 \* MERGEFORMAT </w:instrText>
        </w:r>
        <w:r>
          <w:fldChar w:fldCharType="separate"/>
        </w:r>
        <w:r>
          <w:t>Dalitz et  al., 2015</w:t>
        </w:r>
        <w:r>
          <w:fldChar w:fldCharType="end"/>
        </w:r>
        <w:r>
          <w:t>], and establishes the possibility of recursively reconstructing the true position and shape of the point through deconvolution [</w:t>
        </w:r>
        <w:r>
          <w:fldChar w:fldCharType="begin"/>
        </w:r>
        <w:r>
          <w:instrText xml:space="preserve">REF BIB_dalitz_point_2015 \* MERGEFORMAT </w:instrText>
        </w:r>
        <w:r>
          <w:fldChar w:fldCharType="separate"/>
        </w:r>
        <w:r>
          <w:t>Dalitz et  al., 2015</w:t>
        </w:r>
        <w:r>
          <w:fldChar w:fldCharType="end"/>
        </w:r>
        <w:r>
          <w:t xml:space="preserve">]. </w:t>
        </w:r>
      </w:ins>
    </w:p>
    <w:p w14:paraId="541E25A9" w14:textId="4C1A3626" w:rsidR="00000000" w:rsidRDefault="000F4E83">
      <w:pPr>
        <w:ind w:firstLine="300"/>
      </w:pPr>
      <w:r>
        <w:t xml:space="preserve">Once the image is assembled, </w:t>
      </w:r>
      <w:r>
        <w:rPr>
          <w:b/>
          <w:bCs/>
          <w:i/>
          <w:iCs/>
        </w:rPr>
        <w:t>Amplitude compression</w:t>
      </w:r>
      <w:r>
        <w:t xml:space="preserve"> can be used to further reduce transfer rates needs between hardware and software, which are often a bottleneck. In this sense, having ups</w:t>
      </w:r>
      <w:r>
        <w:t>tream compression would alleviate these bottlenecks [</w:t>
      </w:r>
      <w:del w:id="920" w:author="Author" w:date="2021-06-19T18:34:00Z">
        <w:r>
          <w:rPr>
            <w:rFonts w:cstheme="minorBidi"/>
            <w:szCs w:val="24"/>
          </w:rPr>
          <w:fldChar w:fldCharType="begin"/>
        </w:r>
        <w:r>
          <w:rPr>
            <w:rFonts w:cstheme="minorBidi"/>
            <w:szCs w:val="24"/>
          </w:rPr>
          <w:delInstrText xml:space="preserve"> REF BIB_soto_cajiga_fpga_based_2012 \h </w:delInstrText>
        </w:r>
        <w:r>
          <w:rPr>
            <w:rFonts w:cstheme="minorBidi"/>
            <w:szCs w:val="24"/>
          </w:rPr>
          <w:fldChar w:fldCharType="separate"/>
        </w:r>
        <w:r>
          <w:rPr>
            <w:rFonts w:cstheme="minorBidi"/>
            <w:szCs w:val="24"/>
          </w:rPr>
          <w:delText>Soto-Cajiga et  al., 2012</w:delText>
        </w:r>
        <w:r>
          <w:rPr>
            <w:rFonts w:cstheme="minorBidi"/>
            <w:szCs w:val="24"/>
          </w:rPr>
          <w:fldChar w:fldCharType="end"/>
        </w:r>
        <w:r>
          <w:rPr>
            <w:rFonts w:cstheme="minorBidi"/>
            <w:szCs w:val="24"/>
          </w:rPr>
          <w:delText xml:space="preserve">, </w:delText>
        </w:r>
        <w:r>
          <w:rPr>
            <w:rFonts w:cstheme="minorBidi"/>
            <w:szCs w:val="24"/>
          </w:rPr>
          <w:fldChar w:fldCharType="begin"/>
        </w:r>
        <w:r>
          <w:rPr>
            <w:rFonts w:cstheme="minorBidi"/>
            <w:szCs w:val="24"/>
          </w:rPr>
          <w:delInstrText xml:space="preserve"> REF BIB_akkala_fpga_2014 \h </w:delInstrText>
        </w:r>
        <w:r>
          <w:rPr>
            <w:rFonts w:cstheme="minorBidi"/>
            <w:szCs w:val="24"/>
          </w:rPr>
          <w:fldChar w:fldCharType="separate"/>
        </w:r>
        <w:r>
          <w:rPr>
            <w:rFonts w:cstheme="minorBidi"/>
            <w:szCs w:val="24"/>
          </w:rPr>
          <w:delText>Akkala et  al., 2014b</w:delText>
        </w:r>
        <w:r>
          <w:rPr>
            <w:rFonts w:cstheme="minorBidi"/>
            <w:szCs w:val="24"/>
          </w:rPr>
          <w:fldChar w:fldCharType="end"/>
        </w:r>
        <w:r>
          <w:rPr>
            <w:rFonts w:cstheme="minorBidi"/>
            <w:szCs w:val="24"/>
          </w:rPr>
          <w:delText>]. Alternatives [</w:delText>
        </w:r>
        <w:r>
          <w:rPr>
            <w:rFonts w:cstheme="minorBidi"/>
            <w:szCs w:val="24"/>
          </w:rPr>
          <w:fldChar w:fldCharType="begin"/>
        </w:r>
        <w:r>
          <w:rPr>
            <w:rFonts w:cstheme="minorBidi"/>
            <w:szCs w:val="24"/>
          </w:rPr>
          <w:delInstrText xml:space="preserve"> REF BIB_akkala_compression_2014 \h </w:delInstrText>
        </w:r>
        <w:r>
          <w:rPr>
            <w:rFonts w:cstheme="minorBidi"/>
            <w:szCs w:val="24"/>
          </w:rPr>
          <w:fldChar w:fldCharType="separate"/>
        </w:r>
        <w:r>
          <w:rPr>
            <w:rFonts w:cstheme="minorBidi"/>
            <w:szCs w:val="24"/>
          </w:rPr>
          <w:delText>Akkala et  al., 2014a</w:delText>
        </w:r>
        <w:r>
          <w:rPr>
            <w:rFonts w:cstheme="minorBidi"/>
            <w:szCs w:val="24"/>
          </w:rPr>
          <w:fldChar w:fldCharType="end"/>
        </w:r>
        <w:r>
          <w:rPr>
            <w:rFonts w:cstheme="minorBidi"/>
            <w:szCs w:val="24"/>
          </w:rPr>
          <w:delText xml:space="preserve">, </w:delText>
        </w:r>
        <w:r>
          <w:rPr>
            <w:rFonts w:cstheme="minorBidi"/>
            <w:szCs w:val="24"/>
          </w:rPr>
          <w:fldChar w:fldCharType="begin"/>
        </w:r>
        <w:r>
          <w:rPr>
            <w:rFonts w:cstheme="minorBidi"/>
            <w:szCs w:val="24"/>
          </w:rPr>
          <w:delInstrText xml:space="preserve"> REF BIB_boonleelakul_compression_2013 \h </w:delInstrText>
        </w:r>
        <w:r>
          <w:rPr>
            <w:rFonts w:cstheme="minorBidi"/>
            <w:szCs w:val="24"/>
          </w:rPr>
          <w:fldChar w:fldCharType="separate"/>
        </w:r>
        <w:r>
          <w:rPr>
            <w:rFonts w:cstheme="minorBidi"/>
            <w:szCs w:val="24"/>
          </w:rPr>
          <w:delText>Boonleelakul et  al., 2013</w:delText>
        </w:r>
        <w:r>
          <w:rPr>
            <w:rFonts w:cstheme="minorBidi"/>
            <w:szCs w:val="24"/>
          </w:rPr>
          <w:fldChar w:fldCharType="end"/>
        </w:r>
      </w:del>
      <w:ins w:id="921" w:author="Author" w:date="2021-06-19T18:34:00Z">
        <w:r>
          <w:fldChar w:fldCharType="begin"/>
        </w:r>
        <w:r>
          <w:instrText xml:space="preserve">REF BIB_soto_cajiga_fpga_based_2012 \* MERGEFORMAT </w:instrText>
        </w:r>
        <w:r>
          <w:fldChar w:fldCharType="separate"/>
        </w:r>
        <w:r>
          <w:t>Soto-Cajiga et  al., 2012</w:t>
        </w:r>
        <w:r>
          <w:fldChar w:fldCharType="end"/>
        </w:r>
        <w:r>
          <w:t xml:space="preserve">, </w:t>
        </w:r>
        <w:r>
          <w:fldChar w:fldCharType="begin"/>
        </w:r>
        <w:r>
          <w:instrText xml:space="preserve">REF BIB_akkala_fpga_2014 \* MERGEFORMAT </w:instrText>
        </w:r>
        <w:r>
          <w:fldChar w:fldCharType="separate"/>
        </w:r>
        <w:r>
          <w:t>Akkala et  al., 2014b</w:t>
        </w:r>
        <w:r>
          <w:fldChar w:fldCharType="end"/>
        </w:r>
        <w:r>
          <w:t>]. Alternatives [</w:t>
        </w:r>
        <w:r>
          <w:fldChar w:fldCharType="begin"/>
        </w:r>
        <w:r>
          <w:instrText>REF BIB_akkala_compression_2014 \* MERGEF</w:instrText>
        </w:r>
        <w:r>
          <w:instrText xml:space="preserve">ORMAT </w:instrText>
        </w:r>
        <w:r>
          <w:fldChar w:fldCharType="separate"/>
        </w:r>
        <w:r>
          <w:t>Akkala et  al., 2014a</w:t>
        </w:r>
        <w:r>
          <w:fldChar w:fldCharType="end"/>
        </w:r>
        <w:r>
          <w:t xml:space="preserve">, </w:t>
        </w:r>
        <w:r>
          <w:fldChar w:fldCharType="begin"/>
        </w:r>
        <w:r>
          <w:instrText xml:space="preserve">REF BIB_boonleelakul_compression_2013 \* MERGEFORMAT </w:instrText>
        </w:r>
        <w:r>
          <w:fldChar w:fldCharType="separate"/>
        </w:r>
        <w:r>
          <w:t>Boonleelakul et  al., 2013</w:t>
        </w:r>
        <w:r>
          <w:fldChar w:fldCharType="end"/>
        </w:r>
      </w:ins>
      <w:r>
        <w:t>] include adjusting high electronics dynamic ranges (12 bits and more) to the 8 bits of LCDs and CRTs, for example using the ITU-T G.711 stand</w:t>
      </w:r>
      <w:r>
        <w:t>ard (or the a-law) used in sound compression.</w:t>
      </w:r>
    </w:p>
    <w:p w14:paraId="2397B769" w14:textId="16A008FC" w:rsidR="00000000" w:rsidRDefault="000F4E83">
      <w:pPr>
        <w:ind w:firstLine="300"/>
      </w:pPr>
      <w:r>
        <w:rPr>
          <w:b/>
          <w:bCs/>
          <w:i/>
          <w:iCs/>
        </w:rPr>
        <w:t>Image reconstruction</w:t>
      </w:r>
      <w:r>
        <w:t xml:space="preserve"> is the last step to reconstruct a human-readable images. In the case of mechanical sweeping of an imaging area or volume, the scanned data may not correspond to a Cartesian grid, so a coord</w:t>
      </w:r>
      <w:r>
        <w:t>inate mapping step, called scan conversion, is often necessary before displaying the captured image. Several algorithms have been developed to tackle this issue [</w:t>
      </w:r>
      <w:del w:id="922" w:author="Author" w:date="2021-06-19T18:34:00Z">
        <w:r>
          <w:rPr>
            <w:rFonts w:cstheme="minorBidi"/>
            <w:szCs w:val="24"/>
          </w:rPr>
          <w:fldChar w:fldCharType="begin"/>
        </w:r>
        <w:r>
          <w:rPr>
            <w:rFonts w:cstheme="minorBidi"/>
            <w:szCs w:val="24"/>
          </w:rPr>
          <w:delInstrText xml:space="preserve"> REF BIB_ophir_digital_1979 \h </w:delInstrText>
        </w:r>
        <w:r>
          <w:rPr>
            <w:rFonts w:cstheme="minorBidi"/>
            <w:szCs w:val="24"/>
          </w:rPr>
          <w:fldChar w:fldCharType="separate"/>
        </w:r>
        <w:r>
          <w:rPr>
            <w:rFonts w:cstheme="minorBidi"/>
            <w:szCs w:val="24"/>
          </w:rPr>
          <w:delText>Ophir and Maklad, 1979</w:delText>
        </w:r>
        <w:r>
          <w:rPr>
            <w:rFonts w:cstheme="minorBidi"/>
            <w:szCs w:val="24"/>
          </w:rPr>
          <w:fldChar w:fldCharType="end"/>
        </w:r>
      </w:del>
      <w:ins w:id="923" w:author="Author" w:date="2021-06-19T18:34:00Z">
        <w:r>
          <w:fldChar w:fldCharType="begin"/>
        </w:r>
        <w:r>
          <w:instrText xml:space="preserve">REF BIB_ophir_digital_1979 \* MERGEFORMAT </w:instrText>
        </w:r>
        <w:r>
          <w:fldChar w:fldCharType="separate"/>
        </w:r>
        <w:r>
          <w:t>Ophir and Maklad, 1979</w:t>
        </w:r>
        <w:r>
          <w:fldChar w:fldCharType="end"/>
        </w:r>
      </w:ins>
      <w:r>
        <w:t>], with a focus on real-tim</w:t>
      </w:r>
      <w:r>
        <w:t>e requirements [</w:t>
      </w:r>
      <w:del w:id="924" w:author="Author" w:date="2021-06-19T18:34:00Z">
        <w:r>
          <w:rPr>
            <w:rFonts w:cstheme="minorBidi"/>
            <w:szCs w:val="24"/>
          </w:rPr>
          <w:fldChar w:fldCharType="begin"/>
        </w:r>
        <w:r>
          <w:rPr>
            <w:rFonts w:cstheme="minorBidi"/>
            <w:szCs w:val="24"/>
          </w:rPr>
          <w:delInstrText xml:space="preserve"> REF BIB_csany_real_time_2019 \h </w:delInstrText>
        </w:r>
        <w:r>
          <w:rPr>
            <w:rFonts w:cstheme="minorBidi"/>
            <w:szCs w:val="24"/>
          </w:rPr>
          <w:fldChar w:fldCharType="separate"/>
        </w:r>
        <w:r>
          <w:rPr>
            <w:rFonts w:cstheme="minorBidi"/>
            <w:szCs w:val="24"/>
          </w:rPr>
          <w:delText>Cs</w:delText>
        </w:r>
        <w:r>
          <w:rPr>
            <w:rFonts w:cstheme="minorBidi"/>
            <w:szCs w:val="24"/>
          </w:rPr>
          <w:delText>á</w:delText>
        </w:r>
        <w:r>
          <w:rPr>
            <w:rFonts w:cstheme="minorBidi"/>
            <w:szCs w:val="24"/>
          </w:rPr>
          <w:delText>ny et  al., 2019</w:delText>
        </w:r>
        <w:r>
          <w:rPr>
            <w:rFonts w:cstheme="minorBidi"/>
            <w:szCs w:val="24"/>
          </w:rPr>
          <w:fldChar w:fldCharType="end"/>
        </w:r>
      </w:del>
      <w:ins w:id="925" w:author="Author" w:date="2021-06-19T18:34:00Z">
        <w:r>
          <w:fldChar w:fldCharType="begin"/>
        </w:r>
        <w:r>
          <w:instrText xml:space="preserve">REF BIB_csany_real_time_2019 \* MERGEFORMAT </w:instrText>
        </w:r>
        <w:r>
          <w:fldChar w:fldCharType="separate"/>
        </w:r>
        <w:r>
          <w:t>Csány et  al., 2019</w:t>
        </w:r>
        <w:r>
          <w:fldChar w:fldCharType="end"/>
        </w:r>
      </w:ins>
      <w:r>
        <w:t>].</w:t>
      </w:r>
    </w:p>
    <w:p w14:paraId="0E640A05" w14:textId="77777777" w:rsidR="00000000" w:rsidRDefault="000F4E83">
      <w:pPr>
        <w:pStyle w:val="Heading3"/>
        <w:widowControl/>
        <w:spacing w:before="120"/>
        <w:pPrChange w:id="926" w:author="Author" w:date="2021-06-19T18:34:00Z">
          <w:pPr>
            <w:pStyle w:val="Titre3"/>
            <w:spacing w:before="120"/>
          </w:pPr>
        </w:pPrChange>
      </w:pPr>
      <w:r>
        <w:t>4.2  Recent signal processing considerations</w:t>
      </w:r>
    </w:p>
    <w:p w14:paraId="2EE1113F" w14:textId="5EC5542D" w:rsidR="00000000" w:rsidRDefault="000F4E83">
      <w:pPr>
        <w:spacing w:before="60"/>
      </w:pPr>
      <w:r>
        <w:t>It can be noted that element sensors (often focused as a given depth) have good characteristics to image around this region of</w:t>
      </w:r>
      <w:r>
        <w:t xml:space="preserve"> depth. However, outside of this fixed depth, the resolution quickly degrades - which can can be alleviated by using </w:t>
      </w:r>
      <w:r>
        <w:rPr>
          <w:b/>
          <w:bCs/>
          <w:i/>
          <w:iCs/>
        </w:rPr>
        <w:t>Synthetic Aperture Focusing (SAF)</w:t>
      </w:r>
      <w:r>
        <w:t xml:space="preserve"> [</w:t>
      </w:r>
      <w:del w:id="927" w:author="Author" w:date="2021-06-19T18:34:00Z">
        <w:r>
          <w:rPr>
            <w:rFonts w:cstheme="minorBidi"/>
            <w:szCs w:val="24"/>
          </w:rPr>
          <w:fldChar w:fldCharType="begin"/>
        </w:r>
        <w:r>
          <w:rPr>
            <w:rFonts w:cstheme="minorBidi"/>
            <w:szCs w:val="24"/>
          </w:rPr>
          <w:delInstrText xml:space="preserve"> REF BIB_andresen_synthetic_2011</w:delInstrText>
        </w:r>
        <w:r>
          <w:rPr>
            <w:rFonts w:cstheme="minorBidi"/>
            <w:szCs w:val="24"/>
          </w:rPr>
          <w:delInstrText xml:space="preserve"> \h </w:delInstrText>
        </w:r>
        <w:r>
          <w:rPr>
            <w:rFonts w:cstheme="minorBidi"/>
            <w:szCs w:val="24"/>
          </w:rPr>
          <w:fldChar w:fldCharType="separate"/>
        </w:r>
        <w:r>
          <w:rPr>
            <w:rFonts w:cstheme="minorBidi"/>
            <w:szCs w:val="24"/>
          </w:rPr>
          <w:delText>Andresen et  al., 2011</w:delText>
        </w:r>
        <w:r>
          <w:rPr>
            <w:rFonts w:cstheme="minorBidi"/>
            <w:szCs w:val="24"/>
          </w:rPr>
          <w:fldChar w:fldCharType="end"/>
        </w:r>
        <w:r>
          <w:rPr>
            <w:rFonts w:cstheme="minorBidi"/>
            <w:szCs w:val="24"/>
          </w:rPr>
          <w:delText xml:space="preserve">, </w:delText>
        </w:r>
        <w:r>
          <w:rPr>
            <w:rFonts w:cstheme="minorBidi"/>
            <w:szCs w:val="24"/>
          </w:rPr>
          <w:fldChar w:fldCharType="begin"/>
        </w:r>
        <w:r>
          <w:rPr>
            <w:rFonts w:cstheme="minorBidi"/>
            <w:szCs w:val="24"/>
          </w:rPr>
          <w:delInstrText xml:space="preserve"> REF BIB_assef_flexible_2015 \h </w:delInstrText>
        </w:r>
        <w:r>
          <w:rPr>
            <w:rFonts w:cstheme="minorBidi"/>
            <w:szCs w:val="24"/>
          </w:rPr>
          <w:fldChar w:fldCharType="separate"/>
        </w:r>
        <w:r>
          <w:rPr>
            <w:rFonts w:cstheme="minorBidi"/>
            <w:szCs w:val="24"/>
          </w:rPr>
          <w:delText>Assef et  al., 2015</w:delText>
        </w:r>
        <w:r>
          <w:rPr>
            <w:rFonts w:cstheme="minorBidi"/>
            <w:szCs w:val="24"/>
          </w:rPr>
          <w:fldChar w:fldCharType="end"/>
        </w:r>
        <w:r>
          <w:rPr>
            <w:rFonts w:cstheme="minorBidi"/>
            <w:szCs w:val="24"/>
          </w:rPr>
          <w:delText xml:space="preserve">, </w:delText>
        </w:r>
        <w:r>
          <w:rPr>
            <w:rFonts w:cstheme="minorBidi"/>
            <w:szCs w:val="24"/>
          </w:rPr>
          <w:fldChar w:fldCharType="begin"/>
        </w:r>
        <w:r>
          <w:rPr>
            <w:rFonts w:cstheme="minorBidi"/>
            <w:szCs w:val="24"/>
          </w:rPr>
          <w:delInstrText xml:space="preserve"> REF BIB_li_initial_2018 \h </w:delInstrText>
        </w:r>
        <w:r>
          <w:rPr>
            <w:rFonts w:cstheme="minorBidi"/>
            <w:szCs w:val="24"/>
          </w:rPr>
          <w:fldChar w:fldCharType="separate"/>
        </w:r>
        <w:r>
          <w:rPr>
            <w:rFonts w:cstheme="minorBidi"/>
            <w:szCs w:val="24"/>
          </w:rPr>
          <w:delText>LI et  al., 2018</w:delText>
        </w:r>
        <w:r>
          <w:rPr>
            <w:rFonts w:cstheme="minorBidi"/>
            <w:szCs w:val="24"/>
          </w:rPr>
          <w:fldChar w:fldCharType="end"/>
        </w:r>
        <w:r>
          <w:rPr>
            <w:rFonts w:cstheme="minorBidi"/>
            <w:szCs w:val="24"/>
          </w:rPr>
          <w:delText xml:space="preserve">, </w:delText>
        </w:r>
        <w:r>
          <w:rPr>
            <w:rFonts w:cstheme="minorBidi"/>
            <w:szCs w:val="24"/>
          </w:rPr>
          <w:fldChar w:fldCharType="begin"/>
        </w:r>
        <w:r>
          <w:rPr>
            <w:rFonts w:cstheme="minorBidi"/>
            <w:szCs w:val="24"/>
          </w:rPr>
          <w:delInstrText xml:space="preserve"> REF BIB_lewandowski_low_cost_2012 \h </w:delInstrText>
        </w:r>
        <w:r>
          <w:rPr>
            <w:rFonts w:cstheme="minorBidi"/>
            <w:szCs w:val="24"/>
          </w:rPr>
          <w:fldChar w:fldCharType="separate"/>
        </w:r>
        <w:r>
          <w:rPr>
            <w:rFonts w:cstheme="minorBidi"/>
            <w:szCs w:val="24"/>
          </w:rPr>
          <w:delText>Lewandowski et  al., 2012</w:delText>
        </w:r>
        <w:r>
          <w:rPr>
            <w:rFonts w:cstheme="minorBidi"/>
            <w:szCs w:val="24"/>
          </w:rPr>
          <w:fldChar w:fldCharType="end"/>
        </w:r>
        <w:r>
          <w:rPr>
            <w:rFonts w:cstheme="minorBidi"/>
            <w:szCs w:val="24"/>
          </w:rPr>
          <w:delText xml:space="preserve">, </w:delText>
        </w:r>
        <w:r>
          <w:rPr>
            <w:rFonts w:cstheme="minorBidi"/>
            <w:szCs w:val="24"/>
          </w:rPr>
          <w:fldChar w:fldCharType="begin"/>
        </w:r>
        <w:r>
          <w:rPr>
            <w:rFonts w:cstheme="minorBidi"/>
            <w:szCs w:val="24"/>
          </w:rPr>
          <w:delInstrText xml:space="preserve"> REF BIB_zhang_synthetic_2016 \h </w:delInstrText>
        </w:r>
        <w:r>
          <w:rPr>
            <w:rFonts w:cstheme="minorBidi"/>
            <w:szCs w:val="24"/>
          </w:rPr>
          <w:fldChar w:fldCharType="separate"/>
        </w:r>
        <w:r>
          <w:rPr>
            <w:rFonts w:cstheme="minorBidi"/>
            <w:szCs w:val="24"/>
          </w:rPr>
          <w:delText>Zhang et  al., 2016</w:delText>
        </w:r>
        <w:r>
          <w:rPr>
            <w:rFonts w:cstheme="minorBidi"/>
            <w:szCs w:val="24"/>
          </w:rPr>
          <w:fldChar w:fldCharType="end"/>
        </w:r>
        <w:r>
          <w:rPr>
            <w:rFonts w:cstheme="minorBidi"/>
            <w:szCs w:val="24"/>
          </w:rPr>
          <w:delText>].</w:delText>
        </w:r>
      </w:del>
      <w:ins w:id="928" w:author="Author" w:date="2021-06-19T18:34:00Z">
        <w:r>
          <w:fldChar w:fldCharType="begin"/>
        </w:r>
        <w:r>
          <w:instrText xml:space="preserve">REF BIB_andresen_synthetic_2011 \* MERGEFORMAT </w:instrText>
        </w:r>
        <w:r>
          <w:fldChar w:fldCharType="separate"/>
        </w:r>
        <w:r>
          <w:t>Andresen et  al., 2011</w:t>
        </w:r>
        <w:r>
          <w:fldChar w:fldCharType="end"/>
        </w:r>
        <w:r>
          <w:t xml:space="preserve">, </w:t>
        </w:r>
        <w:r>
          <w:fldChar w:fldCharType="begin"/>
        </w:r>
        <w:r>
          <w:instrText>REF BIB_assef_flexible_2015 \*</w:instrText>
        </w:r>
        <w:r>
          <w:instrText xml:space="preserve"> MERGEFORMAT </w:instrText>
        </w:r>
        <w:r>
          <w:fldChar w:fldCharType="separate"/>
        </w:r>
        <w:r>
          <w:t>Assef et  al., 2015</w:t>
        </w:r>
        <w:r>
          <w:fldChar w:fldCharType="end"/>
        </w:r>
        <w:r>
          <w:t xml:space="preserve">, </w:t>
        </w:r>
        <w:r>
          <w:fldChar w:fldCharType="begin"/>
        </w:r>
        <w:r>
          <w:instrText xml:space="preserve">REF BIB_li_initial_2018 \* MERGEFORMAT </w:instrText>
        </w:r>
        <w:r>
          <w:fldChar w:fldCharType="separate"/>
        </w:r>
        <w:r>
          <w:t>LI et  al., 2018</w:t>
        </w:r>
        <w:r>
          <w:fldChar w:fldCharType="end"/>
        </w:r>
        <w:r>
          <w:t xml:space="preserve">, </w:t>
        </w:r>
        <w:r>
          <w:fldChar w:fldCharType="begin"/>
        </w:r>
        <w:r>
          <w:instrText xml:space="preserve">REF BIB_lewandowski_low_cost_2012 \* MERGEFORMAT </w:instrText>
        </w:r>
        <w:r>
          <w:fldChar w:fldCharType="separate"/>
        </w:r>
        <w:r>
          <w:t>Lewandowski et  al., 2012</w:t>
        </w:r>
        <w:r>
          <w:fldChar w:fldCharType="end"/>
        </w:r>
        <w:r>
          <w:t xml:space="preserve">, </w:t>
        </w:r>
        <w:r>
          <w:fldChar w:fldCharType="begin"/>
        </w:r>
        <w:r>
          <w:instrText xml:space="preserve">REF BIB_zhang_synthetic_2016 \* MERGEFORMAT </w:instrText>
        </w:r>
        <w:r>
          <w:fldChar w:fldCharType="separate"/>
        </w:r>
        <w:r>
          <w:t>Zhang et  al., 2016</w:t>
        </w:r>
        <w:r>
          <w:fldChar w:fldCharType="end"/>
        </w:r>
        <w:r>
          <w:t>].</w:t>
        </w:r>
      </w:ins>
      <w:r>
        <w:t xml:space="preserve"> Other synthetic aperture techniques have been widely discussed, for example in [</w:t>
      </w:r>
      <w:del w:id="929" w:author="Author" w:date="2021-06-19T18:34:00Z">
        <w:r>
          <w:rPr>
            <w:rFonts w:cstheme="minorBidi"/>
            <w:szCs w:val="24"/>
          </w:rPr>
          <w:fldChar w:fldCharType="begin"/>
        </w:r>
        <w:r>
          <w:rPr>
            <w:rFonts w:cstheme="minorBidi"/>
            <w:szCs w:val="24"/>
          </w:rPr>
          <w:delInstrText xml:space="preserve"> REF BIB_gunarathne_strategies_2013 \h </w:delInstrText>
        </w:r>
        <w:r>
          <w:rPr>
            <w:rFonts w:cstheme="minorBidi"/>
            <w:szCs w:val="24"/>
          </w:rPr>
          <w:fldChar w:fldCharType="separate"/>
        </w:r>
        <w:r>
          <w:rPr>
            <w:rFonts w:cstheme="minorBidi"/>
            <w:szCs w:val="24"/>
          </w:rPr>
          <w:delText>Romero-Laorden et  al., 2013</w:delText>
        </w:r>
        <w:r>
          <w:rPr>
            <w:rFonts w:cstheme="minorBidi"/>
            <w:szCs w:val="24"/>
          </w:rPr>
          <w:fldChar w:fldCharType="end"/>
        </w:r>
        <w:r>
          <w:rPr>
            <w:rFonts w:cstheme="minorBidi"/>
            <w:szCs w:val="24"/>
          </w:rPr>
          <w:delText xml:space="preserve">, </w:delText>
        </w:r>
        <w:r>
          <w:rPr>
            <w:rFonts w:cstheme="minorBidi"/>
            <w:szCs w:val="24"/>
          </w:rPr>
          <w:fldChar w:fldCharType="begin"/>
        </w:r>
        <w:r>
          <w:rPr>
            <w:rFonts w:cstheme="minorBidi"/>
            <w:szCs w:val="24"/>
          </w:rPr>
          <w:delInstrText xml:space="preserve"> REF BIB_jeon_novel_2019 \h </w:delInstrText>
        </w:r>
        <w:r>
          <w:rPr>
            <w:rFonts w:cstheme="minorBidi"/>
            <w:szCs w:val="24"/>
          </w:rPr>
          <w:fldChar w:fldCharType="separate"/>
        </w:r>
        <w:r>
          <w:rPr>
            <w:rFonts w:cstheme="minorBidi"/>
            <w:szCs w:val="24"/>
          </w:rPr>
          <w:delText>Jeon et  al., 2019</w:delText>
        </w:r>
        <w:r>
          <w:rPr>
            <w:rFonts w:cstheme="minorBidi"/>
            <w:szCs w:val="24"/>
          </w:rPr>
          <w:fldChar w:fldCharType="end"/>
        </w:r>
        <w:r>
          <w:rPr>
            <w:rFonts w:cstheme="minorBidi"/>
            <w:szCs w:val="24"/>
          </w:rPr>
          <w:delText>] or earlier on [</w:delText>
        </w:r>
        <w:r>
          <w:rPr>
            <w:rFonts w:cstheme="minorBidi"/>
            <w:szCs w:val="24"/>
          </w:rPr>
          <w:fldChar w:fldCharType="begin"/>
        </w:r>
        <w:r>
          <w:rPr>
            <w:rFonts w:cstheme="minorBidi"/>
            <w:szCs w:val="24"/>
          </w:rPr>
          <w:delInstrText xml:space="preserve"> REF BIB_burckhardt_experimental</w:delInstrText>
        </w:r>
        <w:r>
          <w:rPr>
            <w:rFonts w:cstheme="minorBidi"/>
            <w:szCs w:val="24"/>
          </w:rPr>
          <w:delInstrText xml:space="preserve">_1974 \h </w:delInstrText>
        </w:r>
        <w:r>
          <w:rPr>
            <w:rFonts w:cstheme="minorBidi"/>
            <w:szCs w:val="24"/>
          </w:rPr>
          <w:fldChar w:fldCharType="separate"/>
        </w:r>
        <w:r>
          <w:rPr>
            <w:rFonts w:cstheme="minorBidi"/>
            <w:szCs w:val="24"/>
          </w:rPr>
          <w:delText>Burckhardt et  al., 1974</w:delText>
        </w:r>
        <w:r>
          <w:rPr>
            <w:rFonts w:cstheme="minorBidi"/>
            <w:szCs w:val="24"/>
          </w:rPr>
          <w:fldChar w:fldCharType="end"/>
        </w:r>
        <w:r>
          <w:rPr>
            <w:rFonts w:cstheme="minorBidi"/>
            <w:szCs w:val="24"/>
          </w:rPr>
          <w:delText>].</w:delText>
        </w:r>
      </w:del>
      <w:ins w:id="930" w:author="Author" w:date="2021-06-19T18:34:00Z">
        <w:r>
          <w:fldChar w:fldCharType="begin"/>
        </w:r>
        <w:r>
          <w:instrText xml:space="preserve">REF BIB_gunarathne_strategies_2013 \* MERGEFORMAT </w:instrText>
        </w:r>
        <w:r>
          <w:fldChar w:fldCharType="separate"/>
        </w:r>
        <w:r>
          <w:t>Romero-Laorden et  al., 2013</w:t>
        </w:r>
        <w:r>
          <w:fldChar w:fldCharType="end"/>
        </w:r>
        <w:r>
          <w:t xml:space="preserve">, </w:t>
        </w:r>
        <w:r>
          <w:fldChar w:fldCharType="begin"/>
        </w:r>
        <w:r>
          <w:instrText xml:space="preserve">REF BIB_jeon_novel_2019 \* MERGEFORMAT </w:instrText>
        </w:r>
        <w:r>
          <w:fldChar w:fldCharType="separate"/>
        </w:r>
        <w:r>
          <w:t>Jeon et  al., 2019</w:t>
        </w:r>
        <w:r>
          <w:fldChar w:fldCharType="end"/>
        </w:r>
        <w:r>
          <w:t>] or earlier on [</w:t>
        </w:r>
        <w:r>
          <w:fldChar w:fldCharType="begin"/>
        </w:r>
        <w:r>
          <w:instrText>REF BIB_burck</w:instrText>
        </w:r>
        <w:r>
          <w:instrText xml:space="preserve">hardt_experimental_1974 \* MERGEFORMAT </w:instrText>
        </w:r>
        <w:r>
          <w:fldChar w:fldCharType="separate"/>
        </w:r>
        <w:r>
          <w:t>Burckhardt et  al., 1974</w:t>
        </w:r>
        <w:r>
          <w:fldChar w:fldCharType="end"/>
        </w:r>
        <w:r>
          <w:t>].</w:t>
        </w:r>
      </w:ins>
      <w:r>
        <w:t xml:space="preserve"> Similarly, Monostatic Synthetic Aperture Scanner and Monostatic Fixed Focus Scanner are approaches worth citing in the review of data processing, as developed by [</w:t>
      </w:r>
      <w:del w:id="931" w:author="Author" w:date="2021-06-19T18:34:00Z">
        <w:r>
          <w:rPr>
            <w:rFonts w:cstheme="minorBidi"/>
            <w:szCs w:val="24"/>
          </w:rPr>
          <w:fldChar w:fldCharType="begin"/>
        </w:r>
        <w:r>
          <w:rPr>
            <w:rFonts w:cstheme="minorBidi"/>
            <w:szCs w:val="24"/>
          </w:rPr>
          <w:delInstrText xml:space="preserve"> REF BIB_bottenus_implementation_2015 \h </w:delInstrText>
        </w:r>
        <w:r>
          <w:rPr>
            <w:rFonts w:cstheme="minorBidi"/>
            <w:szCs w:val="24"/>
          </w:rPr>
          <w:fldChar w:fldCharType="separate"/>
        </w:r>
        <w:r>
          <w:rPr>
            <w:rFonts w:cstheme="minorBidi"/>
            <w:szCs w:val="24"/>
          </w:rPr>
          <w:delText xml:space="preserve">Bottenus et  </w:delText>
        </w:r>
        <w:r>
          <w:rPr>
            <w:rFonts w:cstheme="minorBidi"/>
            <w:szCs w:val="24"/>
          </w:rPr>
          <w:delText>al., 2015</w:delText>
        </w:r>
        <w:r>
          <w:rPr>
            <w:rFonts w:cstheme="minorBidi"/>
            <w:szCs w:val="24"/>
          </w:rPr>
          <w:fldChar w:fldCharType="end"/>
        </w:r>
        <w:r>
          <w:rPr>
            <w:rFonts w:cstheme="minorBidi"/>
            <w:szCs w:val="24"/>
          </w:rPr>
          <w:delText xml:space="preserve">, </w:delText>
        </w:r>
        <w:r>
          <w:rPr>
            <w:rFonts w:cstheme="minorBidi"/>
            <w:szCs w:val="24"/>
          </w:rPr>
          <w:fldChar w:fldCharType="begin"/>
        </w:r>
        <w:r>
          <w:rPr>
            <w:rFonts w:cstheme="minorBidi"/>
            <w:szCs w:val="24"/>
          </w:rPr>
          <w:delInstrText xml:space="preserve"> REF BIB_ylitalo_ultrasound_1994 \h </w:delInstrText>
        </w:r>
        <w:r>
          <w:rPr>
            <w:rFonts w:cstheme="minorBidi"/>
            <w:szCs w:val="24"/>
          </w:rPr>
          <w:fldChar w:fldCharType="separate"/>
        </w:r>
        <w:r>
          <w:rPr>
            <w:rFonts w:cstheme="minorBidi"/>
            <w:szCs w:val="24"/>
          </w:rPr>
          <w:delText>Ylitalo and Ermert, 1994</w:delText>
        </w:r>
        <w:r>
          <w:rPr>
            <w:rFonts w:cstheme="minorBidi"/>
            <w:szCs w:val="24"/>
          </w:rPr>
          <w:fldChar w:fldCharType="end"/>
        </w:r>
        <w:r>
          <w:rPr>
            <w:rFonts w:cstheme="minorBidi"/>
            <w:szCs w:val="24"/>
          </w:rPr>
          <w:delText xml:space="preserve">, </w:delText>
        </w:r>
        <w:r>
          <w:rPr>
            <w:rFonts w:cstheme="minorBidi"/>
            <w:szCs w:val="24"/>
          </w:rPr>
          <w:fldChar w:fldCharType="begin"/>
        </w:r>
        <w:r>
          <w:rPr>
            <w:rFonts w:cstheme="minorBidi"/>
            <w:szCs w:val="24"/>
          </w:rPr>
          <w:delInstrText xml:space="preserve"> REF BIB_heuvel_development_2017 \h </w:delInstrText>
        </w:r>
        <w:r>
          <w:rPr>
            <w:rFonts w:cstheme="minorBidi"/>
            <w:szCs w:val="24"/>
          </w:rPr>
          <w:fldChar w:fldCharType="separate"/>
        </w:r>
        <w:r>
          <w:rPr>
            <w:rFonts w:cstheme="minorBidi"/>
            <w:szCs w:val="24"/>
          </w:rPr>
          <w:delText>Heuvel et  al., 2017</w:delText>
        </w:r>
        <w:r>
          <w:rPr>
            <w:rFonts w:cstheme="minorBidi"/>
            <w:szCs w:val="24"/>
          </w:rPr>
          <w:fldChar w:fldCharType="end"/>
        </w:r>
        <w:r>
          <w:rPr>
            <w:rFonts w:cstheme="minorBidi"/>
            <w:szCs w:val="24"/>
          </w:rPr>
          <w:delText xml:space="preserve">, </w:delText>
        </w:r>
        <w:r>
          <w:rPr>
            <w:rFonts w:cstheme="minorBidi"/>
            <w:szCs w:val="24"/>
          </w:rPr>
          <w:fldChar w:fldCharType="begin"/>
        </w:r>
        <w:r>
          <w:rPr>
            <w:rFonts w:cstheme="minorBidi"/>
            <w:szCs w:val="24"/>
          </w:rPr>
          <w:delInstrText xml:space="preserve"> REF BIB_nikolov_fast_2008 \h </w:delInstrText>
        </w:r>
        <w:r>
          <w:rPr>
            <w:rFonts w:cstheme="minorBidi"/>
            <w:szCs w:val="24"/>
          </w:rPr>
          <w:fldChar w:fldCharType="separate"/>
        </w:r>
        <w:r>
          <w:rPr>
            <w:rFonts w:cstheme="minorBidi"/>
            <w:szCs w:val="24"/>
          </w:rPr>
          <w:delText>Nikolov et  al., 2008</w:delText>
        </w:r>
        <w:r>
          <w:rPr>
            <w:rFonts w:cstheme="minorBidi"/>
            <w:szCs w:val="24"/>
          </w:rPr>
          <w:fldChar w:fldCharType="end"/>
        </w:r>
      </w:del>
      <w:ins w:id="932" w:author="Author" w:date="2021-06-19T18:34:00Z">
        <w:r>
          <w:fldChar w:fldCharType="begin"/>
        </w:r>
        <w:r>
          <w:instrText>REF BIB_bottenus_impleme</w:instrText>
        </w:r>
        <w:r>
          <w:instrText xml:space="preserve">ntation_2015 \* MERGEFORMAT </w:instrText>
        </w:r>
        <w:r>
          <w:fldChar w:fldCharType="separate"/>
        </w:r>
        <w:r>
          <w:t>Bottenus et  al., 2015</w:t>
        </w:r>
        <w:r>
          <w:fldChar w:fldCharType="end"/>
        </w:r>
        <w:r>
          <w:t xml:space="preserve">, </w:t>
        </w:r>
        <w:r>
          <w:fldChar w:fldCharType="begin"/>
        </w:r>
        <w:r>
          <w:instrText xml:space="preserve">REF BIB_ylitalo_ultrasound_1994 \* MERGEFORMAT </w:instrText>
        </w:r>
        <w:r>
          <w:fldChar w:fldCharType="separate"/>
        </w:r>
        <w:r>
          <w:t>Ylitalo and Ermert, 1994</w:t>
        </w:r>
        <w:r>
          <w:fldChar w:fldCharType="end"/>
        </w:r>
        <w:r>
          <w:t xml:space="preserve">, </w:t>
        </w:r>
        <w:r>
          <w:fldChar w:fldCharType="begin"/>
        </w:r>
        <w:r>
          <w:instrText xml:space="preserve">REF BIB_heuvel_development_2017 \* MERGEFORMAT </w:instrText>
        </w:r>
        <w:r>
          <w:fldChar w:fldCharType="separate"/>
        </w:r>
        <w:r>
          <w:t>Heuvel et  al., 2017</w:t>
        </w:r>
        <w:r>
          <w:fldChar w:fldCharType="end"/>
        </w:r>
        <w:r>
          <w:t xml:space="preserve">, </w:t>
        </w:r>
        <w:r>
          <w:fldChar w:fldCharType="begin"/>
        </w:r>
        <w:r>
          <w:instrText xml:space="preserve">REF BIB_nikolov_fast_2008 \* MERGEFORMAT </w:instrText>
        </w:r>
        <w:r>
          <w:fldChar w:fldCharType="separate"/>
        </w:r>
        <w:r>
          <w:t xml:space="preserve">Nikolov et  </w:t>
        </w:r>
        <w:r>
          <w:t>al., 2008</w:t>
        </w:r>
        <w:r>
          <w:fldChar w:fldCharType="end"/>
        </w:r>
      </w:ins>
      <w:r>
        <w:t xml:space="preserve">], aiming at improving images quality. </w:t>
      </w:r>
    </w:p>
    <w:p w14:paraId="533B1A3D" w14:textId="77777777" w:rsidR="00000000" w:rsidRDefault="000F4E83">
      <w:pPr>
        <w:ind w:firstLine="300"/>
        <w:rPr>
          <w:del w:id="933" w:author="Author" w:date="2021-06-19T18:34:00Z"/>
          <w:rFonts w:cstheme="minorBidi"/>
          <w:szCs w:val="24"/>
        </w:rPr>
      </w:pPr>
      <w:del w:id="934" w:author="Author" w:date="2021-06-19T18:34:00Z">
        <w:r>
          <w:rPr>
            <w:rFonts w:cstheme="minorBidi"/>
            <w:szCs w:val="24"/>
          </w:rPr>
          <w:delText xml:space="preserve">With an adaptation on </w:delText>
        </w:r>
        <w:r>
          <w:rPr>
            <w:rFonts w:cstheme="minorBidi"/>
            <w:szCs w:val="24"/>
          </w:rPr>
          <w:delText>the hardware side to accommodate shaped pulse sequences, it is possible to tap into barker code and compressed sensing techniques to increase image quality.</w:delText>
        </w:r>
      </w:del>
    </w:p>
    <w:p w14:paraId="0B5F76E8" w14:textId="4D97C24A" w:rsidR="00000000" w:rsidRDefault="000F4E83">
      <w:pPr>
        <w:ind w:firstLine="300"/>
      </w:pPr>
      <w:r>
        <w:t xml:space="preserve">At the pulser stage, one can use </w:t>
      </w:r>
      <w:r>
        <w:rPr>
          <w:b/>
          <w:bCs/>
          <w:i/>
          <w:iCs/>
        </w:rPr>
        <w:t>barker codes</w:t>
      </w:r>
      <w:r>
        <w:t xml:space="preserve"> </w:t>
      </w:r>
      <w:ins w:id="935" w:author="Author" w:date="2021-06-19T18:34:00Z">
        <w:r>
          <w:t>[</w:t>
        </w:r>
        <w:r>
          <w:fldChar w:fldCharType="begin"/>
        </w:r>
        <w:r>
          <w:instrText xml:space="preserve">REF BIB_zhang_evaluation_2019 \* MERGEFORMAT </w:instrText>
        </w:r>
        <w:r>
          <w:fldChar w:fldCharType="separate"/>
        </w:r>
        <w:r>
          <w:t>Zhang et  al., 2019a</w:t>
        </w:r>
        <w:r>
          <w:fldChar w:fldCharType="end"/>
        </w:r>
        <w:r>
          <w:t xml:space="preserve">, </w:t>
        </w:r>
        <w:r>
          <w:fldChar w:fldCharType="begin"/>
        </w:r>
        <w:r>
          <w:instrText xml:space="preserve">REF BIB_wang_research_2021 \* MERGEFORMAT </w:instrText>
        </w:r>
        <w:r>
          <w:fldChar w:fldCharType="separate"/>
        </w:r>
        <w:r>
          <w:t>Wang et  al., 2021</w:t>
        </w:r>
        <w:r>
          <w:fldChar w:fldCharType="end"/>
        </w:r>
        <w:r>
          <w:t xml:space="preserve">] </w:t>
        </w:r>
      </w:ins>
      <w:r>
        <w:t>to improve image resol</w:t>
      </w:r>
      <w:r>
        <w:t>ution by shaping the excitation signal itself</w:t>
      </w:r>
      <w:del w:id="936" w:author="Author" w:date="2021-06-19T18:34:00Z">
        <w:r>
          <w:rPr>
            <w:rFonts w:cstheme="minorBidi"/>
            <w:szCs w:val="24"/>
          </w:rPr>
          <w:delText>.</w:delText>
        </w:r>
      </w:del>
      <w:ins w:id="937" w:author="Author" w:date="2021-06-19T18:34:00Z">
        <w:r>
          <w:t xml:space="preserve"> [</w:t>
        </w:r>
        <w:r>
          <w:fldChar w:fldCharType="begin"/>
        </w:r>
        <w:r>
          <w:instrText xml:space="preserve">REF BIB_isla_coded_2017 \* MERGEFORMAT </w:instrText>
        </w:r>
        <w:r>
          <w:fldChar w:fldCharType="separate"/>
        </w:r>
        <w:r>
          <w:t>Isla and Cegla, 2017</w:t>
        </w:r>
        <w:r>
          <w:fldChar w:fldCharType="end"/>
        </w:r>
        <w:r>
          <w:t>].</w:t>
        </w:r>
      </w:ins>
      <w:r>
        <w:t xml:space="preserve"> It has been shown for example that it is possible to improve lateral </w:t>
      </w:r>
      <w:ins w:id="938" w:author="Author" w:date="2021-06-19T18:34:00Z">
        <w:r>
          <w:t xml:space="preserve">as well as axial </w:t>
        </w:r>
      </w:ins>
      <w:r>
        <w:t>resolution [</w:t>
      </w:r>
      <w:del w:id="939" w:author="Author" w:date="2021-06-19T18:34:00Z">
        <w:r>
          <w:rPr>
            <w:rFonts w:cstheme="minorBidi"/>
            <w:szCs w:val="24"/>
          </w:rPr>
          <w:fldChar w:fldCharType="begin"/>
        </w:r>
        <w:r>
          <w:rPr>
            <w:rFonts w:cstheme="minorBidi"/>
            <w:szCs w:val="24"/>
          </w:rPr>
          <w:delInstrText xml:space="preserve"> REF BIB_fujita_effect_2017 \h </w:delInstrText>
        </w:r>
        <w:r>
          <w:rPr>
            <w:rFonts w:cstheme="minorBidi"/>
            <w:szCs w:val="24"/>
          </w:rPr>
          <w:fldChar w:fldCharType="separate"/>
        </w:r>
        <w:r>
          <w:rPr>
            <w:rFonts w:cstheme="minorBidi"/>
            <w:szCs w:val="24"/>
          </w:rPr>
          <w:delText>Fujita and Hasegawa, 2017</w:delText>
        </w:r>
        <w:r>
          <w:rPr>
            <w:rFonts w:cstheme="minorBidi"/>
            <w:szCs w:val="24"/>
          </w:rPr>
          <w:fldChar w:fldCharType="end"/>
        </w:r>
      </w:del>
      <w:ins w:id="940" w:author="Author" w:date="2021-06-19T18:34:00Z">
        <w:r>
          <w:fldChar w:fldCharType="begin"/>
        </w:r>
        <w:r>
          <w:instrText xml:space="preserve">REF BIB_fujita_effect_2017 \* MERGEFORMAT </w:instrText>
        </w:r>
        <w:r>
          <w:fldChar w:fldCharType="separate"/>
        </w:r>
        <w:r>
          <w:t>Fuji</w:t>
        </w:r>
        <w:r>
          <w:t>ta and Hasegawa, 2017</w:t>
        </w:r>
        <w:r>
          <w:fldChar w:fldCharType="end"/>
        </w:r>
      </w:ins>
      <w:r>
        <w:t xml:space="preserve">, </w:t>
      </w:r>
      <w:del w:id="941" w:author="Author" w:date="2021-06-19T18:34:00Z">
        <w:r>
          <w:rPr>
            <w:rFonts w:cstheme="minorBidi"/>
            <w:szCs w:val="24"/>
          </w:rPr>
          <w:fldChar w:fldCharType="begin"/>
        </w:r>
        <w:r>
          <w:rPr>
            <w:rFonts w:cstheme="minorBidi"/>
            <w:szCs w:val="24"/>
          </w:rPr>
          <w:delInstrText xml:space="preserve"> REF BIB_chun_ultrasound_2015 \h </w:delInstrText>
        </w:r>
        <w:r>
          <w:rPr>
            <w:rFonts w:cstheme="minorBidi"/>
            <w:szCs w:val="24"/>
          </w:rPr>
          <w:fldChar w:fldCharType="separate"/>
        </w:r>
        <w:r>
          <w:rPr>
            <w:rFonts w:cstheme="minorBidi"/>
            <w:szCs w:val="24"/>
          </w:rPr>
          <w:delText>Chun et  al</w:delText>
        </w:r>
        <w:r>
          <w:rPr>
            <w:rFonts w:cstheme="minorBidi"/>
            <w:szCs w:val="24"/>
          </w:rPr>
          <w:delText>., 2015</w:delText>
        </w:r>
        <w:r>
          <w:rPr>
            <w:rFonts w:cstheme="minorBidi"/>
            <w:szCs w:val="24"/>
          </w:rPr>
          <w:fldChar w:fldCharType="end"/>
        </w:r>
      </w:del>
      <w:ins w:id="942" w:author="Author" w:date="2021-06-19T18:34:00Z">
        <w:r>
          <w:fldChar w:fldCharType="begin"/>
        </w:r>
        <w:r>
          <w:instrText xml:space="preserve">REF BIB_chun_ultrasound_2015 \* MERGEFORMAT </w:instrText>
        </w:r>
        <w:r>
          <w:fldChar w:fldCharType="separate"/>
        </w:r>
        <w:r>
          <w:t>Chun et  al., 2015</w:t>
        </w:r>
        <w:r>
          <w:fldChar w:fldCharType="end"/>
        </w:r>
      </w:ins>
      <w:r>
        <w:t xml:space="preserve">, </w:t>
      </w:r>
      <w:del w:id="943" w:author="Author" w:date="2021-06-19T18:34:00Z">
        <w:r>
          <w:rPr>
            <w:rFonts w:cstheme="minorBidi"/>
            <w:szCs w:val="24"/>
          </w:rPr>
          <w:fldChar w:fldCharType="begin"/>
        </w:r>
        <w:r>
          <w:rPr>
            <w:rFonts w:cstheme="minorBidi"/>
            <w:szCs w:val="24"/>
          </w:rPr>
          <w:delInstrText xml:space="preserve"> REF BIB_kim_real_time_2018 \h </w:delInstrText>
        </w:r>
        <w:r>
          <w:rPr>
            <w:rFonts w:cstheme="minorBidi"/>
            <w:szCs w:val="24"/>
          </w:rPr>
          <w:fldChar w:fldCharType="separate"/>
        </w:r>
        <w:r>
          <w:rPr>
            <w:rFonts w:cstheme="minorBidi"/>
            <w:szCs w:val="24"/>
          </w:rPr>
          <w:delText>Kim et  al., 2018</w:delText>
        </w:r>
        <w:r>
          <w:rPr>
            <w:rFonts w:cstheme="minorBidi"/>
            <w:szCs w:val="24"/>
          </w:rPr>
          <w:fldChar w:fldCharType="end"/>
        </w:r>
      </w:del>
      <w:ins w:id="944" w:author="Author" w:date="2021-06-19T18:34:00Z">
        <w:r>
          <w:fldChar w:fldCharType="begin"/>
        </w:r>
        <w:r>
          <w:instrText xml:space="preserve">REF BIB_kim_real_time_2018 \* MERGEFORMAT </w:instrText>
        </w:r>
        <w:r>
          <w:fldChar w:fldCharType="separate"/>
        </w:r>
        <w:r>
          <w:t>Kim et  al., 2018</w:t>
        </w:r>
        <w:r>
          <w:fldChar w:fldCharType="end"/>
        </w:r>
      </w:ins>
      <w:r>
        <w:t>].</w:t>
      </w:r>
    </w:p>
    <w:p w14:paraId="68614DAA" w14:textId="57BCBED2" w:rsidR="00000000" w:rsidRDefault="000F4E83">
      <w:pPr>
        <w:ind w:firstLine="300"/>
      </w:pPr>
      <w:r>
        <w:t xml:space="preserve">A more complex approach on the signal shaping and receiving is </w:t>
      </w:r>
      <w:r>
        <w:rPr>
          <w:b/>
          <w:bCs/>
          <w:i/>
          <w:iCs/>
        </w:rPr>
        <w:t>compressed sensing (CS)</w:t>
      </w:r>
      <w:r>
        <w:t xml:space="preserve"> : tradition</w:t>
      </w:r>
      <w:r>
        <w:t>al 2-D and 3D ultrasound require the use of complex sensors, with matching hardware such as cabling. There are available, still costly - but such sensors require more hardware and become ultimately more complex and expensive to produce. It appears that cla</w:t>
      </w:r>
      <w:r>
        <w:t>ssical sampling is challenged by the signal processing "compressed sensing" field [</w:t>
      </w:r>
      <w:del w:id="945" w:author="Author" w:date="2021-06-19T18:34:00Z">
        <w:r>
          <w:rPr>
            <w:rFonts w:cstheme="minorBidi"/>
            <w:szCs w:val="24"/>
          </w:rPr>
          <w:fldChar w:fldCharType="begin"/>
        </w:r>
        <w:r>
          <w:rPr>
            <w:rFonts w:cstheme="minorBidi"/>
            <w:szCs w:val="24"/>
          </w:rPr>
          <w:delInstrText xml:space="preserve"> REF BIB_</w:delInstrText>
        </w:r>
        <w:r>
          <w:rPr>
            <w:rFonts w:cstheme="minorBidi"/>
            <w:szCs w:val="24"/>
          </w:rPr>
          <w:delInstrText xml:space="preserve">liutkus_imaging_2014 \h </w:delInstrText>
        </w:r>
        <w:r>
          <w:rPr>
            <w:rFonts w:cstheme="minorBidi"/>
            <w:szCs w:val="24"/>
          </w:rPr>
          <w:fldChar w:fldCharType="separate"/>
        </w:r>
        <w:r>
          <w:rPr>
            <w:rFonts w:cstheme="minorBidi"/>
            <w:szCs w:val="24"/>
          </w:rPr>
          <w:delText>Liutkus et  al., 2014</w:delText>
        </w:r>
        <w:r>
          <w:rPr>
            <w:rFonts w:cstheme="minorBidi"/>
            <w:szCs w:val="24"/>
          </w:rPr>
          <w:fldChar w:fldCharType="end"/>
        </w:r>
        <w:r>
          <w:rPr>
            <w:rFonts w:cstheme="minorBidi"/>
            <w:szCs w:val="24"/>
          </w:rPr>
          <w:delText xml:space="preserve">, </w:delText>
        </w:r>
        <w:r>
          <w:rPr>
            <w:rFonts w:cstheme="minorBidi"/>
            <w:szCs w:val="24"/>
          </w:rPr>
          <w:fldChar w:fldCharType="begin"/>
        </w:r>
        <w:r>
          <w:rPr>
            <w:rFonts w:cstheme="minorBidi"/>
            <w:szCs w:val="24"/>
          </w:rPr>
          <w:delInstrText xml:space="preserve"> REF BIB_hua_compressed_2011 \h </w:delInstrText>
        </w:r>
        <w:r>
          <w:rPr>
            <w:rFonts w:cstheme="minorBidi"/>
            <w:szCs w:val="24"/>
          </w:rPr>
          <w:fldChar w:fldCharType="separate"/>
        </w:r>
        <w:r>
          <w:rPr>
            <w:rFonts w:cstheme="minorBidi"/>
            <w:szCs w:val="24"/>
          </w:rPr>
          <w:delText>Hua et  al., 2011</w:delText>
        </w:r>
        <w:r>
          <w:rPr>
            <w:rFonts w:cstheme="minorBidi"/>
            <w:szCs w:val="24"/>
          </w:rPr>
          <w:fldChar w:fldCharType="end"/>
        </w:r>
      </w:del>
      <w:ins w:id="946" w:author="Author" w:date="2021-06-19T18:34:00Z">
        <w:r>
          <w:fldChar w:fldCharType="begin"/>
        </w:r>
        <w:r>
          <w:instrText xml:space="preserve">REF BIB_liutkus_imaging_2014 \* MERGEFORMAT </w:instrText>
        </w:r>
        <w:r>
          <w:fldChar w:fldCharType="separate"/>
        </w:r>
        <w:r>
          <w:t>Liutkus et  al., 2014</w:t>
        </w:r>
        <w:r>
          <w:fldChar w:fldCharType="end"/>
        </w:r>
        <w:r>
          <w:t xml:space="preserve">, </w:t>
        </w:r>
        <w:r>
          <w:fldChar w:fldCharType="begin"/>
        </w:r>
        <w:r>
          <w:instrText xml:space="preserve">REF BIB_hua_compressed_2011 \* MERGEFORMAT </w:instrText>
        </w:r>
        <w:r>
          <w:fldChar w:fldCharType="separate"/>
        </w:r>
        <w:r>
          <w:t>Hua et  al., 2011</w:t>
        </w:r>
        <w:r>
          <w:fldChar w:fldCharType="end"/>
        </w:r>
      </w:ins>
      <w:r>
        <w:t>]. This allows for reconstruction of a s</w:t>
      </w:r>
      <w:r>
        <w:t>ignal with fewer samples than dictated by the Nyquist-Shannon sampling theorem. Starting with time reversal applications [</w:t>
      </w:r>
      <w:del w:id="947" w:author="Author" w:date="2021-06-19T18:34:00Z">
        <w:r>
          <w:rPr>
            <w:rFonts w:cstheme="minorBidi"/>
            <w:szCs w:val="24"/>
          </w:rPr>
          <w:fldChar w:fldCharType="begin"/>
        </w:r>
        <w:r>
          <w:rPr>
            <w:rFonts w:cstheme="minorBidi"/>
            <w:szCs w:val="24"/>
          </w:rPr>
          <w:delInstrText xml:space="preserve"> REF BIB_montaldo_time_2004 \h </w:delInstrText>
        </w:r>
        <w:r>
          <w:rPr>
            <w:rFonts w:cstheme="minorBidi"/>
            <w:szCs w:val="24"/>
          </w:rPr>
          <w:fldChar w:fldCharType="separate"/>
        </w:r>
        <w:r>
          <w:rPr>
            <w:rFonts w:cstheme="minorBidi"/>
            <w:szCs w:val="24"/>
          </w:rPr>
          <w:delText>Montaldo et  al., 2004</w:delText>
        </w:r>
        <w:r>
          <w:rPr>
            <w:rFonts w:cstheme="minorBidi"/>
            <w:szCs w:val="24"/>
          </w:rPr>
          <w:fldChar w:fldCharType="end"/>
        </w:r>
        <w:r>
          <w:rPr>
            <w:rFonts w:cstheme="minorBidi"/>
            <w:szCs w:val="24"/>
          </w:rPr>
          <w:delText xml:space="preserve">, </w:delText>
        </w:r>
        <w:r>
          <w:rPr>
            <w:rFonts w:cstheme="minorBidi"/>
            <w:szCs w:val="24"/>
          </w:rPr>
          <w:fldChar w:fldCharType="begin"/>
        </w:r>
        <w:r>
          <w:rPr>
            <w:rFonts w:cstheme="minorBidi"/>
            <w:szCs w:val="24"/>
          </w:rPr>
          <w:delInstrText xml:space="preserve"> REF BIB_montaldo_building_2005 \h </w:delInstrText>
        </w:r>
        <w:r>
          <w:rPr>
            <w:rFonts w:cstheme="minorBidi"/>
            <w:szCs w:val="24"/>
          </w:rPr>
          <w:fldChar w:fldCharType="separate"/>
        </w:r>
        <w:r>
          <w:rPr>
            <w:rFonts w:cstheme="minorBidi"/>
            <w:szCs w:val="24"/>
          </w:rPr>
          <w:delText>Montaldo et  al., 2005</w:delText>
        </w:r>
        <w:r>
          <w:rPr>
            <w:rFonts w:cstheme="minorBidi"/>
            <w:szCs w:val="24"/>
          </w:rPr>
          <w:fldChar w:fldCharType="end"/>
        </w:r>
        <w:r>
          <w:rPr>
            <w:rFonts w:cstheme="minorBidi"/>
            <w:szCs w:val="24"/>
          </w:rPr>
          <w:delText>] or [</w:delText>
        </w:r>
        <w:r>
          <w:rPr>
            <w:rFonts w:cstheme="minorBidi"/>
            <w:szCs w:val="24"/>
          </w:rPr>
          <w:fldChar w:fldCharType="begin"/>
        </w:r>
        <w:r>
          <w:rPr>
            <w:rFonts w:cstheme="minorBidi"/>
            <w:szCs w:val="24"/>
          </w:rPr>
          <w:delInstrText xml:space="preserve"> REF BIB_sarvazyan_comparative_2009 \h </w:delInstrText>
        </w:r>
        <w:r>
          <w:rPr>
            <w:rFonts w:cstheme="minorBidi"/>
            <w:szCs w:val="24"/>
          </w:rPr>
          <w:fldChar w:fldCharType="separate"/>
        </w:r>
        <w:r>
          <w:rPr>
            <w:rFonts w:cstheme="minorBidi"/>
            <w:szCs w:val="24"/>
          </w:rPr>
          <w:delText>Sarvazyan et  al., 2009</w:delText>
        </w:r>
        <w:r>
          <w:rPr>
            <w:rFonts w:cstheme="minorBidi"/>
            <w:szCs w:val="24"/>
          </w:rPr>
          <w:fldChar w:fldCharType="end"/>
        </w:r>
      </w:del>
      <w:ins w:id="948" w:author="Author" w:date="2021-06-19T18:34:00Z">
        <w:r>
          <w:fldChar w:fldCharType="begin"/>
        </w:r>
        <w:r>
          <w:instrText xml:space="preserve">REF BIB_montaldo_time_2004 \* MERGEFORMAT </w:instrText>
        </w:r>
        <w:r>
          <w:fldChar w:fldCharType="separate"/>
        </w:r>
        <w:r>
          <w:t>Montaldo et  al., 2004</w:t>
        </w:r>
        <w:r>
          <w:fldChar w:fldCharType="end"/>
        </w:r>
        <w:r>
          <w:t xml:space="preserve">, </w:t>
        </w:r>
        <w:r>
          <w:fldChar w:fldCharType="begin"/>
        </w:r>
        <w:r>
          <w:instrText xml:space="preserve">REF BIB_montaldo_building_2005 \* MERGEFORMAT </w:instrText>
        </w:r>
        <w:r>
          <w:fldChar w:fldCharType="separate"/>
        </w:r>
        <w:r>
          <w:t>Montaldo et  al., 2</w:t>
        </w:r>
        <w:r>
          <w:t>005</w:t>
        </w:r>
        <w:r>
          <w:fldChar w:fldCharType="end"/>
        </w:r>
        <w:r>
          <w:t>] or [</w:t>
        </w:r>
        <w:r>
          <w:fldChar w:fldCharType="begin"/>
        </w:r>
        <w:r>
          <w:instrText xml:space="preserve">REF BIB_sarvazyan_comparative_2009 \* MERGEFORMAT </w:instrText>
        </w:r>
        <w:r>
          <w:fldChar w:fldCharType="separate"/>
        </w:r>
        <w:r>
          <w:t>Sarvazyan et  al., 2009</w:t>
        </w:r>
        <w:r>
          <w:fldChar w:fldCharType="end"/>
        </w:r>
      </w:ins>
      <w:r>
        <w:t>], compressing measurements before sensing enable new ultrasound applications, where positioning a plastic coding mask in front of the aperture [</w:t>
      </w:r>
      <w:del w:id="949" w:author="Author" w:date="2021-06-19T18:34:00Z">
        <w:r>
          <w:rPr>
            <w:rFonts w:cstheme="minorBidi"/>
            <w:szCs w:val="24"/>
          </w:rPr>
          <w:fldChar w:fldCharType="begin"/>
        </w:r>
        <w:r>
          <w:rPr>
            <w:rFonts w:cstheme="minorBidi"/>
            <w:szCs w:val="24"/>
          </w:rPr>
          <w:delInstrText xml:space="preserve"> REF BIB_fedjajevs_ultrasound_2016 \h </w:delInstrText>
        </w:r>
        <w:r>
          <w:rPr>
            <w:rFonts w:cstheme="minorBidi"/>
            <w:szCs w:val="24"/>
          </w:rPr>
          <w:fldChar w:fldCharType="separate"/>
        </w:r>
        <w:r>
          <w:rPr>
            <w:rFonts w:cstheme="minorBidi"/>
            <w:szCs w:val="24"/>
          </w:rPr>
          <w:delText>Fedjajevs, 2016</w:delText>
        </w:r>
        <w:r>
          <w:rPr>
            <w:rFonts w:cstheme="minorBidi"/>
            <w:szCs w:val="24"/>
          </w:rPr>
          <w:fldChar w:fldCharType="end"/>
        </w:r>
      </w:del>
      <w:ins w:id="950" w:author="Author" w:date="2021-06-19T18:34:00Z">
        <w:r>
          <w:fldChar w:fldCharType="begin"/>
        </w:r>
        <w:r>
          <w:instrText>REF BIB_fedjajevs_ultra</w:instrText>
        </w:r>
        <w:r>
          <w:instrText xml:space="preserve">sound_2016 \* MERGEFORMAT </w:instrText>
        </w:r>
        <w:r>
          <w:fldChar w:fldCharType="separate"/>
        </w:r>
        <w:r>
          <w:t>Fedjajevs, 2016</w:t>
        </w:r>
        <w:r>
          <w:fldChar w:fldCharType="end"/>
        </w:r>
      </w:ins>
      <w:r>
        <w:t>] or simply for the purpose of envelope extraction [</w:t>
      </w:r>
      <w:del w:id="951" w:author="Author" w:date="2021-06-19T18:34:00Z">
        <w:r>
          <w:rPr>
            <w:rFonts w:cstheme="minorBidi"/>
            <w:szCs w:val="24"/>
          </w:rPr>
          <w:fldChar w:fldCharType="begin"/>
        </w:r>
        <w:r>
          <w:rPr>
            <w:rFonts w:cstheme="minorBidi"/>
            <w:szCs w:val="24"/>
          </w:rPr>
          <w:delInstrText xml:space="preserve"> REF BIB_kim_signal_processing_2020 \h </w:delInstrText>
        </w:r>
        <w:r>
          <w:rPr>
            <w:rFonts w:cstheme="minorBidi"/>
            <w:szCs w:val="24"/>
          </w:rPr>
          <w:fldChar w:fldCharType="separate"/>
        </w:r>
        <w:r>
          <w:rPr>
            <w:rFonts w:cstheme="minorBidi"/>
            <w:szCs w:val="24"/>
          </w:rPr>
          <w:delText>Kim et  al., 2020</w:delText>
        </w:r>
        <w:r>
          <w:rPr>
            <w:rFonts w:cstheme="minorBidi"/>
            <w:szCs w:val="24"/>
          </w:rPr>
          <w:fldChar w:fldCharType="end"/>
        </w:r>
      </w:del>
      <w:ins w:id="952" w:author="Author" w:date="2021-06-19T18:34:00Z">
        <w:r>
          <w:fldChar w:fldCharType="begin"/>
        </w:r>
        <w:r>
          <w:instrText xml:space="preserve">REF BIB_kim_signal_processing_2020 \* MERGEFORMAT </w:instrText>
        </w:r>
        <w:r>
          <w:fldChar w:fldCharType="separate"/>
        </w:r>
        <w:r>
          <w:t>Kim et  al., 2020</w:t>
        </w:r>
        <w:r>
          <w:fldChar w:fldCharType="end"/>
        </w:r>
      </w:ins>
      <w:r>
        <w:t>]. One can therefore encode individual volume pixels or voxels using a ’chaotic’ medium [</w:t>
      </w:r>
      <w:del w:id="953" w:author="Author" w:date="2021-06-19T18:34:00Z">
        <w:r>
          <w:rPr>
            <w:rFonts w:cstheme="minorBidi"/>
            <w:szCs w:val="24"/>
          </w:rPr>
          <w:fldChar w:fldCharType="begin"/>
        </w:r>
        <w:r>
          <w:rPr>
            <w:rFonts w:cstheme="minorBidi"/>
            <w:szCs w:val="24"/>
          </w:rPr>
          <w:delInstrText xml:space="preserve"> REF BIB_luong_compact_2016 \h </w:delInstrText>
        </w:r>
        <w:r>
          <w:rPr>
            <w:rFonts w:cstheme="minorBidi"/>
            <w:szCs w:val="24"/>
          </w:rPr>
          <w:fldChar w:fldCharType="separate"/>
        </w:r>
        <w:r>
          <w:rPr>
            <w:rFonts w:cstheme="minorBidi"/>
            <w:szCs w:val="24"/>
          </w:rPr>
          <w:delText>Luong et  al., 2016</w:delText>
        </w:r>
        <w:r>
          <w:rPr>
            <w:rFonts w:cstheme="minorBidi"/>
            <w:szCs w:val="24"/>
          </w:rPr>
          <w:fldChar w:fldCharType="end"/>
        </w:r>
      </w:del>
      <w:ins w:id="954" w:author="Author" w:date="2021-06-19T18:34:00Z">
        <w:r>
          <w:fldChar w:fldCharType="begin"/>
        </w:r>
        <w:r>
          <w:instrText>R</w:instrText>
        </w:r>
        <w:r>
          <w:instrText xml:space="preserve">EF BIB_luong_compact_2016 \* MERGEFORMAT </w:instrText>
        </w:r>
        <w:r>
          <w:fldChar w:fldCharType="separate"/>
        </w:r>
        <w:r>
          <w:t>Luong et  al., 2016</w:t>
        </w:r>
        <w:r>
          <w:fldChar w:fldCharType="end"/>
        </w:r>
      </w:ins>
      <w:r>
        <w:t>], allowing 3D imaging using a single-element ultrasound sensor and opening doors to simpler hardware and again new applications [</w:t>
      </w:r>
      <w:del w:id="955" w:author="Author" w:date="2021-06-19T18:34:00Z">
        <w:r>
          <w:rPr>
            <w:rFonts w:cstheme="minorBidi"/>
            <w:szCs w:val="24"/>
          </w:rPr>
          <w:fldChar w:fldCharType="begin"/>
        </w:r>
        <w:r>
          <w:rPr>
            <w:rFonts w:cstheme="minorBidi"/>
            <w:szCs w:val="24"/>
          </w:rPr>
          <w:delInstrText xml:space="preserve"> REF BIB_kruizinga_compressive_2017 \h </w:delInstrText>
        </w:r>
        <w:r>
          <w:rPr>
            <w:rFonts w:cstheme="minorBidi"/>
            <w:szCs w:val="24"/>
          </w:rPr>
          <w:fldChar w:fldCharType="separate"/>
        </w:r>
        <w:r>
          <w:rPr>
            <w:rFonts w:cstheme="minorBidi"/>
            <w:szCs w:val="24"/>
          </w:rPr>
          <w:delText>Kruizinga et  al., 2017</w:delText>
        </w:r>
        <w:r>
          <w:rPr>
            <w:rFonts w:cstheme="minorBidi"/>
            <w:szCs w:val="24"/>
          </w:rPr>
          <w:fldChar w:fldCharType="end"/>
        </w:r>
        <w:r>
          <w:rPr>
            <w:rFonts w:cstheme="minorBidi"/>
            <w:szCs w:val="24"/>
          </w:rPr>
          <w:delText>].</w:delText>
        </w:r>
      </w:del>
      <w:ins w:id="956" w:author="Author" w:date="2021-06-19T18:34:00Z">
        <w:r>
          <w:fldChar w:fldCharType="begin"/>
        </w:r>
        <w:r>
          <w:instrText xml:space="preserve">REF BIB_kruizinga_compressive_2017 \* MERGEFORMAT </w:instrText>
        </w:r>
        <w:r>
          <w:fldChar w:fldCharType="separate"/>
        </w:r>
        <w:r>
          <w:t>Kruizinga et </w:t>
        </w:r>
        <w:r>
          <w:t xml:space="preserve"> al., 2017</w:t>
        </w:r>
        <w:r>
          <w:fldChar w:fldCharType="end"/>
        </w:r>
        <w:r>
          <w:t>].</w:t>
        </w:r>
      </w:ins>
      <w:r>
        <w:t xml:space="preserve"> Different works have been dedicated to creating the phase encoding masks [</w:t>
      </w:r>
      <w:del w:id="957" w:author="Author" w:date="2021-06-19T18:34:00Z">
        <w:r>
          <w:rPr>
            <w:rFonts w:cstheme="minorBidi"/>
            <w:szCs w:val="24"/>
          </w:rPr>
          <w:fldChar w:fldCharType="begin"/>
        </w:r>
        <w:r>
          <w:rPr>
            <w:rFonts w:cstheme="minorBidi"/>
            <w:szCs w:val="24"/>
          </w:rPr>
          <w:delInstrText xml:space="preserve"> REF BIB_van_der_meulen_spatial_2017 \h </w:delInstrText>
        </w:r>
        <w:r>
          <w:rPr>
            <w:rFonts w:cstheme="minorBidi"/>
            <w:szCs w:val="24"/>
          </w:rPr>
          <w:fldChar w:fldCharType="separate"/>
        </w:r>
        <w:r>
          <w:rPr>
            <w:rFonts w:cstheme="minorBidi"/>
            <w:szCs w:val="24"/>
          </w:rPr>
          <w:delText>van  der Meulen et  al., 2017</w:delText>
        </w:r>
        <w:r>
          <w:rPr>
            <w:rFonts w:cstheme="minorBidi"/>
            <w:szCs w:val="24"/>
          </w:rPr>
          <w:fldChar w:fldCharType="end"/>
        </w:r>
      </w:del>
      <w:ins w:id="958" w:author="Author" w:date="2021-06-19T18:34:00Z">
        <w:r>
          <w:fldChar w:fldCharType="begin"/>
        </w:r>
        <w:r>
          <w:instrText xml:space="preserve">REF BIB_van_der_meulen_spatial_2017 \* MERGEFORMAT </w:instrText>
        </w:r>
        <w:r>
          <w:fldChar w:fldCharType="separate"/>
        </w:r>
        <w:r>
          <w:t>van  der Meulen et  al., 2017</w:t>
        </w:r>
        <w:r>
          <w:fldChar w:fldCharType="end"/>
        </w:r>
      </w:ins>
      <w:r>
        <w:t>] or even using random interference to improve image resolution [</w:t>
      </w:r>
      <w:del w:id="959" w:author="Author" w:date="2021-06-19T18:34:00Z">
        <w:r>
          <w:rPr>
            <w:rFonts w:cstheme="minorBidi"/>
            <w:szCs w:val="24"/>
          </w:rPr>
          <w:fldChar w:fldCharType="begin"/>
        </w:r>
        <w:r>
          <w:rPr>
            <w:rFonts w:cstheme="minorBidi"/>
            <w:szCs w:val="24"/>
          </w:rPr>
          <w:delInstrText xml:space="preserve"> REF BIB_ni_high_resolution_2020 \h </w:delInstrText>
        </w:r>
        <w:r>
          <w:rPr>
            <w:rFonts w:cstheme="minorBidi"/>
            <w:szCs w:val="24"/>
          </w:rPr>
          <w:fldChar w:fldCharType="separate"/>
        </w:r>
        <w:r>
          <w:rPr>
            <w:rFonts w:cstheme="minorBidi"/>
            <w:szCs w:val="24"/>
          </w:rPr>
          <w:delText>Ni and Lee, 2020</w:delText>
        </w:r>
        <w:r>
          <w:rPr>
            <w:rFonts w:cstheme="minorBidi"/>
            <w:szCs w:val="24"/>
          </w:rPr>
          <w:fldChar w:fldCharType="end"/>
        </w:r>
      </w:del>
      <w:ins w:id="960" w:author="Author" w:date="2021-06-19T18:34:00Z">
        <w:r>
          <w:fldChar w:fldCharType="begin"/>
        </w:r>
        <w:r>
          <w:instrText>REF BIB_ni_high_re</w:instrText>
        </w:r>
        <w:r>
          <w:instrText xml:space="preserve">solution_2020 \* MERGEFORMAT </w:instrText>
        </w:r>
        <w:r>
          <w:fldChar w:fldCharType="separate"/>
        </w:r>
        <w:r>
          <w:t>Ni and Lee, 2020</w:t>
        </w:r>
        <w:r>
          <w:fldChar w:fldCharType="end"/>
        </w:r>
      </w:ins>
      <w:r>
        <w:t>].</w:t>
      </w:r>
    </w:p>
    <w:p w14:paraId="77ED531D" w14:textId="42E4231D" w:rsidR="00000000" w:rsidRDefault="000F4E83">
      <w:pPr>
        <w:ind w:firstLine="300"/>
      </w:pPr>
      <w:r>
        <w:t xml:space="preserve">From a transverse perspective, </w:t>
      </w:r>
      <w:r>
        <w:rPr>
          <w:b/>
          <w:bCs/>
          <w:i/>
          <w:iCs/>
        </w:rPr>
        <w:t>machine learning</w:t>
      </w:r>
      <w:r>
        <w:t xml:space="preserve"> (ML) has shown promising improvement in terms of both image quality improvement [</w:t>
      </w:r>
      <w:del w:id="961" w:author="Author" w:date="2021-06-19T18:34:00Z">
        <w:r>
          <w:rPr>
            <w:rFonts w:cstheme="minorBidi"/>
            <w:szCs w:val="24"/>
          </w:rPr>
          <w:fldChar w:fldCharType="begin"/>
        </w:r>
        <w:r>
          <w:rPr>
            <w:rFonts w:cstheme="minorBidi"/>
            <w:szCs w:val="24"/>
          </w:rPr>
          <w:delInstrText xml:space="preserve"> REF BIB_wang_high_resolution_201</w:delInstrText>
        </w:r>
        <w:r>
          <w:rPr>
            <w:rFonts w:cstheme="minorBidi"/>
            <w:szCs w:val="24"/>
          </w:rPr>
          <w:delInstrText xml:space="preserve">9 \h </w:delInstrText>
        </w:r>
        <w:r>
          <w:rPr>
            <w:rFonts w:cstheme="minorBidi"/>
            <w:szCs w:val="24"/>
          </w:rPr>
          <w:fldChar w:fldCharType="separate"/>
        </w:r>
        <w:r>
          <w:rPr>
            <w:rFonts w:cstheme="minorBidi"/>
            <w:szCs w:val="24"/>
          </w:rPr>
          <w:delText>Wang et  al., 2019a</w:delText>
        </w:r>
        <w:r>
          <w:rPr>
            <w:rFonts w:cstheme="minorBidi"/>
            <w:szCs w:val="24"/>
          </w:rPr>
          <w:fldChar w:fldCharType="end"/>
        </w:r>
      </w:del>
      <w:ins w:id="962" w:author="Author" w:date="2021-06-19T18:34:00Z">
        <w:r>
          <w:fldChar w:fldCharType="begin"/>
        </w:r>
        <w:r>
          <w:instrText xml:space="preserve">REF BIB_wang_high_resolution_2019 \* MERGEFORMAT </w:instrText>
        </w:r>
        <w:r>
          <w:fldChar w:fldCharType="separate"/>
        </w:r>
        <w:r>
          <w:t>Wang et  al., 2019a</w:t>
        </w:r>
        <w:r>
          <w:fldChar w:fldCharType="end"/>
        </w:r>
      </w:ins>
      <w:r>
        <w:t xml:space="preserve">, </w:t>
      </w:r>
      <w:del w:id="963" w:author="Author" w:date="2021-06-19T18:34:00Z">
        <w:r>
          <w:rPr>
            <w:rFonts w:cstheme="minorBidi"/>
            <w:szCs w:val="24"/>
          </w:rPr>
          <w:fldChar w:fldCharType="begin"/>
        </w:r>
        <w:r>
          <w:rPr>
            <w:rFonts w:cstheme="minorBidi"/>
            <w:szCs w:val="24"/>
          </w:rPr>
          <w:delInstrText xml:space="preserve"> REF BIB_hewener_mobile_2019 \h </w:delInstrText>
        </w:r>
        <w:r>
          <w:rPr>
            <w:rFonts w:cstheme="minorBidi"/>
            <w:szCs w:val="24"/>
          </w:rPr>
          <w:fldChar w:fldCharType="separate"/>
        </w:r>
        <w:r>
          <w:rPr>
            <w:rFonts w:cstheme="minorBidi"/>
            <w:szCs w:val="24"/>
          </w:rPr>
          <w:delText>Hewener et  al., 2019</w:delText>
        </w:r>
        <w:r>
          <w:rPr>
            <w:rFonts w:cstheme="minorBidi"/>
            <w:szCs w:val="24"/>
          </w:rPr>
          <w:fldChar w:fldCharType="end"/>
        </w:r>
      </w:del>
      <w:ins w:id="964" w:author="Author" w:date="2021-06-19T18:34:00Z">
        <w:r>
          <w:fldChar w:fldCharType="begin"/>
        </w:r>
        <w:r>
          <w:instrText xml:space="preserve">REF BIB_hewener_mobile_2019 \* MERGEFORMAT </w:instrText>
        </w:r>
        <w:r>
          <w:fldChar w:fldCharType="separate"/>
        </w:r>
        <w:r>
          <w:t>Hewener et  al., 2019</w:t>
        </w:r>
        <w:r>
          <w:fldChar w:fldCharType="end"/>
        </w:r>
      </w:ins>
      <w:r>
        <w:t>] and support for image interpreta</w:t>
      </w:r>
      <w:r>
        <w:t>tion [</w:t>
      </w:r>
      <w:del w:id="965" w:author="Author" w:date="2021-06-19T18:34:00Z">
        <w:r>
          <w:rPr>
            <w:rFonts w:cstheme="minorBidi"/>
            <w:szCs w:val="24"/>
          </w:rPr>
          <w:fldChar w:fldCharType="begin"/>
        </w:r>
        <w:r>
          <w:rPr>
            <w:rFonts w:cstheme="minorBidi"/>
            <w:szCs w:val="24"/>
          </w:rPr>
          <w:delInstrText xml:space="preserve"> REF BIB_divya_krishna_computer_2016 \h </w:delInstrText>
        </w:r>
        <w:r>
          <w:rPr>
            <w:rFonts w:cstheme="minorBidi"/>
            <w:szCs w:val="24"/>
          </w:rPr>
          <w:fldChar w:fldCharType="separate"/>
        </w:r>
        <w:r>
          <w:rPr>
            <w:rFonts w:cstheme="minorBidi"/>
            <w:szCs w:val="24"/>
          </w:rPr>
          <w:delText>Divya  Krishna et  al., 2016</w:delText>
        </w:r>
        <w:r>
          <w:rPr>
            <w:rFonts w:cstheme="minorBidi"/>
            <w:szCs w:val="24"/>
          </w:rPr>
          <w:fldChar w:fldCharType="end"/>
        </w:r>
      </w:del>
      <w:ins w:id="966" w:author="Author" w:date="2021-06-19T18:34:00Z">
        <w:r>
          <w:fldChar w:fldCharType="begin"/>
        </w:r>
        <w:r>
          <w:instrText xml:space="preserve">REF BIB_divya_krishna_computer_2016 \* MERGEFORMAT </w:instrText>
        </w:r>
        <w:r>
          <w:fldChar w:fldCharType="separate"/>
        </w:r>
        <w:r>
          <w:t>Divya  Krishna et  al., 2016</w:t>
        </w:r>
        <w:r>
          <w:fldChar w:fldCharType="end"/>
        </w:r>
      </w:ins>
      <w:r>
        <w:t>], even in A-mode [</w:t>
      </w:r>
      <w:del w:id="967" w:author="Author" w:date="2021-06-19T18:34:00Z">
        <w:r>
          <w:rPr>
            <w:rFonts w:cstheme="minorBidi"/>
            <w:szCs w:val="24"/>
          </w:rPr>
          <w:fldChar w:fldCharType="begin"/>
        </w:r>
        <w:r>
          <w:rPr>
            <w:rFonts w:cstheme="minorBidi"/>
            <w:szCs w:val="24"/>
          </w:rPr>
          <w:delInstrText xml:space="preserve"> REF BIB_brausch_classifying_2019 \h </w:delInstrText>
        </w:r>
        <w:r>
          <w:rPr>
            <w:rFonts w:cstheme="minorBidi"/>
            <w:szCs w:val="24"/>
          </w:rPr>
          <w:fldChar w:fldCharType="separate"/>
        </w:r>
        <w:r>
          <w:rPr>
            <w:rFonts w:cstheme="minorBidi"/>
            <w:szCs w:val="24"/>
          </w:rPr>
          <w:delText>Brau</w:delText>
        </w:r>
        <w:r>
          <w:rPr>
            <w:rFonts w:cstheme="minorBidi"/>
            <w:szCs w:val="24"/>
          </w:rPr>
          <w:delText>sch and Hewener, 2019</w:delText>
        </w:r>
        <w:r>
          <w:rPr>
            <w:rFonts w:cstheme="minorBidi"/>
            <w:szCs w:val="24"/>
          </w:rPr>
          <w:fldChar w:fldCharType="end"/>
        </w:r>
        <w:r>
          <w:rPr>
            <w:rFonts w:cstheme="minorBidi"/>
            <w:szCs w:val="24"/>
          </w:rPr>
          <w:delText>].</w:delText>
        </w:r>
      </w:del>
      <w:ins w:id="968" w:author="Author" w:date="2021-06-19T18:34:00Z">
        <w:r>
          <w:fldChar w:fldCharType="begin"/>
        </w:r>
        <w:r>
          <w:instrText xml:space="preserve">REF BIB_brausch_classifying_2019 \* MERGEFORMAT </w:instrText>
        </w:r>
        <w:r>
          <w:fldChar w:fldCharType="separate"/>
        </w:r>
        <w:r>
          <w:t>Brausch and Hewener, 2019</w:t>
        </w:r>
        <w:r>
          <w:fldChar w:fldCharType="end"/>
        </w:r>
        <w:r>
          <w:t>].</w:t>
        </w:r>
      </w:ins>
      <w:r>
        <w:t xml:space="preserve"> An open-source MT tool to interpret Doppler signals [</w:t>
      </w:r>
      <w:del w:id="969" w:author="Author" w:date="2021-06-19T18:34:00Z">
        <w:r>
          <w:rPr>
            <w:rFonts w:cstheme="minorBidi"/>
            <w:szCs w:val="24"/>
          </w:rPr>
          <w:fldChar w:fldCharType="begin"/>
        </w:r>
        <w:r>
          <w:rPr>
            <w:rFonts w:cstheme="minorBidi"/>
            <w:szCs w:val="24"/>
          </w:rPr>
          <w:delInstrText xml:space="preserve"> REF BIB_dhutia_open_source_2017 \h </w:delInstrText>
        </w:r>
        <w:r>
          <w:rPr>
            <w:rFonts w:cstheme="minorBidi"/>
            <w:szCs w:val="24"/>
          </w:rPr>
          <w:fldChar w:fldCharType="separate"/>
        </w:r>
        <w:r>
          <w:rPr>
            <w:rFonts w:cstheme="minorBidi"/>
            <w:szCs w:val="24"/>
          </w:rPr>
          <w:delText>Dhutia et  al., 2017</w:delText>
        </w:r>
        <w:r>
          <w:rPr>
            <w:rFonts w:cstheme="minorBidi"/>
            <w:szCs w:val="24"/>
          </w:rPr>
          <w:fldChar w:fldCharType="end"/>
        </w:r>
      </w:del>
      <w:ins w:id="970" w:author="Author" w:date="2021-06-19T18:34:00Z">
        <w:r>
          <w:fldChar w:fldCharType="begin"/>
        </w:r>
        <w:r>
          <w:instrText>REF BIB_dhutia_op</w:instrText>
        </w:r>
        <w:r>
          <w:instrText xml:space="preserve">en_source_2017 \* MERGEFORMAT </w:instrText>
        </w:r>
        <w:r>
          <w:fldChar w:fldCharType="separate"/>
        </w:r>
        <w:r>
          <w:t>Dhutia et  al., 2017</w:t>
        </w:r>
        <w:r>
          <w:fldChar w:fldCharType="end"/>
        </w:r>
      </w:ins>
      <w:r>
        <w:t>] has also been developed. ML also applies to texture imaging, as earlier proposed by reviewing "Average Higuchi Dimension of RF Time series" [</w:t>
      </w:r>
      <w:del w:id="971" w:author="Author" w:date="2021-06-19T18:34:00Z">
        <w:r>
          <w:rPr>
            <w:rFonts w:cstheme="minorBidi"/>
            <w:szCs w:val="24"/>
          </w:rPr>
          <w:fldChar w:fldCharType="begin"/>
        </w:r>
        <w:r>
          <w:rPr>
            <w:rFonts w:cstheme="minorBidi"/>
            <w:szCs w:val="24"/>
          </w:rPr>
          <w:delInstrText xml:space="preserve"> REF BIB_moradi_detection_2006 \h </w:delInstrText>
        </w:r>
        <w:r>
          <w:rPr>
            <w:rFonts w:cstheme="minorBidi"/>
            <w:szCs w:val="24"/>
          </w:rPr>
          <w:fldChar w:fldCharType="separate"/>
        </w:r>
        <w:r>
          <w:rPr>
            <w:rFonts w:cstheme="minorBidi"/>
            <w:szCs w:val="24"/>
          </w:rPr>
          <w:delText>Moradi et  al., 2006</w:delText>
        </w:r>
        <w:r>
          <w:rPr>
            <w:rFonts w:cstheme="minorBidi"/>
            <w:szCs w:val="24"/>
          </w:rPr>
          <w:fldChar w:fldCharType="end"/>
        </w:r>
      </w:del>
      <w:ins w:id="972" w:author="Author" w:date="2021-06-19T18:34:00Z">
        <w:r>
          <w:fldChar w:fldCharType="begin"/>
        </w:r>
        <w:r>
          <w:instrText xml:space="preserve">REF BIB_moradi_detection_2006 \* MERGEFORMAT </w:instrText>
        </w:r>
        <w:r>
          <w:fldChar w:fldCharType="separate"/>
        </w:r>
        <w:r>
          <w:t>Moradi et  al.,</w:t>
        </w:r>
        <w:r>
          <w:t xml:space="preserve"> 2006</w:t>
        </w:r>
        <w:r>
          <w:fldChar w:fldCharType="end"/>
        </w:r>
      </w:ins>
      <w:r>
        <w:t>], or in to-non imaging techniques, such as mixing monitoring [</w:t>
      </w:r>
      <w:r>
        <w:fldChar w:fldCharType="begin"/>
      </w:r>
      <w:del w:id="973" w:author="Author" w:date="2021-06-19T18:34:00Z">
        <w:r>
          <w:rPr>
            <w:rFonts w:cstheme="minorBidi"/>
            <w:szCs w:val="24"/>
          </w:rPr>
          <w:delInstrText xml:space="preserve"> </w:delInstrText>
        </w:r>
      </w:del>
      <w:r>
        <w:instrText xml:space="preserve">REF BIB_bowler_monitoring_2020 </w:instrText>
      </w:r>
      <w:del w:id="974" w:author="Author" w:date="2021-06-19T18:34:00Z">
        <w:r>
          <w:rPr>
            <w:rFonts w:cstheme="minorBidi"/>
            <w:szCs w:val="24"/>
          </w:rPr>
          <w:delInstrText>\h</w:delInstrText>
        </w:r>
      </w:del>
      <w:ins w:id="975" w:author="Author" w:date="2021-06-19T18:34:00Z">
        <w:r>
          <w:instrText>\* MERGEFORMAT</w:instrText>
        </w:r>
      </w:ins>
      <w:r>
        <w:instrText xml:space="preserve"> </w:instrText>
      </w:r>
      <w:r>
        <w:fldChar w:fldCharType="separate"/>
      </w:r>
      <w:r>
        <w:t>Bowler et  al., 2020</w:t>
      </w:r>
      <w:r>
        <w:fldChar w:fldCharType="end"/>
      </w:r>
      <w:r>
        <w:t>].</w:t>
      </w:r>
    </w:p>
    <w:p w14:paraId="669A7000" w14:textId="77777777" w:rsidR="00000000" w:rsidRDefault="000F4E83">
      <w:pPr>
        <w:pStyle w:val="Heading2"/>
        <w:widowControl/>
        <w:pPrChange w:id="976" w:author="Author" w:date="2021-06-19T18:34:00Z">
          <w:pPr>
            <w:pStyle w:val="Titre2"/>
            <w:pageBreakBefore/>
          </w:pPr>
        </w:pPrChange>
      </w:pPr>
      <w:ins w:id="977" w:author="Author" w:date="2021-06-19T18:34:00Z">
        <w:r>
          <w:br w:type="column"/>
        </w:r>
      </w:ins>
      <w:r>
        <w:t>5  Conclusion</w:t>
      </w:r>
    </w:p>
    <w:p w14:paraId="4DC7A291" w14:textId="77777777" w:rsidR="00000000" w:rsidRDefault="000F4E83">
      <w:pPr>
        <w:spacing w:before="60"/>
      </w:pPr>
      <w:r>
        <w:t xml:space="preserve">A review of state-of-the-art ultrasound hardware designs and implementation was presented in this </w:t>
      </w:r>
      <w:r>
        <w:t>article, opening on new challenges and considerations as ultrasound technologies are maturing and new approaches are made possible.</w:t>
      </w:r>
    </w:p>
    <w:p w14:paraId="7EB46419" w14:textId="77777777" w:rsidR="00000000" w:rsidRDefault="000F4E83">
      <w:pPr>
        <w:ind w:firstLine="300"/>
      </w:pPr>
      <w:r>
        <w:t>Though there was a lack of available open hardware on the market, there seems to be sufficient information available to asse</w:t>
      </w:r>
      <w:r>
        <w:t>mble a proof-of-concept system that offers a safe, cheap and portable alternative to other imaging technologies, as demonstrated by the un0rick and lit3rick designs. More sophisticated systems will surely emerge from open designs, building on recent compon</w:t>
      </w:r>
      <w:r>
        <w:t>ents and new controllers.</w:t>
      </w:r>
    </w:p>
    <w:p w14:paraId="69710199" w14:textId="77777777" w:rsidR="00000000" w:rsidRDefault="000F4E83">
      <w:pPr>
        <w:ind w:firstLine="300"/>
      </w:pPr>
      <w:r>
        <w:t>The number of more complex channel designs appears to have grown due to the increased availability of electronic components and AFE integration of additional analog channels, these systems also have improved functionality. However</w:t>
      </w:r>
      <w:r>
        <w:t>, these designs also require rapid logic control, which is today not easily possible from an open-source perspective. In addition, compressed sensing allows for drastic improvements in image quality while reducing the number of sensors and the correspondin</w:t>
      </w:r>
      <w:r>
        <w:t xml:space="preserve">g hardware required. </w:t>
      </w:r>
    </w:p>
    <w:p w14:paraId="2F5747CA" w14:textId="77777777" w:rsidR="00000000" w:rsidRDefault="000F4E83">
      <w:pPr>
        <w:ind w:firstLine="300"/>
      </w:pPr>
      <w:r>
        <w:t>From an academic perspective, there is significant evidence in the literature demonstrating the utility of open-source design, both from a medical perspective but also for private and public research purposes, not to mention education</w:t>
      </w:r>
      <w:r>
        <w:t>. Researchers have identified ultrasound as a safe, low-cost solution in medically under-served regions and markets with rising health costs. There is also increased interest in terms of private-sector research and development, as indicated by the abundanc</w:t>
      </w:r>
      <w:r>
        <w:t xml:space="preserve">e of recent works and new projects indicating the innovative aspects of the topic. </w:t>
      </w:r>
    </w:p>
    <w:p w14:paraId="4269D7DD" w14:textId="77777777" w:rsidR="00000000" w:rsidRDefault="000F4E83">
      <w:pPr>
        <w:ind w:firstLine="300"/>
        <w:rPr>
          <w:ins w:id="978" w:author="Author" w:date="2021-06-19T18:34:00Z"/>
        </w:rPr>
      </w:pPr>
      <w:ins w:id="979" w:author="Author" w:date="2021-06-19T18:34:00Z">
        <w:r>
          <w:t xml:space="preserve">Open-source hardware has a potential to change the shape of ultrasound research, by having replicable systems possibly customized to specific applications, addressing both </w:t>
        </w:r>
        <w:r>
          <w:t>niche needs and accessible, lower-end requirements.</w:t>
        </w:r>
      </w:ins>
    </w:p>
    <w:p w14:paraId="718B1E10" w14:textId="0EE20C5C" w:rsidR="00000000" w:rsidRDefault="000F4E83">
      <w:pPr>
        <w:ind w:firstLine="300"/>
      </w:pPr>
      <w:r>
        <w:t>In general, open source ultrasound hardware research [</w:t>
      </w:r>
      <w:del w:id="980" w:author="Author" w:date="2021-06-19T18:34:00Z">
        <w:r>
          <w:rPr>
            <w:rFonts w:cstheme="minorBidi"/>
            <w:szCs w:val="24"/>
          </w:rPr>
          <w:fldChar w:fldCharType="begin"/>
        </w:r>
        <w:r>
          <w:rPr>
            <w:rFonts w:cstheme="minorBidi"/>
            <w:szCs w:val="24"/>
          </w:rPr>
          <w:delInstrText xml:space="preserve"> REF BIB_roman_open_source_2019 \h </w:delInstrText>
        </w:r>
        <w:r>
          <w:rPr>
            <w:rFonts w:cstheme="minorBidi"/>
            <w:szCs w:val="24"/>
          </w:rPr>
          <w:fldChar w:fldCharType="separate"/>
        </w:r>
        <w:r>
          <w:rPr>
            <w:rFonts w:cstheme="minorBidi"/>
            <w:szCs w:val="24"/>
          </w:rPr>
          <w:delText>Roman, 2019</w:delText>
        </w:r>
        <w:r>
          <w:rPr>
            <w:rFonts w:cstheme="minorBidi"/>
            <w:szCs w:val="24"/>
          </w:rPr>
          <w:fldChar w:fldCharType="end"/>
        </w:r>
      </w:del>
      <w:ins w:id="981" w:author="Author" w:date="2021-06-19T18:34:00Z">
        <w:r>
          <w:fldChar w:fldCharType="begin"/>
        </w:r>
        <w:r>
          <w:instrText xml:space="preserve">REF BIB_roman_open_source_2019 \* MERGEFORMAT </w:instrText>
        </w:r>
        <w:r>
          <w:fldChar w:fldCharType="separate"/>
        </w:r>
        <w:r>
          <w:t>Roman, 2019</w:t>
        </w:r>
        <w:r>
          <w:fldChar w:fldCharType="end"/>
        </w:r>
      </w:ins>
      <w:r>
        <w:t xml:space="preserve">] </w:t>
      </w:r>
      <w:del w:id="982" w:author="Author" w:date="2021-06-19T18:34:00Z">
        <w:r>
          <w:rPr>
            <w:rFonts w:cstheme="minorBidi"/>
            <w:szCs w:val="24"/>
          </w:rPr>
          <w:delText>has begun</w:delText>
        </w:r>
      </w:del>
      <w:ins w:id="983" w:author="Author" w:date="2021-06-19T18:34:00Z">
        <w:r>
          <w:t>is accelerating</w:t>
        </w:r>
      </w:ins>
      <w:r>
        <w:t>, and it is our hope that this article will encourage other researchers</w:t>
      </w:r>
      <w:ins w:id="984" w:author="Author" w:date="2021-06-19T18:34:00Z">
        <w:r>
          <w:t xml:space="preserve">, </w:t>
        </w:r>
        <w:r>
          <w:t>manufacturers [</w:t>
        </w:r>
        <w:r>
          <w:fldChar w:fldCharType="begin"/>
        </w:r>
        <w:r>
          <w:instrText xml:space="preserve">REF BIB_yu_direct_2020 \* MERGEFORMAT </w:instrText>
        </w:r>
        <w:r>
          <w:fldChar w:fldCharType="separate"/>
        </w:r>
        <w:r>
          <w:t>Yu et  al., 2020</w:t>
        </w:r>
        <w:r>
          <w:fldChar w:fldCharType="end"/>
        </w:r>
        <w:r>
          <w:t>]</w:t>
        </w:r>
      </w:ins>
      <w:r>
        <w:t xml:space="preserve"> and makers to share their work. </w:t>
      </w:r>
    </w:p>
    <w:p w14:paraId="010D316B" w14:textId="77777777" w:rsidR="00000000" w:rsidRDefault="000F4E83">
      <w:pPr>
        <w:pStyle w:val="Heading2"/>
        <w:widowControl/>
        <w:pPrChange w:id="985" w:author="Author" w:date="2021-06-19T18:34:00Z">
          <w:pPr>
            <w:pStyle w:val="Titre2"/>
          </w:pPr>
        </w:pPrChange>
      </w:pPr>
      <w:r>
        <w:t>Acknowledgment</w:t>
      </w:r>
    </w:p>
    <w:p w14:paraId="722D9508" w14:textId="1100DA1A" w:rsidR="00000000" w:rsidRDefault="000F4E83">
      <w:pPr>
        <w:spacing w:before="60"/>
      </w:pPr>
      <w:r>
        <w:t>The main author would like to thank the co-authors for their contributions and express appreciation to the Open Ultrasound Society for</w:t>
      </w:r>
      <w:r>
        <w:t xml:space="preserve"> their insights and exchanges on </w:t>
      </w:r>
      <w:del w:id="986" w:author="Author" w:date="2021-06-19T18:34:00Z">
        <w:r>
          <w:rPr>
            <w:rFonts w:cstheme="minorBidi"/>
            <w:szCs w:val="24"/>
          </w:rPr>
          <w:fldChar w:fldCharType="begin"/>
        </w:r>
        <w:r>
          <w:rPr>
            <w:rFonts w:cstheme="minorBidi"/>
            <w:szCs w:val="24"/>
          </w:rPr>
          <w:delInstrText xml:space="preserve">HYPERLINK "https://join.slack.com/t/usdevkit/shared_invite/zt-2g501obl-z53YHyGOOMZjeCXuXzjZow" </w:delInstrText>
        </w:r>
        <w:r>
          <w:rPr>
            <w:rFonts w:cstheme="minorBidi"/>
            <w:szCs w:val="24"/>
          </w:rPr>
          <w:fldChar w:fldCharType="separate"/>
        </w:r>
        <w:r>
          <w:rPr>
            <w:rFonts w:ascii="Courier New" w:hAnsi="Courier New" w:cstheme="minorBidi"/>
            <w:szCs w:val="24"/>
          </w:rPr>
          <w:delText>Slack</w:delText>
        </w:r>
        <w:r>
          <w:rPr>
            <w:rFonts w:cstheme="minorBidi"/>
            <w:szCs w:val="24"/>
          </w:rPr>
          <w:fldChar w:fldCharType="end"/>
        </w:r>
        <w:r>
          <w:rPr>
            <w:rFonts w:cstheme="minorBidi"/>
            <w:szCs w:val="24"/>
          </w:rPr>
          <w:delText>.</w:delText>
        </w:r>
      </w:del>
      <w:ins w:id="987" w:author="Author" w:date="2021-06-19T18:34:00Z">
        <w:r>
          <w:rPr>
            <w:rFonts w:ascii="Courier New" w:hAnsi="Courier New" w:cs="Courier New"/>
          </w:rPr>
          <w:fldChar w:fldCharType="begin"/>
        </w:r>
        <w:r>
          <w:rPr>
            <w:rFonts w:ascii="Courier New" w:hAnsi="Courier New" w:cs="Courier New"/>
          </w:rPr>
          <w:instrText xml:space="preserve"> HYPERLINK "https://join.slack.com/t/usdevkit/shared_invite/zt-2g501obl-z53YHyGOOMZjeCXuXzjZow" </w:instrText>
        </w:r>
        <w:r w:rsidR="00F27C03">
          <w:rPr>
            <w:rFonts w:ascii="Courier New" w:hAnsi="Courier New" w:cs="Courier New"/>
          </w:rPr>
        </w:r>
        <w:r>
          <w:rPr>
            <w:rFonts w:ascii="Courier New" w:hAnsi="Courier New" w:cs="Courier New"/>
          </w:rPr>
          <w:fldChar w:fldCharType="separate"/>
        </w:r>
        <w:r>
          <w:rPr>
            <w:rFonts w:ascii="Courier New" w:hAnsi="Courier New" w:cs="Courier New"/>
          </w:rPr>
          <w:t>Slack</w:t>
        </w:r>
        <w:r>
          <w:rPr>
            <w:rFonts w:ascii="Courier New" w:hAnsi="Courier New" w:cs="Courier New"/>
          </w:rPr>
          <w:fldChar w:fldCharType="end"/>
        </w:r>
        <w:r>
          <w:t>.</w:t>
        </w:r>
      </w:ins>
      <w:r>
        <w:t xml:space="preserve"> Special thanks to David, Vladimir, Andrew, Bogdan, and Ahmed.</w:t>
      </w:r>
    </w:p>
    <w:p w14:paraId="68BBBF28" w14:textId="77777777" w:rsidR="00000000" w:rsidRDefault="000F4E83">
      <w:pPr>
        <w:spacing w:before="60"/>
        <w:rPr>
          <w:del w:id="988" w:author="Author" w:date="2021-06-19T18:34:00Z"/>
          <w:rFonts w:cstheme="minorBidi"/>
          <w:szCs w:val="24"/>
        </w:rPr>
      </w:pPr>
    </w:p>
    <w:p w14:paraId="59BB58D4" w14:textId="77777777" w:rsidR="00000000" w:rsidRDefault="000F4E83">
      <w:pPr>
        <w:pStyle w:val="Heading2"/>
        <w:widowControl/>
        <w:rPr>
          <w:ins w:id="989" w:author="Author" w:date="2021-06-19T18:34:00Z"/>
        </w:rPr>
      </w:pPr>
      <w:ins w:id="990" w:author="Author" w:date="2021-06-19T18:34:00Z">
        <w:r>
          <w:br w:type="page"/>
          <w:t>Supplementary information</w:t>
        </w:r>
      </w:ins>
    </w:p>
    <w:p w14:paraId="034BAB3D" w14:textId="77777777" w:rsidR="00000000" w:rsidRDefault="000F4E83">
      <w:pPr>
        <w:spacing w:before="60"/>
        <w:rPr>
          <w:ins w:id="991" w:author="Author" w:date="2021-06-19T18:34:00Z"/>
        </w:rPr>
      </w:pPr>
      <w:ins w:id="992" w:author="Author" w:date="2021-06-19T18:34:00Z">
        <w:r>
          <w:t>Equipment providers include:</w:t>
        </w:r>
        <w:r>
          <w:t xml:space="preserve"> </w:t>
        </w:r>
      </w:ins>
    </w:p>
    <w:p w14:paraId="08F4FE0F" w14:textId="77777777" w:rsidR="00000000" w:rsidRDefault="000F4E83">
      <w:pPr>
        <w:pStyle w:val="List"/>
        <w:spacing w:before="50"/>
        <w:ind w:left="600" w:hanging="300"/>
        <w:rPr>
          <w:ins w:id="993" w:author="Author" w:date="2021-06-19T18:34:00Z"/>
        </w:rPr>
      </w:pPr>
      <w:ins w:id="994" w:author="Author" w:date="2021-06-19T18:34:00Z">
        <w:r>
          <w:t>•</w:t>
        </w:r>
        <w:r>
          <w:tab/>
          <w:t>Avtech [</w:t>
        </w:r>
        <w:r>
          <w:fldChar w:fldCharType="begin"/>
        </w:r>
        <w:r>
          <w:instrText xml:space="preserve">REF BIB_qiu_high_resolution_2020 \* MERGEFORMAT </w:instrText>
        </w:r>
        <w:r>
          <w:fldChar w:fldCharType="separate"/>
        </w:r>
        <w:r>
          <w:t>Qiu and Zheng, 2020</w:t>
        </w:r>
        <w:r>
          <w:fldChar w:fldCharType="end"/>
        </w:r>
        <w:r>
          <w:t xml:space="preserve">, </w:t>
        </w:r>
        <w:r>
          <w:fldChar w:fldCharType="begin"/>
        </w:r>
        <w:r>
          <w:instrText xml:space="preserve">REF BIB_lei_high_frame_nodate \* MERGEFORMAT </w:instrText>
        </w:r>
        <w:r>
          <w:fldChar w:fldCharType="separate"/>
        </w:r>
        <w:r>
          <w:t xml:space="preserve">Lei, </w:t>
        </w:r>
        <w:r>
          <w:fldChar w:fldCharType="end"/>
        </w:r>
        <w:r>
          <w:t xml:space="preserve">], </w:t>
        </w:r>
      </w:ins>
    </w:p>
    <w:p w14:paraId="39C33016" w14:textId="77777777" w:rsidR="00000000" w:rsidRDefault="000F4E83">
      <w:pPr>
        <w:pStyle w:val="List"/>
        <w:spacing w:before="50"/>
        <w:ind w:left="600" w:hanging="300"/>
        <w:rPr>
          <w:ins w:id="995" w:author="Author" w:date="2021-06-19T18:34:00Z"/>
        </w:rPr>
      </w:pPr>
      <w:ins w:id="996" w:author="Author" w:date="2021-06-19T18:34:00Z">
        <w:r>
          <w:t>•</w:t>
        </w:r>
        <w:r>
          <w:tab/>
          <w:t>Biosono [</w:t>
        </w:r>
        <w:r>
          <w:fldChar w:fldCharType="begin"/>
        </w:r>
        <w:r>
          <w:instrText xml:space="preserve">REF BIB_biosono_sonolab_nodate \* MERGEFORMAT </w:instrText>
        </w:r>
        <w:r>
          <w:fldChar w:fldCharType="separate"/>
        </w:r>
        <w:r>
          <w:t xml:space="preserve">Biosono, </w:t>
        </w:r>
        <w:r>
          <w:fldChar w:fldCharType="end"/>
        </w:r>
        <w:r>
          <w:t xml:space="preserve">, </w:t>
        </w:r>
        <w:r>
          <w:fldChar w:fldCharType="begin"/>
        </w:r>
        <w:r>
          <w:instrText>REF BIB_bharath_fpga_based_2015 \* MERGEFORM</w:instrText>
        </w:r>
        <w:r>
          <w:instrText xml:space="preserve">AT </w:instrText>
        </w:r>
        <w:r>
          <w:fldChar w:fldCharType="separate"/>
        </w:r>
        <w:r>
          <w:t>Bharath et  al., 2015b</w:t>
        </w:r>
        <w:r>
          <w:fldChar w:fldCharType="end"/>
        </w:r>
        <w:r>
          <w:t xml:space="preserve">], </w:t>
        </w:r>
      </w:ins>
    </w:p>
    <w:p w14:paraId="10189407" w14:textId="77777777" w:rsidR="00000000" w:rsidRDefault="000F4E83">
      <w:pPr>
        <w:pStyle w:val="List"/>
        <w:spacing w:before="50"/>
        <w:ind w:left="600" w:hanging="300"/>
        <w:rPr>
          <w:ins w:id="997" w:author="Author" w:date="2021-06-19T18:34:00Z"/>
        </w:rPr>
      </w:pPr>
      <w:ins w:id="998" w:author="Author" w:date="2021-06-19T18:34:00Z">
        <w:r>
          <w:t>•</w:t>
        </w:r>
        <w:r>
          <w:tab/>
          <w:t>Eurosonic [</w:t>
        </w:r>
        <w:r>
          <w:fldChar w:fldCharType="begin"/>
        </w:r>
        <w:r>
          <w:instrText xml:space="preserve">REF BIB_jin_optimization_2017 \* MERGEFORMAT </w:instrText>
        </w:r>
        <w:r>
          <w:fldChar w:fldCharType="separate"/>
        </w:r>
        <w:r>
          <w:t>Jin et  al., 2017</w:t>
        </w:r>
        <w:r>
          <w:fldChar w:fldCharType="end"/>
        </w:r>
        <w:r>
          <w:t xml:space="preserve">, </w:t>
        </w:r>
        <w:r>
          <w:fldChar w:fldCharType="begin"/>
        </w:r>
        <w:r>
          <w:instrText xml:space="preserve">REF BIB_mostavi_application_2017 \* MERGEFORMAT </w:instrText>
        </w:r>
        <w:r>
          <w:fldChar w:fldCharType="separate"/>
        </w:r>
        <w:r>
          <w:t>Mostavi et  al., 2017</w:t>
        </w:r>
        <w:r>
          <w:fldChar w:fldCharType="end"/>
        </w:r>
        <w:r>
          <w:t xml:space="preserve">, </w:t>
        </w:r>
        <w:r>
          <w:fldChar w:fldCharType="begin"/>
        </w:r>
        <w:r>
          <w:instrText xml:space="preserve">REF BIB_ranachowski_mechanical_2020 \* MERGEFORMAT </w:instrText>
        </w:r>
        <w:r>
          <w:fldChar w:fldCharType="separate"/>
        </w:r>
        <w:r>
          <w:t>Ranachowski et  al., 2020</w:t>
        </w:r>
        <w:r>
          <w:fldChar w:fldCharType="end"/>
        </w:r>
        <w:r>
          <w:t xml:space="preserve">, </w:t>
        </w:r>
        <w:r>
          <w:fldChar w:fldCharType="begin"/>
        </w:r>
        <w:r>
          <w:instrText xml:space="preserve">REF BIB_vadalma_smartphone_2020 \* MERGEFORMAT </w:instrText>
        </w:r>
        <w:r>
          <w:fldChar w:fldCharType="separate"/>
        </w:r>
        <w:r>
          <w:t>Vadalma, 2020</w:t>
        </w:r>
        <w:r>
          <w:fldChar w:fldCharType="end"/>
        </w:r>
        <w:r>
          <w:t xml:space="preserve">], </w:t>
        </w:r>
      </w:ins>
    </w:p>
    <w:p w14:paraId="19F38525" w14:textId="77777777" w:rsidR="00000000" w:rsidRDefault="000F4E83">
      <w:pPr>
        <w:pStyle w:val="List"/>
        <w:spacing w:before="50"/>
        <w:ind w:left="600" w:hanging="300"/>
        <w:rPr>
          <w:ins w:id="999" w:author="Author" w:date="2021-06-19T18:34:00Z"/>
        </w:rPr>
      </w:pPr>
      <w:ins w:id="1000" w:author="Author" w:date="2021-06-19T18:34:00Z">
        <w:r>
          <w:t>•</w:t>
        </w:r>
        <w:r>
          <w:tab/>
          <w:t>Lecoeur Electronique [</w:t>
        </w:r>
        <w:r>
          <w:fldChar w:fldCharType="begin"/>
        </w:r>
        <w:r>
          <w:instrText xml:space="preserve">REF BIB_lecoeur_bluetooth_nodate \* MERGEFORMAT </w:instrText>
        </w:r>
        <w:r>
          <w:fldChar w:fldCharType="separate"/>
        </w:r>
        <w:r>
          <w:t xml:space="preserve">LeCoeur, </w:t>
        </w:r>
        <w:r>
          <w:fldChar w:fldCharType="end"/>
        </w:r>
        <w:r>
          <w:t xml:space="preserve">, </w:t>
        </w:r>
        <w:r>
          <w:fldChar w:fldCharType="begin"/>
        </w:r>
        <w:r>
          <w:instrText>REF BIB_tortoli_ula_op</w:instrText>
        </w:r>
        <w:r>
          <w:instrText xml:space="preserve">__2009 \* MERGEFORMAT </w:instrText>
        </w:r>
        <w:r>
          <w:fldChar w:fldCharType="separate"/>
        </w:r>
        <w:r>
          <w:t>Tortoli et  al., 2009</w:t>
        </w:r>
        <w:r>
          <w:fldChar w:fldCharType="end"/>
        </w:r>
        <w:r>
          <w:t xml:space="preserve">, </w:t>
        </w:r>
        <w:r>
          <w:fldChar w:fldCharType="begin"/>
        </w:r>
        <w:r>
          <w:instrText xml:space="preserve">REF BIB_zhang_toward_2018 \* MERGEFORMAT </w:instrText>
        </w:r>
        <w:r>
          <w:fldChar w:fldCharType="separate"/>
        </w:r>
        <w:r>
          <w:t>Zhang et  al., 2018b</w:t>
        </w:r>
        <w:r>
          <w:fldChar w:fldCharType="end"/>
        </w:r>
        <w:r>
          <w:t xml:space="preserve">, </w:t>
        </w:r>
        <w:r>
          <w:fldChar w:fldCharType="begin"/>
        </w:r>
        <w:r>
          <w:instrText xml:space="preserve">REF BIB_al_aufi_thin_2019 \* MERGEFORMAT </w:instrText>
        </w:r>
        <w:r>
          <w:fldChar w:fldCharType="separate"/>
        </w:r>
        <w:r>
          <w:t>Al-Aufi et  al., 2019</w:t>
        </w:r>
        <w:r>
          <w:fldChar w:fldCharType="end"/>
        </w:r>
        <w:r>
          <w:t xml:space="preserve">], </w:t>
        </w:r>
      </w:ins>
    </w:p>
    <w:p w14:paraId="2E47A38D" w14:textId="77777777" w:rsidR="00000000" w:rsidRDefault="000F4E83">
      <w:pPr>
        <w:pStyle w:val="List"/>
        <w:spacing w:before="50"/>
        <w:ind w:left="600" w:hanging="300"/>
        <w:rPr>
          <w:ins w:id="1001" w:author="Author" w:date="2021-06-19T18:34:00Z"/>
        </w:rPr>
      </w:pPr>
      <w:ins w:id="1002" w:author="Author" w:date="2021-06-19T18:34:00Z">
        <w:r>
          <w:t>•</w:t>
        </w:r>
        <w:r>
          <w:tab/>
          <w:t>MKC [</w:t>
        </w:r>
        <w:r>
          <w:fldChar w:fldCharType="begin"/>
        </w:r>
        <w:r>
          <w:instrText xml:space="preserve">REF BIB_park_ultrasound_2019 \* MERGEFORMAT </w:instrText>
        </w:r>
        <w:r>
          <w:fldChar w:fldCharType="separate"/>
        </w:r>
        <w:r>
          <w:t>Park et  al., 2019</w:t>
        </w:r>
        <w:r>
          <w:fldChar w:fldCharType="end"/>
        </w:r>
        <w:r>
          <w:t>]</w:t>
        </w:r>
        <w:r>
          <w:t xml:space="preserve">, </w:t>
        </w:r>
      </w:ins>
    </w:p>
    <w:p w14:paraId="0D5A1A2A" w14:textId="77777777" w:rsidR="00000000" w:rsidRDefault="000F4E83">
      <w:pPr>
        <w:pStyle w:val="List"/>
        <w:spacing w:before="50"/>
        <w:ind w:left="600" w:hanging="300"/>
        <w:rPr>
          <w:ins w:id="1003" w:author="Author" w:date="2021-06-19T18:34:00Z"/>
        </w:rPr>
      </w:pPr>
      <w:ins w:id="1004" w:author="Author" w:date="2021-06-19T18:34:00Z">
        <w:r>
          <w:t>•</w:t>
        </w:r>
        <w:r>
          <w:tab/>
          <w:t>Olympus [</w:t>
        </w:r>
        <w:r>
          <w:fldChar w:fldCharType="begin"/>
        </w:r>
        <w:r>
          <w:instrText xml:space="preserve">REF BIB_veenstra_generating_nodate \* MERGEFORMAT </w:instrText>
        </w:r>
        <w:r>
          <w:fldChar w:fldCharType="separate"/>
        </w:r>
        <w:r>
          <w:t xml:space="preserve">Veenstra, </w:t>
        </w:r>
        <w:r>
          <w:fldChar w:fldCharType="end"/>
        </w:r>
        <w:r>
          <w:t xml:space="preserve">, </w:t>
        </w:r>
        <w:r>
          <w:fldChar w:fldCharType="begin"/>
        </w:r>
        <w:r>
          <w:instrText xml:space="preserve">REF BIB_choi_versatile_2020 \* MERGEFORMAT </w:instrText>
        </w:r>
        <w:r>
          <w:fldChar w:fldCharType="separate"/>
        </w:r>
        <w:r>
          <w:t>Choi et  al., 2020</w:t>
        </w:r>
        <w:r>
          <w:fldChar w:fldCharType="end"/>
        </w:r>
        <w:r>
          <w:t xml:space="preserve">, </w:t>
        </w:r>
        <w:r>
          <w:fldChar w:fldCharType="begin"/>
        </w:r>
        <w:r>
          <w:instrText xml:space="preserve">REF BIB_chun_ultrasound_2015 \* MERGEFORMAT </w:instrText>
        </w:r>
        <w:r>
          <w:fldChar w:fldCharType="separate"/>
        </w:r>
        <w:r>
          <w:t>Chun et  al., 2015</w:t>
        </w:r>
        <w:r>
          <w:fldChar w:fldCharType="end"/>
        </w:r>
        <w:r>
          <w:t xml:space="preserve">, </w:t>
        </w:r>
        <w:r>
          <w:fldChar w:fldCharType="begin"/>
        </w:r>
        <w:r>
          <w:instrText xml:space="preserve">REF BIB_xu_low_cost_2007 \* MERGEFORMAT </w:instrText>
        </w:r>
        <w:r>
          <w:fldChar w:fldCharType="separate"/>
        </w:r>
        <w:r>
          <w:t>Xu e</w:t>
        </w:r>
        <w:r>
          <w:t>t  al., 2007</w:t>
        </w:r>
        <w:r>
          <w:fldChar w:fldCharType="end"/>
        </w:r>
        <w:r>
          <w:t xml:space="preserve">], </w:t>
        </w:r>
      </w:ins>
    </w:p>
    <w:p w14:paraId="54AA6ABD" w14:textId="77777777" w:rsidR="00000000" w:rsidRDefault="000F4E83">
      <w:pPr>
        <w:pStyle w:val="List"/>
        <w:spacing w:before="50"/>
        <w:ind w:left="600" w:hanging="300"/>
        <w:rPr>
          <w:ins w:id="1005" w:author="Author" w:date="2021-06-19T18:34:00Z"/>
        </w:rPr>
      </w:pPr>
      <w:ins w:id="1006" w:author="Author" w:date="2021-06-19T18:34:00Z">
        <w:r>
          <w:t>•</w:t>
        </w:r>
        <w:r>
          <w:tab/>
          <w:t>Optel [</w:t>
        </w:r>
        <w:r>
          <w:fldChar w:fldCharType="begin"/>
        </w:r>
        <w:r>
          <w:instrText xml:space="preserve">REF BIB_scholle_pulse_2018 \* MERGEFORMAT </w:instrText>
        </w:r>
        <w:r>
          <w:fldChar w:fldCharType="separate"/>
        </w:r>
        <w:r>
          <w:t>Scholle and Sinapius, 2018</w:t>
        </w:r>
        <w:r>
          <w:fldChar w:fldCharType="end"/>
        </w:r>
        <w:r>
          <w:t xml:space="preserve">, </w:t>
        </w:r>
        <w:r>
          <w:fldChar w:fldCharType="begin"/>
        </w:r>
        <w:r>
          <w:instrText xml:space="preserve">REF BIB_ratajski_application_2017 \* MERGEFORMAT </w:instrText>
        </w:r>
        <w:r>
          <w:fldChar w:fldCharType="separate"/>
        </w:r>
        <w:r>
          <w:t>Ratajski and Trajer, 2017</w:t>
        </w:r>
        <w:r>
          <w:fldChar w:fldCharType="end"/>
        </w:r>
        <w:r>
          <w:t xml:space="preserve">, </w:t>
        </w:r>
        <w:r>
          <w:fldChar w:fldCharType="begin"/>
        </w:r>
        <w:r>
          <w:instrText xml:space="preserve">REF BIB_nowak_evaluation_2020 \* MERGEFORMAT </w:instrText>
        </w:r>
        <w:r>
          <w:fldChar w:fldCharType="separate"/>
        </w:r>
        <w:r>
          <w:t>Nowak and Markowski, 2020</w:t>
        </w:r>
        <w:r>
          <w:fldChar w:fldCharType="end"/>
        </w:r>
        <w:r>
          <w:t xml:space="preserve">, </w:t>
        </w:r>
        <w:r>
          <w:fldChar w:fldCharType="begin"/>
        </w:r>
        <w:r>
          <w:instrText>R</w:instrText>
        </w:r>
        <w:r>
          <w:instrText xml:space="preserve">EF BIB_karjalainen_multi_site_2012 \* MERGEFORMAT </w:instrText>
        </w:r>
        <w:r>
          <w:fldChar w:fldCharType="separate"/>
        </w:r>
        <w:r>
          <w:t>Karjalainen et  al., 2012</w:t>
        </w:r>
        <w:r>
          <w:fldChar w:fldCharType="end"/>
        </w:r>
        <w:r>
          <w:t xml:space="preserve">], </w:t>
        </w:r>
      </w:ins>
    </w:p>
    <w:p w14:paraId="28CDB851" w14:textId="77777777" w:rsidR="00000000" w:rsidRDefault="000F4E83">
      <w:pPr>
        <w:pStyle w:val="List"/>
        <w:spacing w:before="50"/>
        <w:ind w:left="600" w:hanging="300"/>
        <w:rPr>
          <w:ins w:id="1007" w:author="Author" w:date="2021-06-19T18:34:00Z"/>
        </w:rPr>
      </w:pPr>
      <w:ins w:id="1008" w:author="Author" w:date="2021-06-19T18:34:00Z">
        <w:r>
          <w:t>•</w:t>
        </w:r>
        <w:r>
          <w:tab/>
          <w:t>Osun [</w:t>
        </w:r>
        <w:r>
          <w:fldChar w:fldCharType="begin"/>
        </w:r>
        <w:r>
          <w:instrText xml:space="preserve">REF BIB_vadalma_smartphone_2020 \* MERGEFORMAT </w:instrText>
        </w:r>
        <w:r>
          <w:fldChar w:fldCharType="separate"/>
        </w:r>
        <w:r>
          <w:t>Vadalma, 2020</w:t>
        </w:r>
        <w:r>
          <w:fldChar w:fldCharType="end"/>
        </w:r>
        <w:r>
          <w:t xml:space="preserve">, </w:t>
        </w:r>
        <w:r>
          <w:fldChar w:fldCharType="begin"/>
        </w:r>
        <w:r>
          <w:instrText xml:space="preserve">REF BIB_bharath_fpga_based_2015 \* MERGEFORMAT </w:instrText>
        </w:r>
        <w:r>
          <w:fldChar w:fldCharType="separate"/>
        </w:r>
        <w:r>
          <w:t>Bharath et  al., 2015b</w:t>
        </w:r>
        <w:r>
          <w:fldChar w:fldCharType="end"/>
        </w:r>
        <w:r>
          <w:t xml:space="preserve">], </w:t>
        </w:r>
      </w:ins>
    </w:p>
    <w:p w14:paraId="7724C53A" w14:textId="77777777" w:rsidR="00000000" w:rsidRDefault="000F4E83">
      <w:pPr>
        <w:pStyle w:val="List"/>
        <w:spacing w:before="50"/>
        <w:ind w:left="600" w:hanging="300"/>
        <w:rPr>
          <w:ins w:id="1009" w:author="Author" w:date="2021-06-19T18:34:00Z"/>
        </w:rPr>
      </w:pPr>
      <w:ins w:id="1010" w:author="Author" w:date="2021-06-19T18:34:00Z">
        <w:r>
          <w:t>•</w:t>
        </w:r>
        <w:r>
          <w:tab/>
          <w:t>Ultratek [</w:t>
        </w:r>
        <w:r>
          <w:fldChar w:fldCharType="begin"/>
        </w:r>
        <w:r>
          <w:instrText>REF BIB_veens</w:instrText>
        </w:r>
        <w:r>
          <w:instrText xml:space="preserve">tra_generating_nodate \* MERGEFORMAT </w:instrText>
        </w:r>
        <w:r>
          <w:fldChar w:fldCharType="separate"/>
        </w:r>
        <w:r>
          <w:t xml:space="preserve">Veenstra, </w:t>
        </w:r>
        <w:r>
          <w:fldChar w:fldCharType="end"/>
        </w:r>
        <w:r>
          <w:t xml:space="preserve">, </w:t>
        </w:r>
        <w:r>
          <w:fldChar w:fldCharType="begin"/>
        </w:r>
        <w:r>
          <w:instrText xml:space="preserve">REF BIB_perez_sanchez_numerical_2020 \* MERGEFORMAT </w:instrText>
        </w:r>
        <w:r>
          <w:fldChar w:fldCharType="separate"/>
        </w:r>
        <w:r>
          <w:t>Pérez-Sánchez et  al., 2020</w:t>
        </w:r>
        <w:r>
          <w:fldChar w:fldCharType="end"/>
        </w:r>
        <w:r>
          <w:t xml:space="preserve">, </w:t>
        </w:r>
        <w:r>
          <w:fldChar w:fldCharType="begin"/>
        </w:r>
        <w:r>
          <w:instrText xml:space="preserve">REF BIB_chen_ultrasound_2016 \* MERGEFORMAT </w:instrText>
        </w:r>
        <w:r>
          <w:fldChar w:fldCharType="separate"/>
        </w:r>
        <w:r>
          <w:t>Chen et  al., 2016</w:t>
        </w:r>
        <w:r>
          <w:fldChar w:fldCharType="end"/>
        </w:r>
        <w:r>
          <w:t xml:space="preserve">, </w:t>
        </w:r>
        <w:r>
          <w:fldChar w:fldCharType="begin"/>
        </w:r>
        <w:r>
          <w:instrText xml:space="preserve">REF BIB_wang_preliminary_2019 \* MERGEFORMAT </w:instrText>
        </w:r>
        <w:r>
          <w:fldChar w:fldCharType="separate"/>
        </w:r>
        <w:r>
          <w:t>Wang et </w:t>
        </w:r>
        <w:r>
          <w:t xml:space="preserve"> al., 2019b</w:t>
        </w:r>
        <w:r>
          <w:fldChar w:fldCharType="end"/>
        </w:r>
        <w:r>
          <w:t xml:space="preserve">] </w:t>
        </w:r>
      </w:ins>
    </w:p>
    <w:p w14:paraId="58AF3F0D" w14:textId="77777777" w:rsidR="00000000" w:rsidRDefault="000F4E83">
      <w:pPr>
        <w:pStyle w:val="List"/>
        <w:spacing w:before="50"/>
        <w:ind w:left="600" w:hanging="300"/>
        <w:rPr>
          <w:ins w:id="1011" w:author="Author" w:date="2021-06-19T18:34:00Z"/>
        </w:rPr>
      </w:pPr>
      <w:ins w:id="1012" w:author="Author" w:date="2021-06-19T18:34:00Z">
        <w:r>
          <w:t>•</w:t>
        </w:r>
        <w:r>
          <w:tab/>
          <w:t>Verasonics [</w:t>
        </w:r>
        <w:r>
          <w:fldChar w:fldCharType="begin"/>
        </w:r>
        <w:r>
          <w:instrText xml:space="preserve">REF BIB_peyton_front_end_2017 \* MERGEFORMAT </w:instrText>
        </w:r>
        <w:r>
          <w:fldChar w:fldCharType="separate"/>
        </w:r>
        <w:r>
          <w:t>Peyton et  al., 2017</w:t>
        </w:r>
        <w:r>
          <w:fldChar w:fldCharType="end"/>
        </w:r>
        <w:r>
          <w:t xml:space="preserve">, </w:t>
        </w:r>
        <w:r>
          <w:fldChar w:fldCharType="begin"/>
        </w:r>
        <w:r>
          <w:instrText xml:space="preserve">REF BIB_george_portable_2018 \* MERGEFORMAT </w:instrText>
        </w:r>
        <w:r>
          <w:fldChar w:fldCharType="separate"/>
        </w:r>
        <w:r>
          <w:t>George et  al., 2018</w:t>
        </w:r>
        <w:r>
          <w:fldChar w:fldCharType="end"/>
        </w:r>
        <w:r>
          <w:t xml:space="preserve">, </w:t>
        </w:r>
        <w:r>
          <w:fldChar w:fldCharType="begin"/>
        </w:r>
        <w:r>
          <w:instrText xml:space="preserve">REF BIB_kang_new_2017 \* MERGEFORMAT </w:instrText>
        </w:r>
        <w:r>
          <w:fldChar w:fldCharType="separate"/>
        </w:r>
        <w:r>
          <w:t>Kang et  al., 2017</w:t>
        </w:r>
        <w:r>
          <w:fldChar w:fldCharType="end"/>
        </w:r>
        <w:r>
          <w:t xml:space="preserve">, </w:t>
        </w:r>
        <w:r>
          <w:fldChar w:fldCharType="begin"/>
        </w:r>
        <w:r>
          <w:instrText>REF BIB_hager_ultralight__</w:instrText>
        </w:r>
        <w:r>
          <w:instrText xml:space="preserve">2017 \* MERGEFORMAT </w:instrText>
        </w:r>
        <w:r>
          <w:fldChar w:fldCharType="separate"/>
        </w:r>
        <w:r>
          <w:t>Hager et  al., 2017b</w:t>
        </w:r>
        <w:r>
          <w:fldChar w:fldCharType="end"/>
        </w:r>
        <w:r>
          <w:t xml:space="preserve">] </w:t>
        </w:r>
      </w:ins>
    </w:p>
    <w:p w14:paraId="5612AEA9" w14:textId="77777777" w:rsidR="00000000" w:rsidRDefault="000F4E83">
      <w:pPr>
        <w:pStyle w:val="List"/>
        <w:spacing w:before="50"/>
        <w:ind w:left="600" w:hanging="300"/>
        <w:rPr>
          <w:ins w:id="1013" w:author="Author" w:date="2021-06-19T18:34:00Z"/>
        </w:rPr>
      </w:pPr>
      <w:ins w:id="1014" w:author="Author" w:date="2021-06-19T18:34:00Z">
        <w:r>
          <w:t>•</w:t>
        </w:r>
        <w:r>
          <w:tab/>
          <w:t>or the Fraunhofer Institute [</w:t>
        </w:r>
        <w:r>
          <w:fldChar w:fldCharType="begin"/>
        </w:r>
        <w:r>
          <w:instrText xml:space="preserve">REF BIB_zimmermann_highly_2019 \* MERGEFORMAT </w:instrText>
        </w:r>
        <w:r>
          <w:fldChar w:fldCharType="separate"/>
        </w:r>
        <w:r>
          <w:t>Zimmermann, 2019</w:t>
        </w:r>
        <w:r>
          <w:fldChar w:fldCharType="end"/>
        </w:r>
        <w:r>
          <w:t xml:space="preserve">, </w:t>
        </w:r>
        <w:r>
          <w:fldChar w:fldCharType="begin"/>
        </w:r>
        <w:r>
          <w:instrText xml:space="preserve">REF BIB_zimmermann_miniaturized_2018 \* MERGEFORMAT </w:instrText>
        </w:r>
        <w:r>
          <w:fldChar w:fldCharType="separate"/>
        </w:r>
        <w:r>
          <w:t>Zimmermann, 2018b</w:t>
        </w:r>
        <w:r>
          <w:fldChar w:fldCharType="end"/>
        </w:r>
        <w:r>
          <w:t xml:space="preserve">, </w:t>
        </w:r>
        <w:r>
          <w:fldChar w:fldCharType="begin"/>
        </w:r>
        <w:r>
          <w:instrText>REF BIB_zimmermann_high_2018 \* MERGEF</w:instrText>
        </w:r>
        <w:r>
          <w:instrText xml:space="preserve">ORMAT </w:instrText>
        </w:r>
        <w:r>
          <w:fldChar w:fldCharType="separate"/>
        </w:r>
        <w:r>
          <w:t>Zimmermann, 2018a</w:t>
        </w:r>
        <w:r>
          <w:fldChar w:fldCharType="end"/>
        </w:r>
        <w:r>
          <w:t xml:space="preserve">] </w:t>
        </w:r>
      </w:ins>
    </w:p>
    <w:p w14:paraId="25C37A8A" w14:textId="77777777" w:rsidR="00000000" w:rsidRDefault="000F4E83">
      <w:pPr>
        <w:spacing w:before="60"/>
        <w:ind w:firstLine="300"/>
        <w:rPr>
          <w:ins w:id="1015" w:author="Author" w:date="2021-06-19T18:34:00Z"/>
        </w:rPr>
      </w:pPr>
      <w:ins w:id="1016" w:author="Author" w:date="2021-06-19T18:34:00Z">
        <w:r>
          <w:t>Other suppliers have made smaller contributions to the literature [</w:t>
        </w:r>
        <w:r>
          <w:fldChar w:fldCharType="begin"/>
        </w:r>
        <w:r>
          <w:instrText xml:space="preserve">REF BIB_ozdemir_remote_2018 \* MERGEFORMAT </w:instrText>
        </w:r>
        <w:r>
          <w:fldChar w:fldCharType="separate"/>
        </w:r>
        <w:r>
          <w:t>Ozdemir, 2018</w:t>
        </w:r>
        <w:r>
          <w:fldChar w:fldCharType="end"/>
        </w:r>
        <w:r>
          <w:t>], such as Socomate [</w:t>
        </w:r>
        <w:r>
          <w:fldChar w:fldCharType="begin"/>
        </w:r>
        <w:r>
          <w:instrText xml:space="preserve">REF BIB_gil_alba_morphological_2019 \* MERGEFORMAT </w:instrText>
        </w:r>
        <w:r>
          <w:fldChar w:fldCharType="separate"/>
        </w:r>
        <w:r>
          <w:t>Gil-Alba et  al., 2019</w:t>
        </w:r>
        <w:r>
          <w:fldChar w:fldCharType="end"/>
        </w:r>
        <w:r>
          <w:t>], M</w:t>
        </w:r>
        <w:r>
          <w:t>ATEC TB-1000 [</w:t>
        </w:r>
        <w:r>
          <w:fldChar w:fldCharType="begin"/>
        </w:r>
        <w:r>
          <w:instrText xml:space="preserve">REF BIB_kielczynski_thermophysical_2017 \* MERGEFORMAT </w:instrText>
        </w:r>
        <w:r>
          <w:fldChar w:fldCharType="separate"/>
        </w:r>
        <w:r>
          <w:t>Kie</w:t>
        </w:r>
        <w:r>
          <w:t>Ń</w:t>
        </w:r>
        <w:r>
          <w:t>czy</w:t>
        </w:r>
        <w:r>
          <w:t>ń</w:t>
        </w:r>
        <w:r>
          <w:t>ski et  al., 2017</w:t>
        </w:r>
        <w:r>
          <w:fldChar w:fldCharType="end"/>
        </w:r>
        <w:r>
          <w:t>] JSR Ultrasonics [</w:t>
        </w:r>
        <w:r>
          <w:fldChar w:fldCharType="begin"/>
        </w:r>
        <w:r>
          <w:instrText xml:space="preserve">REF BIB_cramer_ultrasonic_2015 \* MERGEFORMAT </w:instrText>
        </w:r>
        <w:r>
          <w:fldChar w:fldCharType="separate"/>
        </w:r>
        <w:r>
          <w:t>Cramer et  al., 2015</w:t>
        </w:r>
        <w:r>
          <w:fldChar w:fldCharType="end"/>
        </w:r>
        <w:r>
          <w:t>], or high-speed Dr Hillger’s USPC [</w:t>
        </w:r>
        <w:r>
          <w:fldChar w:fldCharType="begin"/>
        </w:r>
        <w:r>
          <w:instrText>REF BIB_hillger_high_2016 \* MERGEF</w:instrText>
        </w:r>
        <w:r>
          <w:instrText xml:space="preserve">ORMAT </w:instrText>
        </w:r>
        <w:r>
          <w:fldChar w:fldCharType="separate"/>
        </w:r>
        <w:r>
          <w:t>HILLGER, 2016</w:t>
        </w:r>
        <w:r>
          <w:fldChar w:fldCharType="end"/>
        </w:r>
        <w:r>
          <w:t xml:space="preserve">]. </w:t>
        </w:r>
      </w:ins>
    </w:p>
    <w:p w14:paraId="5740BE3F" w14:textId="77777777" w:rsidR="00000000" w:rsidRDefault="000F4E83">
      <w:pPr>
        <w:pStyle w:val="bibheading"/>
        <w:widowControl/>
        <w:spacing w:before="120"/>
        <w:pPrChange w:id="1017" w:author="Author" w:date="2021-06-19T18:34:00Z">
          <w:pPr>
            <w:pStyle w:val="bibheading"/>
            <w:pageBreakBefore/>
            <w:spacing w:before="120"/>
          </w:pPr>
        </w:pPrChange>
      </w:pPr>
      <w:ins w:id="1018" w:author="Author" w:date="2021-06-19T18:34:00Z">
        <w:r>
          <w:br w:type="page"/>
        </w:r>
      </w:ins>
      <w:r>
        <w:t>References</w:t>
      </w:r>
    </w:p>
    <w:p w14:paraId="69CF66FA" w14:textId="77777777" w:rsidR="00000000" w:rsidRDefault="000F4E83">
      <w:pPr>
        <w:pStyle w:val="bibitem"/>
        <w:widowControl/>
        <w:spacing w:before="60"/>
        <w:ind w:left="450" w:firstLine="0"/>
        <w:pPrChange w:id="1019" w:author="Author" w:date="2021-06-19T18:34:00Z">
          <w:pPr/>
        </w:pPrChange>
      </w:pPr>
      <w:r>
        <w:t>[</w:t>
      </w:r>
      <w:bookmarkStart w:id="1020" w:name="BIB_noauthor_wrist_nodate"/>
      <w:r>
        <w:t xml:space="preserve">noa, </w:t>
      </w:r>
      <w:bookmarkEnd w:id="1020"/>
      <w:r>
        <w:t>]</w:t>
      </w:r>
      <w:r>
        <w:tab/>
        <w:t xml:space="preserve">Wrist and Finger Gesture Recognition With Single-Element Ultrasound Signals: A Comparison With Single-Channel Surface Electromyogram - IEEE Journals &amp; </w:t>
      </w:r>
      <w:r>
        <w:t>Magazine.</w:t>
      </w:r>
    </w:p>
    <w:p w14:paraId="54AE7AD5" w14:textId="77777777" w:rsidR="00000000" w:rsidRDefault="000F4E83">
      <w:pPr>
        <w:pStyle w:val="bibitem"/>
        <w:widowControl/>
        <w:ind w:left="450" w:firstLine="0"/>
        <w:pPrChange w:id="1021" w:author="Author" w:date="2021-06-19T18:34:00Z">
          <w:pPr/>
        </w:pPrChange>
      </w:pPr>
      <w:r>
        <w:t>[</w:t>
      </w:r>
      <w:bookmarkStart w:id="1022" w:name="BIB_ahn_smartphone_based_2015"/>
      <w:r>
        <w:t>Ahn et</w:t>
      </w:r>
      <w:r>
        <w:t> </w:t>
      </w:r>
      <w:r>
        <w:t xml:space="preserve"> al., 2015</w:t>
      </w:r>
      <w:bookmarkEnd w:id="1022"/>
      <w:r>
        <w:t>]</w:t>
      </w:r>
      <w:r>
        <w:tab/>
        <w:t>Ahn, S., Kang, J., Kim, P., Lee, G., Jeong, E., Jung, W., Park, M., and Song, T.</w:t>
      </w:r>
      <w:r>
        <w:t> </w:t>
      </w:r>
      <w:r>
        <w:t>k. (2015). Smartphone-based portable ultrasound imaging system: Prototype implementatio</w:t>
      </w:r>
      <w:r>
        <w:t xml:space="preserve">n and evaluation. In </w:t>
      </w:r>
      <w:r>
        <w:rPr>
          <w:i/>
          <w:iCs/>
        </w:rPr>
        <w:t>2015 IEEE International Ultrasonics Symposium (IUS)</w:t>
      </w:r>
      <w:r>
        <w:t>, pages 1</w:t>
      </w:r>
      <w:r>
        <w:t>–</w:t>
      </w:r>
      <w:r>
        <w:t>4.</w:t>
      </w:r>
    </w:p>
    <w:p w14:paraId="44AB1A71" w14:textId="77777777" w:rsidR="00000000" w:rsidRDefault="000F4E83">
      <w:pPr>
        <w:pStyle w:val="bibitem"/>
        <w:widowControl/>
        <w:ind w:left="450" w:firstLine="0"/>
        <w:pPrChange w:id="1023" w:author="Author" w:date="2021-06-19T18:34:00Z">
          <w:pPr/>
        </w:pPrChange>
      </w:pPr>
      <w:r>
        <w:t>[</w:t>
      </w:r>
      <w:bookmarkStart w:id="1024" w:name="BIB_akkala_compression_2014"/>
      <w:r>
        <w:t>Akkala et</w:t>
      </w:r>
      <w:r>
        <w:t> </w:t>
      </w:r>
      <w:r>
        <w:t xml:space="preserve"> al., 2014a</w:t>
      </w:r>
      <w:bookmarkEnd w:id="1024"/>
      <w:r>
        <w:t>]</w:t>
      </w:r>
      <w:r>
        <w:tab/>
        <w:t>Akkala, V., Bharath, R., Rajalakshmi, P., and Kumar, P. (2014a). Compression techniques for I</w:t>
      </w:r>
      <w:r>
        <w:t xml:space="preserve">oT enabled handheld ultrasound imaging system. In </w:t>
      </w:r>
      <w:r>
        <w:rPr>
          <w:i/>
          <w:iCs/>
        </w:rPr>
        <w:t>2014 IEEE Conference on Biomedical Engineering and Sciences (IECBES)</w:t>
      </w:r>
      <w:r>
        <w:t>, pages 648</w:t>
      </w:r>
      <w:r>
        <w:t>–</w:t>
      </w:r>
      <w:r>
        <w:t>652.</w:t>
      </w:r>
    </w:p>
    <w:p w14:paraId="73222B74" w14:textId="77777777" w:rsidR="00000000" w:rsidRDefault="000F4E83">
      <w:pPr>
        <w:pStyle w:val="bibitem"/>
        <w:widowControl/>
        <w:ind w:left="450" w:firstLine="0"/>
        <w:pPrChange w:id="1025" w:author="Author" w:date="2021-06-19T18:34:00Z">
          <w:pPr/>
        </w:pPrChange>
      </w:pPr>
      <w:r>
        <w:t>[</w:t>
      </w:r>
      <w:bookmarkStart w:id="1026" w:name="BIB_akkala_fpga_2014"/>
      <w:r>
        <w:t>Akkala et</w:t>
      </w:r>
      <w:r>
        <w:t> </w:t>
      </w:r>
      <w:r>
        <w:t xml:space="preserve"> al., 2014b</w:t>
      </w:r>
      <w:bookmarkEnd w:id="1026"/>
      <w:r>
        <w:t>]</w:t>
      </w:r>
      <w:r>
        <w:tab/>
        <w:t>Akkala, V., Rajalakshmi, P., Kumar, P., and Desai, U.</w:t>
      </w:r>
      <w:r>
        <w:t> </w:t>
      </w:r>
      <w:r>
        <w:t xml:space="preserve">B. </w:t>
      </w:r>
      <w:r>
        <w:t xml:space="preserve">(2014b). FPGA based ultrasound backend system with image enhancement technique. In </w:t>
      </w:r>
      <w:r>
        <w:rPr>
          <w:i/>
          <w:iCs/>
        </w:rPr>
        <w:t>5th ISSNIP-IEEE Biosignals and Biorobotics Conference (2014): Biosignals and Robotics for Better and Safer Living (BRC)</w:t>
      </w:r>
      <w:r>
        <w:t>, pages 1</w:t>
      </w:r>
      <w:r>
        <w:t>–</w:t>
      </w:r>
      <w:r>
        <w:t>5.</w:t>
      </w:r>
    </w:p>
    <w:p w14:paraId="00E9E925" w14:textId="77777777" w:rsidR="00000000" w:rsidRDefault="000F4E83">
      <w:pPr>
        <w:pStyle w:val="bibitem"/>
        <w:widowControl/>
        <w:ind w:left="450" w:firstLine="0"/>
        <w:pPrChange w:id="1027" w:author="Author" w:date="2021-06-19T18:34:00Z">
          <w:pPr/>
        </w:pPrChange>
      </w:pPr>
      <w:r>
        <w:t>[</w:t>
      </w:r>
      <w:bookmarkStart w:id="1028" w:name="BIB_al_aufi_thin_2019"/>
      <w:r>
        <w:t>Al-Aufi et</w:t>
      </w:r>
      <w:r>
        <w:t> </w:t>
      </w:r>
      <w:r>
        <w:t xml:space="preserve"> al., 20</w:t>
      </w:r>
      <w:r>
        <w:t>19</w:t>
      </w:r>
      <w:bookmarkEnd w:id="1028"/>
      <w:r>
        <w:t>]</w:t>
      </w:r>
      <w:r>
        <w:tab/>
        <w:t>Al-Aufi, Y.</w:t>
      </w:r>
      <w:r>
        <w:t> </w:t>
      </w:r>
      <w:r>
        <w:t>A., Hewakandamby, B.</w:t>
      </w:r>
      <w:r>
        <w:t> </w:t>
      </w:r>
      <w:r>
        <w:t>N., Dimitrakis, G., Holmes, M., Hasan, A., and Watson, N.</w:t>
      </w:r>
      <w:r>
        <w:t> </w:t>
      </w:r>
      <w:r>
        <w:t xml:space="preserve">J. (2019). Thin film thickness measurements in two phase annular flows using ultrasonic pulse echo techniques. </w:t>
      </w:r>
      <w:r>
        <w:rPr>
          <w:i/>
          <w:iCs/>
        </w:rPr>
        <w:t>Flow Measurement and Instrume</w:t>
      </w:r>
      <w:r>
        <w:rPr>
          <w:i/>
          <w:iCs/>
        </w:rPr>
        <w:t>ntation</w:t>
      </w:r>
      <w:r>
        <w:t>, 66:67</w:t>
      </w:r>
      <w:r>
        <w:t>–</w:t>
      </w:r>
      <w:r>
        <w:t>78.</w:t>
      </w:r>
    </w:p>
    <w:p w14:paraId="28A1E86A" w14:textId="77777777" w:rsidR="00000000" w:rsidRDefault="000F4E83">
      <w:pPr>
        <w:pStyle w:val="bibitem"/>
        <w:widowControl/>
        <w:ind w:left="450" w:firstLine="0"/>
        <w:pPrChange w:id="1029" w:author="Author" w:date="2021-06-19T18:34:00Z">
          <w:pPr/>
        </w:pPrChange>
      </w:pPr>
      <w:r>
        <w:t>[</w:t>
      </w:r>
      <w:bookmarkStart w:id="1030" w:name="BIB_murtaza_ali_signal_2008"/>
      <w:r>
        <w:t>Ali, 2008</w:t>
      </w:r>
      <w:bookmarkEnd w:id="1030"/>
      <w:r>
        <w:t>]</w:t>
      </w:r>
      <w:r>
        <w:tab/>
        <w:t>Ali, M. (2008). Signal processing overview of ultrasound systems for medical imaging.</w:t>
      </w:r>
    </w:p>
    <w:p w14:paraId="665DF848" w14:textId="77777777" w:rsidR="00000000" w:rsidRDefault="000F4E83">
      <w:pPr>
        <w:pStyle w:val="bibitem"/>
        <w:widowControl/>
        <w:ind w:left="450" w:firstLine="0"/>
        <w:pPrChange w:id="1031" w:author="Author" w:date="2021-06-19T18:34:00Z">
          <w:pPr/>
        </w:pPrChange>
      </w:pPr>
      <w:r>
        <w:t>[</w:t>
      </w:r>
      <w:bookmarkStart w:id="1032" w:name="BIB_alqasemi_fpga_based_2012"/>
      <w:r>
        <w:t>Alqasemi et</w:t>
      </w:r>
      <w:r>
        <w:t> </w:t>
      </w:r>
      <w:r>
        <w:t xml:space="preserve"> al., 2012</w:t>
      </w:r>
      <w:bookmarkEnd w:id="1032"/>
      <w:r>
        <w:t>]</w:t>
      </w:r>
      <w:r>
        <w:tab/>
        <w:t>Alqa</w:t>
      </w:r>
      <w:r>
        <w:t xml:space="preserve">semi, U., Li, H., Aguirre, A., and Zhu, Q. (2012). FPGA-Based Reconfigurable Processor for Ultrafast Interlaced Ultrasound and Photoacoustic Imaging. </w:t>
      </w:r>
      <w:r>
        <w:rPr>
          <w:i/>
          <w:iCs/>
        </w:rPr>
        <w:t>IEEE transactions on ultrasonics, ferroelectrics, and frequency control</w:t>
      </w:r>
      <w:r>
        <w:t>, 59(7):1344</w:t>
      </w:r>
      <w:r>
        <w:t>–</w:t>
      </w:r>
      <w:r>
        <w:t>1353.</w:t>
      </w:r>
    </w:p>
    <w:p w14:paraId="3E0ADC54" w14:textId="77777777" w:rsidR="00000000" w:rsidRDefault="000F4E83">
      <w:pPr>
        <w:pStyle w:val="bibitem"/>
        <w:widowControl/>
        <w:ind w:left="450" w:firstLine="0"/>
        <w:pPrChange w:id="1033" w:author="Author" w:date="2021-06-19T18:34:00Z">
          <w:pPr/>
        </w:pPrChange>
      </w:pPr>
      <w:r>
        <w:t>[</w:t>
      </w:r>
      <w:bookmarkStart w:id="1034" w:name="BIB_andresen_synthetic_2011"/>
      <w:r>
        <w:t>Andresen et</w:t>
      </w:r>
      <w:r>
        <w:t> </w:t>
      </w:r>
      <w:r>
        <w:t xml:space="preserve"> al., 2011</w:t>
      </w:r>
      <w:bookmarkEnd w:id="1034"/>
      <w:r>
        <w:t>]</w:t>
      </w:r>
      <w:r>
        <w:tab/>
        <w:t>Andresen, H., Nikolov, S.</w:t>
      </w:r>
      <w:r>
        <w:t> </w:t>
      </w:r>
      <w:r>
        <w:t>I., and Jensen, J.</w:t>
      </w:r>
      <w:r>
        <w:t> </w:t>
      </w:r>
      <w:r>
        <w:t xml:space="preserve">A. (2011). Synthetic aperture focusing for a single-element transducer undergoing helical motion. </w:t>
      </w:r>
      <w:r>
        <w:rPr>
          <w:i/>
          <w:iCs/>
        </w:rPr>
        <w:t>IEEE Transactions on Ultrasonics, Ferroelectrics, and Frequency Control</w:t>
      </w:r>
      <w:r>
        <w:t>, 58(5):935</w:t>
      </w:r>
      <w:r>
        <w:t>–</w:t>
      </w:r>
      <w:r>
        <w:t>943.</w:t>
      </w:r>
    </w:p>
    <w:p w14:paraId="41B34F8B" w14:textId="77777777" w:rsidR="00000000" w:rsidRDefault="000F4E83">
      <w:pPr>
        <w:pStyle w:val="bibitem"/>
        <w:widowControl/>
        <w:ind w:left="450" w:firstLine="0"/>
        <w:pPrChange w:id="1035" w:author="Author" w:date="2021-06-19T18:34:00Z">
          <w:pPr/>
        </w:pPrChange>
      </w:pPr>
      <w:r>
        <w:t>[</w:t>
      </w:r>
      <w:bookmarkStart w:id="1036" w:name="BIB_ashfaq_new_2004"/>
      <w:r>
        <w:t>Ashfaq and Ermert, 2004</w:t>
      </w:r>
      <w:bookmarkEnd w:id="1036"/>
      <w:r>
        <w:t>]</w:t>
      </w:r>
      <w:r>
        <w:tab/>
        <w:t>Ashfaq</w:t>
      </w:r>
      <w:r>
        <w:t xml:space="preserve">, M. and Ermert, H. (2004). A new approach towards ultrasonic transmission tomography with a standard ultrasound system. In </w:t>
      </w:r>
      <w:r>
        <w:rPr>
          <w:i/>
          <w:iCs/>
        </w:rPr>
        <w:t>IEEE Ultrasonics Symposium, 2004</w:t>
      </w:r>
      <w:r>
        <w:t>, volume</w:t>
      </w:r>
      <w:r>
        <w:t> </w:t>
      </w:r>
      <w:r>
        <w:t>3, pages 1848</w:t>
      </w:r>
      <w:r>
        <w:t>–</w:t>
      </w:r>
      <w:r>
        <w:t>1851 Vol.3. ISSN: 1051-0117.</w:t>
      </w:r>
    </w:p>
    <w:p w14:paraId="16FF56D9" w14:textId="77777777" w:rsidR="00000000" w:rsidRDefault="000F4E83">
      <w:pPr>
        <w:pStyle w:val="bibitem"/>
        <w:widowControl/>
        <w:ind w:left="450" w:firstLine="0"/>
        <w:pPrChange w:id="1037" w:author="Author" w:date="2021-06-19T18:34:00Z">
          <w:pPr/>
        </w:pPrChange>
      </w:pPr>
      <w:r>
        <w:t>[</w:t>
      </w:r>
      <w:bookmarkStart w:id="1038" w:name="BIB_assef_fpga_2019"/>
      <w:r>
        <w:t>Assef et</w:t>
      </w:r>
      <w:r>
        <w:t> </w:t>
      </w:r>
      <w:r>
        <w:t xml:space="preserve"> al., 2019a</w:t>
      </w:r>
      <w:bookmarkEnd w:id="1038"/>
      <w:r>
        <w:t>]</w:t>
      </w:r>
      <w:r>
        <w:tab/>
        <w:t>Assef, A.</w:t>
      </w:r>
      <w:r>
        <w:t> </w:t>
      </w:r>
      <w:r>
        <w:t>A., de</w:t>
      </w:r>
      <w:r>
        <w:t> </w:t>
      </w:r>
      <w:r>
        <w:t>Oliveira, J., Maia, J.</w:t>
      </w:r>
      <w:r>
        <w:t> </w:t>
      </w:r>
      <w:r>
        <w:t>M., and Costa, E.</w:t>
      </w:r>
      <w:r>
        <w:t> </w:t>
      </w:r>
      <w:r>
        <w:t xml:space="preserve">T. (2019a). FPGA Implementation and Evaluation of an Approximate Hilbert Transform-Based Envelope Detector for Ultrasound Imaging Using the DSP Builder Development Tool. In </w:t>
      </w:r>
      <w:r>
        <w:rPr>
          <w:i/>
          <w:iCs/>
        </w:rPr>
        <w:t>2019 41st An</w:t>
      </w:r>
      <w:r>
        <w:rPr>
          <w:i/>
          <w:iCs/>
        </w:rPr>
        <w:t>nual International Conference of the IEEE Engineering in Medicine and Biology Society (EMBC)</w:t>
      </w:r>
      <w:r>
        <w:t>, pages 2813</w:t>
      </w:r>
      <w:r>
        <w:t>–</w:t>
      </w:r>
      <w:r>
        <w:t>2816. ISSN: 1557-170X.</w:t>
      </w:r>
    </w:p>
    <w:p w14:paraId="5CB38405" w14:textId="77777777" w:rsidR="00000000" w:rsidRDefault="000F4E83">
      <w:pPr>
        <w:pStyle w:val="bibitem"/>
        <w:widowControl/>
        <w:ind w:left="450" w:firstLine="0"/>
        <w:pPrChange w:id="1039" w:author="Author" w:date="2021-06-19T18:34:00Z">
          <w:pPr/>
        </w:pPrChange>
      </w:pPr>
      <w:r>
        <w:t>[</w:t>
      </w:r>
      <w:bookmarkStart w:id="1040" w:name="BIB_assef_modeling_2018"/>
      <w:r>
        <w:t>Assef et</w:t>
      </w:r>
      <w:r>
        <w:t> </w:t>
      </w:r>
      <w:r>
        <w:t xml:space="preserve"> al., 2018</w:t>
      </w:r>
      <w:bookmarkEnd w:id="1040"/>
      <w:r>
        <w:t>]</w:t>
      </w:r>
      <w:r>
        <w:tab/>
        <w:t>Assef, A.</w:t>
      </w:r>
      <w:r>
        <w:t> </w:t>
      </w:r>
      <w:r>
        <w:t>A., Ferreira, B.</w:t>
      </w:r>
      <w:r>
        <w:t> </w:t>
      </w:r>
      <w:r>
        <w:t>M., Maia, J.</w:t>
      </w:r>
      <w:r>
        <w:t> </w:t>
      </w:r>
      <w:r>
        <w:t>M., and Costa, E.</w:t>
      </w:r>
      <w:r>
        <w:t> </w:t>
      </w:r>
      <w:r>
        <w:t>T.</w:t>
      </w:r>
      <w:r>
        <w:t xml:space="preserve"> (2018). Modeling and FPGA-based implementation of an efficient and simple envelope detector using a Hilbert Transform FIR filter for ultrasound imaging applications. </w:t>
      </w:r>
      <w:r>
        <w:rPr>
          <w:i/>
          <w:iCs/>
        </w:rPr>
        <w:t>Research on Biomedical Engineering</w:t>
      </w:r>
      <w:r>
        <w:t>, 34(1):87</w:t>
      </w:r>
      <w:r>
        <w:t>–</w:t>
      </w:r>
      <w:r>
        <w:t>92.</w:t>
      </w:r>
    </w:p>
    <w:p w14:paraId="6DDC8EB4" w14:textId="77777777" w:rsidR="00000000" w:rsidRDefault="000F4E83">
      <w:pPr>
        <w:pStyle w:val="bibitem"/>
        <w:widowControl/>
        <w:ind w:left="450" w:firstLine="0"/>
        <w:pPrChange w:id="1041" w:author="Author" w:date="2021-06-19T18:34:00Z">
          <w:pPr/>
        </w:pPrChange>
      </w:pPr>
      <w:r>
        <w:t>[</w:t>
      </w:r>
      <w:bookmarkStart w:id="1042" w:name="BIB_assef_flexible_2015"/>
      <w:r>
        <w:t>Assef et</w:t>
      </w:r>
      <w:r>
        <w:t> </w:t>
      </w:r>
      <w:r>
        <w:t xml:space="preserve"> al., 2</w:t>
      </w:r>
      <w:r>
        <w:t>015</w:t>
      </w:r>
      <w:bookmarkEnd w:id="1042"/>
      <w:r>
        <w:t>]</w:t>
      </w:r>
      <w:r>
        <w:tab/>
        <w:t>Assef, A.</w:t>
      </w:r>
      <w:r>
        <w:t> </w:t>
      </w:r>
      <w:r>
        <w:t>A., Maia, J.</w:t>
      </w:r>
      <w:r>
        <w:t> </w:t>
      </w:r>
      <w:r>
        <w:t>M., and Costa, E.</w:t>
      </w:r>
      <w:r>
        <w:t> </w:t>
      </w:r>
      <w:r>
        <w:t xml:space="preserve">T. (2015). A flexible multichannel FPGA and PC-Based ultrasound system for medical imaging research: initial phantom experiments. </w:t>
      </w:r>
      <w:r>
        <w:rPr>
          <w:i/>
          <w:iCs/>
        </w:rPr>
        <w:t>Research on Biomedical Engineering</w:t>
      </w:r>
      <w:r>
        <w:t>, 31(3):277</w:t>
      </w:r>
      <w:r>
        <w:t>–</w:t>
      </w:r>
      <w:r>
        <w:t>281.</w:t>
      </w:r>
    </w:p>
    <w:p w14:paraId="415B75E5" w14:textId="77777777" w:rsidR="00000000" w:rsidRDefault="000F4E83">
      <w:pPr>
        <w:pStyle w:val="bibitem"/>
        <w:widowControl/>
        <w:ind w:left="450" w:firstLine="0"/>
        <w:pPrChange w:id="1043" w:author="Author" w:date="2021-06-19T18:34:00Z">
          <w:pPr/>
        </w:pPrChange>
      </w:pPr>
      <w:r>
        <w:t>[</w:t>
      </w:r>
      <w:bookmarkStart w:id="1044" w:name="BIB_assef_initial_2016"/>
      <w:r>
        <w:t>Assef et</w:t>
      </w:r>
      <w:r>
        <w:t> </w:t>
      </w:r>
      <w:r>
        <w:t xml:space="preserve"> al., 2016</w:t>
      </w:r>
      <w:bookmarkEnd w:id="1044"/>
      <w:r>
        <w:t>]</w:t>
      </w:r>
      <w:r>
        <w:tab/>
        <w:t>Assef, A.</w:t>
      </w:r>
      <w:r>
        <w:t> </w:t>
      </w:r>
      <w:r>
        <w:t>A., Maia, J.</w:t>
      </w:r>
      <w:r>
        <w:t> </w:t>
      </w:r>
      <w:r>
        <w:t>M., and Costa, E.</w:t>
      </w:r>
      <w:r>
        <w:t> </w:t>
      </w:r>
      <w:r>
        <w:t xml:space="preserve">T. (2016). Initial experiments of a 128-channel FPGA and PC-based ultrasound imaging system for teaching and research activities. In </w:t>
      </w:r>
      <w:r>
        <w:rPr>
          <w:i/>
          <w:iCs/>
        </w:rPr>
        <w:t>2016 38th Annual Inter</w:t>
      </w:r>
      <w:r>
        <w:rPr>
          <w:i/>
          <w:iCs/>
        </w:rPr>
        <w:t>national Conference of the IEEE Engineering in Medicine and Biology Society (EMBC)</w:t>
      </w:r>
      <w:r>
        <w:t>, pages 5172</w:t>
      </w:r>
      <w:r>
        <w:t>–</w:t>
      </w:r>
      <w:r>
        <w:t>5175.</w:t>
      </w:r>
    </w:p>
    <w:p w14:paraId="6CC6983F" w14:textId="77777777" w:rsidR="00000000" w:rsidRDefault="000F4E83">
      <w:pPr>
        <w:pStyle w:val="bibitem"/>
        <w:widowControl/>
        <w:ind w:left="450" w:firstLine="0"/>
        <w:pPrChange w:id="1045" w:author="Author" w:date="2021-06-19T18:34:00Z">
          <w:pPr/>
        </w:pPrChange>
      </w:pPr>
      <w:r>
        <w:t>[</w:t>
      </w:r>
      <w:bookmarkStart w:id="1046" w:name="BIB_assef_compact_2014"/>
      <w:r>
        <w:t>Assef et</w:t>
      </w:r>
      <w:r>
        <w:t> </w:t>
      </w:r>
      <w:r>
        <w:t xml:space="preserve"> al., 2014</w:t>
      </w:r>
      <w:bookmarkEnd w:id="1046"/>
      <w:r>
        <w:t>]</w:t>
      </w:r>
      <w:r>
        <w:tab/>
        <w:t>Assef, A.</w:t>
      </w:r>
      <w:r>
        <w:t> </w:t>
      </w:r>
      <w:r>
        <w:t>A., Maia, J.</w:t>
      </w:r>
      <w:r>
        <w:t> </w:t>
      </w:r>
      <w:r>
        <w:t>M., Costa, E.</w:t>
      </w:r>
      <w:r>
        <w:t> </w:t>
      </w:r>
      <w:r>
        <w:t>T., and Nantes, V. L. d.</w:t>
      </w:r>
      <w:r>
        <w:t> </w:t>
      </w:r>
      <w:r>
        <w:t>S. (2014). A compact and re</w:t>
      </w:r>
      <w:r>
        <w:t xml:space="preserve">configurable 8-channel Ultrasound Evaluation System for experimental research. In </w:t>
      </w:r>
      <w:r>
        <w:rPr>
          <w:i/>
          <w:iCs/>
        </w:rPr>
        <w:t>2014 IEEE International Ultrasonics Symposium</w:t>
      </w:r>
      <w:r>
        <w:t>, pages 1607</w:t>
      </w:r>
      <w:r>
        <w:t>–</w:t>
      </w:r>
      <w:r>
        <w:t>1610.</w:t>
      </w:r>
    </w:p>
    <w:p w14:paraId="19CBA2B9" w14:textId="77777777" w:rsidR="00000000" w:rsidRDefault="000F4E83">
      <w:pPr>
        <w:pStyle w:val="bibitem"/>
        <w:widowControl/>
        <w:ind w:left="450" w:firstLine="0"/>
        <w:pPrChange w:id="1047" w:author="Author" w:date="2021-06-19T18:34:00Z">
          <w:pPr/>
        </w:pPrChange>
      </w:pPr>
      <w:r>
        <w:t>[</w:t>
      </w:r>
      <w:bookmarkStart w:id="1048" w:name="BIB_assef_design_2012"/>
      <w:r>
        <w:t>Assef et</w:t>
      </w:r>
      <w:r>
        <w:t> </w:t>
      </w:r>
      <w:r>
        <w:t xml:space="preserve"> al., 2012</w:t>
      </w:r>
      <w:bookmarkEnd w:id="1048"/>
      <w:r>
        <w:t>]</w:t>
      </w:r>
      <w:r>
        <w:tab/>
        <w:t>Assef, A.</w:t>
      </w:r>
      <w:r>
        <w:t> </w:t>
      </w:r>
      <w:r>
        <w:t>A., Maia, J.</w:t>
      </w:r>
      <w:r>
        <w:t> </w:t>
      </w:r>
      <w:r>
        <w:t>M., Schneider, F.</w:t>
      </w:r>
      <w:r>
        <w:t> </w:t>
      </w:r>
      <w:r>
        <w:t>K., C</w:t>
      </w:r>
      <w:r>
        <w:t>osta, E.</w:t>
      </w:r>
      <w:r>
        <w:t> </w:t>
      </w:r>
      <w:r>
        <w:t>T., and Button, V. L. S.</w:t>
      </w:r>
      <w:r>
        <w:t> </w:t>
      </w:r>
      <w:r>
        <w:t>N. (2012). Design of a 128-channel FPGA-based ultrasound imaging beamformer for research activities. pages 635</w:t>
      </w:r>
      <w:r>
        <w:t>–</w:t>
      </w:r>
      <w:r>
        <w:t>638. IEEE.</w:t>
      </w:r>
    </w:p>
    <w:p w14:paraId="342E542C" w14:textId="77777777" w:rsidR="00000000" w:rsidRDefault="000F4E83">
      <w:pPr>
        <w:pStyle w:val="bibitem"/>
        <w:widowControl/>
        <w:ind w:left="450" w:firstLine="0"/>
        <w:pPrChange w:id="1049" w:author="Author" w:date="2021-06-19T18:34:00Z">
          <w:pPr/>
        </w:pPrChange>
      </w:pPr>
      <w:r>
        <w:t>[</w:t>
      </w:r>
      <w:bookmarkStart w:id="1050" w:name="BIB_assef_modeling_2019"/>
      <w:r>
        <w:t>Assef et</w:t>
      </w:r>
      <w:r>
        <w:t> </w:t>
      </w:r>
      <w:r>
        <w:t xml:space="preserve"> al., 2019b</w:t>
      </w:r>
      <w:bookmarkEnd w:id="1050"/>
      <w:r>
        <w:t>]</w:t>
      </w:r>
      <w:r>
        <w:tab/>
        <w:t>Assef, A.</w:t>
      </w:r>
      <w:r>
        <w:t> </w:t>
      </w:r>
      <w:r>
        <w:t>A., Oliveira, J.</w:t>
      </w:r>
      <w:r>
        <w:t> </w:t>
      </w:r>
      <w:r>
        <w:t xml:space="preserve">d., </w:t>
      </w:r>
      <w:r>
        <w:t>Scherbaty, L., Maia, J.</w:t>
      </w:r>
      <w:r>
        <w:t> </w:t>
      </w:r>
      <w:r>
        <w:t>M., Zimbico, A., Ferreira, B.</w:t>
      </w:r>
      <w:r>
        <w:t> </w:t>
      </w:r>
      <w:r>
        <w:t>M., and Costa, E.</w:t>
      </w:r>
      <w:r>
        <w:t> </w:t>
      </w:r>
      <w:r>
        <w:t xml:space="preserve">T. (2019b). Modeling of a Simple and Efficient Cascaded FPGA-Based Digital Band-Pass FIR Filter for Raw Ultrasound Data. </w:t>
      </w:r>
      <w:r>
        <w:rPr>
          <w:i/>
          <w:iCs/>
        </w:rPr>
        <w:t>XXVI Brazilian Congress on Biomedical Engineering</w:t>
      </w:r>
      <w:r>
        <w:t>, pages 501</w:t>
      </w:r>
      <w:r>
        <w:t>–</w:t>
      </w:r>
      <w:r>
        <w:t>50</w:t>
      </w:r>
      <w:r>
        <w:t>5.</w:t>
      </w:r>
    </w:p>
    <w:p w14:paraId="705FE1F7" w14:textId="77777777" w:rsidR="00000000" w:rsidRDefault="000F4E83">
      <w:pPr>
        <w:pStyle w:val="bibitem"/>
        <w:widowControl/>
        <w:ind w:left="450" w:firstLine="0"/>
        <w:pPrChange w:id="1051" w:author="Author" w:date="2021-06-19T18:34:00Z">
          <w:pPr/>
        </w:pPrChange>
      </w:pPr>
      <w:r>
        <w:t>[</w:t>
      </w:r>
      <w:bookmarkStart w:id="1052" w:name="BIB_attarzadeh_low_power_2017"/>
      <w:r>
        <w:t>Attarzadeh et</w:t>
      </w:r>
      <w:r>
        <w:t> </w:t>
      </w:r>
      <w:r>
        <w:t xml:space="preserve"> al., 2017</w:t>
      </w:r>
      <w:bookmarkEnd w:id="1052"/>
      <w:r>
        <w:t>]</w:t>
      </w:r>
      <w:r>
        <w:tab/>
        <w:t xml:space="preserve">Attarzadeh, H., Xu, Y., and Ytterdal, T. (2017). A Low-Power High-Dynamic-Range Receiver System for In-Probe 3-D Ultrasonic Imaging. </w:t>
      </w:r>
      <w:r>
        <w:rPr>
          <w:i/>
          <w:iCs/>
        </w:rPr>
        <w:t>IEEE Transactions on Biomedical Cir</w:t>
      </w:r>
      <w:r>
        <w:rPr>
          <w:i/>
          <w:iCs/>
        </w:rPr>
        <w:t>cuits and Systems</w:t>
      </w:r>
      <w:r>
        <w:t>, 11(5):1053</w:t>
      </w:r>
      <w:r>
        <w:t>–</w:t>
      </w:r>
      <w:r>
        <w:t>1064.</w:t>
      </w:r>
    </w:p>
    <w:p w14:paraId="296CB399" w14:textId="77777777" w:rsidR="00000000" w:rsidRDefault="000F4E83">
      <w:pPr>
        <w:pStyle w:val="bibitem"/>
        <w:widowControl/>
        <w:ind w:left="450" w:firstLine="0"/>
        <w:pPrChange w:id="1053" w:author="Author" w:date="2021-06-19T18:34:00Z">
          <w:pPr/>
        </w:pPrChange>
      </w:pPr>
      <w:r>
        <w:t>[</w:t>
      </w:r>
      <w:bookmarkStart w:id="1054" w:name="BIB_basak_wearable_2013"/>
      <w:r>
        <w:t>Basak et</w:t>
      </w:r>
      <w:r>
        <w:t> </w:t>
      </w:r>
      <w:r>
        <w:t xml:space="preserve"> al., 2013</w:t>
      </w:r>
      <w:bookmarkEnd w:id="1054"/>
      <w:r>
        <w:t>]</w:t>
      </w:r>
      <w:r>
        <w:tab/>
        <w:t>Basak, A., Ranganathan, V., and Bhunia, S. (2013). A wearable ultrasonic assembly for point-of-care autonomous diagnostics of malignant growth. pages 12</w:t>
      </w:r>
      <w:r>
        <w:t>8</w:t>
      </w:r>
      <w:r>
        <w:t>–</w:t>
      </w:r>
      <w:r>
        <w:t>131.</w:t>
      </w:r>
    </w:p>
    <w:p w14:paraId="4A32B997" w14:textId="77777777" w:rsidR="00000000" w:rsidRDefault="000F4E83">
      <w:pPr>
        <w:pStyle w:val="bibitem"/>
        <w:widowControl/>
        <w:ind w:left="450" w:firstLine="0"/>
        <w:pPrChange w:id="1055" w:author="Author" w:date="2021-06-19T18:34:00Z">
          <w:pPr/>
        </w:pPrChange>
      </w:pPr>
      <w:r>
        <w:t>[</w:t>
      </w:r>
      <w:bookmarkStart w:id="1056" w:name="BIB_basoglu_computing_1998"/>
      <w:r>
        <w:t>Basoglu et</w:t>
      </w:r>
      <w:r>
        <w:t> </w:t>
      </w:r>
      <w:r>
        <w:t xml:space="preserve"> al., 1998</w:t>
      </w:r>
      <w:bookmarkEnd w:id="1056"/>
      <w:r>
        <w:t>]</w:t>
      </w:r>
      <w:r>
        <w:tab/>
        <w:t xml:space="preserve">Basoglu, C., Managuli, R., York, G., and Kim, Y. (1998). Computing requirements of modern medical diagnostic ultrasound machines. </w:t>
      </w:r>
      <w:r>
        <w:rPr>
          <w:i/>
          <w:iCs/>
        </w:rPr>
        <w:t>Parallel Computing</w:t>
      </w:r>
      <w:r>
        <w:t>, 24(9):1407</w:t>
      </w:r>
      <w:r>
        <w:t>–</w:t>
      </w:r>
      <w:r>
        <w:t>1431.</w:t>
      </w:r>
    </w:p>
    <w:p w14:paraId="1706BADD" w14:textId="77777777" w:rsidR="00000000" w:rsidRDefault="000F4E83">
      <w:pPr>
        <w:pStyle w:val="bibitem"/>
        <w:widowControl/>
        <w:ind w:left="450" w:firstLine="0"/>
        <w:pPrChange w:id="1057" w:author="Author" w:date="2021-06-19T18:34:00Z">
          <w:pPr/>
        </w:pPrChange>
      </w:pPr>
      <w:r>
        <w:t>[</w:t>
      </w:r>
      <w:bookmarkStart w:id="1058" w:name="BIB_batbayar_hardware_2018"/>
      <w:r>
        <w:t>Batbayar et</w:t>
      </w:r>
      <w:r>
        <w:t> </w:t>
      </w:r>
      <w:r>
        <w:t xml:space="preserve"> al., 2018</w:t>
      </w:r>
      <w:bookmarkEnd w:id="1058"/>
      <w:r>
        <w:t>]</w:t>
      </w:r>
      <w:r>
        <w:tab/>
        <w:t xml:space="preserve">Batbayar, E., Ham, W., Tumenjargal, E., and Song, C. (2018). A Hardware Design of Capture Multichannel Ultrasound Raw Signal for Photoacoustic Medical Image. </w:t>
      </w:r>
      <w:r>
        <w:rPr>
          <w:rFonts w:ascii="Batang" w:eastAsia="Batang" w:hAnsi="Batang" w:cs="Batang" w:hint="eastAsia"/>
          <w:i/>
          <w:iCs/>
        </w:rPr>
        <w:t>제어로봇시스템학회</w:t>
      </w:r>
      <w:r w:rsidRPr="00F80EF3">
        <w:rPr>
          <w:i/>
        </w:rPr>
        <w:t xml:space="preserve"> </w:t>
      </w:r>
      <w:r>
        <w:rPr>
          <w:rFonts w:ascii="Batang" w:eastAsia="Batang" w:hAnsi="Batang" w:cs="Batang" w:hint="eastAsia"/>
          <w:i/>
          <w:iCs/>
        </w:rPr>
        <w:t>국내학술대회</w:t>
      </w:r>
      <w:r w:rsidRPr="00F80EF3">
        <w:rPr>
          <w:i/>
        </w:rPr>
        <w:t xml:space="preserve"> </w:t>
      </w:r>
      <w:r>
        <w:rPr>
          <w:rFonts w:ascii="Batang" w:eastAsia="Batang" w:hAnsi="Batang" w:cs="Batang" w:hint="eastAsia"/>
          <w:i/>
          <w:iCs/>
        </w:rPr>
        <w:t>논문집</w:t>
      </w:r>
      <w:r>
        <w:t>, pages</w:t>
      </w:r>
      <w:r>
        <w:t xml:space="preserve"> 257</w:t>
      </w:r>
      <w:r>
        <w:t>–</w:t>
      </w:r>
      <w:r>
        <w:t>259.</w:t>
      </w:r>
    </w:p>
    <w:p w14:paraId="63176260" w14:textId="77777777" w:rsidR="00000000" w:rsidRDefault="000F4E83">
      <w:pPr>
        <w:rPr>
          <w:del w:id="1059" w:author="Author" w:date="2021-06-19T18:34:00Z"/>
          <w:rFonts w:cstheme="minorBidi"/>
          <w:szCs w:val="24"/>
        </w:rPr>
      </w:pPr>
      <w:del w:id="1060" w:author="Author" w:date="2021-06-19T18:34:00Z">
        <w:r>
          <w:rPr>
            <w:rFonts w:cstheme="minorBidi"/>
            <w:szCs w:val="24"/>
          </w:rPr>
          <w:delText>[</w:delText>
        </w:r>
        <w:bookmarkStart w:id="1061" w:name="BIB_Xi2009"/>
        <w:r>
          <w:rPr>
            <w:rFonts w:cstheme="minorBidi"/>
            <w:szCs w:val="24"/>
          </w:rPr>
          <w:delText>Berthon et  al., 20</w:delText>
        </w:r>
        <w:r>
          <w:rPr>
            <w:rFonts w:cstheme="minorBidi"/>
            <w:szCs w:val="24"/>
          </w:rPr>
          <w:delText>17</w:delText>
        </w:r>
        <w:bookmarkEnd w:id="1061"/>
        <w:r>
          <w:rPr>
            <w:rFonts w:cstheme="minorBidi"/>
            <w:szCs w:val="24"/>
          </w:rPr>
          <w:delText>]</w:delText>
        </w:r>
        <w:r>
          <w:rPr>
            <w:rFonts w:cstheme="minorBidi"/>
            <w:szCs w:val="24"/>
          </w:rPr>
          <w:tab/>
          <w:delText>Berthon, B., Pierre-Marc, D., Mickael, T., and Mathieu Pernot, J. P</w:delText>
        </w:r>
      </w:del>
      <w:moveFromRangeStart w:id="1062" w:author="Author" w:date="2021-06-19T18:34:00Z" w:name="move75020099"/>
      <w:moveFrom w:id="1063" w:author="Author" w:date="2021-06-19T18:34:00Z">
        <w:r>
          <w:t xml:space="preserve">. (2017). </w:t>
        </w:r>
      </w:moveFrom>
      <w:moveFromRangeEnd w:id="1062"/>
      <w:del w:id="1064" w:author="Author" w:date="2021-06-19T18:34:00Z">
        <w:r>
          <w:rPr>
            <w:rFonts w:cstheme="minorBidi"/>
            <w:szCs w:val="24"/>
          </w:rPr>
          <w:delText xml:space="preserve">An Integrated and highly sensitive Ultrafast Acoustoelectric Imaging System for biomedical applications. </w:delText>
        </w:r>
        <w:r>
          <w:rPr>
            <w:rFonts w:cstheme="minorBidi"/>
            <w:i/>
            <w:szCs w:val="24"/>
          </w:rPr>
          <w:delText>Bioscience Reports</w:delText>
        </w:r>
        <w:r>
          <w:rPr>
            <w:rFonts w:cstheme="minorBidi"/>
            <w:szCs w:val="24"/>
          </w:rPr>
          <w:delText>.</w:delText>
        </w:r>
      </w:del>
    </w:p>
    <w:p w14:paraId="783B5E10" w14:textId="1325D871" w:rsidR="00000000" w:rsidRDefault="000F4E83">
      <w:pPr>
        <w:pStyle w:val="bibitem"/>
        <w:widowControl/>
        <w:ind w:left="450" w:firstLine="0"/>
        <w:pPrChange w:id="1065" w:author="Author" w:date="2021-06-19T18:34:00Z">
          <w:pPr/>
        </w:pPrChange>
      </w:pPr>
      <w:r>
        <w:t>[</w:t>
      </w:r>
      <w:bookmarkStart w:id="1066" w:name="BIB_bezanson_low_cost_2011"/>
      <w:r>
        <w:t>Bezanson et</w:t>
      </w:r>
      <w:r>
        <w:t> </w:t>
      </w:r>
      <w:r>
        <w:t xml:space="preserve"> al., 2011</w:t>
      </w:r>
      <w:bookmarkEnd w:id="1066"/>
      <w:r>
        <w:t>]</w:t>
      </w:r>
      <w:r>
        <w:tab/>
        <w:t>Bezanson, A.</w:t>
      </w:r>
      <w:r>
        <w:t> </w:t>
      </w:r>
      <w:r>
        <w:t>B., Adamson, R., and Brown, J.</w:t>
      </w:r>
      <w:r>
        <w:t> </w:t>
      </w:r>
      <w:r>
        <w:t xml:space="preserve">A. (2011). A low-cost high frame-rate piezoelectric scanning mechanism for high-frequency ultrasound systems. In </w:t>
      </w:r>
      <w:r>
        <w:rPr>
          <w:i/>
          <w:iCs/>
        </w:rPr>
        <w:t>2011 IEEE In</w:t>
      </w:r>
      <w:r>
        <w:rPr>
          <w:i/>
          <w:iCs/>
        </w:rPr>
        <w:t>ternational Ultrasonics Symposium</w:t>
      </w:r>
      <w:r>
        <w:t>, pages 458</w:t>
      </w:r>
      <w:r>
        <w:t>–</w:t>
      </w:r>
      <w:r>
        <w:t>461.</w:t>
      </w:r>
    </w:p>
    <w:p w14:paraId="18948B58" w14:textId="77777777" w:rsidR="00000000" w:rsidRDefault="000F4E83">
      <w:pPr>
        <w:pStyle w:val="bibitem"/>
        <w:widowControl/>
        <w:ind w:left="450" w:firstLine="0"/>
        <w:pPrChange w:id="1067" w:author="Author" w:date="2021-06-19T18:34:00Z">
          <w:pPr/>
        </w:pPrChange>
      </w:pPr>
      <w:r>
        <w:t>[</w:t>
      </w:r>
      <w:bookmarkStart w:id="1068" w:name="BIB_bharath_portable_2015"/>
      <w:r>
        <w:t>Bharath et</w:t>
      </w:r>
      <w:r>
        <w:t> </w:t>
      </w:r>
      <w:r>
        <w:t xml:space="preserve"> al., 2015a</w:t>
      </w:r>
      <w:bookmarkEnd w:id="1068"/>
      <w:r>
        <w:t>]</w:t>
      </w:r>
      <w:r>
        <w:tab/>
        <w:t>Bharath, R., Chandrashekar, D., Akkala, V., Krishna, D., Ponduri, H., Rajalakshmi, P., and Desai, U.</w:t>
      </w:r>
      <w:r>
        <w:t> </w:t>
      </w:r>
      <w:r>
        <w:t>B. (2015a). Portable ultrasoun</w:t>
      </w:r>
      <w:r>
        <w:t xml:space="preserve">d scanner for remote diagnosis. In </w:t>
      </w:r>
      <w:r>
        <w:rPr>
          <w:i/>
          <w:iCs/>
        </w:rPr>
        <w:t>2015 17th International Conference on E-health Networking, Application Services (HealthCom)</w:t>
      </w:r>
      <w:r>
        <w:t>, pages 211</w:t>
      </w:r>
      <w:r>
        <w:t>–</w:t>
      </w:r>
      <w:r>
        <w:t>216.</w:t>
      </w:r>
    </w:p>
    <w:p w14:paraId="15B26871" w14:textId="77777777" w:rsidR="00000000" w:rsidRDefault="000F4E83">
      <w:pPr>
        <w:pStyle w:val="bibitem"/>
        <w:widowControl/>
        <w:ind w:left="450" w:firstLine="0"/>
        <w:pPrChange w:id="1069" w:author="Author" w:date="2021-06-19T18:34:00Z">
          <w:pPr/>
        </w:pPrChange>
      </w:pPr>
      <w:r>
        <w:t>[</w:t>
      </w:r>
      <w:bookmarkStart w:id="1070" w:name="BIB_bharath_fpga_based_2015"/>
      <w:r>
        <w:t>Bharath et</w:t>
      </w:r>
      <w:r>
        <w:t> </w:t>
      </w:r>
      <w:r>
        <w:t xml:space="preserve"> al., 2015b</w:t>
      </w:r>
      <w:bookmarkEnd w:id="1070"/>
      <w:r>
        <w:t>]</w:t>
      </w:r>
      <w:r>
        <w:tab/>
        <w:t xml:space="preserve">Bharath, R., Kumar, P., Dusa, C., </w:t>
      </w:r>
      <w:r>
        <w:t>Akkala, V., Puli, S., Ponduri, H., Krishna, K.</w:t>
      </w:r>
      <w:r>
        <w:t> </w:t>
      </w:r>
      <w:r>
        <w:t>D., Rajalakshmi, P., Merchant, S.</w:t>
      </w:r>
      <w:r>
        <w:t> </w:t>
      </w:r>
      <w:r>
        <w:t>N., Mateen, M.</w:t>
      </w:r>
      <w:r>
        <w:t> </w:t>
      </w:r>
      <w:r>
        <w:t>A., and Desai, U.</w:t>
      </w:r>
      <w:r>
        <w:t> </w:t>
      </w:r>
      <w:r>
        <w:t xml:space="preserve">B. (2015b). FPGA-Based Portable Ultrasound Scanning System with Automatic Kidney Detection. </w:t>
      </w:r>
      <w:r>
        <w:rPr>
          <w:i/>
          <w:iCs/>
        </w:rPr>
        <w:t>Journal of Imaging</w:t>
      </w:r>
      <w:r>
        <w:t>, 1(1):193</w:t>
      </w:r>
      <w:r>
        <w:t>–</w:t>
      </w:r>
      <w:r>
        <w:t>219.</w:t>
      </w:r>
    </w:p>
    <w:p w14:paraId="785D76BD" w14:textId="77777777" w:rsidR="00000000" w:rsidRDefault="000F4E83">
      <w:pPr>
        <w:pStyle w:val="bibitem"/>
        <w:widowControl/>
        <w:ind w:left="450" w:firstLine="0"/>
        <w:pPrChange w:id="1071" w:author="Author" w:date="2021-06-19T18:34:00Z">
          <w:pPr/>
        </w:pPrChange>
      </w:pPr>
      <w:r>
        <w:t>[</w:t>
      </w:r>
      <w:bookmarkStart w:id="1072" w:name="BIB_bharath_compact_2018"/>
      <w:r>
        <w:t>Bharath et</w:t>
      </w:r>
      <w:r>
        <w:t> </w:t>
      </w:r>
      <w:r>
        <w:t xml:space="preserve"> al., 2018</w:t>
      </w:r>
      <w:bookmarkEnd w:id="1072"/>
      <w:r>
        <w:t>]</w:t>
      </w:r>
      <w:r>
        <w:tab/>
        <w:t>Bharath, R., Kumar, P., Reddy, D.</w:t>
      </w:r>
      <w:r>
        <w:t> </w:t>
      </w:r>
      <w:r>
        <w:t xml:space="preserve">S., and Rajalakshmi, P. (2018). Compact and Programmable Ultrasound Front-End Processing Module for Research Activities. In </w:t>
      </w:r>
      <w:r>
        <w:rPr>
          <w:i/>
          <w:iCs/>
        </w:rPr>
        <w:t xml:space="preserve">2018 40th Annual International Conference </w:t>
      </w:r>
      <w:r>
        <w:rPr>
          <w:i/>
          <w:iCs/>
        </w:rPr>
        <w:t>of the IEEE Engineering in Medicine and Biology Society (EMBC)</w:t>
      </w:r>
      <w:r>
        <w:t>, pages 921</w:t>
      </w:r>
      <w:r>
        <w:t>–</w:t>
      </w:r>
      <w:r>
        <w:t>924, Honolulu, HI. IEEE.</w:t>
      </w:r>
    </w:p>
    <w:p w14:paraId="34A119A3" w14:textId="77777777" w:rsidR="00000000" w:rsidRDefault="000F4E83">
      <w:pPr>
        <w:pStyle w:val="bibitem"/>
        <w:widowControl/>
        <w:ind w:left="450" w:firstLine="0"/>
        <w:pPrChange w:id="1073" w:author="Author" w:date="2021-06-19T18:34:00Z">
          <w:pPr/>
        </w:pPrChange>
      </w:pPr>
      <w:r>
        <w:t>[</w:t>
      </w:r>
      <w:bookmarkStart w:id="1074" w:name="BIB_bharath_novel_2016"/>
      <w:r>
        <w:t>Bharath et</w:t>
      </w:r>
      <w:r>
        <w:t> </w:t>
      </w:r>
      <w:r>
        <w:t xml:space="preserve"> al., 2016</w:t>
      </w:r>
      <w:bookmarkEnd w:id="1074"/>
      <w:r>
        <w:t>]</w:t>
      </w:r>
      <w:r>
        <w:tab/>
        <w:t>Bharath, R., Reddy, D.</w:t>
      </w:r>
      <w:r>
        <w:t> </w:t>
      </w:r>
      <w:r>
        <w:t xml:space="preserve">S., Kumar, P., and Rajalakshmi, P. (2016). Novel architecture for </w:t>
      </w:r>
      <w:r>
        <w:t xml:space="preserve">wireless transducer based ultrasound imaging system. In </w:t>
      </w:r>
      <w:r>
        <w:rPr>
          <w:i/>
          <w:iCs/>
        </w:rPr>
        <w:t>2016 IEEE EMBS Conference on Biomedical Engineering and Sciences (IECBES)</w:t>
      </w:r>
      <w:r>
        <w:t>, pages 432</w:t>
      </w:r>
      <w:r>
        <w:t>–</w:t>
      </w:r>
      <w:r>
        <w:t>436.</w:t>
      </w:r>
    </w:p>
    <w:p w14:paraId="23614820" w14:textId="77777777" w:rsidR="00000000" w:rsidRDefault="000F4E83">
      <w:pPr>
        <w:pStyle w:val="bibitem"/>
        <w:widowControl/>
        <w:ind w:left="450" w:firstLine="0"/>
        <w:pPrChange w:id="1075" w:author="Author" w:date="2021-06-19T18:34:00Z">
          <w:pPr/>
        </w:pPrChange>
      </w:pPr>
      <w:r>
        <w:t>[</w:t>
      </w:r>
      <w:bookmarkStart w:id="1076" w:name="BIB_biosono_sonolab_nodate"/>
      <w:r>
        <w:t xml:space="preserve">Biosono, </w:t>
      </w:r>
      <w:bookmarkEnd w:id="1076"/>
      <w:r>
        <w:t>]</w:t>
      </w:r>
      <w:r>
        <w:tab/>
        <w:t>Biosono. SonoLab Echo I hardware.</w:t>
      </w:r>
    </w:p>
    <w:p w14:paraId="6618B928" w14:textId="77777777" w:rsidR="00000000" w:rsidRDefault="000F4E83">
      <w:pPr>
        <w:pStyle w:val="bibitem"/>
        <w:widowControl/>
        <w:ind w:left="450" w:firstLine="0"/>
        <w:pPrChange w:id="1077" w:author="Author" w:date="2021-06-19T18:34:00Z">
          <w:pPr/>
        </w:pPrChange>
      </w:pPr>
      <w:r>
        <w:t>[</w:t>
      </w:r>
      <w:bookmarkStart w:id="1078" w:name="BIB_boni_ula_op_2016"/>
      <w:r>
        <w:t>Boni et</w:t>
      </w:r>
      <w:r>
        <w:t> </w:t>
      </w:r>
      <w:r>
        <w:t xml:space="preserve"> al., 2016</w:t>
      </w:r>
      <w:bookmarkEnd w:id="1078"/>
      <w:r>
        <w:t>]</w:t>
      </w:r>
      <w:r>
        <w:tab/>
        <w:t>Boni, E., Bassi, L., Dallai, A., Guidi, F., Meacci, V., Ramalli, A., Ricci, S., and Tortoli, P. (2016). ULA-OP 256: A 256-Channel Open Scanner for Development and Real-Time Implementation of New U</w:t>
      </w:r>
      <w:r>
        <w:t xml:space="preserve">ltrasound Methods. </w:t>
      </w:r>
      <w:r>
        <w:rPr>
          <w:i/>
          <w:iCs/>
        </w:rPr>
        <w:t>IEEE Transactions on Ultrasonics, Ferroelectrics, and Frequency Control</w:t>
      </w:r>
      <w:r>
        <w:t>, 63(10):1488</w:t>
      </w:r>
      <w:r>
        <w:t>–</w:t>
      </w:r>
      <w:r>
        <w:t>1495.</w:t>
      </w:r>
    </w:p>
    <w:p w14:paraId="5D8422F3" w14:textId="77777777" w:rsidR="00000000" w:rsidRDefault="000F4E83">
      <w:pPr>
        <w:pStyle w:val="bibitem"/>
        <w:widowControl/>
        <w:ind w:left="450" w:firstLine="0"/>
        <w:pPrChange w:id="1079" w:author="Author" w:date="2021-06-19T18:34:00Z">
          <w:pPr/>
        </w:pPrChange>
      </w:pPr>
      <w:r>
        <w:t>[</w:t>
      </w:r>
      <w:bookmarkStart w:id="1080" w:name="BIB_boni_reconfigurable_2012"/>
      <w:r>
        <w:t>Boni et</w:t>
      </w:r>
      <w:r>
        <w:t> </w:t>
      </w:r>
      <w:r>
        <w:t xml:space="preserve"> al., 2012</w:t>
      </w:r>
      <w:bookmarkEnd w:id="1080"/>
      <w:r>
        <w:t>]</w:t>
      </w:r>
      <w:r>
        <w:tab/>
        <w:t>Boni, E., Bassi, L., Dallai, A., Guidi, F., Ramalli, A., Ricci, S., H</w:t>
      </w:r>
      <w:r>
        <w:t xml:space="preserve">ousden, J., and Tortoli, P. (2012). A reconfigurable and programmable FPGA-based system for nonstandard ultrasound methods. </w:t>
      </w:r>
      <w:r>
        <w:rPr>
          <w:i/>
          <w:iCs/>
        </w:rPr>
        <w:t>IEEE Transactions on Ultrasonics, Ferroelectrics, and Frequency Control</w:t>
      </w:r>
      <w:r>
        <w:t>, 59(7):1378</w:t>
      </w:r>
      <w:r>
        <w:t>–</w:t>
      </w:r>
      <w:r>
        <w:t>1385.</w:t>
      </w:r>
    </w:p>
    <w:p w14:paraId="313DA1F0" w14:textId="77777777" w:rsidR="00000000" w:rsidRDefault="000F4E83">
      <w:pPr>
        <w:pStyle w:val="bibitem"/>
        <w:widowControl/>
        <w:ind w:left="450" w:firstLine="0"/>
        <w:pPrChange w:id="1081" w:author="Author" w:date="2021-06-19T18:34:00Z">
          <w:pPr/>
        </w:pPrChange>
      </w:pPr>
      <w:r>
        <w:t>[</w:t>
      </w:r>
      <w:bookmarkStart w:id="1082" w:name="BIB_boni_ultrasound_2018"/>
      <w:r>
        <w:t>Boni et</w:t>
      </w:r>
      <w:r>
        <w:t> </w:t>
      </w:r>
      <w:r>
        <w:t xml:space="preserve"> al., 201</w:t>
      </w:r>
      <w:r>
        <w:t>8</w:t>
      </w:r>
      <w:bookmarkEnd w:id="1082"/>
      <w:r>
        <w:t>]</w:t>
      </w:r>
      <w:r>
        <w:tab/>
        <w:t>Boni, E., Yu, A. C.</w:t>
      </w:r>
      <w:r>
        <w:t> </w:t>
      </w:r>
      <w:r>
        <w:t>H., Freear, S., Jensen, J.</w:t>
      </w:r>
      <w:r>
        <w:t> </w:t>
      </w:r>
      <w:r>
        <w:t xml:space="preserve">A., and Tortoli, P. (2018). Ultrasound Open Platforms for Next-Generation Imaging Technique Development. </w:t>
      </w:r>
      <w:r>
        <w:rPr>
          <w:i/>
          <w:iCs/>
        </w:rPr>
        <w:t>IEEE Transactions on Ultrasonics, Ferroelectrics, and Frequency Control</w:t>
      </w:r>
      <w:r>
        <w:t>, 65(7</w:t>
      </w:r>
      <w:r>
        <w:t>):1078</w:t>
      </w:r>
      <w:r>
        <w:t>–</w:t>
      </w:r>
      <w:r>
        <w:t>1092.</w:t>
      </w:r>
    </w:p>
    <w:p w14:paraId="247A4FFA" w14:textId="77777777" w:rsidR="00000000" w:rsidRDefault="000F4E83">
      <w:pPr>
        <w:pStyle w:val="bibitem"/>
        <w:widowControl/>
        <w:ind w:left="450" w:firstLine="0"/>
        <w:pPrChange w:id="1083" w:author="Author" w:date="2021-06-19T18:34:00Z">
          <w:pPr/>
        </w:pPrChange>
      </w:pPr>
      <w:r>
        <w:t>[</w:t>
      </w:r>
      <w:bookmarkStart w:id="1084" w:name="BIB_boonleelakul_compression_2013"/>
      <w:r>
        <w:t>Boonleelakul et</w:t>
      </w:r>
      <w:r>
        <w:t> </w:t>
      </w:r>
      <w:r>
        <w:t xml:space="preserve"> al., 2013</w:t>
      </w:r>
      <w:bookmarkEnd w:id="1084"/>
      <w:r>
        <w:t>]</w:t>
      </w:r>
      <w:r>
        <w:tab/>
        <w:t>Boonleelakul, W., Techavipoo, U., Worasawate, D., Keinprasit, R., Pinunsottikul, P., Sugino, N., and Thajchayapong, P. (2013). Compression of ultras</w:t>
      </w:r>
      <w:r>
        <w:t xml:space="preserve">ound RF data using quantization and decimation. In </w:t>
      </w:r>
      <w:r>
        <w:rPr>
          <w:i/>
          <w:iCs/>
        </w:rPr>
        <w:t>The 6th 2013 Biomedical Engineering International Conference</w:t>
      </w:r>
      <w:r>
        <w:t>, pages 1</w:t>
      </w:r>
      <w:r>
        <w:t>–</w:t>
      </w:r>
      <w:r>
        <w:t>4.</w:t>
      </w:r>
    </w:p>
    <w:p w14:paraId="035AF0DB" w14:textId="77777777" w:rsidR="00000000" w:rsidRDefault="000F4E83">
      <w:pPr>
        <w:pStyle w:val="bibitem"/>
        <w:widowControl/>
        <w:ind w:left="450" w:firstLine="0"/>
        <w:pPrChange w:id="1085" w:author="Author" w:date="2021-06-19T18:34:00Z">
          <w:pPr/>
        </w:pPrChange>
      </w:pPr>
      <w:r>
        <w:t>[</w:t>
      </w:r>
      <w:bookmarkStart w:id="1086" w:name="BIB_bottenus_implementation_2015"/>
      <w:r>
        <w:t>Bottenus et</w:t>
      </w:r>
      <w:r>
        <w:t> </w:t>
      </w:r>
      <w:r>
        <w:t xml:space="preserve"> al., 2015</w:t>
      </w:r>
      <w:bookmarkEnd w:id="1086"/>
      <w:r>
        <w:t>]</w:t>
      </w:r>
      <w:r>
        <w:tab/>
        <w:t xml:space="preserve">Bottenus, N., Jakovljevic, M., Boctor, E., </w:t>
      </w:r>
      <w:r>
        <w:t>and E.</w:t>
      </w:r>
      <w:r>
        <w:t> </w:t>
      </w:r>
      <w:r>
        <w:t xml:space="preserve">Trahey, G. (2015). Implementation of swept synthetic aperture imaging. </w:t>
      </w:r>
      <w:r>
        <w:rPr>
          <w:i/>
          <w:iCs/>
        </w:rPr>
        <w:t>Progress in Biomedical Optics and Imaging - Proceedings of SPIE</w:t>
      </w:r>
      <w:r>
        <w:t>, 9419.</w:t>
      </w:r>
    </w:p>
    <w:p w14:paraId="52D6BC87" w14:textId="77777777" w:rsidR="00000000" w:rsidRDefault="000F4E83">
      <w:pPr>
        <w:pStyle w:val="bibitem"/>
        <w:widowControl/>
        <w:ind w:left="450" w:firstLine="0"/>
        <w:pPrChange w:id="1087" w:author="Author" w:date="2021-06-19T18:34:00Z">
          <w:pPr/>
        </w:pPrChange>
      </w:pPr>
      <w:r>
        <w:t>[</w:t>
      </w:r>
      <w:bookmarkStart w:id="1088" w:name="BIB_bottenus_feasibility_2016"/>
      <w:r>
        <w:t>Bottenus et</w:t>
      </w:r>
      <w:r>
        <w:t> </w:t>
      </w:r>
      <w:r>
        <w:t xml:space="preserve"> al., 2016</w:t>
      </w:r>
      <w:bookmarkEnd w:id="1088"/>
      <w:r>
        <w:t>]</w:t>
      </w:r>
      <w:r>
        <w:tab/>
        <w:t xml:space="preserve">Bottenus, N., Long, W., </w:t>
      </w:r>
      <w:r>
        <w:t>Zhang, H.</w:t>
      </w:r>
      <w:r>
        <w:t> </w:t>
      </w:r>
      <w:r>
        <w:t>K., Jakovljevic, M., Bradway, D.</w:t>
      </w:r>
      <w:r>
        <w:t> </w:t>
      </w:r>
      <w:r>
        <w:t>P., Boctor, E.</w:t>
      </w:r>
      <w:r>
        <w:t> </w:t>
      </w:r>
      <w:r>
        <w:t>M., and Trahey, G.</w:t>
      </w:r>
      <w:r>
        <w:t> </w:t>
      </w:r>
      <w:r>
        <w:t xml:space="preserve">E. (2016). Feasibility of Swept Synthetic Aperture Ultrasound Imaging. </w:t>
      </w:r>
      <w:r>
        <w:rPr>
          <w:i/>
          <w:iCs/>
        </w:rPr>
        <w:t>IEEE Transactions on Medical Imaging</w:t>
      </w:r>
      <w:r>
        <w:t>, 35(7):1676</w:t>
      </w:r>
      <w:r>
        <w:t>–</w:t>
      </w:r>
      <w:r>
        <w:t>1685.</w:t>
      </w:r>
    </w:p>
    <w:p w14:paraId="130B5F03" w14:textId="77777777" w:rsidR="00000000" w:rsidRDefault="000F4E83">
      <w:pPr>
        <w:pStyle w:val="bibitem"/>
        <w:widowControl/>
        <w:ind w:left="450" w:firstLine="0"/>
        <w:rPr>
          <w:ins w:id="1089" w:author="Author" w:date="2021-06-19T18:34:00Z"/>
        </w:rPr>
      </w:pPr>
      <w:ins w:id="1090" w:author="Author" w:date="2021-06-19T18:34:00Z">
        <w:r>
          <w:t>[</w:t>
        </w:r>
        <w:bookmarkStart w:id="1091" w:name="BIB_bow_rotating_1979"/>
        <w:r>
          <w:t>Bow et  al., 1979</w:t>
        </w:r>
        <w:bookmarkEnd w:id="1091"/>
        <w:r>
          <w:t>]</w:t>
        </w:r>
        <w:r>
          <w:tab/>
          <w:t xml:space="preserve">Bow, C. R., McDicken, W. N., Anderson, T., Scorgie, R. E., and Muir, A. L. (1979). A rotating transducer real-time scanner for ultrasonic examination of the heart and abdomen. </w:t>
        </w:r>
        <w:r>
          <w:rPr>
            <w:i/>
            <w:iCs/>
          </w:rPr>
          <w:t>The British Journal of Radiology</w:t>
        </w:r>
        <w:r>
          <w:t>, 52(613):29–33.</w:t>
        </w:r>
      </w:ins>
    </w:p>
    <w:p w14:paraId="3648B302" w14:textId="77777777" w:rsidR="00000000" w:rsidRDefault="000F4E83">
      <w:pPr>
        <w:pStyle w:val="bibitem"/>
        <w:widowControl/>
        <w:ind w:left="450" w:firstLine="0"/>
        <w:pPrChange w:id="1092" w:author="Author" w:date="2021-06-19T18:34:00Z">
          <w:pPr/>
        </w:pPrChange>
      </w:pPr>
      <w:r>
        <w:t>[</w:t>
      </w:r>
      <w:bookmarkStart w:id="1093" w:name="BIB_bowler_monitoring_2020"/>
      <w:r>
        <w:t>Bowler et</w:t>
      </w:r>
      <w:r>
        <w:t> </w:t>
      </w:r>
      <w:r>
        <w:t xml:space="preserve"> al., 2020</w:t>
      </w:r>
      <w:bookmarkEnd w:id="1093"/>
      <w:r>
        <w:t>]</w:t>
      </w:r>
      <w:r>
        <w:tab/>
        <w:t>Bowler, A.</w:t>
      </w:r>
      <w:r>
        <w:t> </w:t>
      </w:r>
      <w:r>
        <w:t>L., Bakalis, S., and Watson, N.</w:t>
      </w:r>
      <w:r>
        <w:t> </w:t>
      </w:r>
      <w:r>
        <w:t xml:space="preserve">J. (2020). Monitoring Mixing Processes Using Ultrasonic Sensors and Machine Learning. </w:t>
      </w:r>
      <w:r>
        <w:rPr>
          <w:i/>
          <w:iCs/>
        </w:rPr>
        <w:t>Sensors</w:t>
      </w:r>
      <w:r>
        <w:t>, 20(7):1813.</w:t>
      </w:r>
    </w:p>
    <w:p w14:paraId="1E08210E" w14:textId="77777777" w:rsidR="00000000" w:rsidRDefault="000F4E83">
      <w:pPr>
        <w:pStyle w:val="bibitem"/>
        <w:widowControl/>
        <w:ind w:left="450" w:firstLine="0"/>
        <w:rPr>
          <w:ins w:id="1094" w:author="Author" w:date="2021-06-19T18:34:00Z"/>
        </w:rPr>
      </w:pPr>
      <w:ins w:id="1095" w:author="Author" w:date="2021-06-19T18:34:00Z">
        <w:r>
          <w:t>[</w:t>
        </w:r>
        <w:bookmarkStart w:id="1096" w:name="BIB_boyd_ultrasound_2019"/>
        <w:r>
          <w:t>Boyd et  al., 2019</w:t>
        </w:r>
        <w:bookmarkEnd w:id="1096"/>
        <w:r>
          <w:t>]</w:t>
        </w:r>
        <w:r>
          <w:tab/>
          <w:t xml:space="preserve">Boyd, P., Fang, Y., and Liu, H. (2019). Ultrasound Feature Evaluation for Robustness to Sensor Shift in Ultrasound Sensor Based Hand Motion Recognition. In Althoefer, K., Konstantinova, J., and Zhang, K., editors, </w:t>
        </w:r>
        <w:r>
          <w:rPr>
            <w:i/>
            <w:iCs/>
          </w:rPr>
          <w:t xml:space="preserve"> Towards Autonom</w:t>
        </w:r>
        <w:r>
          <w:rPr>
            <w:i/>
            <w:iCs/>
          </w:rPr>
          <w:t>ous Robotic Systems</w:t>
        </w:r>
        <w:r>
          <w:t>, Lecture Notes in Computer Science, pages 115–125, Cham. Springer International Publishing.</w:t>
        </w:r>
      </w:ins>
    </w:p>
    <w:p w14:paraId="38E8DAF2" w14:textId="77777777" w:rsidR="00000000" w:rsidRDefault="000F4E83">
      <w:pPr>
        <w:pStyle w:val="bibitem"/>
        <w:widowControl/>
        <w:ind w:left="450" w:firstLine="0"/>
        <w:pPrChange w:id="1097" w:author="Author" w:date="2021-06-19T18:34:00Z">
          <w:pPr/>
        </w:pPrChange>
      </w:pPr>
      <w:r>
        <w:t>[</w:t>
      </w:r>
      <w:bookmarkStart w:id="1098" w:name="BIB_brausch_classifying_2019"/>
      <w:r>
        <w:t>Brausch and Hewener, 2019</w:t>
      </w:r>
      <w:bookmarkEnd w:id="1098"/>
      <w:r>
        <w:t>]</w:t>
      </w:r>
      <w:r>
        <w:tab/>
        <w:t>Brausch, L. and Hewener, H. (2019). Classifying muscle state</w:t>
      </w:r>
      <w:r>
        <w:t>s with ultrasonic single element transducer data using machine learning strategies. page 022001, Bruges, Belgium.</w:t>
      </w:r>
    </w:p>
    <w:p w14:paraId="58244CFB" w14:textId="77777777" w:rsidR="00000000" w:rsidRDefault="000F4E83">
      <w:pPr>
        <w:pStyle w:val="bibitem"/>
        <w:widowControl/>
        <w:ind w:left="450" w:firstLine="0"/>
        <w:pPrChange w:id="1099" w:author="Author" w:date="2021-06-19T18:34:00Z">
          <w:pPr/>
        </w:pPrChange>
      </w:pPr>
      <w:r>
        <w:t>[</w:t>
      </w:r>
      <w:bookmarkStart w:id="1100" w:name="BIB_brausch_towards_2019"/>
      <w:r>
        <w:t>Brausch et</w:t>
      </w:r>
      <w:r>
        <w:t> </w:t>
      </w:r>
      <w:r>
        <w:t xml:space="preserve"> al., 2019</w:t>
      </w:r>
      <w:bookmarkEnd w:id="1100"/>
      <w:r>
        <w:t>]</w:t>
      </w:r>
      <w:r>
        <w:tab/>
        <w:t xml:space="preserve">Brausch, L., Hewener, H., and Lukowicz, P. (2019). Towards a wearable </w:t>
      </w:r>
      <w:r>
        <w:t xml:space="preserve">low-cost ultrasound device for classification of muscle activity and muscle fatigue. In </w:t>
      </w:r>
      <w:r>
        <w:rPr>
          <w:i/>
          <w:iCs/>
        </w:rPr>
        <w:t xml:space="preserve">Proceedings of the 23rd International Symposium on Wearable Computers - ISWC </w:t>
      </w:r>
      <w:r>
        <w:rPr>
          <w:i/>
          <w:iCs/>
        </w:rPr>
        <w:t>’</w:t>
      </w:r>
      <w:r>
        <w:rPr>
          <w:i/>
          <w:iCs/>
        </w:rPr>
        <w:t>19</w:t>
      </w:r>
      <w:r>
        <w:t>, pages 20</w:t>
      </w:r>
      <w:r>
        <w:t>–</w:t>
      </w:r>
      <w:r>
        <w:t>22, London, United Kingdom. ACM Press.</w:t>
      </w:r>
    </w:p>
    <w:p w14:paraId="03AA1593" w14:textId="77777777" w:rsidR="00000000" w:rsidRDefault="000F4E83">
      <w:pPr>
        <w:pStyle w:val="bibitem"/>
        <w:widowControl/>
        <w:ind w:left="450" w:firstLine="0"/>
        <w:pPrChange w:id="1101" w:author="Author" w:date="2021-06-19T18:34:00Z">
          <w:pPr/>
        </w:pPrChange>
      </w:pPr>
      <w:r>
        <w:t>[</w:t>
      </w:r>
      <w:bookmarkStart w:id="1102" w:name="BIB_brown_low_2013"/>
      <w:r>
        <w:t>Brown et</w:t>
      </w:r>
      <w:r>
        <w:t> </w:t>
      </w:r>
      <w:r>
        <w:t xml:space="preserve"> al., 2013</w:t>
      </w:r>
      <w:bookmarkEnd w:id="1102"/>
      <w:r>
        <w:t>]</w:t>
      </w:r>
      <w:r>
        <w:tab/>
        <w:t>Brown, J.</w:t>
      </w:r>
      <w:r>
        <w:t> </w:t>
      </w:r>
      <w:r>
        <w:t xml:space="preserve">A., Leadbetter, J., Leung, M., Bezanson, A., and Adamson, R. (2013). A low cost open source high frame-rate high-frequency imaging system. In </w:t>
      </w:r>
      <w:r>
        <w:rPr>
          <w:i/>
          <w:iCs/>
        </w:rPr>
        <w:t>2013 IEEE International Ultrasonics Symposium (IUS)</w:t>
      </w:r>
      <w:r>
        <w:t>, pages 549</w:t>
      </w:r>
      <w:r>
        <w:t>–</w:t>
      </w:r>
      <w:r>
        <w:t>552.</w:t>
      </w:r>
    </w:p>
    <w:p w14:paraId="2F0A5A75" w14:textId="77777777" w:rsidR="00000000" w:rsidRDefault="000F4E83">
      <w:pPr>
        <w:pStyle w:val="bibitem"/>
        <w:widowControl/>
        <w:ind w:left="450" w:firstLine="0"/>
        <w:pPrChange w:id="1103" w:author="Author" w:date="2021-06-19T18:34:00Z">
          <w:pPr/>
        </w:pPrChange>
      </w:pPr>
      <w:r>
        <w:t>[</w:t>
      </w:r>
      <w:bookmarkStart w:id="1104" w:name="BIB_brown_low_cost_2002"/>
      <w:r>
        <w:t>Brown and Lockwood, 2002</w:t>
      </w:r>
      <w:bookmarkEnd w:id="1104"/>
      <w:r>
        <w:t>]</w:t>
      </w:r>
      <w:r>
        <w:tab/>
        <w:t>Brown, J.</w:t>
      </w:r>
      <w:r>
        <w:t> </w:t>
      </w:r>
      <w:r>
        <w:t>A. and Lockwood, G.</w:t>
      </w:r>
      <w:r>
        <w:t> </w:t>
      </w:r>
      <w:r>
        <w:t xml:space="preserve">R. (2002). Low-cost, high-performance pulse generator for ultrasound imaging. </w:t>
      </w:r>
      <w:r>
        <w:rPr>
          <w:i/>
          <w:iCs/>
        </w:rPr>
        <w:t>IEEE Transactions on Ultrasonics, Ferroelectrics, and Frequency Control</w:t>
      </w:r>
      <w:r>
        <w:t>, 49(6):848</w:t>
      </w:r>
      <w:r>
        <w:t>–</w:t>
      </w:r>
      <w:r>
        <w:t>851.</w:t>
      </w:r>
    </w:p>
    <w:p w14:paraId="3B3CFADE" w14:textId="77777777" w:rsidR="00000000" w:rsidRDefault="000F4E83">
      <w:pPr>
        <w:pStyle w:val="bibitem"/>
        <w:widowControl/>
        <w:ind w:left="450" w:firstLine="0"/>
        <w:pPrChange w:id="1105" w:author="Author" w:date="2021-06-19T18:34:00Z">
          <w:pPr/>
        </w:pPrChange>
      </w:pPr>
      <w:r>
        <w:t>[</w:t>
      </w:r>
      <w:bookmarkStart w:id="1106" w:name="BIB_brunner_how_2002"/>
      <w:r>
        <w:t>Brunner and Com, 2002</w:t>
      </w:r>
      <w:bookmarkEnd w:id="1106"/>
      <w:r>
        <w:t>]</w:t>
      </w:r>
      <w:r>
        <w:tab/>
        <w:t>Brunner, E. and Com, E. (2002). How ultrasound system considerations influence front-end component choice.</w:t>
      </w:r>
    </w:p>
    <w:p w14:paraId="2D70F19D" w14:textId="77777777" w:rsidR="00000000" w:rsidRDefault="000F4E83">
      <w:pPr>
        <w:pStyle w:val="bibitem"/>
        <w:widowControl/>
        <w:ind w:left="450" w:firstLine="0"/>
        <w:pPrChange w:id="1107" w:author="Author" w:date="2021-06-19T18:34:00Z">
          <w:pPr/>
        </w:pPrChange>
      </w:pPr>
      <w:r>
        <w:t>[</w:t>
      </w:r>
      <w:bookmarkStart w:id="1108" w:name="BIB_burckhardt_experimental_1974"/>
      <w:r>
        <w:t>Burckhardt et</w:t>
      </w:r>
      <w:r>
        <w:t> </w:t>
      </w:r>
      <w:r>
        <w:t xml:space="preserve"> al., 1974</w:t>
      </w:r>
      <w:bookmarkEnd w:id="1108"/>
      <w:r>
        <w:t>]</w:t>
      </w:r>
      <w:r>
        <w:tab/>
        <w:t>Burckhardt, C.</w:t>
      </w:r>
      <w:r>
        <w:t> </w:t>
      </w:r>
      <w:r>
        <w:t>E., Grandchamp, P.</w:t>
      </w:r>
      <w:r>
        <w:t> </w:t>
      </w:r>
      <w:r>
        <w:t xml:space="preserve">A., and Hoffmann, H. (1974). An Experimental 2 MHz Synthetic Aperture Sonar System Intended for Medical Use. </w:t>
      </w:r>
      <w:r>
        <w:rPr>
          <w:i/>
          <w:iCs/>
        </w:rPr>
        <w:t>IEEE Transactions on Sonics and Ultrasonics</w:t>
      </w:r>
      <w:r>
        <w:t>, 21(1):1</w:t>
      </w:r>
      <w:r>
        <w:t>–</w:t>
      </w:r>
      <w:r>
        <w:t>6.</w:t>
      </w:r>
    </w:p>
    <w:p w14:paraId="60F1DB24" w14:textId="77777777" w:rsidR="00000000" w:rsidRDefault="000F4E83">
      <w:pPr>
        <w:pStyle w:val="bibitem"/>
        <w:widowControl/>
        <w:ind w:left="450" w:firstLine="0"/>
        <w:pPrChange w:id="1109" w:author="Author" w:date="2021-06-19T18:34:00Z">
          <w:pPr/>
        </w:pPrChange>
      </w:pPr>
      <w:r>
        <w:t>[</w:t>
      </w:r>
      <w:bookmarkStart w:id="1110" w:name="BIB_carotenuto_very_2004"/>
      <w:r>
        <w:t>Carotenuto et</w:t>
      </w:r>
      <w:r>
        <w:t> </w:t>
      </w:r>
      <w:r>
        <w:t xml:space="preserve"> al., 2004</w:t>
      </w:r>
      <w:bookmarkEnd w:id="1110"/>
      <w:r>
        <w:t>]</w:t>
      </w:r>
      <w:r>
        <w:tab/>
        <w:t xml:space="preserve">Carotenuto, R., Caliano, G., and Caronti, A. (2004). Very fast scanning probe for ophthalmic echography using an ultrasound motor. In </w:t>
      </w:r>
      <w:r>
        <w:rPr>
          <w:i/>
          <w:iCs/>
        </w:rPr>
        <w:t>IEEE Ultrasonics Symposium, 2004</w:t>
      </w:r>
      <w:r>
        <w:t>, volume</w:t>
      </w:r>
      <w:r>
        <w:t> </w:t>
      </w:r>
      <w:r>
        <w:t>2, pages 1310</w:t>
      </w:r>
      <w:r>
        <w:t>–</w:t>
      </w:r>
      <w:r>
        <w:t>1313 Vol.2.</w:t>
      </w:r>
    </w:p>
    <w:p w14:paraId="3970DC61" w14:textId="77777777" w:rsidR="00000000" w:rsidRDefault="000F4E83">
      <w:pPr>
        <w:pStyle w:val="bibitem"/>
        <w:widowControl/>
        <w:ind w:left="450" w:firstLine="0"/>
        <w:pPrChange w:id="1111" w:author="Author" w:date="2021-06-19T18:34:00Z">
          <w:pPr/>
        </w:pPrChange>
      </w:pPr>
      <w:r>
        <w:t>[</w:t>
      </w:r>
      <w:bookmarkStart w:id="1112" w:name="BIB_carotenuto_fast_2005"/>
      <w:r>
        <w:t>Carotenut</w:t>
      </w:r>
      <w:r>
        <w:t>o et</w:t>
      </w:r>
      <w:r>
        <w:t> </w:t>
      </w:r>
      <w:r>
        <w:t xml:space="preserve"> al., 2005</w:t>
      </w:r>
      <w:bookmarkEnd w:id="1112"/>
      <w:r>
        <w:t>]</w:t>
      </w:r>
      <w:r>
        <w:tab/>
        <w:t xml:space="preserve">Carotenuto, R., Caliano, G., Caronti, A., Savoia, A., and Pappalardo, M. (2005). Fast scanning probe for ophthalmic echography using an ultrasound motor. </w:t>
      </w:r>
      <w:r>
        <w:rPr>
          <w:i/>
          <w:iCs/>
        </w:rPr>
        <w:t>IEEE Transactions on Ultrasonics, Ferroelectrics, and Frequen</w:t>
      </w:r>
      <w:r>
        <w:rPr>
          <w:i/>
          <w:iCs/>
        </w:rPr>
        <w:t>cy Control</w:t>
      </w:r>
      <w:r>
        <w:t>, 52(11):2039</w:t>
      </w:r>
      <w:r>
        <w:t>–</w:t>
      </w:r>
      <w:r>
        <w:t>2046.</w:t>
      </w:r>
    </w:p>
    <w:p w14:paraId="39C34915" w14:textId="77777777" w:rsidR="00000000" w:rsidRDefault="000F4E83">
      <w:pPr>
        <w:pStyle w:val="bibitem"/>
        <w:widowControl/>
        <w:ind w:left="450" w:firstLine="0"/>
        <w:pPrChange w:id="1113" w:author="Author" w:date="2021-06-19T18:34:00Z">
          <w:pPr/>
        </w:pPrChange>
      </w:pPr>
      <w:r>
        <w:t>[</w:t>
      </w:r>
      <w:bookmarkStart w:id="1114" w:name="BIB_chang_novel_2007"/>
      <w:r>
        <w:t>Chang et</w:t>
      </w:r>
      <w:r>
        <w:t> </w:t>
      </w:r>
      <w:r>
        <w:t xml:space="preserve"> al., 2007</w:t>
      </w:r>
      <w:bookmarkEnd w:id="1114"/>
      <w:r>
        <w:t>]</w:t>
      </w:r>
      <w:r>
        <w:tab/>
        <w:t xml:space="preserve">Chang, J., Yen, J., and Shung, K. (2007). A Novel Envelope Detector for High-Frame Rate, High-Frequency Ultrasound Imaging. </w:t>
      </w:r>
      <w:r>
        <w:rPr>
          <w:i/>
          <w:iCs/>
        </w:rPr>
        <w:t>IEEE Transactions on Ultrasonics, Ferroe</w:t>
      </w:r>
      <w:r>
        <w:rPr>
          <w:i/>
          <w:iCs/>
        </w:rPr>
        <w:t>lectrics and Frequency Control</w:t>
      </w:r>
      <w:r>
        <w:t>, 54(9):1792</w:t>
      </w:r>
      <w:r>
        <w:t>–</w:t>
      </w:r>
      <w:r>
        <w:t>1801.</w:t>
      </w:r>
    </w:p>
    <w:p w14:paraId="13D78E49" w14:textId="77777777" w:rsidR="00000000" w:rsidRDefault="000F4E83">
      <w:pPr>
        <w:pStyle w:val="bibitem"/>
        <w:widowControl/>
        <w:ind w:left="450" w:firstLine="0"/>
        <w:pPrChange w:id="1115" w:author="Author" w:date="2021-06-19T18:34:00Z">
          <w:pPr/>
        </w:pPrChange>
      </w:pPr>
      <w:r>
        <w:t>[</w:t>
      </w:r>
      <w:bookmarkStart w:id="1116" w:name="BIB_chang_low_cost_2009"/>
      <w:r>
        <w:t>Chang et</w:t>
      </w:r>
      <w:r>
        <w:t> </w:t>
      </w:r>
      <w:r>
        <w:t xml:space="preserve"> al., 2009</w:t>
      </w:r>
      <w:bookmarkEnd w:id="1116"/>
      <w:r>
        <w:t>]</w:t>
      </w:r>
      <w:r>
        <w:tab/>
        <w:t>Chang, J.</w:t>
      </w:r>
      <w:r>
        <w:t> </w:t>
      </w:r>
      <w:r>
        <w:t>H., Sun, L., Yen, J.</w:t>
      </w:r>
      <w:r>
        <w:t> </w:t>
      </w:r>
      <w:r>
        <w:t>T., and Shung, K.</w:t>
      </w:r>
      <w:r>
        <w:t> </w:t>
      </w:r>
      <w:r>
        <w:t>K. (2009). Low-Cost, High-Speed Back-End Processing System for High-Frequency Ultrasound B</w:t>
      </w:r>
      <w:r>
        <w:t xml:space="preserve">-Mode Imaging. </w:t>
      </w:r>
      <w:r>
        <w:rPr>
          <w:i/>
          <w:iCs/>
        </w:rPr>
        <w:t>IEEE transactions on ultrasonics, ferroelectrics, and frequency control</w:t>
      </w:r>
      <w:r>
        <w:t>, 56(7):1490</w:t>
      </w:r>
      <w:r>
        <w:t>–</w:t>
      </w:r>
      <w:r>
        <w:t>1497.</w:t>
      </w:r>
    </w:p>
    <w:p w14:paraId="4F7A5053" w14:textId="77777777" w:rsidR="00000000" w:rsidRDefault="000F4E83">
      <w:pPr>
        <w:pStyle w:val="bibitem"/>
        <w:widowControl/>
        <w:ind w:left="450" w:firstLine="0"/>
        <w:pPrChange w:id="1117" w:author="Author" w:date="2021-06-19T18:34:00Z">
          <w:pPr/>
        </w:pPrChange>
      </w:pPr>
      <w:r>
        <w:t>[</w:t>
      </w:r>
      <w:bookmarkStart w:id="1118" w:name="BIB_chang_hong_hu_design_2008"/>
      <w:r>
        <w:t>Chang-hong Hu et</w:t>
      </w:r>
      <w:r>
        <w:t> </w:t>
      </w:r>
      <w:r>
        <w:t xml:space="preserve"> al., 2008</w:t>
      </w:r>
      <w:bookmarkEnd w:id="1118"/>
      <w:r>
        <w:t>]</w:t>
      </w:r>
      <w:r>
        <w:tab/>
        <w:t>Chang-hong Hu, Qifa Zhou, and Shung, K. (2008). Design and impl</w:t>
      </w:r>
      <w:r>
        <w:t xml:space="preserve">ementation of high frequency ultrasound pulsed-wave Doppler using FPGA. </w:t>
      </w:r>
      <w:r>
        <w:rPr>
          <w:i/>
          <w:iCs/>
        </w:rPr>
        <w:t>IEEE Transactions on Ultrasonics, Ferroelectrics and Frequency Control</w:t>
      </w:r>
      <w:r>
        <w:t>, 55(9):2109</w:t>
      </w:r>
      <w:r>
        <w:t>–</w:t>
      </w:r>
      <w:r>
        <w:t>2111.</w:t>
      </w:r>
    </w:p>
    <w:p w14:paraId="226856C6" w14:textId="77777777" w:rsidR="00000000" w:rsidRDefault="000F4E83">
      <w:pPr>
        <w:pStyle w:val="bibitem"/>
        <w:widowControl/>
        <w:ind w:left="450" w:firstLine="0"/>
        <w:pPrChange w:id="1119" w:author="Author" w:date="2021-06-19T18:34:00Z">
          <w:pPr/>
        </w:pPrChange>
      </w:pPr>
      <w:r>
        <w:t>[</w:t>
      </w:r>
      <w:bookmarkStart w:id="1120" w:name="BIB_chatar_analysis_2016"/>
      <w:r>
        <w:t>Chatar and George, 2016</w:t>
      </w:r>
      <w:bookmarkEnd w:id="1120"/>
      <w:r>
        <w:t>]</w:t>
      </w:r>
      <w:r>
        <w:tab/>
        <w:t>Chatar, K. and George</w:t>
      </w:r>
      <w:r>
        <w:t>, M.</w:t>
      </w:r>
      <w:r>
        <w:t> </w:t>
      </w:r>
      <w:r>
        <w:t xml:space="preserve">L. (2016). Analysis of Existing Designs for FPGA-Based Ultrasound Imaging Systems. </w:t>
      </w:r>
      <w:r>
        <w:rPr>
          <w:i/>
          <w:iCs/>
        </w:rPr>
        <w:t>International Journal of Signal Processing, Image Processing and Pattern Recognition</w:t>
      </w:r>
      <w:r>
        <w:t>, 9(7):13</w:t>
      </w:r>
      <w:r>
        <w:t>–</w:t>
      </w:r>
      <w:r>
        <w:t>24.</w:t>
      </w:r>
    </w:p>
    <w:p w14:paraId="17D59C82" w14:textId="77777777" w:rsidR="00000000" w:rsidRDefault="000F4E83">
      <w:pPr>
        <w:pStyle w:val="bibitem"/>
        <w:widowControl/>
        <w:ind w:left="450" w:firstLine="0"/>
        <w:pPrChange w:id="1121" w:author="Author" w:date="2021-06-19T18:34:00Z">
          <w:pPr/>
        </w:pPrChange>
      </w:pPr>
      <w:r>
        <w:t>[</w:t>
      </w:r>
      <w:bookmarkStart w:id="1122" w:name="BIB_chen_ultrasound_2016"/>
      <w:r>
        <w:t>Chen et</w:t>
      </w:r>
      <w:r>
        <w:t> </w:t>
      </w:r>
      <w:r>
        <w:t xml:space="preserve"> al., 2016</w:t>
      </w:r>
      <w:bookmarkEnd w:id="1122"/>
      <w:r>
        <w:t>]</w:t>
      </w:r>
      <w:r>
        <w:tab/>
        <w:t>C</w:t>
      </w:r>
      <w:r>
        <w:t xml:space="preserve">hen, C.-K., Fang, J., Wan, Y.-L., and Tsui, P.-H. (2016). Ultrasound characterization of the mastoid for detecting middle ear effusion: A preliminary clinical validation. </w:t>
      </w:r>
      <w:r>
        <w:rPr>
          <w:i/>
          <w:iCs/>
        </w:rPr>
        <w:t>Scientific Reports</w:t>
      </w:r>
      <w:r>
        <w:t>, 6(1):27777. Number: 1 Publisher: Nature Publishing Group.</w:t>
      </w:r>
    </w:p>
    <w:p w14:paraId="78E1F200" w14:textId="77777777" w:rsidR="00000000" w:rsidRDefault="000F4E83">
      <w:pPr>
        <w:pStyle w:val="bibitem"/>
        <w:widowControl/>
        <w:ind w:left="450" w:firstLine="0"/>
        <w:pPrChange w:id="1123" w:author="Author" w:date="2021-06-19T18:34:00Z">
          <w:pPr/>
        </w:pPrChange>
      </w:pPr>
      <w:r>
        <w:t>[</w:t>
      </w:r>
      <w:bookmarkStart w:id="1124" w:name="BIB_cheung_multi_channel_2012"/>
      <w:r>
        <w:t>Cheung et</w:t>
      </w:r>
      <w:r>
        <w:t> </w:t>
      </w:r>
      <w:r>
        <w:t xml:space="preserve"> al., 2012</w:t>
      </w:r>
      <w:bookmarkEnd w:id="1124"/>
      <w:r>
        <w:t>]</w:t>
      </w:r>
      <w:r>
        <w:tab/>
        <w:t>Cheung, C. C.</w:t>
      </w:r>
      <w:r>
        <w:t> </w:t>
      </w:r>
      <w:r>
        <w:t>P., Yu, A. C.</w:t>
      </w:r>
      <w:r>
        <w:t> </w:t>
      </w:r>
      <w:r>
        <w:t>H., Salimi, N., Yiu, B. Y.</w:t>
      </w:r>
      <w:r>
        <w:t> </w:t>
      </w:r>
      <w:r>
        <w:t>S., Tsang, I. K.</w:t>
      </w:r>
      <w:r>
        <w:t> </w:t>
      </w:r>
      <w:r>
        <w:t>H., Kerby, B., Azar, R.</w:t>
      </w:r>
      <w:r>
        <w:t> </w:t>
      </w:r>
      <w:r>
        <w:t>Z., and Dickie, K. (2012). Multi-channel pre-beamformed data acquisition system for re</w:t>
      </w:r>
      <w:r>
        <w:t xml:space="preserve">search on advanced ultrasound imaging methods. </w:t>
      </w:r>
      <w:r>
        <w:rPr>
          <w:i/>
          <w:iCs/>
        </w:rPr>
        <w:t>IEEE Transactions on Ultrasonics, Ferroelectrics, and Frequency Control</w:t>
      </w:r>
      <w:r>
        <w:t>, 59(2):243</w:t>
      </w:r>
      <w:r>
        <w:t>–</w:t>
      </w:r>
      <w:r>
        <w:t>253.</w:t>
      </w:r>
    </w:p>
    <w:p w14:paraId="0F0DF4D8" w14:textId="77777777" w:rsidR="00000000" w:rsidRDefault="000F4E83">
      <w:pPr>
        <w:pStyle w:val="bibitem"/>
        <w:widowControl/>
        <w:ind w:left="450" w:firstLine="0"/>
        <w:pPrChange w:id="1125" w:author="Author" w:date="2021-06-19T18:34:00Z">
          <w:pPr/>
        </w:pPrChange>
      </w:pPr>
      <w:r>
        <w:t>[</w:t>
      </w:r>
      <w:bookmarkStart w:id="1126" w:name="BIB_choi_versatile_2020"/>
      <w:r>
        <w:t>Choi et</w:t>
      </w:r>
      <w:r>
        <w:t> </w:t>
      </w:r>
      <w:r>
        <w:t xml:space="preserve"> al., 2020</w:t>
      </w:r>
      <w:bookmarkEnd w:id="1126"/>
      <w:r>
        <w:t>]</w:t>
      </w:r>
      <w:r>
        <w:tab/>
        <w:t>Choi, S., Kim, J.</w:t>
      </w:r>
      <w:r>
        <w:t> </w:t>
      </w:r>
      <w:r>
        <w:t>Y., Lim, H.</w:t>
      </w:r>
      <w:r>
        <w:t> </w:t>
      </w:r>
      <w:r>
        <w:t>G., Baik, J.</w:t>
      </w:r>
      <w:r>
        <w:t> </w:t>
      </w:r>
      <w:r>
        <w:t>W., Kim, H.</w:t>
      </w:r>
      <w:r>
        <w:t> </w:t>
      </w:r>
      <w:r>
        <w:t xml:space="preserve">H., and Kim, C. (2020). Versatile Single-Element Ultrasound Imaging Platform using a Water-Proofed MEMS Scanner for Animals and Humans. </w:t>
      </w:r>
      <w:r>
        <w:rPr>
          <w:i/>
          <w:iCs/>
        </w:rPr>
        <w:t>Scientific Reports</w:t>
      </w:r>
      <w:r>
        <w:t>, 10(1):6544.</w:t>
      </w:r>
    </w:p>
    <w:p w14:paraId="2576CC46" w14:textId="77777777" w:rsidR="00000000" w:rsidRDefault="000F4E83">
      <w:pPr>
        <w:pStyle w:val="bibitem"/>
        <w:widowControl/>
        <w:ind w:left="450" w:firstLine="0"/>
        <w:pPrChange w:id="1127" w:author="Author" w:date="2021-06-19T18:34:00Z">
          <w:pPr/>
        </w:pPrChange>
      </w:pPr>
      <w:r>
        <w:t>[</w:t>
      </w:r>
      <w:bookmarkStart w:id="1128" w:name="BIB_ching_chu_designing_nodate"/>
      <w:r>
        <w:t xml:space="preserve">Chu, </w:t>
      </w:r>
      <w:bookmarkEnd w:id="1128"/>
      <w:r>
        <w:t>]</w:t>
      </w:r>
      <w:r>
        <w:tab/>
        <w:t>Chu, C. Designing A</w:t>
      </w:r>
      <w:r>
        <w:t>n Ultrasound Pulser with MD1812/MD1813 Composite Drivers.</w:t>
      </w:r>
    </w:p>
    <w:p w14:paraId="5987700C" w14:textId="77777777" w:rsidR="00000000" w:rsidRDefault="000F4E83">
      <w:pPr>
        <w:pStyle w:val="bibitem"/>
        <w:widowControl/>
        <w:ind w:left="450" w:firstLine="0"/>
        <w:pPrChange w:id="1129" w:author="Author" w:date="2021-06-19T18:34:00Z">
          <w:pPr/>
        </w:pPrChange>
      </w:pPr>
      <w:r>
        <w:t>[</w:t>
      </w:r>
      <w:bookmarkStart w:id="1130" w:name="BIB_chun_ultrasound_2015"/>
      <w:r>
        <w:t>Chun et</w:t>
      </w:r>
      <w:r>
        <w:t> </w:t>
      </w:r>
      <w:r>
        <w:t xml:space="preserve"> al., 2015</w:t>
      </w:r>
      <w:bookmarkEnd w:id="1130"/>
      <w:r>
        <w:t>]</w:t>
      </w:r>
      <w:r>
        <w:tab/>
        <w:t>Chun, G.-C., Chiang, H.-J., Lin, K.-H., Li, C.-M., Chen, P.-J., and Chen, T. (2015). Ultrasound Elasticity Imaging System with Ch</w:t>
      </w:r>
      <w:r>
        <w:t xml:space="preserve">irp-Coded Excitation for Assessing Biomechanical Properties of Elasticity Phantom. </w:t>
      </w:r>
      <w:r>
        <w:rPr>
          <w:i/>
          <w:iCs/>
        </w:rPr>
        <w:t>Materials</w:t>
      </w:r>
      <w:r>
        <w:t>, 8(12):8392</w:t>
      </w:r>
      <w:r>
        <w:t>–</w:t>
      </w:r>
      <w:r>
        <w:t>8413. Number: 12 Publisher: Multidisciplinary Digital Publishing Institute.</w:t>
      </w:r>
    </w:p>
    <w:p w14:paraId="3BE2554D" w14:textId="77777777" w:rsidR="00000000" w:rsidRDefault="000F4E83">
      <w:pPr>
        <w:pStyle w:val="bibitem"/>
        <w:widowControl/>
        <w:ind w:left="450" w:firstLine="0"/>
        <w:rPr>
          <w:ins w:id="1131" w:author="Author" w:date="2021-06-19T18:34:00Z"/>
        </w:rPr>
      </w:pPr>
      <w:ins w:id="1132" w:author="Author" w:date="2021-06-19T18:34:00Z">
        <w:r>
          <w:t>[</w:t>
        </w:r>
        <w:bookmarkStart w:id="1133" w:name="BIB_clementi_identification_2020"/>
        <w:r>
          <w:t>Clementi et  al., 2020</w:t>
        </w:r>
        <w:bookmarkEnd w:id="1133"/>
        <w:r>
          <w:t>]</w:t>
        </w:r>
        <w:r>
          <w:tab/>
          <w:t xml:space="preserve">Clementi, C., Littmann, F., and Capineri, L. (2020). Identification and Authentication of Copper Canisters for Spent Nuclear Fuel by a Portable Ultrasonic System. </w:t>
        </w:r>
        <w:r>
          <w:rPr>
            <w:i/>
            <w:iCs/>
          </w:rPr>
          <w:t>IEEE Transactions on Ultrasonics, Ferroelectrics, and Frequency Control</w:t>
        </w:r>
        <w:r>
          <w:t>, 67(8):</w:t>
        </w:r>
        <w:r>
          <w:t>1667–1678.</w:t>
        </w:r>
      </w:ins>
    </w:p>
    <w:p w14:paraId="74EF35C0" w14:textId="77777777" w:rsidR="00000000" w:rsidRDefault="000F4E83">
      <w:pPr>
        <w:pStyle w:val="bibitem"/>
        <w:widowControl/>
        <w:ind w:left="450" w:firstLine="0"/>
        <w:pPrChange w:id="1134" w:author="Author" w:date="2021-06-19T18:34:00Z">
          <w:pPr/>
        </w:pPrChange>
      </w:pPr>
      <w:r>
        <w:t>[</w:t>
      </w:r>
      <w:bookmarkStart w:id="1135" w:name="BIB_cox_ultrasound_2017"/>
      <w:r>
        <w:t>Cox et</w:t>
      </w:r>
      <w:r>
        <w:t> </w:t>
      </w:r>
      <w:r>
        <w:t xml:space="preserve"> al., 2017</w:t>
      </w:r>
      <w:bookmarkEnd w:id="1135"/>
      <w:r>
        <w:t>]</w:t>
      </w:r>
      <w:r>
        <w:tab/>
        <w:t>Cox, B.</w:t>
      </w:r>
      <w:r>
        <w:t> </w:t>
      </w:r>
      <w:r>
        <w:t>F., Stewart, F., Lay, H., Cummins, G., Newton, I.</w:t>
      </w:r>
      <w:r>
        <w:t> </w:t>
      </w:r>
      <w:r>
        <w:t>P., Desmulliez, M. P.</w:t>
      </w:r>
      <w:r>
        <w:t> </w:t>
      </w:r>
      <w:r>
        <w:t>Y., Steele, R. J.</w:t>
      </w:r>
      <w:r>
        <w:t> </w:t>
      </w:r>
      <w:r>
        <w:t>C., N</w:t>
      </w:r>
      <w:r>
        <w:t>ä</w:t>
      </w:r>
      <w:r>
        <w:t>thke, I., and Cochran, S. (2017). Ultrasound capsule endoscopy: sounding ou</w:t>
      </w:r>
      <w:r>
        <w:t xml:space="preserve">t the future. </w:t>
      </w:r>
      <w:r>
        <w:rPr>
          <w:i/>
          <w:iCs/>
        </w:rPr>
        <w:t>Annals of Translational Medicine</w:t>
      </w:r>
      <w:r>
        <w:t>, 5(9):201.</w:t>
      </w:r>
    </w:p>
    <w:p w14:paraId="17EDEB3B" w14:textId="77777777" w:rsidR="00000000" w:rsidRDefault="000F4E83">
      <w:pPr>
        <w:pStyle w:val="bibitem"/>
        <w:widowControl/>
        <w:ind w:left="450" w:firstLine="0"/>
        <w:pPrChange w:id="1136" w:author="Author" w:date="2021-06-19T18:34:00Z">
          <w:pPr/>
        </w:pPrChange>
      </w:pPr>
      <w:r>
        <w:t>[</w:t>
      </w:r>
      <w:bookmarkStart w:id="1137" w:name="BIB_cramer_ultrasonic_2015"/>
      <w:r>
        <w:t>Cramer et</w:t>
      </w:r>
      <w:r>
        <w:t> </w:t>
      </w:r>
      <w:r>
        <w:t xml:space="preserve"> al., 2015</w:t>
      </w:r>
      <w:bookmarkEnd w:id="1137"/>
      <w:r>
        <w:t>]</w:t>
      </w:r>
      <w:r>
        <w:tab/>
        <w:t>Cramer, K.</w:t>
      </w:r>
      <w:r>
        <w:t> </w:t>
      </w:r>
      <w:r>
        <w:t>E., Perey, D.</w:t>
      </w:r>
      <w:r>
        <w:t> </w:t>
      </w:r>
      <w:r>
        <w:t>F., and Yost, W.</w:t>
      </w:r>
      <w:r>
        <w:t> </w:t>
      </w:r>
      <w:r>
        <w:t>T. (2015). Ultrasonic inspecti</w:t>
      </w:r>
      <w:r>
        <w:t xml:space="preserve">on to quantify failure pathologies of crimped electrical connections. </w:t>
      </w:r>
      <w:r>
        <w:rPr>
          <w:i/>
          <w:iCs/>
        </w:rPr>
        <w:t>AIP Conference Proceedings</w:t>
      </w:r>
      <w:r>
        <w:t>, 1650(1):1820</w:t>
      </w:r>
      <w:r>
        <w:t>–</w:t>
      </w:r>
      <w:r>
        <w:t>1825. Publisher: American Institute of Physics.</w:t>
      </w:r>
    </w:p>
    <w:p w14:paraId="1D66003E" w14:textId="77777777" w:rsidR="00000000" w:rsidRDefault="000F4E83">
      <w:pPr>
        <w:pStyle w:val="bibitem"/>
        <w:widowControl/>
        <w:ind w:left="450" w:firstLine="0"/>
        <w:pPrChange w:id="1138" w:author="Author" w:date="2021-06-19T18:34:00Z">
          <w:pPr/>
        </w:pPrChange>
      </w:pPr>
      <w:r>
        <w:t>[</w:t>
      </w:r>
      <w:bookmarkStart w:id="1139" w:name="BIB_csany_real_time_2019"/>
      <w:r>
        <w:t>Cs</w:t>
      </w:r>
      <w:r>
        <w:t>á</w:t>
      </w:r>
      <w:r>
        <w:t>ny et</w:t>
      </w:r>
      <w:r>
        <w:t> </w:t>
      </w:r>
      <w:r>
        <w:t xml:space="preserve"> al., 2019</w:t>
      </w:r>
      <w:bookmarkEnd w:id="1139"/>
      <w:r>
        <w:t>]</w:t>
      </w:r>
      <w:r>
        <w:tab/>
        <w:t>Cs</w:t>
      </w:r>
      <w:r>
        <w:t>á</w:t>
      </w:r>
      <w:r>
        <w:t xml:space="preserve">ny, G., Szalai, K., and </w:t>
      </w:r>
      <w:r>
        <w:t>Gy</w:t>
      </w:r>
      <w:r>
        <w:t>ö</w:t>
      </w:r>
      <w:r>
        <w:t xml:space="preserve">ngy, M. (2019). A real-time data-based scan conversion method for single element ultrasound transducers. </w:t>
      </w:r>
      <w:r>
        <w:rPr>
          <w:i/>
          <w:iCs/>
        </w:rPr>
        <w:t>Ultrasonics</w:t>
      </w:r>
      <w:r>
        <w:t>, 93:26</w:t>
      </w:r>
      <w:r>
        <w:t>–</w:t>
      </w:r>
      <w:r>
        <w:t>36.</w:t>
      </w:r>
    </w:p>
    <w:p w14:paraId="6D23FAC6" w14:textId="77777777" w:rsidR="00000000" w:rsidRDefault="000F4E83">
      <w:pPr>
        <w:pStyle w:val="bibitem"/>
        <w:widowControl/>
        <w:ind w:left="450" w:firstLine="0"/>
        <w:pPrChange w:id="1140" w:author="Author" w:date="2021-06-19T18:34:00Z">
          <w:pPr/>
        </w:pPrChange>
      </w:pPr>
      <w:r>
        <w:t>[</w:t>
      </w:r>
      <w:bookmarkStart w:id="1141" w:name="BIB_dalitz_point_2015"/>
      <w:r>
        <w:t>Dalitz et</w:t>
      </w:r>
      <w:r>
        <w:t> </w:t>
      </w:r>
      <w:r>
        <w:t xml:space="preserve"> al., 2015</w:t>
      </w:r>
      <w:bookmarkEnd w:id="1141"/>
      <w:r>
        <w:t>]</w:t>
      </w:r>
      <w:r>
        <w:tab/>
        <w:t>Dalitz, C., Pohle-Frohlich, R., and Michalk, T. (2015). Poin</w:t>
      </w:r>
      <w:r>
        <w:t xml:space="preserve">t spread functions and deconvolution of ultrasonic images. </w:t>
      </w:r>
      <w:r>
        <w:rPr>
          <w:i/>
          <w:iCs/>
        </w:rPr>
        <w:t>IEEE Transactions on Ultrasonics, Ferroelectrics, and Frequency Control</w:t>
      </w:r>
      <w:r>
        <w:t>, 62(3):531</w:t>
      </w:r>
      <w:r>
        <w:t>–</w:t>
      </w:r>
      <w:r>
        <w:t>544.</w:t>
      </w:r>
    </w:p>
    <w:p w14:paraId="18587D3C" w14:textId="77777777" w:rsidR="00000000" w:rsidRDefault="000F4E83">
      <w:pPr>
        <w:pStyle w:val="bibitem"/>
        <w:widowControl/>
        <w:ind w:left="450" w:firstLine="0"/>
        <w:pPrChange w:id="1142" w:author="Author" w:date="2021-06-19T18:34:00Z">
          <w:pPr/>
        </w:pPrChange>
      </w:pPr>
      <w:r>
        <w:t>[</w:t>
      </w:r>
      <w:bookmarkStart w:id="1143" w:name="BIB_dhutia_open_source_2017"/>
      <w:r>
        <w:t>Dhutia et</w:t>
      </w:r>
      <w:r>
        <w:t> </w:t>
      </w:r>
      <w:r>
        <w:t xml:space="preserve"> al., 2017</w:t>
      </w:r>
      <w:bookmarkEnd w:id="1143"/>
      <w:r>
        <w:t>]</w:t>
      </w:r>
      <w:r>
        <w:tab/>
        <w:t>Dhutia, N.</w:t>
      </w:r>
      <w:r>
        <w:t> </w:t>
      </w:r>
      <w:r>
        <w:t>M., Zolgharni, M., Mi</w:t>
      </w:r>
      <w:r>
        <w:t>elewczik, M., Negoita, M., Sacchi, S., Manoharan, K., Francis, D.</w:t>
      </w:r>
      <w:r>
        <w:t> </w:t>
      </w:r>
      <w:r>
        <w:t>P., and Cole, G.</w:t>
      </w:r>
      <w:r>
        <w:t> </w:t>
      </w:r>
      <w:r>
        <w:t xml:space="preserve">D. (2017). Open-source, vendor-independent, automated multi-beat tissue Doppler echocardiography analysis. </w:t>
      </w:r>
      <w:r>
        <w:rPr>
          <w:i/>
          <w:iCs/>
        </w:rPr>
        <w:t>The International Journal of Cardiovascular Imaging</w:t>
      </w:r>
      <w:r>
        <w:t>, 33(8):1135</w:t>
      </w:r>
      <w:r>
        <w:t>–</w:t>
      </w:r>
      <w:r>
        <w:t>11</w:t>
      </w:r>
      <w:r>
        <w:t>48.</w:t>
      </w:r>
    </w:p>
    <w:p w14:paraId="15C931A7" w14:textId="77777777" w:rsidR="00000000" w:rsidRDefault="000F4E83">
      <w:pPr>
        <w:pStyle w:val="bibitem"/>
        <w:widowControl/>
        <w:ind w:left="450" w:firstLine="0"/>
        <w:pPrChange w:id="1144" w:author="Author" w:date="2021-06-19T18:34:00Z">
          <w:pPr/>
        </w:pPrChange>
      </w:pPr>
      <w:r>
        <w:t>[</w:t>
      </w:r>
      <w:bookmarkStart w:id="1145" w:name="BIB_di_ianni_system_level_2016"/>
      <w:r>
        <w:t>Di</w:t>
      </w:r>
      <w:r>
        <w:t> </w:t>
      </w:r>
      <w:r>
        <w:t xml:space="preserve"> Ianni et</w:t>
      </w:r>
      <w:r>
        <w:t> </w:t>
      </w:r>
      <w:r>
        <w:t xml:space="preserve"> al., 2016</w:t>
      </w:r>
      <w:bookmarkEnd w:id="1145"/>
      <w:r>
        <w:t>]</w:t>
      </w:r>
      <w:r>
        <w:tab/>
        <w:t>Di</w:t>
      </w:r>
      <w:r>
        <w:t> </w:t>
      </w:r>
      <w:r>
        <w:t>Ianni, T., Hemmsen, M.</w:t>
      </w:r>
      <w:r>
        <w:t> </w:t>
      </w:r>
      <w:r>
        <w:t>C., Llimos</w:t>
      </w:r>
      <w:r>
        <w:t> </w:t>
      </w:r>
      <w:r>
        <w:t>Muntal, P., Jorgensen, I. H.</w:t>
      </w:r>
      <w:r>
        <w:t> </w:t>
      </w:r>
      <w:r>
        <w:t>H., and Jensen, J.</w:t>
      </w:r>
      <w:r>
        <w:t> </w:t>
      </w:r>
      <w:r>
        <w:t>A. (2016). System-Level Design of an Integrated Receiver Front End for a Wireless</w:t>
      </w:r>
      <w:r>
        <w:t xml:space="preserve"> Ultrasound Probe. </w:t>
      </w:r>
      <w:r>
        <w:rPr>
          <w:i/>
          <w:iCs/>
        </w:rPr>
        <w:t>IEEE transactions on ultrasonics, ferroelectrics, and frequency control</w:t>
      </w:r>
      <w:r>
        <w:t>, 63(11):1935</w:t>
      </w:r>
      <w:r>
        <w:t>–</w:t>
      </w:r>
      <w:r>
        <w:t>1946.</w:t>
      </w:r>
    </w:p>
    <w:p w14:paraId="628298C0" w14:textId="77777777" w:rsidR="00000000" w:rsidRDefault="000F4E83">
      <w:pPr>
        <w:pStyle w:val="bibitem"/>
        <w:widowControl/>
        <w:ind w:left="450" w:firstLine="0"/>
        <w:pPrChange w:id="1146" w:author="Author" w:date="2021-06-19T18:34:00Z">
          <w:pPr/>
        </w:pPrChange>
      </w:pPr>
      <w:r>
        <w:t>[</w:t>
      </w:r>
      <w:bookmarkStart w:id="1147" w:name="BIB_divya_krishna_computer_2016"/>
      <w:r>
        <w:t>Divya</w:t>
      </w:r>
      <w:r>
        <w:t> </w:t>
      </w:r>
      <w:r>
        <w:t xml:space="preserve"> Krishna et</w:t>
      </w:r>
      <w:r>
        <w:t> </w:t>
      </w:r>
      <w:r>
        <w:t xml:space="preserve"> al., 2016</w:t>
      </w:r>
      <w:bookmarkEnd w:id="1147"/>
      <w:r>
        <w:t>]</w:t>
      </w:r>
      <w:r>
        <w:tab/>
        <w:t>Divya</w:t>
      </w:r>
      <w:r>
        <w:t> </w:t>
      </w:r>
      <w:r>
        <w:t>Krishna, K., Akkala, V., Bharath, R., Rajalakshmi, P., Mohammed, A.</w:t>
      </w:r>
      <w:r>
        <w:t> </w:t>
      </w:r>
      <w:r>
        <w:t>M., Merchant, S.</w:t>
      </w:r>
      <w:r>
        <w:t> </w:t>
      </w:r>
      <w:r>
        <w:t>N., and Desai, U.</w:t>
      </w:r>
      <w:r>
        <w:t> </w:t>
      </w:r>
      <w:r>
        <w:t xml:space="preserve">B. (2016). Computer Aided Abnormality Detection for Kidney on FPGA Based IoT Enabled Portable Ultrasound Imaging System. </w:t>
      </w:r>
      <w:r>
        <w:rPr>
          <w:i/>
          <w:iCs/>
        </w:rPr>
        <w:t>IRBM</w:t>
      </w:r>
      <w:r>
        <w:t>, 37(4):189</w:t>
      </w:r>
      <w:r>
        <w:t>–</w:t>
      </w:r>
      <w:r>
        <w:t>197.</w:t>
      </w:r>
    </w:p>
    <w:p w14:paraId="472AE9B9" w14:textId="77777777" w:rsidR="00000000" w:rsidRDefault="000F4E83">
      <w:pPr>
        <w:pStyle w:val="bibitem"/>
        <w:widowControl/>
        <w:ind w:left="450" w:firstLine="0"/>
        <w:pPrChange w:id="1148" w:author="Author" w:date="2021-06-19T18:34:00Z">
          <w:pPr/>
        </w:pPrChange>
      </w:pPr>
      <w:r>
        <w:t>[</w:t>
      </w:r>
      <w:bookmarkStart w:id="1149" w:name="BIB_duric_detection_2007"/>
      <w:r>
        <w:t>Duric et</w:t>
      </w:r>
      <w:r>
        <w:t> </w:t>
      </w:r>
      <w:r>
        <w:t xml:space="preserve"> al., 2007</w:t>
      </w:r>
      <w:bookmarkEnd w:id="1149"/>
      <w:r>
        <w:t>]</w:t>
      </w:r>
      <w:r>
        <w:tab/>
        <w:t>Duric, N., Littrup, P., Poulo, L., Babkin, A., Pevzner, R., Holsapple, E., Rama, O., and Glide, C. (2007). Detection of breast cancer with ultrasound tomography: first results with the Computed Ult</w:t>
      </w:r>
      <w:r>
        <w:t xml:space="preserve">rasound Risk Evaluation (CURE) prototype. </w:t>
      </w:r>
      <w:r>
        <w:rPr>
          <w:i/>
          <w:iCs/>
        </w:rPr>
        <w:t>Medical Physics</w:t>
      </w:r>
      <w:r>
        <w:t>, 34(2):773</w:t>
      </w:r>
      <w:r>
        <w:t>–</w:t>
      </w:r>
      <w:r>
        <w:t>785.</w:t>
      </w:r>
    </w:p>
    <w:p w14:paraId="54552E3B" w14:textId="77777777" w:rsidR="00000000" w:rsidRDefault="000F4E83">
      <w:pPr>
        <w:pStyle w:val="bibitem"/>
        <w:widowControl/>
        <w:ind w:left="450" w:firstLine="0"/>
        <w:pPrChange w:id="1150" w:author="Author" w:date="2021-06-19T18:34:00Z">
          <w:pPr/>
        </w:pPrChange>
      </w:pPr>
      <w:r>
        <w:t>[</w:t>
      </w:r>
      <w:bookmarkStart w:id="1151" w:name="BIB_dusa_low_2014"/>
      <w:r>
        <w:t>Dusa et</w:t>
      </w:r>
      <w:r>
        <w:t> </w:t>
      </w:r>
      <w:r>
        <w:t xml:space="preserve"> al., 2014</w:t>
      </w:r>
      <w:bookmarkEnd w:id="1151"/>
      <w:r>
        <w:t>]</w:t>
      </w:r>
      <w:r>
        <w:tab/>
        <w:t>Dusa, C., Rajalakshmi, P., Puli, S., Desai, U.</w:t>
      </w:r>
      <w:r>
        <w:t> </w:t>
      </w:r>
      <w:r>
        <w:t>B., and Merchant, S.</w:t>
      </w:r>
      <w:r>
        <w:t> </w:t>
      </w:r>
      <w:r>
        <w:t>N. (2014). Low complex, programmable FPGA based 8-channel u</w:t>
      </w:r>
      <w:r>
        <w:t xml:space="preserve">ltrasound transmitter for medical imaging researches. In </w:t>
      </w:r>
      <w:r>
        <w:rPr>
          <w:i/>
          <w:iCs/>
        </w:rPr>
        <w:t>2014 IEEE 16th International Conference on e-Health Networking, Applications and Services (Healthcom)</w:t>
      </w:r>
      <w:r>
        <w:t>, pages 252</w:t>
      </w:r>
      <w:r>
        <w:t>–</w:t>
      </w:r>
      <w:r>
        <w:t>256.</w:t>
      </w:r>
    </w:p>
    <w:p w14:paraId="62DB66F9" w14:textId="77777777" w:rsidR="00000000" w:rsidRDefault="000F4E83">
      <w:pPr>
        <w:pStyle w:val="bibitem"/>
        <w:widowControl/>
        <w:ind w:left="450" w:firstLine="0"/>
        <w:rPr>
          <w:ins w:id="1152" w:author="Author" w:date="2021-06-19T18:34:00Z"/>
        </w:rPr>
      </w:pPr>
      <w:ins w:id="1153" w:author="Author" w:date="2021-06-19T18:34:00Z">
        <w:r>
          <w:t>[</w:t>
        </w:r>
        <w:bookmarkStart w:id="1154" w:name="BIB_eggleton_real_1975"/>
        <w:r>
          <w:t>Eggleton and Johnston, 1975</w:t>
        </w:r>
        <w:bookmarkEnd w:id="1154"/>
        <w:r>
          <w:t>]</w:t>
        </w:r>
        <w:r>
          <w:tab/>
          <w:t>Eggleto</w:t>
        </w:r>
        <w:r>
          <w:t>n, R. C. and Johnston, K. W. (1975). Real Time B-Mode Mechanical Scanning System. pages 96–100, Kansas City.</w:t>
        </w:r>
      </w:ins>
    </w:p>
    <w:p w14:paraId="160A3A9F" w14:textId="77777777" w:rsidR="00000000" w:rsidRDefault="000F4E83">
      <w:pPr>
        <w:pStyle w:val="bibitem"/>
        <w:widowControl/>
        <w:ind w:left="450" w:firstLine="0"/>
        <w:pPrChange w:id="1155" w:author="Author" w:date="2021-06-19T18:34:00Z">
          <w:pPr/>
        </w:pPrChange>
      </w:pPr>
      <w:r>
        <w:t>[</w:t>
      </w:r>
      <w:bookmarkStart w:id="1156" w:name="BIB_erickson_hand_held_2001"/>
      <w:r>
        <w:t>Erickson et</w:t>
      </w:r>
      <w:r>
        <w:t> </w:t>
      </w:r>
      <w:r>
        <w:t xml:space="preserve"> al., 2001</w:t>
      </w:r>
      <w:bookmarkEnd w:id="1156"/>
      <w:r>
        <w:t>]</w:t>
      </w:r>
      <w:r>
        <w:tab/>
        <w:t>Erickson, S., Kruse, D., and Ferrara, K. (2001). A hand-held, high f</w:t>
      </w:r>
      <w:r>
        <w:t xml:space="preserve">requency ultrasound scanner. In </w:t>
      </w:r>
      <w:r>
        <w:rPr>
          <w:i/>
          <w:iCs/>
        </w:rPr>
        <w:t>2001 IEEE Ultrasonics Symposium. Proceedings. An International Symposium (Cat. No.01CH37263)</w:t>
      </w:r>
      <w:r>
        <w:t>, volume</w:t>
      </w:r>
      <w:r>
        <w:t> </w:t>
      </w:r>
      <w:r>
        <w:t>2, pages 1465</w:t>
      </w:r>
      <w:r>
        <w:t>–</w:t>
      </w:r>
      <w:r>
        <w:t>1468 vol.2.</w:t>
      </w:r>
    </w:p>
    <w:p w14:paraId="2177A946" w14:textId="77777777" w:rsidR="00000000" w:rsidRDefault="000F4E83">
      <w:pPr>
        <w:pStyle w:val="bibitem"/>
        <w:widowControl/>
        <w:ind w:left="450" w:firstLine="0"/>
        <w:rPr>
          <w:ins w:id="1157" w:author="Author" w:date="2021-06-19T18:34:00Z"/>
        </w:rPr>
      </w:pPr>
      <w:ins w:id="1158" w:author="Author" w:date="2021-06-19T18:34:00Z">
        <w:r>
          <w:t>[</w:t>
        </w:r>
        <w:bookmarkStart w:id="1159" w:name="BIB_eshky_automatic_2021"/>
        <w:r>
          <w:t>Eshky et  al., 2021</w:t>
        </w:r>
        <w:bookmarkEnd w:id="1159"/>
        <w:r>
          <w:t>]</w:t>
        </w:r>
        <w:r>
          <w:tab/>
          <w:t>Eshky, A., Cleland, J., Rib</w:t>
        </w:r>
        <w:r>
          <w:t xml:space="preserve">eiro, M. S., Sugden, E., Richmond, K., and Renals, S. (2021). Automatic audiovisual synchronisation for ultrasound tongue imaging. </w:t>
        </w:r>
        <w:r>
          <w:rPr>
            <w:i/>
            <w:iCs/>
          </w:rPr>
          <w:t>Speech Communication</w:t>
        </w:r>
        <w:r>
          <w:t>, 132:83–95.</w:t>
        </w:r>
      </w:ins>
    </w:p>
    <w:p w14:paraId="06A5AF29" w14:textId="77777777" w:rsidR="00000000" w:rsidRDefault="000F4E83">
      <w:pPr>
        <w:pStyle w:val="bibitem"/>
        <w:widowControl/>
        <w:ind w:left="450" w:firstLine="0"/>
        <w:pPrChange w:id="1160" w:author="Author" w:date="2021-06-19T18:34:00Z">
          <w:pPr/>
        </w:pPrChange>
      </w:pPr>
      <w:r>
        <w:t>[</w:t>
      </w:r>
      <w:bookmarkStart w:id="1161" w:name="BIB_farsoni_low_cost_2017"/>
      <w:r>
        <w:t>Farsoni et</w:t>
      </w:r>
      <w:r>
        <w:t> </w:t>
      </w:r>
      <w:r>
        <w:t xml:space="preserve"> al., 2017</w:t>
      </w:r>
      <w:bookmarkEnd w:id="1161"/>
      <w:r>
        <w:t>]</w:t>
      </w:r>
      <w:r>
        <w:tab/>
        <w:t>Farsoni, S., Bonf</w:t>
      </w:r>
      <w:r>
        <w:t>è</w:t>
      </w:r>
      <w:r>
        <w:t xml:space="preserve">, M., and Astolfi, L. (2017). A low-cost high-fidelity ultrasound simulator with the inertial tracking of the probe pose. </w:t>
      </w:r>
      <w:r>
        <w:rPr>
          <w:i/>
          <w:iCs/>
        </w:rPr>
        <w:t>Control Engineering Practice</w:t>
      </w:r>
      <w:r>
        <w:t>, 59:183</w:t>
      </w:r>
      <w:r>
        <w:t>–</w:t>
      </w:r>
      <w:r>
        <w:t>193.</w:t>
      </w:r>
    </w:p>
    <w:p w14:paraId="1D3D6B5F" w14:textId="77777777" w:rsidR="00000000" w:rsidRDefault="000F4E83">
      <w:pPr>
        <w:pStyle w:val="bibitem"/>
        <w:widowControl/>
        <w:ind w:left="450" w:firstLine="0"/>
        <w:pPrChange w:id="1162" w:author="Author" w:date="2021-06-19T18:34:00Z">
          <w:pPr/>
        </w:pPrChange>
      </w:pPr>
      <w:r>
        <w:t>[</w:t>
      </w:r>
      <w:bookmarkStart w:id="1163" w:name="BIB_fedjajevs_ultrasound_2016"/>
      <w:r>
        <w:t>Fedjajevs, 2016</w:t>
      </w:r>
      <w:bookmarkEnd w:id="1163"/>
      <w:r>
        <w:t>]</w:t>
      </w:r>
      <w:r>
        <w:tab/>
        <w:t>Fedjajevs (2016)</w:t>
      </w:r>
      <w:r>
        <w:t xml:space="preserve">. </w:t>
      </w:r>
      <w:r>
        <w:rPr>
          <w:i/>
          <w:iCs/>
        </w:rPr>
        <w:t>Ultrasound Imaging Using a Single Element Transducer</w:t>
      </w:r>
      <w:r>
        <w:t>. PhD thesis, tudelft.</w:t>
      </w:r>
    </w:p>
    <w:p w14:paraId="584CED2F" w14:textId="77777777" w:rsidR="00000000" w:rsidRDefault="000F4E83">
      <w:pPr>
        <w:pStyle w:val="bibitem"/>
        <w:widowControl/>
        <w:ind w:left="450" w:firstLine="0"/>
        <w:rPr>
          <w:ins w:id="1164" w:author="Author" w:date="2021-06-19T18:34:00Z"/>
        </w:rPr>
      </w:pPr>
      <w:ins w:id="1165" w:author="Author" w:date="2021-06-19T18:34:00Z">
        <w:r>
          <w:t>[</w:t>
        </w:r>
        <w:bookmarkStart w:id="1166" w:name="BIB_fernandes_evaluation_2021"/>
        <w:r>
          <w:t>Fernandes et  al., 2021</w:t>
        </w:r>
        <w:bookmarkEnd w:id="1166"/>
        <w:r>
          <w:t>]</w:t>
        </w:r>
        <w:r>
          <w:tab/>
          <w:t xml:space="preserve">Fernandes, A. J., Ono, Y., and Ukwatta, E. (2021). Evaluation of Finger Flexion Classification </w:t>
        </w:r>
        <w:r>
          <w:t xml:space="preserve">at Reduced Lateral Spatial Resolutions of Ultrasound. </w:t>
        </w:r>
        <w:r>
          <w:rPr>
            <w:i/>
            <w:iCs/>
          </w:rPr>
          <w:t>IEEE Access</w:t>
        </w:r>
        <w:r>
          <w:t>, 9:24105–24118. Conference Name: IEEE Access.</w:t>
        </w:r>
      </w:ins>
    </w:p>
    <w:p w14:paraId="1A33FD77" w14:textId="77777777" w:rsidR="00000000" w:rsidRDefault="000F4E83">
      <w:pPr>
        <w:pStyle w:val="bibitem"/>
        <w:widowControl/>
        <w:ind w:left="450" w:firstLine="0"/>
        <w:pPrChange w:id="1167" w:author="Author" w:date="2021-06-19T18:34:00Z">
          <w:pPr/>
        </w:pPrChange>
      </w:pPr>
      <w:r>
        <w:t>[</w:t>
      </w:r>
      <w:bookmarkStart w:id="1168" w:name="BIB_fontes_pereira_monitoring_2018"/>
      <w:r>
        <w:t>Fontes-Pereira et</w:t>
      </w:r>
      <w:r>
        <w:t> </w:t>
      </w:r>
      <w:r>
        <w:t xml:space="preserve"> al., 2018</w:t>
      </w:r>
      <w:bookmarkEnd w:id="1168"/>
      <w:r>
        <w:t>]</w:t>
      </w:r>
      <w:r>
        <w:tab/>
        <w:t>Fontes-Pereira, A., Rosa, P., Barboza, T., Ma</w:t>
      </w:r>
      <w:r>
        <w:t>tusin, D., Freire, A.</w:t>
      </w:r>
      <w:r>
        <w:t> </w:t>
      </w:r>
      <w:r>
        <w:t>S., Braz, B.</w:t>
      </w:r>
      <w:r>
        <w:t> </w:t>
      </w:r>
      <w:r>
        <w:t>F., Machado, C.</w:t>
      </w:r>
      <w:r>
        <w:t> </w:t>
      </w:r>
      <w:r>
        <w:t>B., von Kr</w:t>
      </w:r>
      <w:r>
        <w:t>ü</w:t>
      </w:r>
      <w:r>
        <w:t>ger, M.</w:t>
      </w:r>
      <w:r>
        <w:t> </w:t>
      </w:r>
      <w:r>
        <w:t>A., Souza, S. A. L.</w:t>
      </w:r>
      <w:r>
        <w:t> </w:t>
      </w:r>
      <w:r>
        <w:t>d., Santelli, R.</w:t>
      </w:r>
      <w:r>
        <w:t> </w:t>
      </w:r>
      <w:r>
        <w:t>E., and Pereira, W. C. d.</w:t>
      </w:r>
      <w:r>
        <w:t> </w:t>
      </w:r>
      <w:r>
        <w:t>A. (2018). Monitoring bone changes due to calcium, magnesium, and phosphorus loss in rat femurs using Quantitative Ultrasou</w:t>
      </w:r>
      <w:r>
        <w:t xml:space="preserve">nd. </w:t>
      </w:r>
      <w:r>
        <w:rPr>
          <w:i/>
          <w:iCs/>
        </w:rPr>
        <w:t>Scientific Reports</w:t>
      </w:r>
      <w:r>
        <w:t>, 8(1):1</w:t>
      </w:r>
      <w:r>
        <w:t>–</w:t>
      </w:r>
      <w:r>
        <w:t>9.</w:t>
      </w:r>
    </w:p>
    <w:p w14:paraId="578F8C74" w14:textId="77777777" w:rsidR="00000000" w:rsidRDefault="000F4E83">
      <w:pPr>
        <w:pStyle w:val="bibitem"/>
        <w:widowControl/>
        <w:ind w:left="450" w:firstLine="0"/>
        <w:rPr>
          <w:ins w:id="1169" w:author="Author" w:date="2021-06-19T18:34:00Z"/>
        </w:rPr>
      </w:pPr>
      <w:ins w:id="1170" w:author="Author" w:date="2021-06-19T18:34:00Z">
        <w:r>
          <w:t>[</w:t>
        </w:r>
        <w:bookmarkStart w:id="1171" w:name="BIB_foster_new_2009"/>
        <w:r>
          <w:t>Foster et  al., 2009</w:t>
        </w:r>
        <w:bookmarkEnd w:id="1171"/>
        <w:r>
          <w:t>]</w:t>
        </w:r>
        <w:r>
          <w:tab/>
          <w:t>Foster, F. S., Mehi, J., Lukacs, M., Hirson, D., White, C., Chaggares, C., and Needles, A. (2009). A New 15</w:t>
        </w:r>
        <w:r>
          <w:t>–</w:t>
        </w:r>
        <w:r>
          <w:t>50 MHz Array-Based Micro-Ultrasound Scanner for Precl</w:t>
        </w:r>
        <w:r>
          <w:t xml:space="preserve">inical Imaging. </w:t>
        </w:r>
        <w:r>
          <w:rPr>
            <w:i/>
            <w:iCs/>
          </w:rPr>
          <w:t>Ultrasound in Medicine &amp; Biology</w:t>
        </w:r>
        <w:r>
          <w:t>, 35(10):1700–1708.</w:t>
        </w:r>
      </w:ins>
    </w:p>
    <w:p w14:paraId="390C3042" w14:textId="77777777" w:rsidR="00000000" w:rsidRDefault="000F4E83">
      <w:pPr>
        <w:pStyle w:val="bibitem"/>
        <w:widowControl/>
        <w:ind w:left="450" w:firstLine="0"/>
        <w:pPrChange w:id="1172" w:author="Author" w:date="2021-06-19T18:34:00Z">
          <w:pPr/>
        </w:pPrChange>
      </w:pPr>
      <w:r>
        <w:t>[</w:t>
      </w:r>
      <w:bookmarkStart w:id="1173" w:name="BIB_fritsch_full_nodate"/>
      <w:r>
        <w:t xml:space="preserve">FRITSCH, </w:t>
      </w:r>
      <w:bookmarkEnd w:id="1173"/>
      <w:r>
        <w:t>]</w:t>
      </w:r>
      <w:r>
        <w:tab/>
        <w:t>FRITSCH, C. A Full Featured Ultrasound NDE System in a Standard FPGA.</w:t>
      </w:r>
    </w:p>
    <w:p w14:paraId="23A41FF5" w14:textId="77777777" w:rsidR="00000000" w:rsidRDefault="000F4E83">
      <w:pPr>
        <w:pStyle w:val="bibitem"/>
        <w:widowControl/>
        <w:ind w:left="450" w:firstLine="0"/>
        <w:pPrChange w:id="1174" w:author="Author" w:date="2021-06-19T18:34:00Z">
          <w:pPr/>
        </w:pPrChange>
      </w:pPr>
      <w:r>
        <w:t>[</w:t>
      </w:r>
      <w:bookmarkStart w:id="1175" w:name="BIB_fujita_effect_2017"/>
      <w:r>
        <w:t>Fujita and Hasegawa, 2017</w:t>
      </w:r>
      <w:bookmarkEnd w:id="1175"/>
      <w:r>
        <w:t>]</w:t>
      </w:r>
      <w:r>
        <w:tab/>
        <w:t xml:space="preserve">Fujita, H. and Hasegawa, H. (2017). Effect of frequency characteristic of excitation pulse on lateral spatial resolution in coded ultrasound imaging. </w:t>
      </w:r>
      <w:r>
        <w:rPr>
          <w:i/>
          <w:iCs/>
        </w:rPr>
        <w:t>Japanese Journal of Applied Physics</w:t>
      </w:r>
      <w:r>
        <w:t>, 56(7S1):07JF16.</w:t>
      </w:r>
    </w:p>
    <w:p w14:paraId="6A6AB485" w14:textId="77777777" w:rsidR="00000000" w:rsidRDefault="000F4E83">
      <w:pPr>
        <w:pStyle w:val="bibitem"/>
        <w:widowControl/>
        <w:ind w:left="450" w:firstLine="0"/>
        <w:pPrChange w:id="1176" w:author="Author" w:date="2021-06-19T18:34:00Z">
          <w:pPr/>
        </w:pPrChange>
      </w:pPr>
      <w:r>
        <w:t>[</w:t>
      </w:r>
      <w:bookmarkStart w:id="1177" w:name="BIB_garcia_piezoelectric_2014"/>
      <w:r>
        <w:t>Garcia, 201</w:t>
      </w:r>
      <w:r>
        <w:t>4</w:t>
      </w:r>
      <w:bookmarkEnd w:id="1177"/>
      <w:r>
        <w:t>]</w:t>
      </w:r>
      <w:r>
        <w:tab/>
        <w:t>Garcia, J.</w:t>
      </w:r>
      <w:r>
        <w:t> </w:t>
      </w:r>
      <w:r>
        <w:t xml:space="preserve">E. (2014). </w:t>
      </w:r>
      <w:r>
        <w:rPr>
          <w:i/>
          <w:iCs/>
        </w:rPr>
        <w:t>Piezoelectric transducer built-in self-test for logging while drilling instrument sensor evaluation at rig site</w:t>
      </w:r>
      <w:r>
        <w:t>. Thesis.</w:t>
      </w:r>
    </w:p>
    <w:p w14:paraId="1A9C4D34" w14:textId="77777777" w:rsidR="00000000" w:rsidRDefault="000F4E83">
      <w:pPr>
        <w:pStyle w:val="bibitem"/>
        <w:widowControl/>
        <w:ind w:left="450" w:firstLine="0"/>
        <w:pPrChange w:id="1178" w:author="Author" w:date="2021-06-19T18:34:00Z">
          <w:pPr/>
        </w:pPrChange>
      </w:pPr>
      <w:r>
        <w:t>[</w:t>
      </w:r>
      <w:bookmarkStart w:id="1179" w:name="BIB_garcia_rodriguez_low_2010"/>
      <w:r>
        <w:t>Garcia-Rodriguez et</w:t>
      </w:r>
      <w:r>
        <w:t> </w:t>
      </w:r>
      <w:r>
        <w:t xml:space="preserve"> al., 2010</w:t>
      </w:r>
      <w:bookmarkEnd w:id="1179"/>
      <w:r>
        <w:t>]</w:t>
      </w:r>
      <w:r>
        <w:tab/>
        <w:t>Garcia-Rodriguez, M., Garcia-Alvarez, J., Ya</w:t>
      </w:r>
      <w:r>
        <w:t>ñ</w:t>
      </w:r>
      <w:r>
        <w:t xml:space="preserve">ez, Y., Garcia-Hernandez, M., Salazar, J., Turo, A., and Chavez, J. (2010). Low cost matching network for ultrasonic transducers. </w:t>
      </w:r>
      <w:r>
        <w:rPr>
          <w:i/>
          <w:iCs/>
        </w:rPr>
        <w:t>Physics Procedia</w:t>
      </w:r>
      <w:r>
        <w:t>, 3(1):1025</w:t>
      </w:r>
      <w:r>
        <w:t>–</w:t>
      </w:r>
      <w:r>
        <w:t>1031.</w:t>
      </w:r>
    </w:p>
    <w:p w14:paraId="794A732B" w14:textId="77777777" w:rsidR="00000000" w:rsidRDefault="000F4E83">
      <w:pPr>
        <w:pStyle w:val="bibitem"/>
        <w:widowControl/>
        <w:ind w:left="450" w:firstLine="0"/>
        <w:rPr>
          <w:ins w:id="1180" w:author="Author" w:date="2021-06-19T18:34:00Z"/>
        </w:rPr>
      </w:pPr>
      <w:ins w:id="1181" w:author="Author" w:date="2021-06-19T18:34:00Z">
        <w:r>
          <w:t>[</w:t>
        </w:r>
        <w:bookmarkStart w:id="1182" w:name="BIB_gemmeke_hardware_2010"/>
        <w:r>
          <w:t>Gemmeke et </w:t>
        </w:r>
        <w:r>
          <w:t xml:space="preserve"> al., 2010</w:t>
        </w:r>
        <w:bookmarkEnd w:id="1182"/>
        <w:r>
          <w:t>]</w:t>
        </w:r>
        <w:r>
          <w:tab/>
          <w:t>Gemmeke, H., Berger, L., Birk, M., G</w:t>
        </w:r>
        <w:r>
          <w:t>ö</w:t>
        </w:r>
        <w:r>
          <w:t xml:space="preserve">bel, G., Menshikov, A., Tcherniakhovski, D., Zapf, M., and Ruiter, N. V. (2010). Hardware setup for the next generation of 3D Ultrasound Computer Tomography. In </w:t>
        </w:r>
        <w:r>
          <w:rPr>
            <w:i/>
            <w:iCs/>
          </w:rPr>
          <w:t xml:space="preserve">IEEE Nuclear Science </w:t>
        </w:r>
        <w:r>
          <w:rPr>
            <w:i/>
            <w:iCs/>
          </w:rPr>
          <w:t>Symposuim Medical Imaging Conference</w:t>
        </w:r>
        <w:r>
          <w:t>, pages 2449–2454. ISSN: 1082-3654.</w:t>
        </w:r>
      </w:ins>
    </w:p>
    <w:p w14:paraId="38312A10" w14:textId="77777777" w:rsidR="00000000" w:rsidRDefault="000F4E83">
      <w:pPr>
        <w:pStyle w:val="bibitem"/>
        <w:widowControl/>
        <w:ind w:left="450" w:firstLine="0"/>
        <w:pPrChange w:id="1183" w:author="Author" w:date="2021-06-19T18:34:00Z">
          <w:pPr/>
        </w:pPrChange>
      </w:pPr>
      <w:r>
        <w:t>[</w:t>
      </w:r>
      <w:bookmarkStart w:id="1184" w:name="BIB_george_portable_2018"/>
      <w:r>
        <w:t>George et</w:t>
      </w:r>
      <w:r>
        <w:t> </w:t>
      </w:r>
      <w:r>
        <w:t xml:space="preserve"> al., 2018</w:t>
      </w:r>
      <w:bookmarkEnd w:id="1184"/>
      <w:r>
        <w:t>]</w:t>
      </w:r>
      <w:r>
        <w:tab/>
        <w:t>George, S.</w:t>
      </w:r>
      <w:r>
        <w:t> </w:t>
      </w:r>
      <w:r>
        <w:t>S., Huang, M.</w:t>
      </w:r>
      <w:r>
        <w:t> </w:t>
      </w:r>
      <w:r>
        <w:t xml:space="preserve">C., and Ignjatovic, Z. (2018). Portable ultrasound imaging system with super-resolution </w:t>
      </w:r>
      <w:r>
        <w:t xml:space="preserve">capabilities. </w:t>
      </w:r>
      <w:r>
        <w:rPr>
          <w:i/>
          <w:iCs/>
        </w:rPr>
        <w:t>Ultrasonics</w:t>
      </w:r>
      <w:r>
        <w:t>.</w:t>
      </w:r>
    </w:p>
    <w:p w14:paraId="512781F3" w14:textId="77777777" w:rsidR="00000000" w:rsidRDefault="000F4E83">
      <w:pPr>
        <w:pStyle w:val="bibitem"/>
        <w:widowControl/>
        <w:ind w:left="450" w:firstLine="0"/>
        <w:pPrChange w:id="1185" w:author="Author" w:date="2021-06-19T18:34:00Z">
          <w:pPr/>
        </w:pPrChange>
      </w:pPr>
      <w:r>
        <w:t>[</w:t>
      </w:r>
      <w:bookmarkStart w:id="1186" w:name="BIB_gibney_open_hardware_2016"/>
      <w:r>
        <w:t>Gibney, 2016</w:t>
      </w:r>
      <w:bookmarkEnd w:id="1186"/>
      <w:r>
        <w:t>]</w:t>
      </w:r>
      <w:r>
        <w:tab/>
        <w:t xml:space="preserve">Gibney, E. (2016). </w:t>
      </w:r>
      <w:r>
        <w:t>‘</w:t>
      </w:r>
      <w:r>
        <w:t>Open-hardware</w:t>
      </w:r>
      <w:r>
        <w:t>’</w:t>
      </w:r>
      <w:r>
        <w:t xml:space="preserve"> pioneers push for low-cost lab kit. </w:t>
      </w:r>
      <w:r>
        <w:rPr>
          <w:i/>
          <w:iCs/>
        </w:rPr>
        <w:t>Nature</w:t>
      </w:r>
      <w:r>
        <w:t>, 531(7593):147</w:t>
      </w:r>
      <w:r>
        <w:t>–</w:t>
      </w:r>
      <w:r>
        <w:t>148.</w:t>
      </w:r>
    </w:p>
    <w:p w14:paraId="73B134D2" w14:textId="77777777" w:rsidR="00000000" w:rsidRDefault="000F4E83">
      <w:pPr>
        <w:pStyle w:val="bibitem"/>
        <w:widowControl/>
        <w:ind w:left="450" w:firstLine="0"/>
        <w:pPrChange w:id="1187" w:author="Author" w:date="2021-06-19T18:34:00Z">
          <w:pPr/>
        </w:pPrChange>
      </w:pPr>
      <w:r>
        <w:t>[</w:t>
      </w:r>
      <w:bookmarkStart w:id="1188" w:name="BIB_gil_alba_morphological_2019"/>
      <w:r>
        <w:t>Gil-Alba et</w:t>
      </w:r>
      <w:r>
        <w:t> </w:t>
      </w:r>
      <w:r>
        <w:t xml:space="preserve"> al., 2019</w:t>
      </w:r>
      <w:bookmarkEnd w:id="1188"/>
      <w:r>
        <w:t>]</w:t>
      </w:r>
      <w:r>
        <w:tab/>
        <w:t>Gil-Alba, R., Alonso, L., Navarro, C., and Garc</w:t>
      </w:r>
      <w:r>
        <w:t>í</w:t>
      </w:r>
      <w:r>
        <w:t>a-Castillo, S.</w:t>
      </w:r>
      <w:r>
        <w:t> </w:t>
      </w:r>
      <w:r>
        <w:t xml:space="preserve">K. (2019). Morphological study of damage evolution in woven-laminates subjected to high-velocity impact. </w:t>
      </w:r>
      <w:r>
        <w:rPr>
          <w:i/>
          <w:iCs/>
        </w:rPr>
        <w:t>Mechanics of Advanced Materials and Structures</w:t>
      </w:r>
      <w:r>
        <w:t>, 26(24):2023</w:t>
      </w:r>
      <w:r>
        <w:t>–</w:t>
      </w:r>
      <w:r>
        <w:t>2029.</w:t>
      </w:r>
    </w:p>
    <w:p w14:paraId="70444B8E" w14:textId="77777777" w:rsidR="00000000" w:rsidRDefault="000F4E83">
      <w:pPr>
        <w:pStyle w:val="bibitem"/>
        <w:widowControl/>
        <w:ind w:left="450" w:firstLine="0"/>
        <w:rPr>
          <w:ins w:id="1189" w:author="Author" w:date="2021-06-19T18:34:00Z"/>
        </w:rPr>
      </w:pPr>
      <w:ins w:id="1190" w:author="Author" w:date="2021-06-19T18:34:00Z">
        <w:r>
          <w:t>[</w:t>
        </w:r>
        <w:bookmarkStart w:id="1191" w:name="BIB_gilliland_architecture_2016"/>
        <w:r>
          <w:t>Gilliland et  al., 2016</w:t>
        </w:r>
        <w:bookmarkEnd w:id="1191"/>
        <w:r>
          <w:t>]</w:t>
        </w:r>
        <w:r>
          <w:tab/>
          <w:t xml:space="preserve">Gilliland, S., Govindan, P., and Saniie, J. (2016). Architecture of the reconfigurable ultrasonic system-on-chip hardware platform. </w:t>
        </w:r>
        <w:r>
          <w:rPr>
            <w:i/>
            <w:iCs/>
          </w:rPr>
          <w:t>IET Circuits, Devices &amp; Syste</w:t>
        </w:r>
        <w:r>
          <w:rPr>
            <w:i/>
            <w:iCs/>
          </w:rPr>
          <w:t>ms</w:t>
        </w:r>
        <w:r>
          <w:t>, 10(4):301–308.</w:t>
        </w:r>
      </w:ins>
    </w:p>
    <w:p w14:paraId="07137CC0" w14:textId="77777777" w:rsidR="00000000" w:rsidRDefault="000F4E83">
      <w:pPr>
        <w:pStyle w:val="bibitem"/>
        <w:widowControl/>
        <w:ind w:left="450" w:firstLine="0"/>
        <w:rPr>
          <w:ins w:id="1192" w:author="Author" w:date="2021-06-19T18:34:00Z"/>
        </w:rPr>
      </w:pPr>
      <w:ins w:id="1193" w:author="Author" w:date="2021-06-19T18:34:00Z">
        <w:r>
          <w:t>[</w:t>
        </w:r>
        <w:bookmarkStart w:id="1194" w:name="BIB_govindan_hwsw_2013"/>
        <w:r>
          <w:t>Govindan et  al., 2013a</w:t>
        </w:r>
        <w:bookmarkEnd w:id="1194"/>
        <w:r>
          <w:t>]</w:t>
        </w:r>
        <w:r>
          <w:tab/>
          <w:t xml:space="preserve">Govindan, P., Gilliland, S., Gonnot, T., and Saniie, J. (2013a). HW/SW co-design for reconfigurable Ultrasonic System-on-Chip platform. In </w:t>
        </w:r>
        <w:r>
          <w:rPr>
            <w:i/>
            <w:iCs/>
          </w:rPr>
          <w:t>IEEE International Conferenc</w:t>
        </w:r>
        <w:r>
          <w:rPr>
            <w:i/>
            <w:iCs/>
          </w:rPr>
          <w:t>e on Electro-Information Technology , EIT 2013</w:t>
        </w:r>
        <w:r>
          <w:t>, pages 1–4. ISSN: 2154-0373.</w:t>
        </w:r>
      </w:ins>
    </w:p>
    <w:p w14:paraId="11A59676" w14:textId="77777777" w:rsidR="00000000" w:rsidRDefault="000F4E83">
      <w:pPr>
        <w:pStyle w:val="bibitem"/>
        <w:widowControl/>
        <w:ind w:left="450" w:firstLine="0"/>
        <w:rPr>
          <w:ins w:id="1195" w:author="Author" w:date="2021-06-19T18:34:00Z"/>
        </w:rPr>
      </w:pPr>
      <w:ins w:id="1196" w:author="Author" w:date="2021-06-19T18:34:00Z">
        <w:r>
          <w:t>[</w:t>
        </w:r>
        <w:bookmarkStart w:id="1197" w:name="BIB_govindan_performance_2013"/>
        <w:r>
          <w:t>Govindan et  al., 2013b</w:t>
        </w:r>
        <w:bookmarkEnd w:id="1197"/>
        <w:r>
          <w:t>]</w:t>
        </w:r>
        <w:r>
          <w:tab/>
          <w:t>Govindan, P., Gilliland, S., Kasaeifard, A., Gonnot, T., and Saniie, J. (2013b). Performance ana</w:t>
        </w:r>
        <w:r>
          <w:t xml:space="preserve">lysis of reconfigurable ultrasonic system-on-chip hardware platform. In </w:t>
        </w:r>
        <w:r>
          <w:rPr>
            <w:i/>
            <w:iCs/>
          </w:rPr>
          <w:t>2013 IEEE International Instrumentation and Measurement Technology Conference (I2MTC)</w:t>
        </w:r>
        <w:r>
          <w:t>, pages 1550–1553. ISSN: 1091-5281.</w:t>
        </w:r>
      </w:ins>
    </w:p>
    <w:p w14:paraId="1889F600" w14:textId="77777777" w:rsidR="00000000" w:rsidRDefault="000F4E83">
      <w:pPr>
        <w:pStyle w:val="bibitem"/>
        <w:widowControl/>
        <w:ind w:left="450" w:firstLine="0"/>
        <w:pPrChange w:id="1198" w:author="Author" w:date="2021-06-19T18:34:00Z">
          <w:pPr/>
        </w:pPrChange>
      </w:pPr>
      <w:r>
        <w:t>[</w:t>
      </w:r>
      <w:bookmarkStart w:id="1199" w:name="BIB_govindan_reconfigurable_2015"/>
      <w:r>
        <w:t>Govindan et</w:t>
      </w:r>
      <w:r>
        <w:t> </w:t>
      </w:r>
      <w:r>
        <w:t xml:space="preserve"> al., 2015</w:t>
      </w:r>
      <w:bookmarkEnd w:id="1199"/>
      <w:r>
        <w:t>]</w:t>
      </w:r>
      <w:r>
        <w:tab/>
        <w:t xml:space="preserve">Govindan, P., Vasudevan, V., Gonnot, T., and Saniie, J. (2015). Reconfigurable Ultrasonic Testing System Development Using Programmable Analog Front-End and Reconfigurable System-on-Chip Hardware. </w:t>
      </w:r>
      <w:r>
        <w:rPr>
          <w:i/>
          <w:iCs/>
        </w:rPr>
        <w:t>Circuits and Systems</w:t>
      </w:r>
      <w:r>
        <w:t>, 06(07):161.</w:t>
      </w:r>
    </w:p>
    <w:p w14:paraId="7FAF1C43" w14:textId="77777777" w:rsidR="00000000" w:rsidRDefault="000F4E83">
      <w:pPr>
        <w:pStyle w:val="bibitem"/>
        <w:widowControl/>
        <w:ind w:left="450" w:firstLine="0"/>
        <w:pPrChange w:id="1200" w:author="Author" w:date="2021-06-19T18:34:00Z">
          <w:pPr/>
        </w:pPrChange>
      </w:pPr>
      <w:r>
        <w:t>[</w:t>
      </w:r>
      <w:bookmarkStart w:id="1201" w:name="BIB_golabek_construction_2019"/>
      <w:r>
        <w:t>Go</w:t>
      </w:r>
      <w:r>
        <w:t>Ń</w:t>
      </w:r>
      <w:r>
        <w:t>abek et</w:t>
      </w:r>
      <w:r>
        <w:t> </w:t>
      </w:r>
      <w:r>
        <w:t xml:space="preserve"> al., 2019</w:t>
      </w:r>
      <w:bookmarkEnd w:id="1201"/>
      <w:r>
        <w:t>]</w:t>
      </w:r>
      <w:r>
        <w:tab/>
        <w:t>Go</w:t>
      </w:r>
      <w:r>
        <w:t>łą</w:t>
      </w:r>
      <w:r>
        <w:t xml:space="preserve">bek, M., Rymarczyk, T., and Adamkiewicz, P. (2019). Construction of Ultrasonic Reflection Tomograph for Analysis of Technological Processes. In </w:t>
      </w:r>
      <w:r>
        <w:rPr>
          <w:i/>
          <w:iCs/>
        </w:rPr>
        <w:t xml:space="preserve">2019 </w:t>
      </w:r>
      <w:r>
        <w:rPr>
          <w:i/>
          <w:iCs/>
        </w:rPr>
        <w:t>Applications of Electromagnetics in Modern Engineering and Medicine (PTZE)</w:t>
      </w:r>
      <w:r>
        <w:t>, pages 47</w:t>
      </w:r>
      <w:r>
        <w:t>–</w:t>
      </w:r>
      <w:r>
        <w:t>51.</w:t>
      </w:r>
    </w:p>
    <w:p w14:paraId="7BDC345E" w14:textId="77777777" w:rsidR="00000000" w:rsidRDefault="000F4E83">
      <w:pPr>
        <w:pStyle w:val="bibitem"/>
        <w:widowControl/>
        <w:ind w:left="450" w:firstLine="0"/>
        <w:pPrChange w:id="1202" w:author="Author" w:date="2021-06-19T18:34:00Z">
          <w:pPr/>
        </w:pPrChange>
      </w:pPr>
      <w:r>
        <w:t>[</w:t>
      </w:r>
      <w:bookmarkStart w:id="1203" w:name="BIB_granata_designing_2020"/>
      <w:r>
        <w:t>Granata et</w:t>
      </w:r>
      <w:r>
        <w:t> </w:t>
      </w:r>
      <w:r>
        <w:t xml:space="preserve"> al., 2020</w:t>
      </w:r>
      <w:bookmarkEnd w:id="1203"/>
      <w:r>
        <w:t>]</w:t>
      </w:r>
      <w:r>
        <w:tab/>
        <w:t>Granata, E., Vishwa, A., and Shen, J. (2020). Designing Bipolar High Voltage SEPIC Supply f</w:t>
      </w:r>
      <w:r>
        <w:t>or Ultrasound Smart Probe. page</w:t>
      </w:r>
      <w:r>
        <w:t> </w:t>
      </w:r>
      <w:r>
        <w:t>15.</w:t>
      </w:r>
    </w:p>
    <w:p w14:paraId="49D1E811" w14:textId="77777777" w:rsidR="00000000" w:rsidRDefault="000F4E83">
      <w:pPr>
        <w:pStyle w:val="bibitem"/>
        <w:widowControl/>
        <w:ind w:left="450" w:firstLine="0"/>
        <w:pPrChange w:id="1204" w:author="Author" w:date="2021-06-19T18:34:00Z">
          <w:pPr/>
        </w:pPrChange>
      </w:pPr>
      <w:r>
        <w:t>[</w:t>
      </w:r>
      <w:bookmarkStart w:id="1205" w:name="BIB_grasel_characterization_2017"/>
      <w:r>
        <w:t>Gr</w:t>
      </w:r>
      <w:r>
        <w:t>ä</w:t>
      </w:r>
      <w:r>
        <w:t>sel et</w:t>
      </w:r>
      <w:r>
        <w:t> </w:t>
      </w:r>
      <w:r>
        <w:t xml:space="preserve"> al., 2017</w:t>
      </w:r>
      <w:bookmarkEnd w:id="1205"/>
      <w:r>
        <w:t>]</w:t>
      </w:r>
      <w:r>
        <w:tab/>
        <w:t>Gr</w:t>
      </w:r>
      <w:r>
        <w:t>ä</w:t>
      </w:r>
      <w:r>
        <w:t>sel, M., Gl</w:t>
      </w:r>
      <w:r>
        <w:t>ü</w:t>
      </w:r>
      <w:r>
        <w:t>er, C.</w:t>
      </w:r>
      <w:r>
        <w:t> </w:t>
      </w:r>
      <w:r>
        <w:t>C., and Barkmann, R. (2017). Characterization of a new ultrasound device designed for measuring cortical porosi</w:t>
      </w:r>
      <w:r>
        <w:t xml:space="preserve">ty at the human tibia: A phantom study. </w:t>
      </w:r>
      <w:r>
        <w:rPr>
          <w:i/>
          <w:iCs/>
        </w:rPr>
        <w:t>Ultrasonics</w:t>
      </w:r>
      <w:r>
        <w:t>, 76:183</w:t>
      </w:r>
      <w:r>
        <w:t>–</w:t>
      </w:r>
      <w:r>
        <w:t>191.</w:t>
      </w:r>
    </w:p>
    <w:p w14:paraId="14C0C000" w14:textId="77777777" w:rsidR="00000000" w:rsidRDefault="000F4E83">
      <w:pPr>
        <w:pStyle w:val="bibitem"/>
        <w:widowControl/>
        <w:ind w:left="450" w:firstLine="0"/>
        <w:pPrChange w:id="1206" w:author="Author" w:date="2021-06-19T18:34:00Z">
          <w:pPr/>
        </w:pPrChange>
      </w:pPr>
      <w:r>
        <w:t>[</w:t>
      </w:r>
      <w:bookmarkStart w:id="1207" w:name="BIB_guasch_full_waveform_2020"/>
      <w:r>
        <w:t>Guasch et</w:t>
      </w:r>
      <w:r>
        <w:t> </w:t>
      </w:r>
      <w:r>
        <w:t xml:space="preserve"> al., 2020</w:t>
      </w:r>
      <w:bookmarkEnd w:id="1207"/>
      <w:r>
        <w:t>]</w:t>
      </w:r>
      <w:r>
        <w:tab/>
        <w:t>Guasch, L., Calder</w:t>
      </w:r>
      <w:r>
        <w:t>ó</w:t>
      </w:r>
      <w:r>
        <w:t>n</w:t>
      </w:r>
      <w:r>
        <w:t> </w:t>
      </w:r>
      <w:r>
        <w:t xml:space="preserve">Agudo, O., Tang, M.-X., Nachev, P., and Warner, M. (2020). Full-waveform inversion imaging of the human brain. </w:t>
      </w:r>
      <w:r>
        <w:rPr>
          <w:i/>
          <w:iCs/>
        </w:rPr>
        <w:t>npj Digital Medicine</w:t>
      </w:r>
      <w:r>
        <w:t>, 3(1):1</w:t>
      </w:r>
      <w:r>
        <w:t>–</w:t>
      </w:r>
      <w:r>
        <w:t>12.</w:t>
      </w:r>
    </w:p>
    <w:p w14:paraId="41928216" w14:textId="77777777" w:rsidR="00000000" w:rsidRDefault="000F4E83">
      <w:pPr>
        <w:pStyle w:val="bibitem"/>
        <w:widowControl/>
        <w:ind w:left="450" w:firstLine="0"/>
        <w:pPrChange w:id="1208" w:author="Author" w:date="2021-06-19T18:34:00Z">
          <w:pPr/>
        </w:pPrChange>
      </w:pPr>
      <w:r>
        <w:t>[</w:t>
      </w:r>
      <w:bookmarkStart w:id="1209" w:name="BIB_gwirc_desarrollo_2019"/>
      <w:r>
        <w:t>Gwirc et</w:t>
      </w:r>
      <w:r>
        <w:t> </w:t>
      </w:r>
      <w:r>
        <w:t xml:space="preserve"> al., 2019</w:t>
      </w:r>
      <w:bookmarkEnd w:id="1209"/>
      <w:r>
        <w:t>]</w:t>
      </w:r>
      <w:r>
        <w:tab/>
        <w:t>Gwirc, S.</w:t>
      </w:r>
      <w:r>
        <w:t> </w:t>
      </w:r>
      <w:r>
        <w:t>N., M</w:t>
      </w:r>
      <w:r>
        <w:t>á</w:t>
      </w:r>
      <w:r>
        <w:t>rquez, M.</w:t>
      </w:r>
      <w:r>
        <w:t> </w:t>
      </w:r>
      <w:r>
        <w:t>A., Mari</w:t>
      </w:r>
      <w:r>
        <w:t>ñ</w:t>
      </w:r>
      <w:r>
        <w:t>o, N.</w:t>
      </w:r>
      <w:r>
        <w:t>, Pascoli, H., and Fern</w:t>
      </w:r>
      <w:r>
        <w:t>á</w:t>
      </w:r>
      <w:r>
        <w:t>ndez, N. (2019). Desarrollo de M</w:t>
      </w:r>
      <w:r>
        <w:t>ó</w:t>
      </w:r>
      <w:r>
        <w:t>dulo Emisor/Receptor Ultras</w:t>
      </w:r>
      <w:r>
        <w:t>ó</w:t>
      </w:r>
      <w:r>
        <w:t>nico Multicanal. Accepted: 2019-10-24T15:56:08Z Publisher: Universidad Nacional de La Matanza. Departamento de Ingenier</w:t>
      </w:r>
      <w:r>
        <w:t>í</w:t>
      </w:r>
      <w:r>
        <w:t>a e Investigaciones Tecnol</w:t>
      </w:r>
      <w:r>
        <w:t>ó</w:t>
      </w:r>
      <w:r>
        <w:t>gicas.</w:t>
      </w:r>
    </w:p>
    <w:p w14:paraId="2C9567C6" w14:textId="77777777" w:rsidR="00000000" w:rsidRDefault="000F4E83">
      <w:pPr>
        <w:pStyle w:val="bibitem"/>
        <w:widowControl/>
        <w:ind w:left="450" w:firstLine="0"/>
        <w:pPrChange w:id="1210" w:author="Author" w:date="2021-06-19T18:34:00Z">
          <w:pPr/>
        </w:pPrChange>
      </w:pPr>
      <w:r>
        <w:t>[</w:t>
      </w:r>
      <w:bookmarkStart w:id="1211" w:name="BIB_hager_design_2019"/>
      <w:r>
        <w:t>Hager, 2019</w:t>
      </w:r>
      <w:bookmarkEnd w:id="1211"/>
      <w:r>
        <w:t>]</w:t>
      </w:r>
      <w:r>
        <w:tab/>
        <w:t>Hager, P.</w:t>
      </w:r>
      <w:r>
        <w:t> </w:t>
      </w:r>
      <w:r>
        <w:t xml:space="preserve">A. (2019). </w:t>
      </w:r>
      <w:r>
        <w:rPr>
          <w:i/>
          <w:iCs/>
        </w:rPr>
        <w:t>Design of Fully-Digital Medical Ultrasound Imaging Systems</w:t>
      </w:r>
      <w:r>
        <w:t>. PhD thesis, Zurich.</w:t>
      </w:r>
    </w:p>
    <w:p w14:paraId="7ABAF257" w14:textId="77777777" w:rsidR="00000000" w:rsidRDefault="000F4E83">
      <w:pPr>
        <w:pStyle w:val="bibitem"/>
        <w:widowControl/>
        <w:ind w:left="450" w:firstLine="0"/>
        <w:pPrChange w:id="1212" w:author="Author" w:date="2021-06-19T18:34:00Z">
          <w:pPr/>
        </w:pPrChange>
      </w:pPr>
      <w:r>
        <w:t>[</w:t>
      </w:r>
      <w:bookmarkStart w:id="1213" w:name="BIB_hager_lightprobe__2019"/>
      <w:r>
        <w:t>Hager and Benini, 2019</w:t>
      </w:r>
      <w:bookmarkEnd w:id="1213"/>
      <w:r>
        <w:t>]</w:t>
      </w:r>
      <w:r>
        <w:tab/>
        <w:t>Hager, P.</w:t>
      </w:r>
      <w:r>
        <w:t> </w:t>
      </w:r>
      <w:r>
        <w:t>A. and Benini, L. (2019). Lig</w:t>
      </w:r>
      <w:r>
        <w:t xml:space="preserve">htProbe: A Digital Ultrasound Probe for Software-Defined Ultrafast Imaging. </w:t>
      </w:r>
      <w:r>
        <w:rPr>
          <w:i/>
          <w:iCs/>
        </w:rPr>
        <w:t>IEEE Transactions on Ultrasonics, Ferroelectrics, and Frequency Control</w:t>
      </w:r>
      <w:r>
        <w:t>, 66(4):747</w:t>
      </w:r>
      <w:r>
        <w:t>–</w:t>
      </w:r>
      <w:r>
        <w:t>760.</w:t>
      </w:r>
    </w:p>
    <w:p w14:paraId="70EFE485" w14:textId="77777777" w:rsidR="00000000" w:rsidRDefault="000F4E83">
      <w:pPr>
        <w:pStyle w:val="bibitem"/>
        <w:widowControl/>
        <w:ind w:left="450" w:firstLine="0"/>
        <w:pPrChange w:id="1214" w:author="Author" w:date="2021-06-19T18:34:00Z">
          <w:pPr/>
        </w:pPrChange>
      </w:pPr>
      <w:r>
        <w:t>[</w:t>
      </w:r>
      <w:bookmarkStart w:id="1215" w:name="BIB_hager_lightprobe__2017"/>
      <w:r>
        <w:t>Hager et</w:t>
      </w:r>
      <w:r>
        <w:t> </w:t>
      </w:r>
      <w:r>
        <w:t xml:space="preserve"> al., 2017a</w:t>
      </w:r>
      <w:bookmarkEnd w:id="1215"/>
      <w:r>
        <w:t>]</w:t>
      </w:r>
      <w:r>
        <w:tab/>
        <w:t>Hager, P.</w:t>
      </w:r>
      <w:r>
        <w:t> </w:t>
      </w:r>
      <w:r>
        <w:t>A., Ris</w:t>
      </w:r>
      <w:r>
        <w:t>ser, C., Weber, P.</w:t>
      </w:r>
      <w:r>
        <w:t> </w:t>
      </w:r>
      <w:r>
        <w:t xml:space="preserve">K., and Benini, L. (2017a). LightProbe: A 64-channel programmable ultrasound transducer head with an integrated front-end and a 26.4 Gb/s optical link. In </w:t>
      </w:r>
      <w:r>
        <w:rPr>
          <w:i/>
          <w:iCs/>
        </w:rPr>
        <w:t>2017 IEEE International Symposium on Circuits and Systems (ISCAS)</w:t>
      </w:r>
      <w:r>
        <w:t>, pages 1</w:t>
      </w:r>
      <w:r>
        <w:t>–</w:t>
      </w:r>
      <w:r>
        <w:t>4.</w:t>
      </w:r>
    </w:p>
    <w:p w14:paraId="3E1EB854" w14:textId="77777777" w:rsidR="00000000" w:rsidRDefault="000F4E83">
      <w:pPr>
        <w:pStyle w:val="bibitem"/>
        <w:widowControl/>
        <w:ind w:left="450" w:firstLine="0"/>
        <w:pPrChange w:id="1216" w:author="Author" w:date="2021-06-19T18:34:00Z">
          <w:pPr/>
        </w:pPrChange>
      </w:pPr>
      <w:r>
        <w:t>[</w:t>
      </w:r>
      <w:bookmarkStart w:id="1217" w:name="BIB_hager_ultralight__2017"/>
      <w:r>
        <w:t>Hager et</w:t>
      </w:r>
      <w:r>
        <w:t> </w:t>
      </w:r>
      <w:r>
        <w:t xml:space="preserve"> al., 2017b</w:t>
      </w:r>
      <w:bookmarkEnd w:id="1217"/>
      <w:r>
        <w:t>]</w:t>
      </w:r>
      <w:r>
        <w:tab/>
        <w:t>Hager, P.</w:t>
      </w:r>
      <w:r>
        <w:t> </w:t>
      </w:r>
      <w:r>
        <w:t>A., Speicher, D., Degel, C., and Benini, L. (2017b). UltraLight: An ultrafast imaging platform based on a digital 64-channel ultrasound probe. pages 1</w:t>
      </w:r>
      <w:r>
        <w:t>–</w:t>
      </w:r>
      <w:r>
        <w:t>5. IEEE.</w:t>
      </w:r>
    </w:p>
    <w:p w14:paraId="3B924BA7" w14:textId="77777777" w:rsidR="00000000" w:rsidRDefault="000F4E83">
      <w:pPr>
        <w:pStyle w:val="bibitem"/>
        <w:widowControl/>
        <w:ind w:left="450" w:firstLine="0"/>
        <w:rPr>
          <w:ins w:id="1218" w:author="Author" w:date="2021-06-19T18:34:00Z"/>
        </w:rPr>
      </w:pPr>
      <w:ins w:id="1219" w:author="Author" w:date="2021-06-19T18:34:00Z">
        <w:r>
          <w:t>[</w:t>
        </w:r>
        <w:bookmarkStart w:id="1220" w:name="BIB_havlice_medical_1979"/>
        <w:r>
          <w:t>Havlice and Taenzer, 1979</w:t>
        </w:r>
        <w:bookmarkEnd w:id="1220"/>
        <w:r>
          <w:t>]</w:t>
        </w:r>
        <w:r>
          <w:tab/>
          <w:t xml:space="preserve">Havlice, J. F. and Taenzer, J. C. (1979). Medical ultrasonic imaging: An overview of principles and instrumentation. </w:t>
        </w:r>
        <w:r>
          <w:rPr>
            <w:i/>
            <w:iCs/>
          </w:rPr>
          <w:t>Proceedings of the IEEE</w:t>
        </w:r>
        <w:r>
          <w:t>, 67(4):620–641.</w:t>
        </w:r>
      </w:ins>
    </w:p>
    <w:p w14:paraId="766D1709" w14:textId="77777777" w:rsidR="00000000" w:rsidRDefault="000F4E83">
      <w:pPr>
        <w:pStyle w:val="bibitem"/>
        <w:widowControl/>
        <w:ind w:left="450" w:firstLine="0"/>
        <w:pPrChange w:id="1221" w:author="Author" w:date="2021-06-19T18:34:00Z">
          <w:pPr/>
        </w:pPrChange>
      </w:pPr>
      <w:r>
        <w:t>[</w:t>
      </w:r>
      <w:bookmarkStart w:id="1222" w:name="BIB_herickhoff_low_cost_2019"/>
      <w:r>
        <w:t>Herickhof</w:t>
      </w:r>
      <w:r>
        <w:t>f et</w:t>
      </w:r>
      <w:r>
        <w:t> </w:t>
      </w:r>
      <w:r>
        <w:t xml:space="preserve"> al., 2019</w:t>
      </w:r>
      <w:bookmarkEnd w:id="1222"/>
      <w:r>
        <w:t>]</w:t>
      </w:r>
      <w:r>
        <w:tab/>
        <w:t xml:space="preserve">Herickhoff, C., Lin, J., and Dahl, J. (2019). Low-cost Sensor-enabled Freehand 3D Ultrasound. In </w:t>
      </w:r>
      <w:r>
        <w:rPr>
          <w:i/>
          <w:iCs/>
        </w:rPr>
        <w:t>2019 IEEE International Ultrasonics Symposium (IUS)</w:t>
      </w:r>
      <w:r>
        <w:t>, pages 498</w:t>
      </w:r>
      <w:r>
        <w:t>–</w:t>
      </w:r>
      <w:r>
        <w:t>501. ISSN: 1948-5727.</w:t>
      </w:r>
    </w:p>
    <w:p w14:paraId="5219BE83" w14:textId="77777777" w:rsidR="00000000" w:rsidRDefault="000F4E83">
      <w:pPr>
        <w:pStyle w:val="bibitem"/>
        <w:widowControl/>
        <w:ind w:left="450" w:firstLine="0"/>
        <w:pPrChange w:id="1223" w:author="Author" w:date="2021-06-19T18:34:00Z">
          <w:pPr/>
        </w:pPrChange>
      </w:pPr>
      <w:r>
        <w:t>[</w:t>
      </w:r>
      <w:bookmarkStart w:id="1224" w:name="BIB_herickhoff_low_cost_2018"/>
      <w:r>
        <w:t>Herickhoff et</w:t>
      </w:r>
      <w:r>
        <w:t> </w:t>
      </w:r>
      <w:r>
        <w:t xml:space="preserve"> al., 2018</w:t>
      </w:r>
      <w:bookmarkEnd w:id="1224"/>
      <w:r>
        <w:t>]</w:t>
      </w:r>
      <w:r>
        <w:tab/>
        <w:t>Herickhoff, C.</w:t>
      </w:r>
      <w:r>
        <w:t> </w:t>
      </w:r>
      <w:r>
        <w:t>D., Morgan, M.</w:t>
      </w:r>
      <w:r>
        <w:t> </w:t>
      </w:r>
      <w:r>
        <w:t>R., Broder, J.</w:t>
      </w:r>
      <w:r>
        <w:t> </w:t>
      </w:r>
      <w:r>
        <w:t>S., and Dahl, J.</w:t>
      </w:r>
      <w:r>
        <w:t> </w:t>
      </w:r>
      <w:r>
        <w:t xml:space="preserve">J. (2018). Low-cost Volumetric Ultrasound by Augmentation of 2D Systems: Design and Prototype. </w:t>
      </w:r>
      <w:r>
        <w:rPr>
          <w:i/>
          <w:iCs/>
        </w:rPr>
        <w:t>Ultrasonic Imaging</w:t>
      </w:r>
      <w:r>
        <w:t>, 40(1):35</w:t>
      </w:r>
      <w:r>
        <w:t>–</w:t>
      </w:r>
      <w:r>
        <w:t>48.</w:t>
      </w:r>
    </w:p>
    <w:p w14:paraId="40AE8660" w14:textId="77777777" w:rsidR="00000000" w:rsidRDefault="000F4E83">
      <w:pPr>
        <w:pStyle w:val="bibitem"/>
        <w:widowControl/>
        <w:ind w:left="450" w:firstLine="0"/>
        <w:pPrChange w:id="1225" w:author="Author" w:date="2021-06-19T18:34:00Z">
          <w:pPr/>
        </w:pPrChange>
      </w:pPr>
      <w:r>
        <w:t>[</w:t>
      </w:r>
      <w:bookmarkStart w:id="1226" w:name="BIB_heuvel_development_2017"/>
      <w:r>
        <w:t>Heuvel et</w:t>
      </w:r>
      <w:r>
        <w:t> </w:t>
      </w:r>
      <w:r>
        <w:t xml:space="preserve"> al., 2017</w:t>
      </w:r>
      <w:bookmarkEnd w:id="1226"/>
      <w:r>
        <w:t>]</w:t>
      </w:r>
      <w:r>
        <w:tab/>
        <w:t>Heuvel, T. L. A. v.</w:t>
      </w:r>
      <w:r>
        <w:t> </w:t>
      </w:r>
      <w:r>
        <w:t>d., Graham, D.</w:t>
      </w:r>
      <w:r>
        <w:t> </w:t>
      </w:r>
      <w:r>
        <w:t>J., Smith, K.</w:t>
      </w:r>
      <w:r>
        <w:t> </w:t>
      </w:r>
      <w:r>
        <w:t>J., Korte, C. L.</w:t>
      </w:r>
      <w:r>
        <w:t> </w:t>
      </w:r>
      <w:r>
        <w:t>d., and Neasham, J.</w:t>
      </w:r>
      <w:r>
        <w:t> </w:t>
      </w:r>
      <w:r>
        <w:t xml:space="preserve">A. (2017). Development of a Low-Cost Medical Ultrasound Scanner Using a Monostatic Synthetic Aperture. </w:t>
      </w:r>
      <w:r>
        <w:rPr>
          <w:i/>
          <w:iCs/>
        </w:rPr>
        <w:t>IE</w:t>
      </w:r>
      <w:r>
        <w:rPr>
          <w:i/>
          <w:iCs/>
        </w:rPr>
        <w:t>EE Transactions on Biomedical Circuits and Systems</w:t>
      </w:r>
      <w:r>
        <w:t>, 11(4):849</w:t>
      </w:r>
      <w:r>
        <w:t>–</w:t>
      </w:r>
      <w:r>
        <w:t>857.</w:t>
      </w:r>
    </w:p>
    <w:p w14:paraId="0265E21A" w14:textId="77777777" w:rsidR="00000000" w:rsidRDefault="000F4E83">
      <w:pPr>
        <w:pStyle w:val="bibitem"/>
        <w:widowControl/>
        <w:ind w:left="450" w:firstLine="0"/>
        <w:pPrChange w:id="1227" w:author="Author" w:date="2021-06-19T18:34:00Z">
          <w:pPr/>
        </w:pPrChange>
      </w:pPr>
      <w:r>
        <w:t>[</w:t>
      </w:r>
      <w:bookmarkStart w:id="1228" w:name="BIB_hewener_mobile_2019"/>
      <w:r>
        <w:t>Hewener et</w:t>
      </w:r>
      <w:r>
        <w:t> </w:t>
      </w:r>
      <w:r>
        <w:t xml:space="preserve"> al., 2019</w:t>
      </w:r>
      <w:bookmarkEnd w:id="1228"/>
      <w:r>
        <w:t>]</w:t>
      </w:r>
      <w:r>
        <w:tab/>
        <w:t>Hewener, H., Risser, C., Brausch, L., Rohrer, T., and Tretbar, S. (2019). A mobile ultrasound system for majority detec</w:t>
      </w:r>
      <w:r>
        <w:t xml:space="preserve">tion. In </w:t>
      </w:r>
      <w:r>
        <w:rPr>
          <w:i/>
          <w:iCs/>
        </w:rPr>
        <w:t>2019 IEEE International Ultrasonics Symposium (IUS)</w:t>
      </w:r>
      <w:r>
        <w:t>, pages 502</w:t>
      </w:r>
      <w:r>
        <w:t>–</w:t>
      </w:r>
      <w:r>
        <w:t>505. ISSN: 1948-5719.</w:t>
      </w:r>
    </w:p>
    <w:p w14:paraId="199FAF07" w14:textId="77777777" w:rsidR="00000000" w:rsidRDefault="000F4E83">
      <w:pPr>
        <w:pStyle w:val="bibitem"/>
        <w:widowControl/>
        <w:ind w:left="450" w:firstLine="0"/>
        <w:pPrChange w:id="1229" w:author="Author" w:date="2021-06-19T18:34:00Z">
          <w:pPr/>
        </w:pPrChange>
      </w:pPr>
      <w:r>
        <w:t>[</w:t>
      </w:r>
      <w:bookmarkStart w:id="1230" w:name="BIB_hewener_highly_2012"/>
      <w:r>
        <w:t>Hewener et</w:t>
      </w:r>
      <w:r>
        <w:t> </w:t>
      </w:r>
      <w:r>
        <w:t xml:space="preserve"> al., 2012</w:t>
      </w:r>
      <w:bookmarkEnd w:id="1230"/>
      <w:r>
        <w:t>]</w:t>
      </w:r>
      <w:r>
        <w:tab/>
        <w:t>Hewener, H.</w:t>
      </w:r>
      <w:r>
        <w:t> </w:t>
      </w:r>
      <w:r>
        <w:t>J., Welsch, H.</w:t>
      </w:r>
      <w:r>
        <w:t> </w:t>
      </w:r>
      <w:r>
        <w:t>J., Fonfara, H., Motzki, F., and Tretbar, S.</w:t>
      </w:r>
      <w:r>
        <w:t> </w:t>
      </w:r>
      <w:r>
        <w:t>H. (2012). Highly sc</w:t>
      </w:r>
      <w:r>
        <w:t xml:space="preserve">alable and flexible FPGA based platform for advanced ultrasound research. In </w:t>
      </w:r>
      <w:r>
        <w:rPr>
          <w:i/>
          <w:iCs/>
        </w:rPr>
        <w:t>2012 IEEE International Ultrasonics Symposium</w:t>
      </w:r>
      <w:r>
        <w:t>, pages 2075</w:t>
      </w:r>
      <w:r>
        <w:t>–</w:t>
      </w:r>
      <w:r>
        <w:t>2080.</w:t>
      </w:r>
    </w:p>
    <w:p w14:paraId="1E0A6023" w14:textId="77777777" w:rsidR="00000000" w:rsidRDefault="000F4E83">
      <w:pPr>
        <w:pStyle w:val="bibitem"/>
        <w:widowControl/>
        <w:ind w:left="450" w:firstLine="0"/>
        <w:pPrChange w:id="1231" w:author="Author" w:date="2021-06-19T18:34:00Z">
          <w:pPr/>
        </w:pPrChange>
      </w:pPr>
      <w:r>
        <w:t>[</w:t>
      </w:r>
      <w:bookmarkStart w:id="1232" w:name="BIB_hidayat_determination_2020"/>
      <w:r>
        <w:t>Hidayat et</w:t>
      </w:r>
      <w:r>
        <w:t> </w:t>
      </w:r>
      <w:r>
        <w:t xml:space="preserve"> al., 2020</w:t>
      </w:r>
      <w:bookmarkEnd w:id="1232"/>
      <w:r>
        <w:t>]</w:t>
      </w:r>
      <w:r>
        <w:tab/>
        <w:t>Hidayat, D., Syafei, N.</w:t>
      </w:r>
      <w:r>
        <w:t> </w:t>
      </w:r>
      <w:r>
        <w:t>S., Emi</w:t>
      </w:r>
      <w:r>
        <w:t>liano, Rohadi, N., Setianto, and Wibawa, B.</w:t>
      </w:r>
      <w:r>
        <w:t> </w:t>
      </w:r>
      <w:r>
        <w:t xml:space="preserve">M. (2020). Determination of generated ultrasonic wave characteristics by a bipolar square burst excitation. </w:t>
      </w:r>
      <w:r>
        <w:rPr>
          <w:i/>
          <w:iCs/>
        </w:rPr>
        <w:t>Journal of Physics: Conference Series</w:t>
      </w:r>
      <w:r>
        <w:t>, 1568:012007.</w:t>
      </w:r>
    </w:p>
    <w:p w14:paraId="0F16D8DD" w14:textId="77777777" w:rsidR="00000000" w:rsidRDefault="000F4E83">
      <w:pPr>
        <w:pStyle w:val="bibitem"/>
        <w:widowControl/>
        <w:ind w:left="450" w:firstLine="0"/>
        <w:pPrChange w:id="1233" w:author="Author" w:date="2021-06-19T18:34:00Z">
          <w:pPr/>
        </w:pPrChange>
      </w:pPr>
      <w:r>
        <w:t>[</w:t>
      </w:r>
      <w:bookmarkStart w:id="1234" w:name="BIB_hillger_high_2016"/>
      <w:r>
        <w:t>HILLGER, 2016</w:t>
      </w:r>
      <w:bookmarkEnd w:id="1234"/>
      <w:r>
        <w:t>]</w:t>
      </w:r>
      <w:r>
        <w:tab/>
        <w:t>HILLGER, W. (2016). High Frequency Ultrasonic Systems with Frequency Ranges of 35 to 200 MHz.</w:t>
      </w:r>
    </w:p>
    <w:p w14:paraId="7A8A47F6" w14:textId="77777777" w:rsidR="00000000" w:rsidRDefault="000F4E83">
      <w:pPr>
        <w:pStyle w:val="bibitem"/>
        <w:widowControl/>
        <w:ind w:left="450" w:firstLine="0"/>
        <w:rPr>
          <w:ins w:id="1235" w:author="Author" w:date="2021-06-19T18:34:00Z"/>
        </w:rPr>
      </w:pPr>
      <w:ins w:id="1236" w:author="Author" w:date="2021-06-19T18:34:00Z">
        <w:r>
          <w:t>[</w:t>
        </w:r>
        <w:bookmarkStart w:id="1237" w:name="BIB_hisanaga_high_1980"/>
        <w:r>
          <w:t>Hisanaga et  al., 1980</w:t>
        </w:r>
        <w:bookmarkEnd w:id="1237"/>
        <w:r>
          <w:t>]</w:t>
        </w:r>
        <w:r>
          <w:tab/>
          <w:t>Hisanaga, K., Hisanaga, A., Hibi, N., Nishimura, K., and Kambe, T. (1980). High Speed R</w:t>
        </w:r>
        <w:r>
          <w:t xml:space="preserve">otating Scanner for Transesophageal Cross-Sectional Echocardiography. </w:t>
        </w:r>
        <w:r>
          <w:rPr>
            <w:i/>
            <w:iCs/>
          </w:rPr>
          <w:t>The American Journal of Cardiology</w:t>
        </w:r>
        <w:r>
          <w:t>, 46(5):837–842.</w:t>
        </w:r>
      </w:ins>
    </w:p>
    <w:p w14:paraId="25F7929E" w14:textId="77777777" w:rsidR="00000000" w:rsidRDefault="000F4E83">
      <w:pPr>
        <w:pStyle w:val="bibitem"/>
        <w:widowControl/>
        <w:ind w:left="450" w:firstLine="0"/>
        <w:rPr>
          <w:ins w:id="1238" w:author="Author" w:date="2021-06-19T18:34:00Z"/>
        </w:rPr>
      </w:pPr>
      <w:ins w:id="1239" w:author="Author" w:date="2021-06-19T18:34:00Z">
        <w:r>
          <w:t>[</w:t>
        </w:r>
        <w:bookmarkStart w:id="1240" w:name="BIB_holm_new_1975"/>
        <w:r>
          <w:t>Holm et  al., 1975</w:t>
        </w:r>
        <w:bookmarkEnd w:id="1240"/>
        <w:r>
          <w:t>]</w:t>
        </w:r>
        <w:r>
          <w:tab/>
          <w:t>Holm, H. H., Kristensen, J. K., Pedersen, J. F., Hancke, S., and Northeved, A. (</w:t>
        </w:r>
        <w:r>
          <w:t xml:space="preserve">1975). A new mechanical real time ultrasonic contact scanner. </w:t>
        </w:r>
        <w:r>
          <w:rPr>
            <w:i/>
            <w:iCs/>
          </w:rPr>
          <w:t>Ultrasound in Medicine &amp; Biology</w:t>
        </w:r>
        <w:r>
          <w:t>, 2(1):19–23.</w:t>
        </w:r>
      </w:ins>
    </w:p>
    <w:p w14:paraId="25C080C1" w14:textId="77777777" w:rsidR="00000000" w:rsidRDefault="000F4E83">
      <w:pPr>
        <w:pStyle w:val="bibitem"/>
        <w:widowControl/>
        <w:ind w:left="450" w:firstLine="0"/>
        <w:pPrChange w:id="1241" w:author="Author" w:date="2021-06-19T18:34:00Z">
          <w:pPr/>
        </w:pPrChange>
      </w:pPr>
      <w:r>
        <w:t>[</w:t>
      </w:r>
      <w:bookmarkStart w:id="1242" w:name="BIB_hu_design_2011"/>
      <w:r>
        <w:t>Hu et</w:t>
      </w:r>
      <w:r>
        <w:t> </w:t>
      </w:r>
      <w:r>
        <w:t xml:space="preserve"> al., 2011</w:t>
      </w:r>
      <w:bookmarkEnd w:id="1242"/>
      <w:r>
        <w:t>]</w:t>
      </w:r>
      <w:r>
        <w:tab/>
        <w:t>Hu, T., Zhao, X., and Xia, L. (2011). Design of a protable ultrasonic system based on USB use</w:t>
      </w:r>
      <w:r>
        <w:t xml:space="preserve">d in carotid artery measurement. In </w:t>
      </w:r>
      <w:r>
        <w:rPr>
          <w:i/>
          <w:iCs/>
        </w:rPr>
        <w:t>2011 4th International Conference on Biomedical Engineering and Informatics (BMEI)</w:t>
      </w:r>
      <w:r>
        <w:t>, volume</w:t>
      </w:r>
      <w:r>
        <w:t> </w:t>
      </w:r>
      <w:r>
        <w:t>2, pages 1068</w:t>
      </w:r>
      <w:r>
        <w:t>–</w:t>
      </w:r>
      <w:r>
        <w:t>1071. ISSN: 1948-2922.</w:t>
      </w:r>
    </w:p>
    <w:p w14:paraId="65183F48" w14:textId="77777777" w:rsidR="00000000" w:rsidRDefault="000F4E83">
      <w:pPr>
        <w:pStyle w:val="bibitem"/>
        <w:widowControl/>
        <w:ind w:left="450" w:firstLine="0"/>
        <w:pPrChange w:id="1243" w:author="Author" w:date="2021-06-19T18:34:00Z">
          <w:pPr/>
        </w:pPrChange>
      </w:pPr>
      <w:r>
        <w:t>[</w:t>
      </w:r>
      <w:bookmarkStart w:id="1244" w:name="BIB_hua_compressed_2011"/>
      <w:r>
        <w:t>Hua et</w:t>
      </w:r>
      <w:r>
        <w:t> </w:t>
      </w:r>
      <w:r>
        <w:t xml:space="preserve"> al., 2011</w:t>
      </w:r>
      <w:bookmarkEnd w:id="1244"/>
      <w:r>
        <w:t>]</w:t>
      </w:r>
      <w:r>
        <w:tab/>
        <w:t>Hua, S., Yuchi, M., and Di</w:t>
      </w:r>
      <w:r>
        <w:t xml:space="preserve">ng, M. (2011). Compressed Sensing for RF Signal Reconstruction in B-model Ultrasound Imaging. In </w:t>
      </w:r>
      <w:r>
        <w:rPr>
          <w:i/>
          <w:iCs/>
        </w:rPr>
        <w:t>2011 International Conference on Intelligent Computation and Bio-Medical Instrumentation</w:t>
      </w:r>
      <w:r>
        <w:t>, pages 19</w:t>
      </w:r>
      <w:r>
        <w:t>–</w:t>
      </w:r>
      <w:r>
        <w:t>22.</w:t>
      </w:r>
    </w:p>
    <w:p w14:paraId="6E409ED2" w14:textId="77777777" w:rsidR="00000000" w:rsidRDefault="000F4E83">
      <w:pPr>
        <w:pStyle w:val="bibitem"/>
        <w:widowControl/>
        <w:ind w:left="450" w:firstLine="0"/>
        <w:pPrChange w:id="1245" w:author="Author" w:date="2021-06-19T18:34:00Z">
          <w:pPr/>
        </w:pPrChange>
      </w:pPr>
      <w:r>
        <w:t>[</w:t>
      </w:r>
      <w:bookmarkStart w:id="1246" w:name="BIB_huang_novel_2015"/>
      <w:r>
        <w:t>Huang and Zou, 2015</w:t>
      </w:r>
      <w:bookmarkEnd w:id="1246"/>
      <w:r>
        <w:t>]</w:t>
      </w:r>
      <w:r>
        <w:tab/>
        <w:t xml:space="preserve">Huang, C.-H. and Zou, J. (2015). A novel two-axis micromechanical scanning transducer using water-immersible electromagnetic actuators for handheld 3D ultrasound imaging. </w:t>
      </w:r>
      <w:r>
        <w:rPr>
          <w:i/>
          <w:iCs/>
        </w:rPr>
        <w:t>Sensors and Actuators A: Physical</w:t>
      </w:r>
      <w:r>
        <w:t>, 236:281</w:t>
      </w:r>
      <w:r>
        <w:t>–</w:t>
      </w:r>
      <w:r>
        <w:t>288.</w:t>
      </w:r>
    </w:p>
    <w:p w14:paraId="4019CD2F" w14:textId="77777777" w:rsidR="00000000" w:rsidRDefault="000F4E83">
      <w:pPr>
        <w:pStyle w:val="bibitem"/>
        <w:widowControl/>
        <w:ind w:left="450" w:firstLine="0"/>
        <w:pPrChange w:id="1247" w:author="Author" w:date="2021-06-19T18:34:00Z">
          <w:pPr/>
        </w:pPrChange>
      </w:pPr>
      <w:r>
        <w:t>[</w:t>
      </w:r>
      <w:bookmarkStart w:id="1248" w:name="BIB_ibrahim_single_fpga_2017"/>
      <w:r>
        <w:t>Ib</w:t>
      </w:r>
      <w:r>
        <w:t>rahim et</w:t>
      </w:r>
      <w:r>
        <w:t> </w:t>
      </w:r>
      <w:r>
        <w:t xml:space="preserve"> al., 2017</w:t>
      </w:r>
      <w:bookmarkEnd w:id="1248"/>
      <w:r>
        <w:t>]</w:t>
      </w:r>
      <w:r>
        <w:tab/>
        <w:t>Ibrahim, A., Simon, W., Doy, D., Pignat, E., Angiolini, F., Arditi, M., Thiran, J.</w:t>
      </w:r>
      <w:r>
        <w:t> </w:t>
      </w:r>
      <w:r>
        <w:t>P., and Micheli, G.</w:t>
      </w:r>
      <w:r>
        <w:t> </w:t>
      </w:r>
      <w:r>
        <w:t xml:space="preserve">D. (2017). Single-FPGA complete 3D and 2D medical ultrasound imager. In </w:t>
      </w:r>
      <w:r>
        <w:rPr>
          <w:i/>
          <w:iCs/>
        </w:rPr>
        <w:t>2017 Conference on Design and Ar</w:t>
      </w:r>
      <w:r>
        <w:rPr>
          <w:i/>
          <w:iCs/>
        </w:rPr>
        <w:t>chitectures for Signal and Image Processing (DASIP)</w:t>
      </w:r>
      <w:r>
        <w:t>, pages 1</w:t>
      </w:r>
      <w:r>
        <w:t>–</w:t>
      </w:r>
      <w:r>
        <w:t>6.</w:t>
      </w:r>
    </w:p>
    <w:p w14:paraId="38E15752" w14:textId="77777777" w:rsidR="00000000" w:rsidRDefault="000F4E83">
      <w:pPr>
        <w:pStyle w:val="bibitem"/>
        <w:widowControl/>
        <w:ind w:left="450" w:firstLine="0"/>
        <w:pPrChange w:id="1249" w:author="Author" w:date="2021-06-19T18:34:00Z">
          <w:pPr/>
        </w:pPrChange>
      </w:pPr>
      <w:r>
        <w:t>[</w:t>
      </w:r>
      <w:bookmarkStart w:id="1250" w:name="BIB_ibrahim_towards_2018"/>
      <w:r>
        <w:t>Ibrahim et</w:t>
      </w:r>
      <w:r>
        <w:t> </w:t>
      </w:r>
      <w:r>
        <w:t xml:space="preserve"> al., 2018</w:t>
      </w:r>
      <w:bookmarkEnd w:id="1250"/>
      <w:r>
        <w:t>]</w:t>
      </w:r>
      <w:r>
        <w:tab/>
        <w:t>Ibrahim, A., Zhang, S., Angiolini, F., Arditi, M., Kimura, S., Goto, S., Thiran, J., and Micheli, G.</w:t>
      </w:r>
      <w:r>
        <w:t> </w:t>
      </w:r>
      <w:r>
        <w:t xml:space="preserve">D. (2018). Towards </w:t>
      </w:r>
      <w:r>
        <w:t xml:space="preserve">Ultrasound Everywhere: A Portable 3D Digital Back-End Capable of Zone and Compound Imaging. </w:t>
      </w:r>
      <w:r>
        <w:rPr>
          <w:i/>
          <w:iCs/>
        </w:rPr>
        <w:t>IEEE Transactions on Biomedical Circuits and Systems</w:t>
      </w:r>
      <w:r>
        <w:t>, pages 1</w:t>
      </w:r>
      <w:r>
        <w:t>–</w:t>
      </w:r>
      <w:r>
        <w:t>14.</w:t>
      </w:r>
    </w:p>
    <w:p w14:paraId="37DFB710" w14:textId="77777777" w:rsidR="00000000" w:rsidRDefault="000F4E83">
      <w:pPr>
        <w:pStyle w:val="bibitem"/>
        <w:widowControl/>
        <w:ind w:left="450" w:firstLine="0"/>
        <w:rPr>
          <w:ins w:id="1251" w:author="Author" w:date="2021-06-19T18:34:00Z"/>
        </w:rPr>
      </w:pPr>
      <w:ins w:id="1252" w:author="Author" w:date="2021-06-19T18:34:00Z">
        <w:r>
          <w:t>[</w:t>
        </w:r>
        <w:bookmarkStart w:id="1253" w:name="BIB_isla_coded_2017"/>
        <w:r>
          <w:t>Isla and Cegla, 2017</w:t>
        </w:r>
        <w:bookmarkEnd w:id="1253"/>
        <w:r>
          <w:t>]</w:t>
        </w:r>
        <w:r>
          <w:tab/>
          <w:t>Isla, J. and Cegla, F</w:t>
        </w:r>
      </w:ins>
      <w:moveToRangeStart w:id="1254" w:author="Author" w:date="2021-06-19T18:34:00Z" w:name="move75020099"/>
      <w:moveTo w:id="1255" w:author="Author" w:date="2021-06-19T18:34:00Z">
        <w:r>
          <w:t xml:space="preserve">. (2017). </w:t>
        </w:r>
      </w:moveTo>
      <w:moveToRangeEnd w:id="1254"/>
      <w:ins w:id="1256" w:author="Author" w:date="2021-06-19T18:34:00Z">
        <w:r>
          <w:t xml:space="preserve">Coded </w:t>
        </w:r>
        <w:r>
          <w:t xml:space="preserve">Excitation for Pulse-Echo Systems. </w:t>
        </w:r>
        <w:r>
          <w:rPr>
            <w:i/>
            <w:iCs/>
          </w:rPr>
          <w:t>IEEE transactions on ultrasonics, ferroelectrics, and frequency control</w:t>
        </w:r>
        <w:r>
          <w:t>, 64(4):736–748.</w:t>
        </w:r>
      </w:ins>
    </w:p>
    <w:p w14:paraId="1C7EA539" w14:textId="77777777" w:rsidR="00000000" w:rsidRDefault="000F4E83">
      <w:pPr>
        <w:pStyle w:val="bibitem"/>
        <w:widowControl/>
        <w:ind w:left="450" w:firstLine="0"/>
        <w:pPrChange w:id="1257" w:author="Author" w:date="2021-06-19T18:34:00Z">
          <w:pPr/>
        </w:pPrChange>
      </w:pPr>
      <w:r>
        <w:t>[</w:t>
      </w:r>
      <w:bookmarkStart w:id="1258" w:name="BIB_jensen_deconvolution_1993"/>
      <w:r>
        <w:t>Jensen et</w:t>
      </w:r>
      <w:r>
        <w:t> </w:t>
      </w:r>
      <w:r>
        <w:t xml:space="preserve"> al., 1993</w:t>
      </w:r>
      <w:bookmarkEnd w:id="1258"/>
      <w:r>
        <w:t>]</w:t>
      </w:r>
      <w:r>
        <w:tab/>
        <w:t>Jensen, J.</w:t>
      </w:r>
      <w:r>
        <w:t> </w:t>
      </w:r>
      <w:r>
        <w:t>A., Mathorne, J., Gravesen, T., and Stage</w:t>
      </w:r>
      <w:r>
        <w:t xml:space="preserve">, B. (1993). Deconvolution of in-Vivo Ultrasound B-Mode Images , Deconvolution of in-Vivo Ultrasound B-Mode Images. </w:t>
      </w:r>
      <w:r>
        <w:rPr>
          <w:i/>
          <w:iCs/>
        </w:rPr>
        <w:t>Ultrasonic Imaging</w:t>
      </w:r>
      <w:r>
        <w:t>, 15(2):122</w:t>
      </w:r>
      <w:r>
        <w:t>–</w:t>
      </w:r>
      <w:r>
        <w:t>133.</w:t>
      </w:r>
    </w:p>
    <w:p w14:paraId="41954F54" w14:textId="77777777" w:rsidR="00000000" w:rsidRDefault="000F4E83">
      <w:pPr>
        <w:pStyle w:val="bibitem"/>
        <w:widowControl/>
        <w:ind w:left="450" w:firstLine="0"/>
        <w:pPrChange w:id="1259" w:author="Author" w:date="2021-06-19T18:34:00Z">
          <w:pPr/>
        </w:pPrChange>
      </w:pPr>
      <w:r>
        <w:t>[</w:t>
      </w:r>
      <w:bookmarkStart w:id="1260" w:name="BIB_jeon_novel_2019"/>
      <w:r>
        <w:t>Jeon et</w:t>
      </w:r>
      <w:r>
        <w:t> </w:t>
      </w:r>
      <w:r>
        <w:t xml:space="preserve"> al., 2019</w:t>
      </w:r>
      <w:bookmarkEnd w:id="1260"/>
      <w:r>
        <w:t>]</w:t>
      </w:r>
      <w:r>
        <w:tab/>
        <w:t xml:space="preserve">Jeon, S., Park, J., Managuli, R., and Kim, C. </w:t>
      </w:r>
      <w:r>
        <w:t xml:space="preserve">(2019). A Novel 2-D Synthetic Aperture Focusing Technique for Acoustic-Resolution Photoacoustic Microscopy. </w:t>
      </w:r>
      <w:r>
        <w:rPr>
          <w:i/>
          <w:iCs/>
        </w:rPr>
        <w:t>IEEE Transactions on Medical Imaging</w:t>
      </w:r>
      <w:r>
        <w:t>, 38(1):250</w:t>
      </w:r>
      <w:r>
        <w:t>–</w:t>
      </w:r>
      <w:r>
        <w:t>260.</w:t>
      </w:r>
    </w:p>
    <w:p w14:paraId="18111845" w14:textId="77777777" w:rsidR="00000000" w:rsidRDefault="000F4E83">
      <w:pPr>
        <w:pStyle w:val="bibitem"/>
        <w:widowControl/>
        <w:ind w:left="450" w:firstLine="0"/>
        <w:pPrChange w:id="1261" w:author="Author" w:date="2021-06-19T18:34:00Z">
          <w:pPr/>
        </w:pPrChange>
      </w:pPr>
      <w:r>
        <w:t>[</w:t>
      </w:r>
      <w:bookmarkStart w:id="1262" w:name="BIB_jin_optimization_2017"/>
      <w:r>
        <w:t>Jin et</w:t>
      </w:r>
      <w:r>
        <w:t> </w:t>
      </w:r>
      <w:r>
        <w:t xml:space="preserve"> al., 2017</w:t>
      </w:r>
      <w:bookmarkEnd w:id="1262"/>
      <w:r>
        <w:t>]</w:t>
      </w:r>
      <w:r>
        <w:tab/>
        <w:t>Jin, B.</w:t>
      </w:r>
      <w:r>
        <w:t> </w:t>
      </w:r>
      <w:r>
        <w:t>C., Li, X., Jain,</w:t>
      </w:r>
      <w:r>
        <w:t xml:space="preserve"> A., Gonz</w:t>
      </w:r>
      <w:r>
        <w:t>á</w:t>
      </w:r>
      <w:r>
        <w:t xml:space="preserve">lez, C., LLorca, J., and Nutt, S. (2017). Optimization of microstructures and mechanical properties of composite oriented strand board from reused prepreg. </w:t>
      </w:r>
      <w:r>
        <w:rPr>
          <w:i/>
          <w:iCs/>
        </w:rPr>
        <w:t>Composite Structures</w:t>
      </w:r>
      <w:r>
        <w:t>, 174:389</w:t>
      </w:r>
      <w:r>
        <w:t>–</w:t>
      </w:r>
      <w:r>
        <w:t>398.</w:t>
      </w:r>
    </w:p>
    <w:p w14:paraId="62DCBEDE" w14:textId="77777777" w:rsidR="00000000" w:rsidRDefault="000F4E83">
      <w:pPr>
        <w:pStyle w:val="bibitem"/>
        <w:widowControl/>
        <w:ind w:left="450" w:firstLine="0"/>
        <w:pPrChange w:id="1263" w:author="Author" w:date="2021-06-19T18:34:00Z">
          <w:pPr/>
        </w:pPrChange>
      </w:pPr>
      <w:r>
        <w:t>[</w:t>
      </w:r>
      <w:bookmarkStart w:id="1264" w:name="BIB_johnson_stimdust_2018"/>
      <w:r>
        <w:t>Johnson et</w:t>
      </w:r>
      <w:r>
        <w:t> </w:t>
      </w:r>
      <w:r>
        <w:t xml:space="preserve"> </w:t>
      </w:r>
      <w:r>
        <w:t>al., 2018</w:t>
      </w:r>
      <w:bookmarkEnd w:id="1264"/>
      <w:r>
        <w:t>]</w:t>
      </w:r>
      <w:r>
        <w:tab/>
        <w:t>Johnson, B.</w:t>
      </w:r>
      <w:r>
        <w:t> </w:t>
      </w:r>
      <w:r>
        <w:t>C., Shen, K., Piech, D., Ghanbari, M.</w:t>
      </w:r>
      <w:r>
        <w:t> </w:t>
      </w:r>
      <w:r>
        <w:t>M., Li, K.</w:t>
      </w:r>
      <w:r>
        <w:t> </w:t>
      </w:r>
      <w:r>
        <w:t>Y., Neely, R., Carmena, J.</w:t>
      </w:r>
      <w:r>
        <w:t> </w:t>
      </w:r>
      <w:r>
        <w:t>M., Maharbiz, M.</w:t>
      </w:r>
      <w:r>
        <w:t> </w:t>
      </w:r>
      <w:r>
        <w:t>M., and Muller, R. (2018). StimDust: A 6.5mm3, wireless ultrasonic peripheral nerve stimulator with 82% peak chip e</w:t>
      </w:r>
      <w:r>
        <w:t xml:space="preserve">fficiency. In </w:t>
      </w:r>
      <w:r>
        <w:rPr>
          <w:i/>
          <w:iCs/>
        </w:rPr>
        <w:t>2018 IEEE Custom Integrated Circuits Conference (CICC)</w:t>
      </w:r>
      <w:r>
        <w:t>, pages 1</w:t>
      </w:r>
      <w:r>
        <w:t>–</w:t>
      </w:r>
      <w:r>
        <w:t>4. ISSN: 2152-3630.</w:t>
      </w:r>
    </w:p>
    <w:p w14:paraId="49934681" w14:textId="77777777" w:rsidR="00000000" w:rsidRDefault="000F4E83">
      <w:pPr>
        <w:pStyle w:val="bibitem"/>
        <w:widowControl/>
        <w:ind w:left="450" w:firstLine="0"/>
        <w:pPrChange w:id="1265" w:author="Author" w:date="2021-06-19T18:34:00Z">
          <w:pPr/>
        </w:pPrChange>
      </w:pPr>
      <w:r>
        <w:t>[</w:t>
      </w:r>
      <w:bookmarkStart w:id="1266" w:name="BIB_jonveaux_arduino_like_2017"/>
      <w:r>
        <w:t>Jonveaux, 2017</w:t>
      </w:r>
      <w:bookmarkEnd w:id="1266"/>
      <w:r>
        <w:t>]</w:t>
      </w:r>
      <w:r>
        <w:tab/>
      </w:r>
      <w:r>
        <w:t xml:space="preserve">Jonveaux, L. (2017). Arduino-like development kit for single-element ultrasound imaging. </w:t>
      </w:r>
      <w:r>
        <w:rPr>
          <w:i/>
          <w:iCs/>
        </w:rPr>
        <w:t>Journal of Open Hardware</w:t>
      </w:r>
      <w:r>
        <w:t>, 1(1).</w:t>
      </w:r>
    </w:p>
    <w:p w14:paraId="3204A65F" w14:textId="7BEBC10A" w:rsidR="00000000" w:rsidRDefault="000F4E83">
      <w:pPr>
        <w:pStyle w:val="bibitem"/>
        <w:widowControl/>
        <w:ind w:left="450" w:firstLine="0"/>
        <w:rPr>
          <w:ins w:id="1267" w:author="Author" w:date="2021-06-19T18:34:00Z"/>
        </w:rPr>
      </w:pPr>
      <w:r>
        <w:t>[</w:t>
      </w:r>
      <w:bookmarkStart w:id="1268" w:name="BIB_jonveaux_review_2019"/>
      <w:r>
        <w:t xml:space="preserve">Jonveaux, </w:t>
      </w:r>
      <w:del w:id="1269" w:author="Author" w:date="2021-06-19T18:34:00Z">
        <w:r>
          <w:rPr>
            <w:rFonts w:cstheme="minorBidi"/>
            <w:szCs w:val="24"/>
          </w:rPr>
          <w:delText>2019</w:delText>
        </w:r>
      </w:del>
      <w:ins w:id="1270" w:author="Author" w:date="2021-06-19T18:34:00Z">
        <w:r>
          <w:t>2019a</w:t>
        </w:r>
      </w:ins>
      <w:bookmarkEnd w:id="1268"/>
      <w:r>
        <w:t>]</w:t>
      </w:r>
      <w:r>
        <w:tab/>
        <w:t xml:space="preserve">Jonveaux, L. </w:t>
      </w:r>
      <w:del w:id="1271" w:author="Author" w:date="2021-06-19T18:34:00Z">
        <w:r>
          <w:rPr>
            <w:rFonts w:cstheme="minorBidi"/>
            <w:szCs w:val="24"/>
          </w:rPr>
          <w:delText>(2019</w:delText>
        </w:r>
      </w:del>
      <w:ins w:id="1272" w:author="Author" w:date="2021-06-19T18:34:00Z">
        <w:r>
          <w:t>(2019a). Review of mechanical probes.</w:t>
        </w:r>
      </w:ins>
    </w:p>
    <w:p w14:paraId="776F4660" w14:textId="77777777" w:rsidR="00000000" w:rsidRDefault="000F4E83">
      <w:pPr>
        <w:pStyle w:val="bibitem"/>
        <w:widowControl/>
        <w:ind w:left="450" w:firstLine="0"/>
        <w:pPrChange w:id="1273" w:author="Author" w:date="2021-06-19T18:34:00Z">
          <w:pPr/>
        </w:pPrChange>
      </w:pPr>
      <w:ins w:id="1274" w:author="Author" w:date="2021-06-19T18:34:00Z">
        <w:r>
          <w:t>[</w:t>
        </w:r>
        <w:bookmarkStart w:id="1275" w:name="BIB_luc_jonveaux_un0rick_2019"/>
        <w:r>
          <w:t>Jonveaux, 2019b</w:t>
        </w:r>
        <w:bookmarkEnd w:id="1275"/>
        <w:r>
          <w:t>]</w:t>
        </w:r>
        <w:r>
          <w:tab/>
          <w:t>Jonveaux, L. (2019b</w:t>
        </w:r>
      </w:ins>
      <w:r>
        <w:t>). un0rick : open-source fpga board for single element ultrasound imaging.</w:t>
      </w:r>
    </w:p>
    <w:p w14:paraId="02EBD61A" w14:textId="77777777" w:rsidR="00000000" w:rsidRDefault="000F4E83">
      <w:pPr>
        <w:pStyle w:val="bibitem"/>
        <w:widowControl/>
        <w:ind w:left="450" w:firstLine="0"/>
        <w:pPrChange w:id="1276" w:author="Author" w:date="2021-06-19T18:34:00Z">
          <w:pPr/>
        </w:pPrChange>
      </w:pPr>
      <w:r>
        <w:t>[</w:t>
      </w:r>
      <w:bookmarkStart w:id="1277" w:name="BIB_joseph_technical_2015"/>
      <w:r>
        <w:t>Joseph et</w:t>
      </w:r>
      <w:r>
        <w:t> </w:t>
      </w:r>
      <w:r>
        <w:t xml:space="preserve"> al., 2015a</w:t>
      </w:r>
      <w:bookmarkEnd w:id="1277"/>
      <w:r>
        <w:t>]</w:t>
      </w:r>
      <w:r>
        <w:tab/>
        <w:t>Joseph, J., Radhakrishnan, R.,</w:t>
      </w:r>
      <w:r>
        <w:t xml:space="preserve"> Kusmakar, S., Thrivikraman, A.</w:t>
      </w:r>
      <w:r>
        <w:t> </w:t>
      </w:r>
      <w:r>
        <w:t>S., and Sivaprakasam, M. (2015a). Technical Validation of ARTSENS</w:t>
      </w:r>
      <w:r>
        <w:t>–</w:t>
      </w:r>
      <w:r>
        <w:t xml:space="preserve">An Image Free Device for Evaluation of Vascular Stiffness. </w:t>
      </w:r>
      <w:r>
        <w:rPr>
          <w:i/>
          <w:iCs/>
        </w:rPr>
        <w:t>IEEE Journal of Translational Engineering in Health and Medicine</w:t>
      </w:r>
      <w:r>
        <w:t>, 3:1</w:t>
      </w:r>
      <w:r>
        <w:t>–</w:t>
      </w:r>
      <w:r>
        <w:t>13.</w:t>
      </w:r>
    </w:p>
    <w:p w14:paraId="2C81556D" w14:textId="77777777" w:rsidR="00000000" w:rsidRDefault="000F4E83">
      <w:pPr>
        <w:pStyle w:val="bibitem"/>
        <w:widowControl/>
        <w:ind w:left="450" w:firstLine="0"/>
        <w:pPrChange w:id="1278" w:author="Author" w:date="2021-06-19T18:34:00Z">
          <w:pPr/>
        </w:pPrChange>
      </w:pPr>
      <w:r>
        <w:t>[</w:t>
      </w:r>
      <w:bookmarkStart w:id="1279" w:name="BIB_joseph_artsenstouch_2015"/>
      <w:r>
        <w:t>Joseph et</w:t>
      </w:r>
      <w:r>
        <w:t> </w:t>
      </w:r>
      <w:r>
        <w:t xml:space="preserve"> al., 2015b</w:t>
      </w:r>
      <w:bookmarkEnd w:id="1279"/>
      <w:r>
        <w:t>]</w:t>
      </w:r>
      <w:r>
        <w:tab/>
        <w:t>Joseph, J., Thrivikraman, A.</w:t>
      </w:r>
      <w:r>
        <w:t> </w:t>
      </w:r>
      <w:r>
        <w:t xml:space="preserve">S., Radhakrishnan, R., and Sivaprakasam, M. (2015b). ARTSENSTouch - A portable device for evaluation of carotid artery stiffness. In </w:t>
      </w:r>
      <w:r>
        <w:rPr>
          <w:i/>
          <w:iCs/>
        </w:rPr>
        <w:t>2015 37th Annual International Conferen</w:t>
      </w:r>
      <w:r>
        <w:rPr>
          <w:i/>
          <w:iCs/>
        </w:rPr>
        <w:t>ce of the IEEE Engineering in Medicine and Biology Society (EMBC)</w:t>
      </w:r>
      <w:r>
        <w:t>, pages 3755</w:t>
      </w:r>
      <w:r>
        <w:t>–</w:t>
      </w:r>
      <w:r>
        <w:t>3758.</w:t>
      </w:r>
    </w:p>
    <w:p w14:paraId="78B6EFFE" w14:textId="77777777" w:rsidR="00000000" w:rsidRDefault="000F4E83">
      <w:pPr>
        <w:pStyle w:val="bibitem"/>
        <w:widowControl/>
        <w:ind w:left="450" w:firstLine="0"/>
        <w:pPrChange w:id="1280" w:author="Author" w:date="2021-06-19T18:34:00Z">
          <w:pPr/>
        </w:pPrChange>
      </w:pPr>
      <w:r>
        <w:t>[</w:t>
      </w:r>
      <w:bookmarkStart w:id="1281" w:name="BIB_kang_new_2017"/>
      <w:r>
        <w:t>Kang et</w:t>
      </w:r>
      <w:r>
        <w:t> </w:t>
      </w:r>
      <w:r>
        <w:t xml:space="preserve"> al., 2017</w:t>
      </w:r>
      <w:bookmarkEnd w:id="1281"/>
      <w:r>
        <w:t>]</w:t>
      </w:r>
      <w:r>
        <w:tab/>
        <w:t>Kang, J., Kim, Y., Lee, W., and Yoo, Y. (2017). A New Dynamic Complex Baseband Pulse Compression Method for Chirp-Cod</w:t>
      </w:r>
      <w:r>
        <w:t xml:space="preserve">ed Excitation in Medical Ultrasound Imaging. </w:t>
      </w:r>
      <w:r>
        <w:rPr>
          <w:i/>
          <w:iCs/>
        </w:rPr>
        <w:t>IEEE transactions on ultrasonics, ferroelectrics, and frequency control</w:t>
      </w:r>
      <w:r>
        <w:t>, 64(11):1698</w:t>
      </w:r>
      <w:r>
        <w:t>–</w:t>
      </w:r>
      <w:r>
        <w:t>1710.</w:t>
      </w:r>
    </w:p>
    <w:p w14:paraId="1D21D95D" w14:textId="77777777" w:rsidR="00000000" w:rsidRDefault="000F4E83">
      <w:pPr>
        <w:pStyle w:val="bibitem"/>
        <w:widowControl/>
        <w:ind w:left="450" w:firstLine="0"/>
        <w:pPrChange w:id="1282" w:author="Author" w:date="2021-06-19T18:34:00Z">
          <w:pPr/>
        </w:pPrChange>
      </w:pPr>
      <w:r>
        <w:t>[</w:t>
      </w:r>
      <w:bookmarkStart w:id="1283" w:name="BIB_karjalainen_multi_site_2012"/>
      <w:r>
        <w:t>Karjalainen et</w:t>
      </w:r>
      <w:r>
        <w:t> </w:t>
      </w:r>
      <w:r>
        <w:t xml:space="preserve"> al., 2012</w:t>
      </w:r>
      <w:bookmarkEnd w:id="1283"/>
      <w:r>
        <w:t>]</w:t>
      </w:r>
      <w:r>
        <w:tab/>
        <w:t>Karjalainen, J.</w:t>
      </w:r>
      <w:r>
        <w:t> </w:t>
      </w:r>
      <w:r>
        <w:t>P., Riekkinen,</w:t>
      </w:r>
      <w:r>
        <w:t xml:space="preserve"> O., T</w:t>
      </w:r>
      <w:r>
        <w:t>ö</w:t>
      </w:r>
      <w:r>
        <w:t>yr</w:t>
      </w:r>
      <w:r>
        <w:t>ä</w:t>
      </w:r>
      <w:r>
        <w:t>s, J., Hakulinen, M., Kr</w:t>
      </w:r>
      <w:r>
        <w:t>ö</w:t>
      </w:r>
      <w:r>
        <w:t>ger, H., Rikkonen, T., Salovaara, K., and Jurvelin, J.</w:t>
      </w:r>
      <w:r>
        <w:t> </w:t>
      </w:r>
      <w:r>
        <w:t xml:space="preserve">S. (2012). Multi-site bone ultrasound measurements in elderly women with and without previous hip fractures. </w:t>
      </w:r>
      <w:r>
        <w:rPr>
          <w:i/>
          <w:iCs/>
        </w:rPr>
        <w:t>Osteoporosis International</w:t>
      </w:r>
      <w:r>
        <w:t>, 23(4):1287</w:t>
      </w:r>
      <w:r>
        <w:t>–</w:t>
      </w:r>
      <w:r>
        <w:t>1295.</w:t>
      </w:r>
    </w:p>
    <w:p w14:paraId="369C8274" w14:textId="77777777" w:rsidR="00000000" w:rsidRDefault="000F4E83">
      <w:pPr>
        <w:pStyle w:val="bibitem"/>
        <w:widowControl/>
        <w:ind w:left="450" w:firstLine="0"/>
        <w:pPrChange w:id="1284" w:author="Author" w:date="2021-06-19T18:34:00Z">
          <w:pPr/>
        </w:pPrChange>
      </w:pPr>
      <w:r>
        <w:t>[</w:t>
      </w:r>
      <w:bookmarkStart w:id="1285" w:name="BIB_keyes_electrical_2017"/>
      <w:r>
        <w:t>Keyes, 2017</w:t>
      </w:r>
      <w:bookmarkEnd w:id="1285"/>
      <w:r>
        <w:t>]</w:t>
      </w:r>
      <w:r>
        <w:tab/>
        <w:t>Keyes, S.</w:t>
      </w:r>
      <w:r>
        <w:t> </w:t>
      </w:r>
      <w:r>
        <w:t xml:space="preserve">R. (2017). </w:t>
      </w:r>
      <w:r>
        <w:rPr>
          <w:i/>
          <w:iCs/>
        </w:rPr>
        <w:t>Electrical system for interfacing with muscle for use in prosthetic devices</w:t>
      </w:r>
      <w:r>
        <w:t>. Thesis, Massachusetts Institute of Technology.</w:t>
      </w:r>
    </w:p>
    <w:p w14:paraId="2D45626D" w14:textId="77777777" w:rsidR="00000000" w:rsidRDefault="000F4E83">
      <w:pPr>
        <w:pStyle w:val="bibitem"/>
        <w:widowControl/>
        <w:ind w:left="450" w:firstLine="0"/>
        <w:pPrChange w:id="1286" w:author="Author" w:date="2021-06-19T18:34:00Z">
          <w:pPr/>
        </w:pPrChange>
      </w:pPr>
      <w:r>
        <w:t>[</w:t>
      </w:r>
      <w:bookmarkStart w:id="1287" w:name="BIB_kidav_architecture_2019"/>
      <w:r>
        <w:t>Kidav et</w:t>
      </w:r>
      <w:r>
        <w:t> </w:t>
      </w:r>
      <w:r>
        <w:t xml:space="preserve"> al., 2019</w:t>
      </w:r>
      <w:bookmarkEnd w:id="1287"/>
      <w:r>
        <w:t>]</w:t>
      </w:r>
      <w:r>
        <w:tab/>
        <w:t>Kidav, J.</w:t>
      </w:r>
      <w:r>
        <w:t> </w:t>
      </w:r>
      <w:r>
        <w:t>U., Sivamangai, N.</w:t>
      </w:r>
      <w:r>
        <w:t> </w:t>
      </w:r>
      <w:r>
        <w:t>M., Pillai, M.</w:t>
      </w:r>
      <w:r>
        <w:t> </w:t>
      </w:r>
      <w:r>
        <w:t>P., and Raja</w:t>
      </w:r>
      <w:r>
        <w:t> </w:t>
      </w:r>
      <w:r>
        <w:t xml:space="preserve">M, S. (2019). Architecture and FPGA prototype of cycle stealing DMA array signal processor for ultrasound sector imaging systems. </w:t>
      </w:r>
      <w:r>
        <w:rPr>
          <w:i/>
          <w:iCs/>
        </w:rPr>
        <w:t>Microprocessors and Microsystems</w:t>
      </w:r>
      <w:r>
        <w:t>, 64:53</w:t>
      </w:r>
      <w:r>
        <w:t>–</w:t>
      </w:r>
      <w:r>
        <w:t>72.</w:t>
      </w:r>
    </w:p>
    <w:p w14:paraId="59DDB19C" w14:textId="77777777" w:rsidR="00000000" w:rsidRDefault="000F4E83">
      <w:pPr>
        <w:pStyle w:val="bibitem"/>
        <w:widowControl/>
        <w:ind w:left="450" w:firstLine="0"/>
        <w:pPrChange w:id="1288" w:author="Author" w:date="2021-06-19T18:34:00Z">
          <w:pPr/>
        </w:pPrChange>
      </w:pPr>
      <w:r>
        <w:t>[</w:t>
      </w:r>
      <w:bookmarkStart w:id="1289" w:name="BIB_kielczynski_thermophysical_2017"/>
      <w:r>
        <w:t>Kie</w:t>
      </w:r>
      <w:r>
        <w:t>Ń</w:t>
      </w:r>
      <w:r>
        <w:t>czy</w:t>
      </w:r>
      <w:r>
        <w:t>ń</w:t>
      </w:r>
      <w:r>
        <w:t>ski et</w:t>
      </w:r>
      <w:r>
        <w:t> </w:t>
      </w:r>
      <w:r>
        <w:t xml:space="preserve"> al., 2017</w:t>
      </w:r>
      <w:bookmarkEnd w:id="1289"/>
      <w:r>
        <w:t>]</w:t>
      </w:r>
      <w:r>
        <w:tab/>
        <w:t>Kie</w:t>
      </w:r>
      <w:r>
        <w:t>ł</w:t>
      </w:r>
      <w:r>
        <w:t>czy</w:t>
      </w:r>
      <w:r>
        <w:t>ń</w:t>
      </w:r>
      <w:r>
        <w:t>ski, P., Ptasznik, S., Szalewski, M., Balcerzak, A., Wieja, K., and Rostocki, A.</w:t>
      </w:r>
      <w:r>
        <w:t> </w:t>
      </w:r>
      <w:r>
        <w:t>J. (2017). Thermophysical properties of rapeseed oil methyl esters (RME) at h</w:t>
      </w:r>
      <w:r>
        <w:t xml:space="preserve">igh pressures and various temperatures evaluated by ultrasonic methods. </w:t>
      </w:r>
      <w:r>
        <w:rPr>
          <w:i/>
          <w:iCs/>
        </w:rPr>
        <w:t>Biomass and Bioenergy</w:t>
      </w:r>
      <w:r>
        <w:t>, 107:113</w:t>
      </w:r>
      <w:r>
        <w:t>–</w:t>
      </w:r>
      <w:r>
        <w:t>121.</w:t>
      </w:r>
    </w:p>
    <w:p w14:paraId="28F3887D" w14:textId="77777777" w:rsidR="00000000" w:rsidRDefault="000F4E83">
      <w:pPr>
        <w:pStyle w:val="bibitem"/>
        <w:widowControl/>
        <w:ind w:left="450" w:firstLine="0"/>
        <w:pPrChange w:id="1290" w:author="Author" w:date="2021-06-19T18:34:00Z">
          <w:pPr/>
        </w:pPrChange>
      </w:pPr>
      <w:r>
        <w:t>[</w:t>
      </w:r>
      <w:bookmarkStart w:id="1291" w:name="BIB_kim_real_time_2018"/>
      <w:r>
        <w:t>Kim et</w:t>
      </w:r>
      <w:r>
        <w:t> </w:t>
      </w:r>
      <w:r>
        <w:t xml:space="preserve"> al., 2018</w:t>
      </w:r>
      <w:bookmarkEnd w:id="1291"/>
      <w:r>
        <w:t>]</w:t>
      </w:r>
      <w:r>
        <w:tab/>
        <w:t>Kim, J.</w:t>
      </w:r>
      <w:r>
        <w:t> </w:t>
      </w:r>
      <w:r>
        <w:t>H., Yeo, S., Kim, J.</w:t>
      </w:r>
      <w:r>
        <w:t> </w:t>
      </w:r>
      <w:r>
        <w:t>W., Kim, K., Song, T.-K., Yoon, C., and Sung, J. (2018)</w:t>
      </w:r>
      <w:r>
        <w:t xml:space="preserve">. Real-Time Lossless Compression Algorithm for Ultrasound Data Using BL Universal Code. </w:t>
      </w:r>
      <w:r>
        <w:rPr>
          <w:i/>
          <w:iCs/>
        </w:rPr>
        <w:t>Sensors</w:t>
      </w:r>
      <w:r>
        <w:t>, 18(10):3314.</w:t>
      </w:r>
    </w:p>
    <w:p w14:paraId="21C7DC95" w14:textId="77777777" w:rsidR="00000000" w:rsidRDefault="000F4E83">
      <w:pPr>
        <w:pStyle w:val="bibitem"/>
        <w:widowControl/>
        <w:ind w:left="450" w:firstLine="0"/>
        <w:pPrChange w:id="1292" w:author="Author" w:date="2021-06-19T18:34:00Z">
          <w:pPr/>
        </w:pPrChange>
      </w:pPr>
      <w:r>
        <w:t>[</w:t>
      </w:r>
      <w:bookmarkStart w:id="1293" w:name="BIB_kim_smart_phone_2017"/>
      <w:r>
        <w:t>Kim et</w:t>
      </w:r>
      <w:r>
        <w:t> </w:t>
      </w:r>
      <w:r>
        <w:t xml:space="preserve"> al., 2017</w:t>
      </w:r>
      <w:bookmarkEnd w:id="1293"/>
      <w:r>
        <w:t>]</w:t>
      </w:r>
      <w:r>
        <w:tab/>
        <w:t>Kim, J.</w:t>
      </w:r>
      <w:r>
        <w:t> </w:t>
      </w:r>
      <w:r>
        <w:t>H., Yeo, S., Kim, M., Kye, S., Lee, Y., and Song, T.</w:t>
      </w:r>
      <w:r>
        <w:t> </w:t>
      </w:r>
      <w:r>
        <w:t>k. (2017). A smar</w:t>
      </w:r>
      <w:r>
        <w:t xml:space="preserve">t-phone based portable ultrasound imaging system for point-of-care applications. In </w:t>
      </w:r>
      <w:r>
        <w:rPr>
          <w:i/>
          <w:iCs/>
        </w:rPr>
        <w:t>2017 10th International Congress on Image and Signal Processing, BioMedical Engineering and Informatics (CISP-BMEI)</w:t>
      </w:r>
      <w:r>
        <w:t>, pages 1</w:t>
      </w:r>
      <w:r>
        <w:t>–</w:t>
      </w:r>
      <w:r>
        <w:t>5.</w:t>
      </w:r>
    </w:p>
    <w:p w14:paraId="0B660A50" w14:textId="77777777" w:rsidR="00000000" w:rsidRDefault="000F4E83">
      <w:pPr>
        <w:pStyle w:val="bibitem"/>
        <w:widowControl/>
        <w:ind w:left="450" w:firstLine="0"/>
        <w:pPrChange w:id="1294" w:author="Author" w:date="2021-06-19T18:34:00Z">
          <w:pPr/>
        </w:pPrChange>
      </w:pPr>
      <w:r>
        <w:t>[</w:t>
      </w:r>
      <w:bookmarkStart w:id="1295" w:name="BIB_kim_signal_processing_2020"/>
      <w:r>
        <w:t>Kim et</w:t>
      </w:r>
      <w:r>
        <w:t> </w:t>
      </w:r>
      <w:r>
        <w:t xml:space="preserve"> al., </w:t>
      </w:r>
      <w:r>
        <w:t>2020</w:t>
      </w:r>
      <w:bookmarkEnd w:id="1295"/>
      <w:r>
        <w:t>]</w:t>
      </w:r>
      <w:r>
        <w:tab/>
        <w:t xml:space="preserve">Kim, Y., Park, J., and Kim, H. (2020). Signal-Processing Framework for Ultrasound Compressed Sensing Data: Envelope Detection and Spectral Analysis. </w:t>
      </w:r>
      <w:r>
        <w:rPr>
          <w:i/>
          <w:iCs/>
        </w:rPr>
        <w:t>Applied Sciences</w:t>
      </w:r>
      <w:r>
        <w:t>, 10(19):6956.</w:t>
      </w:r>
    </w:p>
    <w:p w14:paraId="64A64BCB" w14:textId="77777777" w:rsidR="00000000" w:rsidRDefault="000F4E83">
      <w:pPr>
        <w:pStyle w:val="bibitem"/>
        <w:widowControl/>
        <w:ind w:left="450" w:firstLine="0"/>
        <w:pPrChange w:id="1296" w:author="Author" w:date="2021-06-19T18:34:00Z">
          <w:pPr/>
        </w:pPrChange>
      </w:pPr>
      <w:r>
        <w:t>[</w:t>
      </w:r>
      <w:bookmarkStart w:id="1297" w:name="BIB_kjeken_systematic_2011"/>
      <w:r>
        <w:t>Kjeken et</w:t>
      </w:r>
      <w:r>
        <w:t> </w:t>
      </w:r>
      <w:r>
        <w:t xml:space="preserve"> al</w:t>
      </w:r>
      <w:r>
        <w:t>., 2011</w:t>
      </w:r>
      <w:bookmarkEnd w:id="1297"/>
      <w:r>
        <w:t>]</w:t>
      </w:r>
      <w:r>
        <w:tab/>
        <w:t>Kjeken, I., Smedslund, G., Moe, R.</w:t>
      </w:r>
      <w:r>
        <w:t> </w:t>
      </w:r>
      <w:r>
        <w:t>H., Slatkowsky-Christensen, B., Uhlig, T., and Hagen, K.</w:t>
      </w:r>
      <w:r>
        <w:t> </w:t>
      </w:r>
      <w:r>
        <w:t xml:space="preserve">B. (2011). Systematic review of design and effects of splints and exercise programs in hand osteoarthritis. </w:t>
      </w:r>
      <w:r>
        <w:rPr>
          <w:i/>
          <w:iCs/>
        </w:rPr>
        <w:t>Arthritis Care &amp; Rese</w:t>
      </w:r>
      <w:r>
        <w:rPr>
          <w:i/>
          <w:iCs/>
        </w:rPr>
        <w:t>arch</w:t>
      </w:r>
      <w:r>
        <w:t>, 63(6):834</w:t>
      </w:r>
      <w:r>
        <w:t>–</w:t>
      </w:r>
      <w:r>
        <w:t>848.</w:t>
      </w:r>
    </w:p>
    <w:p w14:paraId="5AB69571" w14:textId="77777777" w:rsidR="00000000" w:rsidRDefault="000F4E83">
      <w:pPr>
        <w:pStyle w:val="bibitem"/>
        <w:widowControl/>
        <w:ind w:left="450" w:firstLine="0"/>
        <w:pPrChange w:id="1298" w:author="Author" w:date="2021-06-19T18:34:00Z">
          <w:pPr/>
        </w:pPrChange>
      </w:pPr>
      <w:r>
        <w:t>[</w:t>
      </w:r>
      <w:bookmarkStart w:id="1299" w:name="BIB_kou_real_time_2020"/>
      <w:r>
        <w:t>Kou et</w:t>
      </w:r>
      <w:r>
        <w:t> </w:t>
      </w:r>
      <w:r>
        <w:t xml:space="preserve"> al., 2020</w:t>
      </w:r>
      <w:bookmarkEnd w:id="1299"/>
      <w:r>
        <w:t>]</w:t>
      </w:r>
      <w:r>
        <w:tab/>
        <w:t>Kou, Z., Miller, R.</w:t>
      </w:r>
      <w:r>
        <w:t> </w:t>
      </w:r>
      <w:r>
        <w:t>J., Singer, A.</w:t>
      </w:r>
      <w:r>
        <w:t> </w:t>
      </w:r>
      <w:r>
        <w:t>C., and Oelze, M.</w:t>
      </w:r>
      <w:r>
        <w:t> </w:t>
      </w:r>
      <w:r>
        <w:t xml:space="preserve">L. (2020). Real-time video streaming in vivo using ultrasound as the communication channel. </w:t>
      </w:r>
      <w:r>
        <w:rPr>
          <w:i/>
          <w:iCs/>
        </w:rPr>
        <w:t>arXiv:2009.13683 [eess]</w:t>
      </w:r>
      <w:r>
        <w:t>. a</w:t>
      </w:r>
      <w:r>
        <w:t>rXiv: 2009.13683.</w:t>
      </w:r>
    </w:p>
    <w:p w14:paraId="29900311" w14:textId="77777777" w:rsidR="00000000" w:rsidRDefault="000F4E83">
      <w:pPr>
        <w:pStyle w:val="bibitem"/>
        <w:widowControl/>
        <w:ind w:left="450" w:firstLine="0"/>
        <w:pPrChange w:id="1300" w:author="Author" w:date="2021-06-19T18:34:00Z">
          <w:pPr/>
        </w:pPrChange>
      </w:pPr>
      <w:r>
        <w:t>[</w:t>
      </w:r>
      <w:bookmarkStart w:id="1301" w:name="BIB_kruizinga_compressive_2017"/>
      <w:r>
        <w:t>Kruizinga et</w:t>
      </w:r>
      <w:r>
        <w:t> </w:t>
      </w:r>
      <w:r>
        <w:t xml:space="preserve"> al., 2017</w:t>
      </w:r>
      <w:bookmarkEnd w:id="1301"/>
      <w:r>
        <w:t>]</w:t>
      </w:r>
      <w:r>
        <w:tab/>
        <w:t>Kruizinga, P., Meulen, P. v.</w:t>
      </w:r>
      <w:r>
        <w:t> </w:t>
      </w:r>
      <w:r>
        <w:t>d., Fedjajevs, A., Mastik, F., Springeling, G., Jong, N.</w:t>
      </w:r>
      <w:r>
        <w:t> </w:t>
      </w:r>
      <w:r>
        <w:t>d., Bosch, J.</w:t>
      </w:r>
      <w:r>
        <w:t> </w:t>
      </w:r>
      <w:r>
        <w:t>G., and Leus, G. (2017). Compressive 3D ultrasound i</w:t>
      </w:r>
      <w:r>
        <w:t xml:space="preserve">maging using a single sensor. </w:t>
      </w:r>
      <w:r>
        <w:rPr>
          <w:i/>
          <w:iCs/>
        </w:rPr>
        <w:t>Science Advances</w:t>
      </w:r>
      <w:r>
        <w:t>, 3(12):e1701423.</w:t>
      </w:r>
    </w:p>
    <w:p w14:paraId="14D2760D" w14:textId="77777777" w:rsidR="00000000" w:rsidRDefault="000F4E83">
      <w:pPr>
        <w:pStyle w:val="bibitem"/>
        <w:widowControl/>
        <w:ind w:left="450" w:firstLine="0"/>
        <w:pPrChange w:id="1302" w:author="Author" w:date="2021-06-19T18:34:00Z">
          <w:pPr/>
        </w:pPrChange>
      </w:pPr>
      <w:r>
        <w:t>[</w:t>
      </w:r>
      <w:bookmarkStart w:id="1303" w:name="BIB_kurjak_use_1986"/>
      <w:r>
        <w:t>Kurjak and Breyer, 1986</w:t>
      </w:r>
      <w:bookmarkEnd w:id="1303"/>
      <w:r>
        <w:t>]</w:t>
      </w:r>
      <w:r>
        <w:tab/>
        <w:t xml:space="preserve">Kurjak, A. and Breyer, B. (1986). The use of ultrasound in developing countries. </w:t>
      </w:r>
      <w:r>
        <w:rPr>
          <w:i/>
          <w:iCs/>
        </w:rPr>
        <w:t>Ultrasound in Medicine &amp; Biology</w:t>
      </w:r>
      <w:r>
        <w:t>, 12(8):611</w:t>
      </w:r>
      <w:r>
        <w:t>–</w:t>
      </w:r>
      <w:r>
        <w:t>621</w:t>
      </w:r>
      <w:r>
        <w:t>.</w:t>
      </w:r>
    </w:p>
    <w:p w14:paraId="69078026" w14:textId="77777777" w:rsidR="00000000" w:rsidRDefault="000F4E83">
      <w:pPr>
        <w:pStyle w:val="bibitem"/>
        <w:widowControl/>
        <w:ind w:left="450" w:firstLine="0"/>
        <w:pPrChange w:id="1304" w:author="Author" w:date="2021-06-19T18:34:00Z">
          <w:pPr/>
        </w:pPrChange>
      </w:pPr>
      <w:r>
        <w:t>[</w:t>
      </w:r>
      <w:bookmarkStart w:id="1305" w:name="BIB_kuru_feasibility_2019"/>
      <w:r>
        <w:t>Kuru et</w:t>
      </w:r>
      <w:r>
        <w:t> </w:t>
      </w:r>
      <w:r>
        <w:t xml:space="preserve"> al., 2019</w:t>
      </w:r>
      <w:bookmarkEnd w:id="1305"/>
      <w:r>
        <w:t>]</w:t>
      </w:r>
      <w:r>
        <w:tab/>
        <w:t>Kuru, K., Ansell, D., Jones, M., Goede, C.</w:t>
      </w:r>
      <w:r>
        <w:t> </w:t>
      </w:r>
      <w:r>
        <w:t xml:space="preserve">D., and Leather, P. (2019). Feasibility study of intelligent autonomous determination of the bladder voiding need to treat bedwetting using </w:t>
      </w:r>
      <w:r>
        <w:t xml:space="preserve">ultrasound and smartphone ML techniques. </w:t>
      </w:r>
      <w:r>
        <w:rPr>
          <w:i/>
          <w:iCs/>
        </w:rPr>
        <w:t>Medical &amp; Biological Engineering &amp; Computing</w:t>
      </w:r>
      <w:r>
        <w:t>, 57(5):1079</w:t>
      </w:r>
      <w:r>
        <w:t>–</w:t>
      </w:r>
      <w:r>
        <w:t>1097.</w:t>
      </w:r>
    </w:p>
    <w:p w14:paraId="5FCC312E" w14:textId="77777777" w:rsidR="00000000" w:rsidRDefault="000F4E83">
      <w:pPr>
        <w:pStyle w:val="bibitem"/>
        <w:widowControl/>
        <w:ind w:left="450" w:firstLine="0"/>
        <w:pPrChange w:id="1306" w:author="Author" w:date="2021-06-19T18:34:00Z">
          <w:pPr/>
        </w:pPrChange>
      </w:pPr>
      <w:r>
        <w:t>[</w:t>
      </w:r>
      <w:bookmarkStart w:id="1307" w:name="BIB_kushi_ultrasonic_2017"/>
      <w:r>
        <w:t>Kushi and Suresh</w:t>
      </w:r>
      <w:r>
        <w:t> </w:t>
      </w:r>
      <w:r>
        <w:t xml:space="preserve"> Babu, 2017</w:t>
      </w:r>
      <w:bookmarkEnd w:id="1307"/>
      <w:r>
        <w:t>]</w:t>
      </w:r>
      <w:r>
        <w:tab/>
        <w:t>Kushi, A. and Suresh</w:t>
      </w:r>
      <w:r>
        <w:t> </w:t>
      </w:r>
      <w:r>
        <w:t>Babu, P. (2017). Ultrasonic Signal Processing Usin</w:t>
      </w:r>
      <w:r>
        <w:t>g FPGA. pages 82</w:t>
      </w:r>
      <w:r>
        <w:t>–</w:t>
      </w:r>
      <w:r>
        <w:t>87.</w:t>
      </w:r>
    </w:p>
    <w:p w14:paraId="3787A9D2" w14:textId="77777777" w:rsidR="00000000" w:rsidRDefault="000F4E83">
      <w:pPr>
        <w:pStyle w:val="bibitem"/>
        <w:widowControl/>
        <w:ind w:left="450" w:firstLine="0"/>
        <w:rPr>
          <w:ins w:id="1308" w:author="Author" w:date="2021-06-19T18:34:00Z"/>
        </w:rPr>
      </w:pPr>
      <w:ins w:id="1309" w:author="Author" w:date="2021-06-19T18:34:00Z">
        <w:r>
          <w:t>[</w:t>
        </w:r>
        <w:bookmarkStart w:id="1310" w:name="BIB_kwong_application_2020"/>
        <w:r>
          <w:t>Kwong et  al., 2020</w:t>
        </w:r>
        <w:bookmarkEnd w:id="1310"/>
        <w:r>
          <w:t>]</w:t>
        </w:r>
        <w:r>
          <w:tab/>
          <w:t>Kwong, E., Ng, K.-W. K., Leung, M.-T., and Zheng, Y.-P. (2020). Application of Ultrasound Biofeedback to the Learning of the Mendelsohn Maneuver in Non-dysphagic</w:t>
        </w:r>
        <w:r>
          <w:t xml:space="preserve"> Adults: A Pilot Study. </w:t>
        </w:r>
        <w:r>
          <w:rPr>
            <w:i/>
            <w:iCs/>
          </w:rPr>
          <w:t>Dysphagia</w:t>
        </w:r>
        <w:r>
          <w:t>.</w:t>
        </w:r>
      </w:ins>
    </w:p>
    <w:p w14:paraId="6A8ABDA5" w14:textId="77777777" w:rsidR="00000000" w:rsidRDefault="000F4E83">
      <w:pPr>
        <w:pStyle w:val="bibitem"/>
        <w:widowControl/>
        <w:ind w:left="450" w:firstLine="0"/>
        <w:rPr>
          <w:ins w:id="1311" w:author="Author" w:date="2021-06-19T18:34:00Z"/>
        </w:rPr>
      </w:pPr>
      <w:ins w:id="1312" w:author="Author" w:date="2021-06-19T18:34:00Z">
        <w:r>
          <w:t>[</w:t>
        </w:r>
        <w:bookmarkStart w:id="1313" w:name="BIB_lanza_ultrasound_2020"/>
        <w:r>
          <w:t>Lanza, 2020</w:t>
        </w:r>
        <w:bookmarkEnd w:id="1313"/>
        <w:r>
          <w:t>]</w:t>
        </w:r>
        <w:r>
          <w:tab/>
          <w:t xml:space="preserve">Lanza, G. M. (2020). Ultrasound Imaging: Something Old or Something New? </w:t>
        </w:r>
        <w:r>
          <w:rPr>
            <w:i/>
            <w:iCs/>
          </w:rPr>
          <w:t>Investigative Radiology</w:t>
        </w:r>
        <w:r>
          <w:t>, 55(9):573–577.</w:t>
        </w:r>
      </w:ins>
    </w:p>
    <w:p w14:paraId="679A5368" w14:textId="77777777" w:rsidR="00000000" w:rsidRDefault="000F4E83">
      <w:pPr>
        <w:pStyle w:val="bibitem"/>
        <w:widowControl/>
        <w:ind w:left="450" w:firstLine="0"/>
        <w:pPrChange w:id="1314" w:author="Author" w:date="2021-06-19T18:34:00Z">
          <w:pPr/>
        </w:pPrChange>
      </w:pPr>
      <w:r>
        <w:t>[</w:t>
      </w:r>
      <w:bookmarkStart w:id="1315" w:name="BIB_lay__vivo_2018"/>
      <w:r>
        <w:t>Lay et</w:t>
      </w:r>
      <w:r>
        <w:t> </w:t>
      </w:r>
      <w:r>
        <w:t xml:space="preserve"> al., 2018</w:t>
      </w:r>
      <w:bookmarkEnd w:id="1315"/>
      <w:r>
        <w:t>]</w:t>
      </w:r>
      <w:r>
        <w:tab/>
        <w:t>Lay, H., Cummins, G., Cox, B.</w:t>
      </w:r>
      <w:r>
        <w:t> </w:t>
      </w:r>
      <w:r>
        <w:t>F., Qiu, Y., Turcanu, M.</w:t>
      </w:r>
      <w:r>
        <w:t> </w:t>
      </w:r>
      <w:r>
        <w:t>V., McPhillips, R., Connor, C., Gregson, R., Clutton, E., Desmulliez, M. P.</w:t>
      </w:r>
      <w:r>
        <w:t> </w:t>
      </w:r>
      <w:r>
        <w:t xml:space="preserve">Y., and Cochran, S. (2018). In-Vivo Evaluation of Microultrasound and Thermometric Capsule Endoscopes. </w:t>
      </w:r>
      <w:r>
        <w:rPr>
          <w:i/>
          <w:iCs/>
        </w:rPr>
        <w:t>IEEE Trans</w:t>
      </w:r>
      <w:r>
        <w:rPr>
          <w:i/>
          <w:iCs/>
        </w:rPr>
        <w:t>actions on Biomedical Engineering</w:t>
      </w:r>
      <w:r>
        <w:t>, pages 1</w:t>
      </w:r>
      <w:r>
        <w:t>–</w:t>
      </w:r>
      <w:r>
        <w:t>1.</w:t>
      </w:r>
    </w:p>
    <w:p w14:paraId="267EAF46" w14:textId="77777777" w:rsidR="00000000" w:rsidRDefault="000F4E83">
      <w:pPr>
        <w:pStyle w:val="bibitem"/>
        <w:widowControl/>
        <w:ind w:left="450" w:firstLine="0"/>
        <w:pPrChange w:id="1316" w:author="Author" w:date="2021-06-19T18:34:00Z">
          <w:pPr/>
        </w:pPrChange>
      </w:pPr>
      <w:r>
        <w:t>[</w:t>
      </w:r>
      <w:bookmarkStart w:id="1317" w:name="BIB_lay_progress_2016"/>
      <w:r>
        <w:t>Lay et</w:t>
      </w:r>
      <w:r>
        <w:t> </w:t>
      </w:r>
      <w:r>
        <w:t xml:space="preserve"> al., 2016</w:t>
      </w:r>
      <w:bookmarkEnd w:id="1317"/>
      <w:r>
        <w:t>]</w:t>
      </w:r>
      <w:r>
        <w:tab/>
        <w:t>Lay, H.</w:t>
      </w:r>
      <w:r>
        <w:t> </w:t>
      </w:r>
      <w:r>
        <w:t>S., Qiu, Y., Al-Rawhani, M., Beeley, J., Poltarjonoks, R., Seetohul, V., Cumming, D., Cochran, S., Cummins, G., Desmulliez, M. P.</w:t>
      </w:r>
      <w:r>
        <w:t> </w:t>
      </w:r>
      <w:r>
        <w:t>Y., Wallac</w:t>
      </w:r>
      <w:r>
        <w:t>e, M., Trolier-McKinstry, S., McPhillips, R., Cox, B.</w:t>
      </w:r>
      <w:r>
        <w:t> </w:t>
      </w:r>
      <w:r>
        <w:t>F., and Demore, C. E.</w:t>
      </w:r>
      <w:r>
        <w:t> </w:t>
      </w:r>
      <w:r>
        <w:t xml:space="preserve">M. (2016). Progress towards a multi-modal capsule endoscopy device featuring microultrasound imaging. In </w:t>
      </w:r>
      <w:r>
        <w:rPr>
          <w:i/>
          <w:iCs/>
        </w:rPr>
        <w:t>2016 IEEE International Ultrasonics Symposium (IUS)</w:t>
      </w:r>
      <w:r>
        <w:t>, pages 1</w:t>
      </w:r>
      <w:r>
        <w:t>–</w:t>
      </w:r>
      <w:r>
        <w:t>4. ISSN: 1948-</w:t>
      </w:r>
      <w:r>
        <w:t>5727.</w:t>
      </w:r>
    </w:p>
    <w:p w14:paraId="6516D8E2" w14:textId="77777777" w:rsidR="00000000" w:rsidRDefault="000F4E83">
      <w:pPr>
        <w:pStyle w:val="bibitem"/>
        <w:widowControl/>
        <w:ind w:left="450" w:firstLine="0"/>
        <w:pPrChange w:id="1318" w:author="Author" w:date="2021-06-19T18:34:00Z">
          <w:pPr/>
        </w:pPrChange>
      </w:pPr>
      <w:r>
        <w:t>[</w:t>
      </w:r>
      <w:bookmarkStart w:id="1319" w:name="BIB_lecoeur_bluetooth_nodate"/>
      <w:r>
        <w:t xml:space="preserve">LeCoeur, </w:t>
      </w:r>
      <w:bookmarkEnd w:id="1319"/>
      <w:r>
        <w:t>]</w:t>
      </w:r>
      <w:r>
        <w:tab/>
        <w:t>LeCoeur. Bluetooth single channel ultrasonic device - Android systems.</w:t>
      </w:r>
    </w:p>
    <w:p w14:paraId="388B48BE" w14:textId="77777777" w:rsidR="00000000" w:rsidRDefault="000F4E83">
      <w:pPr>
        <w:pStyle w:val="bibitem"/>
        <w:widowControl/>
        <w:ind w:left="450" w:firstLine="0"/>
        <w:pPrChange w:id="1320" w:author="Author" w:date="2021-06-19T18:34:00Z">
          <w:pPr/>
        </w:pPrChange>
      </w:pPr>
      <w:r>
        <w:t>[</w:t>
      </w:r>
      <w:bookmarkStart w:id="1321" w:name="BIB_lee_towards_2014"/>
      <w:r>
        <w:t>Lee et</w:t>
      </w:r>
      <w:r>
        <w:t> </w:t>
      </w:r>
      <w:r>
        <w:t xml:space="preserve"> al., 2014a</w:t>
      </w:r>
      <w:bookmarkEnd w:id="1321"/>
      <w:r>
        <w:t>]</w:t>
      </w:r>
      <w:r>
        <w:tab/>
        <w:t>Lee, J.</w:t>
      </w:r>
      <w:r>
        <w:t> </w:t>
      </w:r>
      <w:r>
        <w:t>H., Traverso, G., Schoellhammer, C.</w:t>
      </w:r>
      <w:r>
        <w:t> </w:t>
      </w:r>
      <w:r>
        <w:t>M., Bl</w:t>
      </w:r>
      <w:r>
        <w:t>ankschtein, D., Langer, R., Thomenius, K.</w:t>
      </w:r>
      <w:r>
        <w:t> </w:t>
      </w:r>
      <w:r>
        <w:t>E., Boning, D.</w:t>
      </w:r>
      <w:r>
        <w:t> </w:t>
      </w:r>
      <w:r>
        <w:t>S., and Anthony, B.</w:t>
      </w:r>
      <w:r>
        <w:t> </w:t>
      </w:r>
      <w:r>
        <w:t xml:space="preserve">W. (2014a). Towards wireless capsule endoscopic ultrasound (WCEU). In </w:t>
      </w:r>
      <w:r>
        <w:rPr>
          <w:i/>
          <w:iCs/>
        </w:rPr>
        <w:t>2014 IEEE International Ultrasonics Symposium</w:t>
      </w:r>
      <w:r>
        <w:t>, pages 734</w:t>
      </w:r>
      <w:r>
        <w:t>–</w:t>
      </w:r>
      <w:r>
        <w:t>737, Chicago, IL, USA. IEEE.</w:t>
      </w:r>
    </w:p>
    <w:p w14:paraId="5272776A" w14:textId="77777777" w:rsidR="00000000" w:rsidRDefault="000F4E83">
      <w:pPr>
        <w:pStyle w:val="bibitem"/>
        <w:widowControl/>
        <w:ind w:left="450" w:firstLine="0"/>
        <w:pPrChange w:id="1322" w:author="Author" w:date="2021-06-19T18:34:00Z">
          <w:pPr/>
        </w:pPrChange>
      </w:pPr>
      <w:r>
        <w:t>[</w:t>
      </w:r>
      <w:bookmarkStart w:id="1323" w:name="BIB_lee_new_2014"/>
      <w:r>
        <w:t>Lee et</w:t>
      </w:r>
      <w:r>
        <w:t> </w:t>
      </w:r>
      <w:r>
        <w:t xml:space="preserve"> al., 2014b</w:t>
      </w:r>
      <w:bookmarkEnd w:id="1323"/>
      <w:r>
        <w:t>]</w:t>
      </w:r>
      <w:r>
        <w:tab/>
        <w:t>Lee, Y., Kang, J., Yeo, S., Lee, J., Kim, G.</w:t>
      </w:r>
      <w:r>
        <w:t> </w:t>
      </w:r>
      <w:r>
        <w:t>D., Yoo, Y., and Song, T.</w:t>
      </w:r>
      <w:r>
        <w:t> </w:t>
      </w:r>
      <w:r>
        <w:t xml:space="preserve">K. (2014b). A new smart probe system for a tablet PC-based point-of-care ultrasound imaging system: Feasibility study. In </w:t>
      </w:r>
      <w:r>
        <w:rPr>
          <w:i/>
          <w:iCs/>
        </w:rPr>
        <w:t>2014 IEEE International Ultrasoni</w:t>
      </w:r>
      <w:r>
        <w:rPr>
          <w:i/>
          <w:iCs/>
        </w:rPr>
        <w:t>cs Symposium</w:t>
      </w:r>
      <w:r>
        <w:t>, pages 1611</w:t>
      </w:r>
      <w:r>
        <w:t>–</w:t>
      </w:r>
      <w:r>
        <w:t>1614.</w:t>
      </w:r>
    </w:p>
    <w:p w14:paraId="0C5C07E9" w14:textId="77777777" w:rsidR="00000000" w:rsidRDefault="000F4E83">
      <w:pPr>
        <w:pStyle w:val="bibitem"/>
        <w:widowControl/>
        <w:ind w:left="450" w:firstLine="0"/>
        <w:pPrChange w:id="1324" w:author="Author" w:date="2021-06-19T18:34:00Z">
          <w:pPr/>
        </w:pPrChange>
      </w:pPr>
      <w:r>
        <w:t>[</w:t>
      </w:r>
      <w:bookmarkStart w:id="1325" w:name="BIB_lei_high_frame_nodate"/>
      <w:r>
        <w:t xml:space="preserve">Lei, </w:t>
      </w:r>
      <w:bookmarkEnd w:id="1325"/>
      <w:r>
        <w:t>]</w:t>
      </w:r>
      <w:r>
        <w:tab/>
        <w:t>Lei, S. A High-Frame Rate High-Frequency Ultrasonic System for Cardiac Imaging in Mice - IEEE Journals &amp; Magazine.</w:t>
      </w:r>
    </w:p>
    <w:p w14:paraId="41A8266C" w14:textId="77777777" w:rsidR="00000000" w:rsidRDefault="000F4E83">
      <w:pPr>
        <w:pStyle w:val="bibitem"/>
        <w:widowControl/>
        <w:ind w:left="450" w:firstLine="0"/>
        <w:pPrChange w:id="1326" w:author="Author" w:date="2021-06-19T18:34:00Z">
          <w:pPr/>
        </w:pPrChange>
      </w:pPr>
      <w:r>
        <w:t>[</w:t>
      </w:r>
      <w:bookmarkStart w:id="1327" w:name="BIB_lei_sun_high_frame_2008"/>
      <w:r>
        <w:t>Lei Sun et</w:t>
      </w:r>
      <w:r>
        <w:t> </w:t>
      </w:r>
      <w:r>
        <w:t xml:space="preserve"> al., 2008</w:t>
      </w:r>
      <w:bookmarkEnd w:id="1327"/>
      <w:r>
        <w:t>]</w:t>
      </w:r>
      <w:r>
        <w:tab/>
        <w:t xml:space="preserve">Lei Sun, Xiaochen Xu, Richard, W., Feng, C., Johnson, J., and Shung, K. (2008). A High-Frame Rate Duplex Ultrasound Biomicroscopy for Small Animal Imaging </w:t>
      </w:r>
      <w:r>
        <w:rPr>
          <w:i/>
          <w:iCs/>
        </w:rPr>
        <w:t>In vivo</w:t>
      </w:r>
      <w:r>
        <w:t xml:space="preserve">. </w:t>
      </w:r>
      <w:r>
        <w:rPr>
          <w:i/>
          <w:iCs/>
        </w:rPr>
        <w:t>IEEE Transactions on Biomedical Engineering</w:t>
      </w:r>
      <w:r>
        <w:t>, 55(8):2039</w:t>
      </w:r>
      <w:r>
        <w:t>–</w:t>
      </w:r>
      <w:r>
        <w:t>2049.</w:t>
      </w:r>
    </w:p>
    <w:p w14:paraId="6AD6E096" w14:textId="77777777" w:rsidR="00000000" w:rsidRDefault="000F4E83">
      <w:pPr>
        <w:pStyle w:val="bibitem"/>
        <w:widowControl/>
        <w:ind w:left="450" w:firstLine="0"/>
        <w:pPrChange w:id="1328" w:author="Author" w:date="2021-06-19T18:34:00Z">
          <w:pPr/>
        </w:pPrChange>
      </w:pPr>
      <w:r>
        <w:t>[</w:t>
      </w:r>
      <w:bookmarkStart w:id="1329" w:name="BIB_levesque_real_time_2009"/>
      <w:r>
        <w:t>Levesque and Sawan, 2009</w:t>
      </w:r>
      <w:bookmarkEnd w:id="1329"/>
      <w:r>
        <w:t>]</w:t>
      </w:r>
      <w:r>
        <w:tab/>
        <w:t>Levesque, P. and Sawan, M. (2009). Real-Time Hand-Held Ultrasound Medical-Imaging Device Based on a New Digital Q</w:t>
      </w:r>
      <w:r>
        <w:t xml:space="preserve">uadrature Demodulation Processor. </w:t>
      </w:r>
      <w:r>
        <w:rPr>
          <w:i/>
          <w:iCs/>
        </w:rPr>
        <w:t>IEEE Transactions on Ultrasonics, Ferroelectrics, and Frequency Control</w:t>
      </w:r>
      <w:r>
        <w:t>, 56(8):1654</w:t>
      </w:r>
      <w:r>
        <w:t>–</w:t>
      </w:r>
      <w:r>
        <w:t>1665.</w:t>
      </w:r>
    </w:p>
    <w:p w14:paraId="5072D526" w14:textId="77777777" w:rsidR="00000000" w:rsidRDefault="000F4E83">
      <w:pPr>
        <w:pStyle w:val="bibitem"/>
        <w:widowControl/>
        <w:ind w:left="450" w:firstLine="0"/>
        <w:pPrChange w:id="1330" w:author="Author" w:date="2021-06-19T18:34:00Z">
          <w:pPr/>
        </w:pPrChange>
      </w:pPr>
      <w:r>
        <w:t>[</w:t>
      </w:r>
      <w:bookmarkStart w:id="1331" w:name="BIB_lewandowski_low_cost_2012"/>
      <w:r>
        <w:t>Lewandowski et</w:t>
      </w:r>
      <w:r>
        <w:t> </w:t>
      </w:r>
      <w:r>
        <w:t xml:space="preserve"> al., 2012</w:t>
      </w:r>
      <w:bookmarkEnd w:id="1331"/>
      <w:r>
        <w:t>]</w:t>
      </w:r>
      <w:r>
        <w:tab/>
        <w:t>Lewandowski, M., Sielewicz, K., and Walczak, M</w:t>
      </w:r>
      <w:r>
        <w:t xml:space="preserve">. (2012). A low-cost 32-channel module with high-speed digital interfaces for portable ultrasound systems. In </w:t>
      </w:r>
      <w:r>
        <w:rPr>
          <w:i/>
          <w:iCs/>
        </w:rPr>
        <w:t>2012 IEEE International Ultrasonics Symposium</w:t>
      </w:r>
      <w:r>
        <w:t>, pages 1</w:t>
      </w:r>
      <w:r>
        <w:t>–</w:t>
      </w:r>
      <w:r>
        <w:t>4, Dresden, Germany. IEEE.</w:t>
      </w:r>
    </w:p>
    <w:p w14:paraId="6067F9FB" w14:textId="77777777" w:rsidR="00000000" w:rsidRDefault="000F4E83">
      <w:pPr>
        <w:pStyle w:val="bibitem"/>
        <w:widowControl/>
        <w:ind w:left="450" w:firstLine="0"/>
        <w:pPrChange w:id="1332" w:author="Author" w:date="2021-06-19T18:34:00Z">
          <w:pPr/>
        </w:pPrChange>
      </w:pPr>
      <w:r>
        <w:t>[</w:t>
      </w:r>
      <w:bookmarkStart w:id="1333" w:name="BIB_li_initial_2018"/>
      <w:r>
        <w:t>LI et</w:t>
      </w:r>
      <w:r>
        <w:t> </w:t>
      </w:r>
      <w:r>
        <w:t xml:space="preserve"> al., 2018</w:t>
      </w:r>
      <w:bookmarkEnd w:id="1333"/>
      <w:r>
        <w:t>]</w:t>
      </w:r>
      <w:r>
        <w:tab/>
        <w:t>LI, H.,</w:t>
      </w:r>
      <w:r>
        <w:t xml:space="preserve"> LUO, L., GAO, X., and LI, J. (2018). Initial Architecture Design of Ultrasound Synthetic Aperture Imaging Based on FPGA. In </w:t>
      </w:r>
      <w:r>
        <w:rPr>
          <w:i/>
          <w:iCs/>
        </w:rPr>
        <w:t>2018 IEEE Far East NDT New Technology Application Forum (FENDT)</w:t>
      </w:r>
      <w:r>
        <w:t>, pages 60</w:t>
      </w:r>
      <w:r>
        <w:t>–</w:t>
      </w:r>
      <w:r>
        <w:t>64.</w:t>
      </w:r>
    </w:p>
    <w:p w14:paraId="0FEDF099" w14:textId="77777777" w:rsidR="00000000" w:rsidRDefault="000F4E83">
      <w:pPr>
        <w:pStyle w:val="bibitem"/>
        <w:widowControl/>
        <w:ind w:left="450" w:firstLine="0"/>
        <w:pPrChange w:id="1334" w:author="Author" w:date="2021-06-19T18:34:00Z">
          <w:pPr/>
        </w:pPrChange>
      </w:pPr>
      <w:r>
        <w:t>[</w:t>
      </w:r>
      <w:bookmarkStart w:id="1335" w:name="BIB_li_new_2014"/>
      <w:r>
        <w:t>Li et</w:t>
      </w:r>
      <w:r>
        <w:t> </w:t>
      </w:r>
      <w:r>
        <w:t xml:space="preserve"> al., 2014</w:t>
      </w:r>
      <w:bookmarkEnd w:id="1335"/>
      <w:r>
        <w:t>]</w:t>
      </w:r>
      <w:r>
        <w:tab/>
        <w:t xml:space="preserve">Li, </w:t>
      </w:r>
      <w:r>
        <w:t xml:space="preserve">H., Zhou, Y., Wang, L., and Wen, X. (2014). A New Implementation of A-Mode Ultrasound Pulser-Receiver System. In </w:t>
      </w:r>
      <w:r>
        <w:rPr>
          <w:i/>
          <w:iCs/>
        </w:rPr>
        <w:t>Modelling and Simulation 2014 5th International Conference on Intelligent Systems</w:t>
      </w:r>
      <w:r>
        <w:t>, pages 187</w:t>
      </w:r>
      <w:r>
        <w:t>–</w:t>
      </w:r>
      <w:r>
        <w:t>190.</w:t>
      </w:r>
    </w:p>
    <w:p w14:paraId="3633CBF7" w14:textId="77777777" w:rsidR="00000000" w:rsidRDefault="000F4E83">
      <w:pPr>
        <w:pStyle w:val="bibitem"/>
        <w:widowControl/>
        <w:ind w:left="450" w:firstLine="0"/>
        <w:rPr>
          <w:ins w:id="1336" w:author="Author" w:date="2021-06-19T18:34:00Z"/>
        </w:rPr>
      </w:pPr>
      <w:ins w:id="1337" w:author="Author" w:date="2021-06-19T18:34:00Z">
        <w:r>
          <w:t>[</w:t>
        </w:r>
        <w:bookmarkStart w:id="1338" w:name="BIB_li_human_machine_2016"/>
        <w:r>
          <w:t>Li et  al., 2016</w:t>
        </w:r>
        <w:bookmarkEnd w:id="1338"/>
        <w:r>
          <w:t>]</w:t>
        </w:r>
        <w:r>
          <w:tab/>
          <w:t xml:space="preserve">Li, Y., He, K., Sun, X., and Liu, H. (2016). Human-machine interface based on multi-channel single-element ultrasound transducers: A preliminary study. In </w:t>
        </w:r>
        <w:r>
          <w:rPr>
            <w:i/>
            <w:iCs/>
          </w:rPr>
          <w:t xml:space="preserve">2016 IEEE 18th International Conference on e-Health Networking, Applications </w:t>
        </w:r>
        <w:r>
          <w:rPr>
            <w:i/>
            <w:iCs/>
          </w:rPr>
          <w:t>and Services (Healthcom)</w:t>
        </w:r>
        <w:r>
          <w:t>, pages 1–6.</w:t>
        </w:r>
      </w:ins>
    </w:p>
    <w:p w14:paraId="7C2486E9" w14:textId="77777777" w:rsidR="00000000" w:rsidRDefault="000F4E83">
      <w:pPr>
        <w:pStyle w:val="bibitem"/>
        <w:widowControl/>
        <w:ind w:left="450" w:firstLine="0"/>
        <w:pPrChange w:id="1339" w:author="Author" w:date="2021-06-19T18:34:00Z">
          <w:pPr/>
        </w:pPrChange>
      </w:pPr>
      <w:r>
        <w:t>[</w:t>
      </w:r>
      <w:bookmarkStart w:id="1340" w:name="BIB_liebgott_compressive_2012"/>
      <w:r>
        <w:t>Liebgott et</w:t>
      </w:r>
      <w:r>
        <w:t> </w:t>
      </w:r>
      <w:r>
        <w:t xml:space="preserve"> al., 2012</w:t>
      </w:r>
      <w:bookmarkEnd w:id="1340"/>
      <w:r>
        <w:t>]</w:t>
      </w:r>
      <w:r>
        <w:tab/>
        <w:t xml:space="preserve">Liebgott, H., Basarab, A., Kouame, D., Bernard, O., and Friboulet, D. (2012). Compressive sensing in medical ultrasound. In </w:t>
      </w:r>
      <w:r>
        <w:rPr>
          <w:i/>
          <w:iCs/>
        </w:rPr>
        <w:t>2012 IEEE In</w:t>
      </w:r>
      <w:r>
        <w:rPr>
          <w:i/>
          <w:iCs/>
        </w:rPr>
        <w:t>ternational Ultrasonics Symposium</w:t>
      </w:r>
      <w:r>
        <w:t>, pages 1</w:t>
      </w:r>
      <w:r>
        <w:t>–</w:t>
      </w:r>
      <w:r>
        <w:t>6. ISSN: 1051-0117.</w:t>
      </w:r>
    </w:p>
    <w:p w14:paraId="2058A417" w14:textId="77777777" w:rsidR="00000000" w:rsidRDefault="000F4E83">
      <w:pPr>
        <w:pStyle w:val="bibitem"/>
        <w:widowControl/>
        <w:ind w:left="450" w:firstLine="0"/>
        <w:rPr>
          <w:ins w:id="1341" w:author="Author" w:date="2021-06-19T18:34:00Z"/>
        </w:rPr>
      </w:pPr>
      <w:ins w:id="1342" w:author="Author" w:date="2021-06-19T18:34:00Z">
        <w:r>
          <w:t>[</w:t>
        </w:r>
        <w:bookmarkStart w:id="1343" w:name="BIB_ligtvoet_real_1978"/>
        <w:r>
          <w:t>Ligtvoet et  al., 1978</w:t>
        </w:r>
        <w:bookmarkEnd w:id="1343"/>
        <w:r>
          <w:t>]</w:t>
        </w:r>
        <w:r>
          <w:tab/>
          <w:t>Ligtvoet, C., Rusterborgh, H., Kappen, L., and Bom, N. (1978). Real time ultrasonic imaging with a hand-held scanner Part I</w:t>
        </w:r>
        <w:r>
          <w:t>—</w:t>
        </w:r>
        <w:r>
          <w:t xml:space="preserve">Technical description. </w:t>
        </w:r>
        <w:r>
          <w:rPr>
            <w:i/>
            <w:iCs/>
          </w:rPr>
          <w:t>Ultrasound in Medicine &amp; Biology</w:t>
        </w:r>
        <w:r>
          <w:t>, 4(2):91–92.</w:t>
        </w:r>
      </w:ins>
    </w:p>
    <w:p w14:paraId="039BBB2F" w14:textId="77777777" w:rsidR="00000000" w:rsidRDefault="000F4E83">
      <w:pPr>
        <w:pStyle w:val="bibitem"/>
        <w:widowControl/>
        <w:ind w:left="450" w:firstLine="0"/>
        <w:pPrChange w:id="1344" w:author="Author" w:date="2021-06-19T18:34:00Z">
          <w:pPr/>
        </w:pPrChange>
      </w:pPr>
      <w:r>
        <w:t>[</w:t>
      </w:r>
      <w:bookmarkStart w:id="1345" w:name="BIB_liutkus_imaging_2014"/>
      <w:r>
        <w:t>Liutkus et</w:t>
      </w:r>
      <w:r>
        <w:t> </w:t>
      </w:r>
      <w:r>
        <w:t xml:space="preserve"> al., 2014</w:t>
      </w:r>
      <w:bookmarkEnd w:id="1345"/>
      <w:r>
        <w:t>]</w:t>
      </w:r>
      <w:r>
        <w:tab/>
        <w:t>Liutkus, A., Martina, D., Popoff, S., Chardon, G., Katz, O., Lerosey, G., Gigan, S., Daudet, L., and Carron, I. (20</w:t>
      </w:r>
      <w:r>
        <w:t xml:space="preserve">14). Imaging With Nature: Compressive Imaging Using a Multiply Scattering Medium. </w:t>
      </w:r>
      <w:r>
        <w:rPr>
          <w:i/>
          <w:iCs/>
        </w:rPr>
        <w:t>Scientific Reports</w:t>
      </w:r>
      <w:r>
        <w:t>, 4:5552.</w:t>
      </w:r>
    </w:p>
    <w:p w14:paraId="0868AFBA" w14:textId="77777777" w:rsidR="00000000" w:rsidRDefault="000F4E83">
      <w:pPr>
        <w:pStyle w:val="bibitem"/>
        <w:widowControl/>
        <w:ind w:left="450" w:firstLine="0"/>
        <w:pPrChange w:id="1346" w:author="Author" w:date="2021-06-19T18:34:00Z">
          <w:pPr/>
        </w:pPrChange>
      </w:pPr>
      <w:r>
        <w:t>[</w:t>
      </w:r>
      <w:bookmarkStart w:id="1347" w:name="BIB_lorenzo_experimental_2009"/>
      <w:r>
        <w:t>Lorenzo et</w:t>
      </w:r>
      <w:r>
        <w:t> </w:t>
      </w:r>
      <w:r>
        <w:t xml:space="preserve"> al., 2009</w:t>
      </w:r>
      <w:bookmarkEnd w:id="1347"/>
      <w:r>
        <w:t>]</w:t>
      </w:r>
      <w:r>
        <w:tab/>
        <w:t>Lorenzo, D.</w:t>
      </w:r>
      <w:r>
        <w:t> </w:t>
      </w:r>
      <w:r>
        <w:t>D., Momi, E.</w:t>
      </w:r>
      <w:r>
        <w:t> </w:t>
      </w:r>
      <w:r>
        <w:t>D., Beretta, E., Cerveri, P., Perona, F</w:t>
      </w:r>
      <w:r>
        <w:t xml:space="preserve">., and Ferrigno, G. (2009). Experimental validation of A-mode ultrasound acquisition system for computer assisted orthopaedic surgery. In </w:t>
      </w:r>
      <w:r>
        <w:rPr>
          <w:i/>
          <w:iCs/>
        </w:rPr>
        <w:t>Medical Imaging 2009: Ultrasonic Imaging and Signal Processing</w:t>
      </w:r>
      <w:r>
        <w:t>, volume 7265, page 726502. International Society for Op</w:t>
      </w:r>
      <w:r>
        <w:t>tics and Photonics.</w:t>
      </w:r>
    </w:p>
    <w:p w14:paraId="332A2825" w14:textId="77777777" w:rsidR="00000000" w:rsidRDefault="000F4E83">
      <w:pPr>
        <w:pStyle w:val="bibitem"/>
        <w:widowControl/>
        <w:ind w:left="450" w:firstLine="0"/>
        <w:rPr>
          <w:ins w:id="1348" w:author="Author" w:date="2021-06-19T18:34:00Z"/>
        </w:rPr>
      </w:pPr>
      <w:ins w:id="1349" w:author="Author" w:date="2021-06-19T18:34:00Z">
        <w:r>
          <w:t>[</w:t>
        </w:r>
        <w:bookmarkStart w:id="1350" w:name="BIB_lukacs_single_element_1998"/>
        <w:r>
          <w:t>Lukacs et  al., 1998</w:t>
        </w:r>
        <w:bookmarkEnd w:id="1350"/>
        <w:r>
          <w:t>]</w:t>
        </w:r>
        <w:r>
          <w:tab/>
          <w:t xml:space="preserve">Lukacs, M., Sayer, M., and Foster, S. (1998). Single-element and linear-array transducer design for ultrasound biomicroscopy. In </w:t>
        </w:r>
        <w:r>
          <w:rPr>
            <w:i/>
            <w:iCs/>
          </w:rPr>
          <w:t>Medical Imaging 1998: Ul</w:t>
        </w:r>
        <w:r>
          <w:rPr>
            <w:i/>
            <w:iCs/>
          </w:rPr>
          <w:t>trasonic Transducer Engineering</w:t>
        </w:r>
        <w:r>
          <w:t>, volume 3341, pages 272–283. International Society for Optics and Photonics.</w:t>
        </w:r>
      </w:ins>
    </w:p>
    <w:p w14:paraId="7352E868" w14:textId="77777777" w:rsidR="00000000" w:rsidRDefault="000F4E83">
      <w:pPr>
        <w:pStyle w:val="bibitem"/>
        <w:widowControl/>
        <w:ind w:left="450" w:firstLine="0"/>
        <w:pPrChange w:id="1351" w:author="Author" w:date="2021-06-19T18:34:00Z">
          <w:pPr/>
        </w:pPrChange>
      </w:pPr>
      <w:r>
        <w:t>[</w:t>
      </w:r>
      <w:bookmarkStart w:id="1352" w:name="BIB_luong_compact_2016"/>
      <w:r>
        <w:t>Luong et</w:t>
      </w:r>
      <w:r>
        <w:t> </w:t>
      </w:r>
      <w:r>
        <w:t xml:space="preserve"> al., 2016</w:t>
      </w:r>
      <w:bookmarkEnd w:id="1352"/>
      <w:r>
        <w:t>]</w:t>
      </w:r>
      <w:r>
        <w:tab/>
        <w:t>Luong, T.-D., Hies, T., and Ohl, C.-D. (2016). A compact time reversal emitter-re</w:t>
      </w:r>
      <w:r>
        <w:t xml:space="preserve">ceiver based on a leaky random cavity. </w:t>
      </w:r>
      <w:r>
        <w:rPr>
          <w:i/>
          <w:iCs/>
        </w:rPr>
        <w:t>Scientific Reports</w:t>
      </w:r>
      <w:r>
        <w:t>, 6:36096.</w:t>
      </w:r>
    </w:p>
    <w:p w14:paraId="4EAADD3C" w14:textId="77777777" w:rsidR="00000000" w:rsidRDefault="000F4E83">
      <w:pPr>
        <w:pStyle w:val="bibitem"/>
        <w:widowControl/>
        <w:ind w:left="450" w:firstLine="0"/>
        <w:pPrChange w:id="1353" w:author="Author" w:date="2021-06-19T18:34:00Z">
          <w:pPr/>
        </w:pPrChange>
      </w:pPr>
      <w:r>
        <w:t>[</w:t>
      </w:r>
      <w:bookmarkStart w:id="1354" w:name="BIB_levesque_architecture_2011"/>
      <w:r>
        <w:t>L</w:t>
      </w:r>
      <w:r>
        <w:t>é</w:t>
      </w:r>
      <w:r>
        <w:t>vesque, 2011</w:t>
      </w:r>
      <w:bookmarkEnd w:id="1354"/>
      <w:r>
        <w:t>]</w:t>
      </w:r>
      <w:r>
        <w:tab/>
        <w:t>L</w:t>
      </w:r>
      <w:r>
        <w:t>é</w:t>
      </w:r>
      <w:r>
        <w:t xml:space="preserve">vesque, P. (2011). </w:t>
      </w:r>
      <w:r>
        <w:rPr>
          <w:i/>
          <w:iCs/>
        </w:rPr>
        <w:t>Architecture d</w:t>
      </w:r>
      <w:r>
        <w:rPr>
          <w:i/>
          <w:iCs/>
        </w:rPr>
        <w:t>’</w:t>
      </w:r>
      <w:r>
        <w:rPr>
          <w:i/>
          <w:iCs/>
        </w:rPr>
        <w:t>un processeur d</w:t>
      </w:r>
      <w:r>
        <w:rPr>
          <w:i/>
          <w:iCs/>
        </w:rPr>
        <w:t>é</w:t>
      </w:r>
      <w:r>
        <w:rPr>
          <w:i/>
          <w:iCs/>
        </w:rPr>
        <w:t>di</w:t>
      </w:r>
      <w:r>
        <w:rPr>
          <w:i/>
          <w:iCs/>
        </w:rPr>
        <w:t>é</w:t>
      </w:r>
      <w:r>
        <w:rPr>
          <w:i/>
          <w:iCs/>
        </w:rPr>
        <w:t xml:space="preserve"> aux traitements de signaux ultrasoniques en temps r</w:t>
      </w:r>
      <w:r>
        <w:rPr>
          <w:i/>
          <w:iCs/>
        </w:rPr>
        <w:t>é</w:t>
      </w:r>
      <w:r>
        <w:rPr>
          <w:i/>
          <w:iCs/>
        </w:rPr>
        <w:t xml:space="preserve">el </w:t>
      </w:r>
      <w:r>
        <w:rPr>
          <w:i/>
          <w:iCs/>
        </w:rPr>
        <w:t>en vue d</w:t>
      </w:r>
      <w:r>
        <w:rPr>
          <w:i/>
          <w:iCs/>
        </w:rPr>
        <w:t>’</w:t>
      </w:r>
      <w:r>
        <w:rPr>
          <w:i/>
          <w:iCs/>
        </w:rPr>
        <w:t>une int</w:t>
      </w:r>
      <w:r>
        <w:rPr>
          <w:i/>
          <w:iCs/>
        </w:rPr>
        <w:t>é</w:t>
      </w:r>
      <w:r>
        <w:rPr>
          <w:i/>
          <w:iCs/>
        </w:rPr>
        <w:t>gration sur puce</w:t>
      </w:r>
      <w:r>
        <w:t>. phd.</w:t>
      </w:r>
    </w:p>
    <w:p w14:paraId="0BF61F97" w14:textId="77777777" w:rsidR="00000000" w:rsidRDefault="000F4E83">
      <w:pPr>
        <w:pStyle w:val="bibitem"/>
        <w:widowControl/>
        <w:ind w:left="450" w:firstLine="0"/>
        <w:pPrChange w:id="1355" w:author="Author" w:date="2021-06-19T18:34:00Z">
          <w:pPr/>
        </w:pPrChange>
      </w:pPr>
      <w:r>
        <w:t>[</w:t>
      </w:r>
      <w:bookmarkStart w:id="1356" w:name="BIB_martins__scan_2017"/>
      <w:r>
        <w:t>Martins, 2017</w:t>
      </w:r>
      <w:bookmarkEnd w:id="1356"/>
      <w:r>
        <w:t>]</w:t>
      </w:r>
      <w:r>
        <w:tab/>
        <w:t>Martins, Y.</w:t>
      </w:r>
      <w:r>
        <w:t> </w:t>
      </w:r>
      <w:r>
        <w:t>W. (2017). A-scan ultrass</w:t>
      </w:r>
      <w:r>
        <w:t>ô</w:t>
      </w:r>
      <w:r>
        <w:t>nico aplicado na identifica</w:t>
      </w:r>
      <w:r>
        <w:t>çã</w:t>
      </w:r>
      <w:r>
        <w:t>o da camada adiposa.</w:t>
      </w:r>
    </w:p>
    <w:p w14:paraId="7C26A0B2" w14:textId="77777777" w:rsidR="00000000" w:rsidRDefault="000F4E83">
      <w:pPr>
        <w:pStyle w:val="bibitem"/>
        <w:widowControl/>
        <w:ind w:left="450" w:firstLine="0"/>
        <w:rPr>
          <w:ins w:id="1357" w:author="Author" w:date="2021-06-19T18:34:00Z"/>
        </w:rPr>
      </w:pPr>
      <w:ins w:id="1358" w:author="Author" w:date="2021-06-19T18:34:00Z">
        <w:r>
          <w:t>[</w:t>
        </w:r>
        <w:bookmarkStart w:id="1359" w:name="BIB_marwa_automatic_2019"/>
        <w:r>
          <w:t>Marwa et  al., 2019</w:t>
        </w:r>
        <w:bookmarkEnd w:id="1359"/>
        <w:r>
          <w:t>]</w:t>
        </w:r>
        <w:r>
          <w:tab/>
          <w:t xml:space="preserve">Marwa, F., Youssef, W. E., Machhout, M., Petit, P., Baron, C., Guillermin, R., and Lasaygues, P. (2019). Automatic recognition processing in ultrasound computed tomography of bone. In </w:t>
        </w:r>
        <w:r>
          <w:rPr>
            <w:i/>
            <w:iCs/>
          </w:rPr>
          <w:t>Medical Imaging 2019: Ultrasonic Imaging and Tomography</w:t>
        </w:r>
        <w:r>
          <w:t>, volume 10955,</w:t>
        </w:r>
        <w:r>
          <w:t xml:space="preserve"> page 1095514. International Society for Optics and Photonics.</w:t>
        </w:r>
      </w:ins>
    </w:p>
    <w:p w14:paraId="70EFB962" w14:textId="77777777" w:rsidR="00000000" w:rsidRDefault="000F4E83">
      <w:pPr>
        <w:pStyle w:val="bibitem"/>
        <w:widowControl/>
        <w:ind w:left="450" w:firstLine="0"/>
        <w:pPrChange w:id="1360" w:author="Author" w:date="2021-06-19T18:34:00Z">
          <w:pPr/>
        </w:pPrChange>
      </w:pPr>
      <w:r>
        <w:t>[</w:t>
      </w:r>
      <w:bookmarkStart w:id="1361" w:name="BIB_matera_smart_2018"/>
      <w:r>
        <w:t>Matera et</w:t>
      </w:r>
      <w:r>
        <w:t> </w:t>
      </w:r>
      <w:r>
        <w:t xml:space="preserve"> al., 2018</w:t>
      </w:r>
      <w:bookmarkEnd w:id="1361"/>
      <w:r>
        <w:t>]</w:t>
      </w:r>
      <w:r>
        <w:tab/>
        <w:t>Matera, R., Meacci, V., Rossi, S., Russo, D., Ricci, S., and Lootcns, D. (2018). Smart Ultrasound Sensor for Non-Destructive Tes</w:t>
      </w:r>
      <w:r>
        <w:t xml:space="preserve">ts. In </w:t>
      </w:r>
      <w:r>
        <w:rPr>
          <w:i/>
          <w:iCs/>
        </w:rPr>
        <w:t>2018 New Generation of CAS (NGCAS)</w:t>
      </w:r>
      <w:r>
        <w:t>, pages 29</w:t>
      </w:r>
      <w:r>
        <w:t>–</w:t>
      </w:r>
      <w:r>
        <w:t>32.</w:t>
      </w:r>
    </w:p>
    <w:p w14:paraId="37A7D405" w14:textId="77777777" w:rsidR="00000000" w:rsidRDefault="000F4E83">
      <w:pPr>
        <w:pStyle w:val="bibitem"/>
        <w:widowControl/>
        <w:ind w:left="450" w:firstLine="0"/>
        <w:rPr>
          <w:ins w:id="1362" w:author="Author" w:date="2021-06-19T18:34:00Z"/>
        </w:rPr>
      </w:pPr>
      <w:ins w:id="1363" w:author="Author" w:date="2021-06-19T18:34:00Z">
        <w:r>
          <w:t>[</w:t>
        </w:r>
        <w:bookmarkStart w:id="1364" w:name="BIB_matzuk_novel_1978"/>
        <w:r>
          <w:t>Matzuk and Skolnick, 1978</w:t>
        </w:r>
        <w:bookmarkEnd w:id="1364"/>
        <w:r>
          <w:t>]</w:t>
        </w:r>
        <w:r>
          <w:tab/>
          <w:t>Matzuk, T. and Skolnick, M. L. (1978). Novel ultrasonic real-time scanner featuring servo controlled transducers displaying a sect</w:t>
        </w:r>
        <w:r>
          <w:t xml:space="preserve">or image. </w:t>
        </w:r>
        <w:r>
          <w:rPr>
            <w:i/>
            <w:iCs/>
          </w:rPr>
          <w:t>Ultrasonics</w:t>
        </w:r>
        <w:r>
          <w:t>, 16(4):171–178.</w:t>
        </w:r>
      </w:ins>
    </w:p>
    <w:p w14:paraId="3C7DA18D" w14:textId="77777777" w:rsidR="00000000" w:rsidRDefault="000F4E83">
      <w:pPr>
        <w:pStyle w:val="bibitem"/>
        <w:widowControl/>
        <w:ind w:left="450" w:firstLine="0"/>
        <w:pPrChange w:id="1365" w:author="Author" w:date="2021-06-19T18:34:00Z">
          <w:pPr/>
        </w:pPrChange>
      </w:pPr>
      <w:r>
        <w:t>[</w:t>
      </w:r>
      <w:bookmarkStart w:id="1366" w:name="BIB_melde_holograms_2016"/>
      <w:r>
        <w:t>Melde et</w:t>
      </w:r>
      <w:r>
        <w:t> </w:t>
      </w:r>
      <w:r>
        <w:t xml:space="preserve"> al., 2016</w:t>
      </w:r>
      <w:bookmarkEnd w:id="1366"/>
      <w:r>
        <w:t>]</w:t>
      </w:r>
      <w:r>
        <w:tab/>
        <w:t>Melde, K., Mark, A.</w:t>
      </w:r>
      <w:r>
        <w:t> </w:t>
      </w:r>
      <w:r>
        <w:t xml:space="preserve">G., Qiu, T., and Fischer, P. (2016). Holograms for acoustics. </w:t>
      </w:r>
      <w:r>
        <w:rPr>
          <w:i/>
          <w:iCs/>
        </w:rPr>
        <w:t>Nature</w:t>
      </w:r>
      <w:r>
        <w:t>, 537(7621):518</w:t>
      </w:r>
      <w:r>
        <w:t>–</w:t>
      </w:r>
      <w:r>
        <w:t>522.</w:t>
      </w:r>
    </w:p>
    <w:p w14:paraId="3AAB80FB" w14:textId="77777777" w:rsidR="00000000" w:rsidRDefault="000F4E83">
      <w:pPr>
        <w:pStyle w:val="bibitem"/>
        <w:widowControl/>
        <w:ind w:left="450" w:firstLine="0"/>
        <w:pPrChange w:id="1367" w:author="Author" w:date="2021-06-19T18:34:00Z">
          <w:pPr/>
        </w:pPrChange>
      </w:pPr>
      <w:r>
        <w:t>[</w:t>
      </w:r>
      <w:bookmarkStart w:id="1368" w:name="BIB_memon_capsule_2016"/>
      <w:r>
        <w:t>Memon et</w:t>
      </w:r>
      <w:r>
        <w:t> </w:t>
      </w:r>
      <w:r>
        <w:t xml:space="preserve"> al., 2</w:t>
      </w:r>
      <w:r>
        <w:t>016</w:t>
      </w:r>
      <w:bookmarkEnd w:id="1368"/>
      <w:r>
        <w:t>]</w:t>
      </w:r>
      <w:r>
        <w:tab/>
        <w:t>Memon, F., Touma, G., Wang, J., Baltsavias, S., Moini, A., Chang, C., Rasmussen, M.</w:t>
      </w:r>
      <w:r>
        <w:t> </w:t>
      </w:r>
      <w:r>
        <w:t>F., Nikoozadeh, A., Choe, J.</w:t>
      </w:r>
      <w:r>
        <w:t> </w:t>
      </w:r>
      <w:r>
        <w:t>W., Olcott, E., Jeffrey, R.</w:t>
      </w:r>
      <w:r>
        <w:t> </w:t>
      </w:r>
      <w:r>
        <w:t>B., Arbabian, A., and Khuri-Yakub, B.</w:t>
      </w:r>
      <w:r>
        <w:t> </w:t>
      </w:r>
      <w:r>
        <w:t>T. (2016). Capsule ultrasound device: Further deve</w:t>
      </w:r>
      <w:r>
        <w:t xml:space="preserve">lopments. In </w:t>
      </w:r>
      <w:r>
        <w:rPr>
          <w:i/>
          <w:iCs/>
        </w:rPr>
        <w:t>2016 IEEE International Ultrasonics Symposium (IUS)</w:t>
      </w:r>
      <w:r>
        <w:t>, pages 1</w:t>
      </w:r>
      <w:r>
        <w:t>–</w:t>
      </w:r>
      <w:r>
        <w:t>4, Tours, France. IEEE.</w:t>
      </w:r>
    </w:p>
    <w:p w14:paraId="607FE018" w14:textId="77777777" w:rsidR="00000000" w:rsidRDefault="000F4E83">
      <w:pPr>
        <w:pStyle w:val="bibitem"/>
        <w:widowControl/>
        <w:ind w:left="450" w:firstLine="0"/>
        <w:pPrChange w:id="1369" w:author="Author" w:date="2021-06-19T18:34:00Z">
          <w:pPr/>
        </w:pPrChange>
      </w:pPr>
      <w:r>
        <w:t>[</w:t>
      </w:r>
      <w:bookmarkStart w:id="1370" w:name="BIB_meng_rtl_ultrasound_2019"/>
      <w:r>
        <w:t>Meng, 2019</w:t>
      </w:r>
      <w:bookmarkEnd w:id="1370"/>
      <w:r>
        <w:t>]</w:t>
      </w:r>
      <w:r>
        <w:tab/>
        <w:t>Meng, W. (2019). rtl-ultrasound: Ultrasound imaging with RTL-SDR.</w:t>
      </w:r>
    </w:p>
    <w:p w14:paraId="24C4DA6D" w14:textId="77777777" w:rsidR="00000000" w:rsidRDefault="000F4E83">
      <w:pPr>
        <w:pStyle w:val="bibitem"/>
        <w:widowControl/>
        <w:ind w:left="450" w:firstLine="0"/>
        <w:pPrChange w:id="1371" w:author="Author" w:date="2021-06-19T18:34:00Z">
          <w:pPr/>
        </w:pPrChange>
      </w:pPr>
      <w:r>
        <w:t>[</w:t>
      </w:r>
      <w:bookmarkStart w:id="1372" w:name="BIB_montaldo_time_2004"/>
      <w:r>
        <w:t>Montaldo et</w:t>
      </w:r>
      <w:r>
        <w:t> </w:t>
      </w:r>
      <w:r>
        <w:t xml:space="preserve"> al., 2004</w:t>
      </w:r>
      <w:bookmarkEnd w:id="1372"/>
      <w:r>
        <w:t>]</w:t>
      </w:r>
      <w:r>
        <w:tab/>
        <w:t xml:space="preserve">Montaldo, G., Palacio, D., Tanter, M., and Fink, M. (2004). Time reversal kaleidoscope: A smart transducer for three-dimensional ultrasonic imaging. </w:t>
      </w:r>
      <w:r>
        <w:rPr>
          <w:i/>
          <w:iCs/>
        </w:rPr>
        <w:t>Applied Physics Letters</w:t>
      </w:r>
      <w:r>
        <w:t>, 84(19):3879</w:t>
      </w:r>
      <w:r>
        <w:t>–</w:t>
      </w:r>
      <w:r>
        <w:t>3881.</w:t>
      </w:r>
    </w:p>
    <w:p w14:paraId="2EFC5C0B" w14:textId="77777777" w:rsidR="00000000" w:rsidRDefault="000F4E83">
      <w:pPr>
        <w:pStyle w:val="bibitem"/>
        <w:widowControl/>
        <w:ind w:left="450" w:firstLine="0"/>
        <w:pPrChange w:id="1373" w:author="Author" w:date="2021-06-19T18:34:00Z">
          <w:pPr/>
        </w:pPrChange>
      </w:pPr>
      <w:r>
        <w:t>[</w:t>
      </w:r>
      <w:bookmarkStart w:id="1374" w:name="BIB_montaldo_building_2005"/>
      <w:r>
        <w:t>Montaldo et</w:t>
      </w:r>
      <w:r>
        <w:t> </w:t>
      </w:r>
      <w:r>
        <w:t xml:space="preserve"> al., 2005</w:t>
      </w:r>
      <w:bookmarkEnd w:id="1374"/>
      <w:r>
        <w:t>]</w:t>
      </w:r>
      <w:r>
        <w:tab/>
        <w:t xml:space="preserve">Montaldo, G., Palacio, D., Tanter, M., and Fink, M. (2005). Building three-dimensional images using a time-reversal chaotic cavity. </w:t>
      </w:r>
      <w:r>
        <w:rPr>
          <w:i/>
          <w:iCs/>
        </w:rPr>
        <w:t>IEEE Transactions on Ultrasonics, Ferroelectrics, and Frequency C</w:t>
      </w:r>
      <w:r>
        <w:rPr>
          <w:i/>
          <w:iCs/>
        </w:rPr>
        <w:t>ontrol</w:t>
      </w:r>
      <w:r>
        <w:t>, 52(9):1489</w:t>
      </w:r>
      <w:r>
        <w:t>–</w:t>
      </w:r>
      <w:r>
        <w:t>1497.</w:t>
      </w:r>
    </w:p>
    <w:p w14:paraId="2263E0AC" w14:textId="77777777" w:rsidR="00000000" w:rsidRDefault="000F4E83">
      <w:pPr>
        <w:pStyle w:val="bibitem"/>
        <w:widowControl/>
        <w:ind w:left="450" w:firstLine="0"/>
        <w:pPrChange w:id="1375" w:author="Author" w:date="2021-06-19T18:34:00Z">
          <w:pPr/>
        </w:pPrChange>
      </w:pPr>
      <w:r>
        <w:t>[</w:t>
      </w:r>
      <w:bookmarkStart w:id="1376" w:name="BIB_moradi_detection_2006"/>
      <w:r>
        <w:t>Moradi et</w:t>
      </w:r>
      <w:r>
        <w:t> </w:t>
      </w:r>
      <w:r>
        <w:t xml:space="preserve"> al., 2006</w:t>
      </w:r>
      <w:bookmarkEnd w:id="1376"/>
      <w:r>
        <w:t>]</w:t>
      </w:r>
      <w:r>
        <w:tab/>
        <w:t>Moradi, M., Abolmaesumi, P., Isotalo, P.</w:t>
      </w:r>
      <w:r>
        <w:t> </w:t>
      </w:r>
      <w:r>
        <w:t>A., Siemens, D.</w:t>
      </w:r>
      <w:r>
        <w:t> </w:t>
      </w:r>
      <w:r>
        <w:t>R., Sauerbrei, E.</w:t>
      </w:r>
      <w:r>
        <w:t> </w:t>
      </w:r>
      <w:r>
        <w:t>E., and Mousavi, P. (2006). Detection of Prostate Cancer from RF Ultrasound Echo Si</w:t>
      </w:r>
      <w:r>
        <w:t xml:space="preserve">gnals Using Fractal Analysis. In </w:t>
      </w:r>
      <w:r>
        <w:rPr>
          <w:i/>
          <w:iCs/>
        </w:rPr>
        <w:t>2006 International Conference of the IEEE Engineering in Medicine and Biology Society</w:t>
      </w:r>
      <w:r>
        <w:t>, pages 2400</w:t>
      </w:r>
      <w:r>
        <w:t>–</w:t>
      </w:r>
      <w:r>
        <w:t>2403. ISSN: 1557-170X.</w:t>
      </w:r>
    </w:p>
    <w:p w14:paraId="6CAEF5AE" w14:textId="77777777" w:rsidR="00000000" w:rsidRDefault="000F4E83">
      <w:pPr>
        <w:pStyle w:val="bibitem"/>
        <w:widowControl/>
        <w:ind w:left="450" w:firstLine="0"/>
        <w:pPrChange w:id="1377" w:author="Author" w:date="2021-06-19T18:34:00Z">
          <w:pPr/>
        </w:pPrChange>
      </w:pPr>
      <w:r>
        <w:t>[</w:t>
      </w:r>
      <w:bookmarkStart w:id="1378" w:name="BIB_moritz_economic_2019"/>
      <w:r>
        <w:t>Moritz et</w:t>
      </w:r>
      <w:r>
        <w:t> </w:t>
      </w:r>
      <w:r>
        <w:t xml:space="preserve"> al., 2019</w:t>
      </w:r>
      <w:bookmarkEnd w:id="1378"/>
      <w:r>
        <w:t>]</w:t>
      </w:r>
      <w:r>
        <w:tab/>
        <w:t>Moritz, M., Redlich, T., G</w:t>
      </w:r>
      <w:r>
        <w:t>ü</w:t>
      </w:r>
      <w:r>
        <w:t>nyar</w:t>
      </w:r>
      <w:r>
        <w:t>, S., Winter, L., and Wulfsberg, J.</w:t>
      </w:r>
      <w:r>
        <w:t> </w:t>
      </w:r>
      <w:r>
        <w:t xml:space="preserve">P. (2019). On the Economic Value of Open Source Hardware </w:t>
      </w:r>
      <w:r>
        <w:t>–</w:t>
      </w:r>
      <w:r>
        <w:t xml:space="preserve"> Case Study of an Open Source Magnetic Resonance Imaging Scanner. </w:t>
      </w:r>
      <w:r>
        <w:rPr>
          <w:i/>
          <w:iCs/>
        </w:rPr>
        <w:t>Journal of Open Hardware</w:t>
      </w:r>
      <w:r>
        <w:t>, 3(1):2.</w:t>
      </w:r>
    </w:p>
    <w:p w14:paraId="0F141431" w14:textId="77777777" w:rsidR="00000000" w:rsidRDefault="000F4E83">
      <w:pPr>
        <w:pStyle w:val="bibitem"/>
        <w:widowControl/>
        <w:ind w:left="450" w:firstLine="0"/>
        <w:pPrChange w:id="1379" w:author="Author" w:date="2021-06-19T18:34:00Z">
          <w:pPr/>
        </w:pPrChange>
      </w:pPr>
      <w:r>
        <w:t>[</w:t>
      </w:r>
      <w:bookmarkStart w:id="1380" w:name="BIB_mostavi_application_2017"/>
      <w:r>
        <w:t>Mostavi et</w:t>
      </w:r>
      <w:r>
        <w:t> </w:t>
      </w:r>
      <w:r>
        <w:t xml:space="preserve"> al., 2017</w:t>
      </w:r>
      <w:bookmarkEnd w:id="1380"/>
      <w:r>
        <w:t>]</w:t>
      </w:r>
      <w:r>
        <w:tab/>
        <w:t>Mostavi, A., Tehrani, N., Kamali, N., Ozevin, D., Chi, S.</w:t>
      </w:r>
      <w:r>
        <w:t> </w:t>
      </w:r>
      <w:r>
        <w:t>W., and Indacochea, J.</w:t>
      </w:r>
      <w:r>
        <w:t> </w:t>
      </w:r>
      <w:r>
        <w:t xml:space="preserve">E. (2017). The application of water coupled nonlinear ultrasonics to quantify the dislocation density in aluminum 1100. </w:t>
      </w:r>
      <w:r>
        <w:rPr>
          <w:i/>
          <w:iCs/>
        </w:rPr>
        <w:t>AIP Conference Proceedings</w:t>
      </w:r>
      <w:r>
        <w:t>, 1806(1):0</w:t>
      </w:r>
      <w:r>
        <w:t>60003.</w:t>
      </w:r>
    </w:p>
    <w:p w14:paraId="10575892" w14:textId="77777777" w:rsidR="00000000" w:rsidRDefault="000F4E83">
      <w:pPr>
        <w:pStyle w:val="bibitem"/>
        <w:widowControl/>
        <w:ind w:left="450" w:firstLine="0"/>
        <w:pPrChange w:id="1381" w:author="Author" w:date="2021-06-19T18:34:00Z">
          <w:pPr/>
        </w:pPrChange>
      </w:pPr>
      <w:r>
        <w:t>[</w:t>
      </w:r>
      <w:bookmarkStart w:id="1382" w:name="BIB_nguyen_estimating_2019"/>
      <w:r>
        <w:t>Nguyen et</w:t>
      </w:r>
      <w:r>
        <w:t> </w:t>
      </w:r>
      <w:r>
        <w:t xml:space="preserve"> al., 2019</w:t>
      </w:r>
      <w:bookmarkEnd w:id="1382"/>
      <w:r>
        <w:t>]</w:t>
      </w:r>
      <w:r>
        <w:tab/>
        <w:t>Nguyen, T.</w:t>
      </w:r>
      <w:r>
        <w:t> </w:t>
      </w:r>
      <w:r>
        <w:t>T., Espinoza, A.</w:t>
      </w:r>
      <w:r>
        <w:t> </w:t>
      </w:r>
      <w:r>
        <w:t>W., Hyler, S., Remme, E.</w:t>
      </w:r>
      <w:r>
        <w:t> </w:t>
      </w:r>
      <w:r>
        <w:t>W., D</w:t>
      </w:r>
      <w:r>
        <w:t>’</w:t>
      </w:r>
      <w:r>
        <w:t>hooge, J., and Hoff, L. (2019). Estimating Regional Myocardial Contraction Using Miniature Transducers</w:t>
      </w:r>
      <w:r>
        <w:t xml:space="preserve"> on the Epicardium. </w:t>
      </w:r>
      <w:r>
        <w:rPr>
          <w:i/>
          <w:iCs/>
        </w:rPr>
        <w:t>Ultrasound in Medicine &amp; Biology</w:t>
      </w:r>
      <w:r>
        <w:t>, 45(11):2958</w:t>
      </w:r>
      <w:r>
        <w:t>–</w:t>
      </w:r>
      <w:r>
        <w:t>2969.</w:t>
      </w:r>
    </w:p>
    <w:p w14:paraId="01ED986F" w14:textId="77777777" w:rsidR="00000000" w:rsidRDefault="000F4E83">
      <w:pPr>
        <w:pStyle w:val="bibitem"/>
        <w:widowControl/>
        <w:ind w:left="450" w:firstLine="0"/>
        <w:pPrChange w:id="1383" w:author="Author" w:date="2021-06-19T18:34:00Z">
          <w:pPr/>
        </w:pPrChange>
      </w:pPr>
      <w:r>
        <w:t>[</w:t>
      </w:r>
      <w:bookmarkStart w:id="1384" w:name="BIB_ni_high_resolution_2020"/>
      <w:r>
        <w:t>Ni and Lee, 2020</w:t>
      </w:r>
      <w:bookmarkEnd w:id="1384"/>
      <w:r>
        <w:t>]</w:t>
      </w:r>
      <w:r>
        <w:tab/>
        <w:t xml:space="preserve">Ni, P. and Lee, H.-N. (2020). High-Resolution Ultrasound Imaging Using Random Interference. </w:t>
      </w:r>
      <w:r>
        <w:rPr>
          <w:i/>
          <w:iCs/>
        </w:rPr>
        <w:t>IEEE Transactions o</w:t>
      </w:r>
      <w:r>
        <w:rPr>
          <w:i/>
          <w:iCs/>
        </w:rPr>
        <w:t>n Ultrasonics, Ferroelectrics, and Frequency Control</w:t>
      </w:r>
      <w:r>
        <w:t>, pages 1</w:t>
      </w:r>
      <w:r>
        <w:t>–</w:t>
      </w:r>
      <w:r>
        <w:t>1.</w:t>
      </w:r>
    </w:p>
    <w:p w14:paraId="12FD8111" w14:textId="77777777" w:rsidR="00000000" w:rsidRDefault="000F4E83">
      <w:pPr>
        <w:pStyle w:val="bibitem"/>
        <w:widowControl/>
        <w:ind w:left="450" w:firstLine="0"/>
        <w:pPrChange w:id="1385" w:author="Author" w:date="2021-06-19T18:34:00Z">
          <w:pPr/>
        </w:pPrChange>
      </w:pPr>
      <w:r>
        <w:t>[</w:t>
      </w:r>
      <w:bookmarkStart w:id="1386" w:name="BIB_nikolov_fast_2008"/>
      <w:r>
        <w:t>Nikolov et</w:t>
      </w:r>
      <w:r>
        <w:t> </w:t>
      </w:r>
      <w:r>
        <w:t xml:space="preserve"> al., 2008</w:t>
      </w:r>
      <w:bookmarkEnd w:id="1386"/>
      <w:r>
        <w:t>]</w:t>
      </w:r>
      <w:r>
        <w:tab/>
        <w:t xml:space="preserve">Nikolov, S., Jensen, J., and Tomov, B. (2008). Fast parametric beamformer for synthetic aperture imaging. </w:t>
      </w:r>
      <w:r>
        <w:rPr>
          <w:i/>
          <w:iCs/>
        </w:rPr>
        <w:t>IEEE Transactions o</w:t>
      </w:r>
      <w:r>
        <w:rPr>
          <w:i/>
          <w:iCs/>
        </w:rPr>
        <w:t>n Ultrasonics, Ferroelectrics and Frequency Control</w:t>
      </w:r>
      <w:r>
        <w:t>, 55(8):1755</w:t>
      </w:r>
      <w:r>
        <w:t>–</w:t>
      </w:r>
      <w:r>
        <w:t>1767.</w:t>
      </w:r>
    </w:p>
    <w:p w14:paraId="224D1922" w14:textId="77777777" w:rsidR="00000000" w:rsidRDefault="000F4E83">
      <w:pPr>
        <w:pStyle w:val="bibitem"/>
        <w:widowControl/>
        <w:ind w:left="450" w:firstLine="0"/>
        <w:pPrChange w:id="1387" w:author="Author" w:date="2021-06-19T18:34:00Z">
          <w:pPr/>
        </w:pPrChange>
      </w:pPr>
      <w:r>
        <w:t>[</w:t>
      </w:r>
      <w:bookmarkStart w:id="1388" w:name="BIB_nowak_evaluation_2020"/>
      <w:r>
        <w:t>Nowak and Markowski, 2020</w:t>
      </w:r>
      <w:bookmarkEnd w:id="1388"/>
      <w:r>
        <w:t>]</w:t>
      </w:r>
      <w:r>
        <w:tab/>
        <w:t>Nowak, K.</w:t>
      </w:r>
      <w:r>
        <w:t> </w:t>
      </w:r>
      <w:r>
        <w:t xml:space="preserve">W. and Markowski, M. (2020). Evaluation of selected properties of a gelatinized potato starch colloid by an ultrasonic method. </w:t>
      </w:r>
      <w:r>
        <w:rPr>
          <w:i/>
          <w:iCs/>
        </w:rPr>
        <w:t>Measurement</w:t>
      </w:r>
      <w:r>
        <w:t>, 158:107717.</w:t>
      </w:r>
    </w:p>
    <w:p w14:paraId="02CA016D" w14:textId="77777777" w:rsidR="00000000" w:rsidRDefault="000F4E83">
      <w:pPr>
        <w:pStyle w:val="bibitem"/>
        <w:widowControl/>
        <w:ind w:left="450" w:firstLine="0"/>
        <w:pPrChange w:id="1389" w:author="Author" w:date="2021-06-19T18:34:00Z">
          <w:pPr/>
        </w:pPrChange>
      </w:pPr>
      <w:r>
        <w:t>[</w:t>
      </w:r>
      <w:bookmarkStart w:id="1390" w:name="BIB_ophir_digital_1979"/>
      <w:r>
        <w:t>Ophir and Maklad, 1979</w:t>
      </w:r>
      <w:bookmarkEnd w:id="1390"/>
      <w:r>
        <w:t>]</w:t>
      </w:r>
      <w:r>
        <w:tab/>
        <w:t>Ophir, J. and Maklad, N. (1979). Di</w:t>
      </w:r>
      <w:r>
        <w:t xml:space="preserve">gital scan converters in diagnostic ultrasound imaging. </w:t>
      </w:r>
      <w:r>
        <w:rPr>
          <w:i/>
          <w:iCs/>
        </w:rPr>
        <w:t>Proceedings of the IEEE</w:t>
      </w:r>
      <w:r>
        <w:t>, 67(4):654</w:t>
      </w:r>
      <w:r>
        <w:t>–</w:t>
      </w:r>
      <w:r>
        <w:t>664.</w:t>
      </w:r>
    </w:p>
    <w:p w14:paraId="1AA55E6F" w14:textId="77777777" w:rsidR="00000000" w:rsidRDefault="000F4E83">
      <w:pPr>
        <w:pStyle w:val="bibitem"/>
        <w:widowControl/>
        <w:ind w:left="450" w:firstLine="0"/>
        <w:pPrChange w:id="1391" w:author="Author" w:date="2021-06-19T18:34:00Z">
          <w:pPr/>
        </w:pPrChange>
      </w:pPr>
      <w:r>
        <w:t>[</w:t>
      </w:r>
      <w:bookmarkStart w:id="1392" w:name="BIB_ozdemir_remote_2018"/>
      <w:r>
        <w:t>Ozdemir, 2018</w:t>
      </w:r>
      <w:bookmarkEnd w:id="1392"/>
      <w:r>
        <w:t>]</w:t>
      </w:r>
      <w:r>
        <w:tab/>
        <w:t>Ozdemir, A. (2018). A Remote Tone Burst Pulser Design for Automated Ultrasonic Scanning Systems.</w:t>
      </w:r>
    </w:p>
    <w:p w14:paraId="552485C4" w14:textId="77777777" w:rsidR="00000000" w:rsidRDefault="000F4E83">
      <w:pPr>
        <w:pStyle w:val="bibitem"/>
        <w:widowControl/>
        <w:ind w:left="450" w:firstLine="0"/>
        <w:pPrChange w:id="1393" w:author="Author" w:date="2021-06-19T18:34:00Z">
          <w:pPr/>
        </w:pPrChange>
      </w:pPr>
      <w:r>
        <w:t>[</w:t>
      </w:r>
      <w:bookmarkStart w:id="1394" w:name="BIB_pandey_open_2019"/>
      <w:r>
        <w:t>Pandey and Vora, 2019</w:t>
      </w:r>
      <w:bookmarkEnd w:id="1394"/>
      <w:r>
        <w:t>]</w:t>
      </w:r>
      <w:r>
        <w:tab/>
        <w:t xml:space="preserve">Pandey, G. and Vora, A. (2019). Open Electronics for Medical Devices: State-of-Art and Unique Advantages. </w:t>
      </w:r>
      <w:r>
        <w:rPr>
          <w:i/>
          <w:iCs/>
        </w:rPr>
        <w:t>Electronics</w:t>
      </w:r>
      <w:r>
        <w:t>, 8(11):1256.</w:t>
      </w:r>
    </w:p>
    <w:p w14:paraId="752C9EF2" w14:textId="77777777" w:rsidR="00000000" w:rsidRDefault="000F4E83">
      <w:pPr>
        <w:pStyle w:val="bibitem"/>
        <w:widowControl/>
        <w:ind w:left="450" w:firstLine="0"/>
        <w:rPr>
          <w:ins w:id="1395" w:author="Author" w:date="2021-06-19T18:34:00Z"/>
        </w:rPr>
      </w:pPr>
      <w:ins w:id="1396" w:author="Author" w:date="2021-06-19T18:34:00Z">
        <w:r>
          <w:t>[</w:t>
        </w:r>
        <w:bookmarkStart w:id="1397" w:name="BIB_park_ultrasound_2019"/>
        <w:r>
          <w:t>Park et  al., 2019</w:t>
        </w:r>
        <w:bookmarkEnd w:id="1397"/>
        <w:r>
          <w:t>]</w:t>
        </w:r>
        <w:r>
          <w:tab/>
          <w:t xml:space="preserve">Park, D. W., Park, D. C., and Chung, S. H. (2019). Ultrasound Signal Processing Technique for Subcutaneous-Fat and Muscle Thicknesses Measurements. </w:t>
        </w:r>
        <w:r>
          <w:rPr>
            <w:i/>
            <w:iCs/>
          </w:rPr>
          <w:t>IEEE Access</w:t>
        </w:r>
        <w:r>
          <w:t>, 7:155203–155208. Conference Name: IEEE Access.</w:t>
        </w:r>
      </w:ins>
    </w:p>
    <w:p w14:paraId="4BDA9596" w14:textId="77777777" w:rsidR="00000000" w:rsidRDefault="000F4E83">
      <w:pPr>
        <w:pStyle w:val="bibitem"/>
        <w:widowControl/>
        <w:ind w:left="450" w:firstLine="0"/>
        <w:pPrChange w:id="1398" w:author="Author" w:date="2021-06-19T18:34:00Z">
          <w:pPr/>
        </w:pPrChange>
      </w:pPr>
      <w:r>
        <w:t>[</w:t>
      </w:r>
      <w:bookmarkStart w:id="1399" w:name="BIB_pashaei_flexible_2020"/>
      <w:r>
        <w:t>Pashaei et</w:t>
      </w:r>
      <w:r>
        <w:t> </w:t>
      </w:r>
      <w:r>
        <w:t xml:space="preserve"> al.</w:t>
      </w:r>
      <w:r>
        <w:t>, 2020</w:t>
      </w:r>
      <w:bookmarkEnd w:id="1399"/>
      <w:r>
        <w:t>]</w:t>
      </w:r>
      <w:r>
        <w:tab/>
        <w:t>Pashaei, V., Dehghanzadeh, P., Enwia, G., Bayat, M., Majerus, S. J.</w:t>
      </w:r>
      <w:r>
        <w:t> </w:t>
      </w:r>
      <w:r>
        <w:t xml:space="preserve">A., and Mandal, S. (2020). Flexible Body-Conformal Ultrasound Patches for Image-Guided Neuromodulation. </w:t>
      </w:r>
      <w:r>
        <w:rPr>
          <w:i/>
          <w:iCs/>
        </w:rPr>
        <w:t>IEEE Transactions on Biomedical Circuits and System</w:t>
      </w:r>
      <w:r>
        <w:rPr>
          <w:i/>
          <w:iCs/>
        </w:rPr>
        <w:t>s</w:t>
      </w:r>
      <w:r>
        <w:t>, 14(2):305</w:t>
      </w:r>
      <w:r>
        <w:t>–</w:t>
      </w:r>
      <w:r>
        <w:t>318. Conference Name: IEEE Transactions on Biomedical Circuits and Systems.</w:t>
      </w:r>
    </w:p>
    <w:p w14:paraId="1BA97615" w14:textId="77777777" w:rsidR="00000000" w:rsidRDefault="000F4E83">
      <w:pPr>
        <w:pStyle w:val="bibitem"/>
        <w:widowControl/>
        <w:ind w:left="450" w:firstLine="0"/>
        <w:pPrChange w:id="1400" w:author="Author" w:date="2021-06-19T18:34:00Z">
          <w:pPr/>
        </w:pPrChange>
      </w:pPr>
      <w:r>
        <w:t>[</w:t>
      </w:r>
      <w:bookmarkStart w:id="1401" w:name="BIB_pashaei_live_2018"/>
      <w:r>
        <w:t>Pashaei et</w:t>
      </w:r>
      <w:r>
        <w:t> </w:t>
      </w:r>
      <w:r>
        <w:t xml:space="preserve"> al., 2018</w:t>
      </w:r>
      <w:bookmarkEnd w:id="1401"/>
      <w:r>
        <w:t>]</w:t>
      </w:r>
      <w:r>
        <w:tab/>
        <w:t>Pashaei, V., Roman, A., and Mandal, S. (2018). Live Demonstration: An Open-Source Test-Bench for Auto</w:t>
      </w:r>
      <w:r>
        <w:t>nomous Ultrasound Imaging. pages 1</w:t>
      </w:r>
      <w:r>
        <w:t>–</w:t>
      </w:r>
      <w:r>
        <w:t>1.</w:t>
      </w:r>
    </w:p>
    <w:p w14:paraId="4F23CE42" w14:textId="77777777" w:rsidR="00000000" w:rsidRDefault="000F4E83">
      <w:pPr>
        <w:pStyle w:val="bibitem"/>
        <w:widowControl/>
        <w:ind w:left="450" w:firstLine="0"/>
        <w:pPrChange w:id="1402" w:author="Author" w:date="2021-06-19T18:34:00Z">
          <w:pPr/>
        </w:pPrChange>
      </w:pPr>
      <w:r>
        <w:t>[</w:t>
      </w:r>
      <w:bookmarkStart w:id="1403" w:name="BIB_pearce_quantifying_2015"/>
      <w:r>
        <w:t>Pearce, 2015</w:t>
      </w:r>
      <w:bookmarkEnd w:id="1403"/>
      <w:r>
        <w:t>]</w:t>
      </w:r>
      <w:r>
        <w:tab/>
        <w:t>Pearce, J.</w:t>
      </w:r>
      <w:r>
        <w:t> </w:t>
      </w:r>
      <w:r>
        <w:t xml:space="preserve">M. (2015). Quantifying the value of open source hardware development. </w:t>
      </w:r>
      <w:r>
        <w:rPr>
          <w:i/>
          <w:iCs/>
        </w:rPr>
        <w:t>Modern Economy</w:t>
      </w:r>
      <w:r>
        <w:t>, 6:1</w:t>
      </w:r>
      <w:r>
        <w:t>–</w:t>
      </w:r>
      <w:r>
        <w:t>11.</w:t>
      </w:r>
    </w:p>
    <w:p w14:paraId="2BAC9085" w14:textId="77777777" w:rsidR="00000000" w:rsidRDefault="000F4E83">
      <w:pPr>
        <w:pStyle w:val="bibitem"/>
        <w:widowControl/>
        <w:ind w:left="450" w:firstLine="0"/>
        <w:pPrChange w:id="1404" w:author="Author" w:date="2021-06-19T18:34:00Z">
          <w:pPr/>
        </w:pPrChange>
      </w:pPr>
      <w:r>
        <w:t>[</w:t>
      </w:r>
      <w:bookmarkStart w:id="1405" w:name="BIB_pearce_return_2016"/>
      <w:r>
        <w:t>Pearce, 2016</w:t>
      </w:r>
      <w:bookmarkEnd w:id="1405"/>
      <w:r>
        <w:t>]</w:t>
      </w:r>
      <w:r>
        <w:tab/>
        <w:t>Pearce, J.</w:t>
      </w:r>
      <w:r>
        <w:t> </w:t>
      </w:r>
      <w:r>
        <w:t xml:space="preserve">M. (2016). Return on investment for open source scientific hardware development. </w:t>
      </w:r>
      <w:r>
        <w:rPr>
          <w:i/>
          <w:iCs/>
        </w:rPr>
        <w:t>Science and Public Policy</w:t>
      </w:r>
      <w:r>
        <w:t>, 43(2):192</w:t>
      </w:r>
      <w:r>
        <w:t>–</w:t>
      </w:r>
      <w:r>
        <w:t>195.</w:t>
      </w:r>
    </w:p>
    <w:p w14:paraId="1631104A" w14:textId="77777777" w:rsidR="00000000" w:rsidRDefault="000F4E83">
      <w:pPr>
        <w:pStyle w:val="bibitem"/>
        <w:widowControl/>
        <w:ind w:left="450" w:firstLine="0"/>
        <w:pPrChange w:id="1406" w:author="Author" w:date="2021-06-19T18:34:00Z">
          <w:pPr/>
        </w:pPrChange>
      </w:pPr>
      <w:r>
        <w:t>[</w:t>
      </w:r>
      <w:bookmarkStart w:id="1407" w:name="BIB_peyton_front_end_2017"/>
      <w:r>
        <w:t>Peyton et</w:t>
      </w:r>
      <w:r>
        <w:t> </w:t>
      </w:r>
      <w:r>
        <w:t xml:space="preserve"> al., 2017</w:t>
      </w:r>
      <w:bookmarkEnd w:id="1407"/>
      <w:r>
        <w:t>]</w:t>
      </w:r>
      <w:r>
        <w:tab/>
        <w:t>Peyton, G., Boutelle, M., and M.</w:t>
      </w:r>
      <w:r>
        <w:t> </w:t>
      </w:r>
      <w:r>
        <w:t>D</w:t>
      </w:r>
      <w:r>
        <w:t>rakakis, E. (2017). Front-End Receiver Architecture for Miniaturised Ultrasound Imaging.</w:t>
      </w:r>
    </w:p>
    <w:p w14:paraId="734AB5C8" w14:textId="77777777" w:rsidR="00000000" w:rsidRDefault="000F4E83">
      <w:pPr>
        <w:pStyle w:val="bibitem"/>
        <w:widowControl/>
        <w:ind w:left="450" w:firstLine="0"/>
        <w:pPrChange w:id="1408" w:author="Author" w:date="2021-06-19T18:34:00Z">
          <w:pPr/>
        </w:pPrChange>
      </w:pPr>
      <w:r>
        <w:t>[</w:t>
      </w:r>
      <w:bookmarkStart w:id="1409" w:name="BIB_peyton_comparison_2018"/>
      <w:r>
        <w:t>Peyton et</w:t>
      </w:r>
      <w:r>
        <w:t> </w:t>
      </w:r>
      <w:r>
        <w:t xml:space="preserve"> al., 2018</w:t>
      </w:r>
      <w:bookmarkEnd w:id="1409"/>
      <w:r>
        <w:t>]</w:t>
      </w:r>
      <w:r>
        <w:tab/>
        <w:t>Peyton, G., Boutelle, M.</w:t>
      </w:r>
      <w:r>
        <w:t> </w:t>
      </w:r>
      <w:r>
        <w:t>G., and Drakakis, E.</w:t>
      </w:r>
      <w:r>
        <w:t> </w:t>
      </w:r>
      <w:r>
        <w:t>M. (2018). Comparison of synthetic aperture ar</w:t>
      </w:r>
      <w:r>
        <w:t xml:space="preserve">chitectures for miniaturised ultrasound imaging front-ends. </w:t>
      </w:r>
      <w:r>
        <w:rPr>
          <w:i/>
          <w:iCs/>
        </w:rPr>
        <w:t>BioMedical Engineering OnLine</w:t>
      </w:r>
      <w:r>
        <w:t>, 17:83.</w:t>
      </w:r>
    </w:p>
    <w:p w14:paraId="142C9DC3" w14:textId="77777777" w:rsidR="00000000" w:rsidRDefault="000F4E83">
      <w:pPr>
        <w:pStyle w:val="bibitem"/>
        <w:widowControl/>
        <w:ind w:left="450" w:firstLine="0"/>
        <w:pPrChange w:id="1410" w:author="Author" w:date="2021-06-19T18:34:00Z">
          <w:pPr/>
        </w:pPrChange>
      </w:pPr>
      <w:r>
        <w:t>[</w:t>
      </w:r>
      <w:bookmarkStart w:id="1411" w:name="BIB_poulsen_optical_2005"/>
      <w:r>
        <w:t>Poulsen et</w:t>
      </w:r>
      <w:r>
        <w:t> </w:t>
      </w:r>
      <w:r>
        <w:t xml:space="preserve"> al., 2005</w:t>
      </w:r>
      <w:bookmarkEnd w:id="1411"/>
      <w:r>
        <w:t>]</w:t>
      </w:r>
      <w:r>
        <w:tab/>
        <w:t>Poulsen, C., Pedersen, P., and Szabo, T. (2005). An optical registration method for 3D</w:t>
      </w:r>
      <w:r>
        <w:t xml:space="preserve"> ultrasound freehand scanning. In </w:t>
      </w:r>
      <w:r>
        <w:rPr>
          <w:i/>
          <w:iCs/>
        </w:rPr>
        <w:t>Proceedings - IEEE Ultrasonics Symposium</w:t>
      </w:r>
      <w:r>
        <w:t>, volume</w:t>
      </w:r>
      <w:r>
        <w:t> </w:t>
      </w:r>
      <w:r>
        <w:t>2, pages 1236</w:t>
      </w:r>
      <w:r>
        <w:t>–</w:t>
      </w:r>
      <w:r>
        <w:t>1240.</w:t>
      </w:r>
    </w:p>
    <w:p w14:paraId="0EAD0F18" w14:textId="77777777" w:rsidR="00000000" w:rsidRDefault="000F4E83">
      <w:pPr>
        <w:pStyle w:val="bibitem"/>
        <w:widowControl/>
        <w:ind w:left="450" w:firstLine="0"/>
        <w:pPrChange w:id="1412" w:author="Author" w:date="2021-06-19T18:34:00Z">
          <w:pPr/>
        </w:pPrChange>
      </w:pPr>
      <w:r>
        <w:t>[</w:t>
      </w:r>
      <w:bookmarkStart w:id="1413" w:name="BIB_perez_sanchez_numerical_2020"/>
      <w:r>
        <w:t>P</w:t>
      </w:r>
      <w:r>
        <w:t>é</w:t>
      </w:r>
      <w:r>
        <w:t>rez-S</w:t>
      </w:r>
      <w:r>
        <w:t>á</w:t>
      </w:r>
      <w:r>
        <w:t>nchez et</w:t>
      </w:r>
      <w:r>
        <w:t> </w:t>
      </w:r>
      <w:r>
        <w:t xml:space="preserve"> al., 2020</w:t>
      </w:r>
      <w:bookmarkEnd w:id="1413"/>
      <w:r>
        <w:t>]</w:t>
      </w:r>
      <w:r>
        <w:tab/>
        <w:t>P</w:t>
      </w:r>
      <w:r>
        <w:t>é</w:t>
      </w:r>
      <w:r>
        <w:t>rez-S</w:t>
      </w:r>
      <w:r>
        <w:t>á</w:t>
      </w:r>
      <w:r>
        <w:t>nchez, A., Segura, J.</w:t>
      </w:r>
      <w:r>
        <w:t> </w:t>
      </w:r>
      <w:r>
        <w:t>A., Rubio-Gonzalez, C., Balde</w:t>
      </w:r>
      <w:r>
        <w:t>negro-P</w:t>
      </w:r>
      <w:r>
        <w:t>é</w:t>
      </w:r>
      <w:r>
        <w:t>rez, L.</w:t>
      </w:r>
      <w:r>
        <w:t> </w:t>
      </w:r>
      <w:r>
        <w:t>A., and Soto-Cajiga, J.</w:t>
      </w:r>
      <w:r>
        <w:t> </w:t>
      </w:r>
      <w:r>
        <w:t xml:space="preserve">A. (2020). Numerical design and analysis of a langevin power ultrasonic transducer for acoustic cavitation generation. </w:t>
      </w:r>
      <w:r>
        <w:rPr>
          <w:i/>
          <w:iCs/>
        </w:rPr>
        <w:t>Sensors and Actuators A: Physical</w:t>
      </w:r>
      <w:r>
        <w:t>, 311:112035.</w:t>
      </w:r>
    </w:p>
    <w:p w14:paraId="1E5999D7" w14:textId="77777777" w:rsidR="00000000" w:rsidRDefault="000F4E83">
      <w:pPr>
        <w:rPr>
          <w:del w:id="1414" w:author="Author" w:date="2021-06-19T18:34:00Z"/>
          <w:rFonts w:cstheme="minorBidi"/>
          <w:szCs w:val="24"/>
        </w:rPr>
      </w:pPr>
      <w:del w:id="1415" w:author="Author" w:date="2021-06-19T18:34:00Z">
        <w:r>
          <w:rPr>
            <w:rFonts w:cstheme="minorBidi"/>
            <w:szCs w:val="24"/>
          </w:rPr>
          <w:delText>[</w:delText>
        </w:r>
        <w:bookmarkStart w:id="1416" w:name="BIB_Qin2017"/>
        <w:r>
          <w:rPr>
            <w:rFonts w:cstheme="minorBidi"/>
            <w:szCs w:val="24"/>
          </w:rPr>
          <w:delText>Qin et  al., 2017</w:delText>
        </w:r>
        <w:bookmarkEnd w:id="1416"/>
        <w:r>
          <w:rPr>
            <w:rFonts w:cstheme="minorBidi"/>
            <w:szCs w:val="24"/>
          </w:rPr>
          <w:delText>]</w:delText>
        </w:r>
        <w:r>
          <w:rPr>
            <w:rFonts w:cstheme="minorBidi"/>
            <w:szCs w:val="24"/>
          </w:rPr>
          <w:tab/>
          <w:delText>Qin, Y., Ingram, P., Xu, Z., O</w:delText>
        </w:r>
        <w:r>
          <w:rPr>
            <w:rFonts w:cstheme="minorBidi"/>
            <w:szCs w:val="24"/>
          </w:rPr>
          <w:delText>’</w:delText>
        </w:r>
        <w:r>
          <w:rPr>
            <w:rFonts w:cstheme="minorBidi"/>
            <w:szCs w:val="24"/>
          </w:rPr>
          <w:delText>Donnell, M., and Witte, R. (2017). Performance of a transcranial ultrasound array designed for 4D acoustoelectric brain imaging in h</w:delText>
        </w:r>
        <w:r>
          <w:rPr>
            <w:rFonts w:cstheme="minorBidi"/>
            <w:szCs w:val="24"/>
          </w:rPr>
          <w:delText xml:space="preserve">umans. </w:delText>
        </w:r>
        <w:r>
          <w:rPr>
            <w:rFonts w:cstheme="minorBidi"/>
            <w:i/>
            <w:szCs w:val="24"/>
          </w:rPr>
          <w:delText>IEEE International Ultrasonics Symposium, IUS</w:delText>
        </w:r>
        <w:r>
          <w:rPr>
            <w:rFonts w:cstheme="minorBidi"/>
            <w:szCs w:val="24"/>
          </w:rPr>
          <w:delText>, pages 1</w:delText>
        </w:r>
        <w:r>
          <w:rPr>
            <w:rFonts w:cstheme="minorBidi"/>
            <w:szCs w:val="24"/>
          </w:rPr>
          <w:delText>–</w:delText>
        </w:r>
        <w:r>
          <w:rPr>
            <w:rFonts w:cstheme="minorBidi"/>
            <w:szCs w:val="24"/>
          </w:rPr>
          <w:delText>4.</w:delText>
        </w:r>
      </w:del>
    </w:p>
    <w:p w14:paraId="2028C99D" w14:textId="77777777" w:rsidR="00000000" w:rsidRDefault="000F4E83">
      <w:pPr>
        <w:pStyle w:val="bibitem"/>
        <w:widowControl/>
        <w:ind w:left="450" w:firstLine="0"/>
        <w:pPrChange w:id="1417" w:author="Author" w:date="2021-06-19T18:34:00Z">
          <w:pPr/>
        </w:pPrChange>
      </w:pPr>
      <w:r>
        <w:t>[</w:t>
      </w:r>
      <w:bookmarkStart w:id="1418" w:name="BIB_qiu_delayed_excitation_2018"/>
      <w:r>
        <w:t>Qiu et</w:t>
      </w:r>
      <w:r>
        <w:t> </w:t>
      </w:r>
      <w:r>
        <w:t xml:space="preserve"> al., 2018</w:t>
      </w:r>
      <w:bookmarkEnd w:id="1418"/>
      <w:r>
        <w:t>]</w:t>
      </w:r>
      <w:r>
        <w:tab/>
        <w:t xml:space="preserve">Qiu, W., Xia, J., Shi, Y., Mu, P., Wang, X., Gao, M., Wang, C., Xiao, Y., Yang, G., Liu, J., Sun, L., and Zheng, H. (2018). A Delayed-Excitation Data Acquisition Method for High-Frequency Ultrasound Imaging. </w:t>
      </w:r>
      <w:r>
        <w:rPr>
          <w:i/>
          <w:iCs/>
        </w:rPr>
        <w:t>IEEE transaction</w:t>
      </w:r>
      <w:r>
        <w:rPr>
          <w:i/>
          <w:iCs/>
        </w:rPr>
        <w:t>s on bio-medical engineering</w:t>
      </w:r>
      <w:r>
        <w:t>, 65(1):15</w:t>
      </w:r>
      <w:r>
        <w:t>–</w:t>
      </w:r>
      <w:r>
        <w:t>20.</w:t>
      </w:r>
    </w:p>
    <w:p w14:paraId="57CB40DC" w14:textId="77777777" w:rsidR="00000000" w:rsidRDefault="000F4E83">
      <w:pPr>
        <w:pStyle w:val="bibitem"/>
        <w:widowControl/>
        <w:ind w:left="450" w:firstLine="0"/>
        <w:pPrChange w:id="1419" w:author="Author" w:date="2021-06-19T18:34:00Z">
          <w:pPr/>
        </w:pPrChange>
      </w:pPr>
      <w:r>
        <w:t>[</w:t>
      </w:r>
      <w:bookmarkStart w:id="1420" w:name="BIB_qiu_flexible_2012"/>
      <w:r>
        <w:t>Qiu et</w:t>
      </w:r>
      <w:r>
        <w:t> </w:t>
      </w:r>
      <w:r>
        <w:t xml:space="preserve"> al., 2012</w:t>
      </w:r>
      <w:bookmarkEnd w:id="1420"/>
      <w:r>
        <w:t>]</w:t>
      </w:r>
      <w:r>
        <w:tab/>
        <w:t>Qiu, W., Yu, Y., Chabok, H.</w:t>
      </w:r>
      <w:r>
        <w:t> </w:t>
      </w:r>
      <w:r>
        <w:t>R., Liu, C., Zhou, Q., Shung, K.</w:t>
      </w:r>
      <w:r>
        <w:t> </w:t>
      </w:r>
      <w:r>
        <w:t>K., Zheng, H., and Sun, L. (2012). A flexible annular array imaging platform for micro-ult</w:t>
      </w:r>
      <w:r>
        <w:t xml:space="preserve">rasound. In </w:t>
      </w:r>
      <w:r>
        <w:rPr>
          <w:i/>
          <w:iCs/>
        </w:rPr>
        <w:t>2012 IEEE International Ultrasonics Symposium</w:t>
      </w:r>
      <w:r>
        <w:t>, pages 2172</w:t>
      </w:r>
      <w:r>
        <w:t>–</w:t>
      </w:r>
      <w:r>
        <w:t>2175.</w:t>
      </w:r>
    </w:p>
    <w:p w14:paraId="2B8413EF" w14:textId="77777777" w:rsidR="00000000" w:rsidRDefault="000F4E83">
      <w:pPr>
        <w:pStyle w:val="bibitem"/>
        <w:widowControl/>
        <w:ind w:left="450" w:firstLine="0"/>
        <w:pPrChange w:id="1421" w:author="Author" w:date="2021-06-19T18:34:00Z">
          <w:pPr/>
        </w:pPrChange>
      </w:pPr>
      <w:r>
        <w:t>[</w:t>
      </w:r>
      <w:bookmarkStart w:id="1422" w:name="BIB_qiu_programmable_2010"/>
      <w:r>
        <w:t>Qiu et</w:t>
      </w:r>
      <w:r>
        <w:t> </w:t>
      </w:r>
      <w:r>
        <w:t xml:space="preserve"> al., 2010</w:t>
      </w:r>
      <w:bookmarkEnd w:id="1422"/>
      <w:r>
        <w:t>]</w:t>
      </w:r>
      <w:r>
        <w:tab/>
        <w:t>Qiu, W., Yu, Y., and Sun, L. (2010). A programmable, cost-effective, real-time high frequency ultrasound imagi</w:t>
      </w:r>
      <w:r>
        <w:t xml:space="preserve">ng board based on high-speed FPGA. </w:t>
      </w:r>
      <w:r>
        <w:rPr>
          <w:i/>
          <w:iCs/>
        </w:rPr>
        <w:t>Proceedings - IEEE Ultrasonics Symposium</w:t>
      </w:r>
      <w:r>
        <w:t>, pages 1976</w:t>
      </w:r>
      <w:r>
        <w:t>–</w:t>
      </w:r>
      <w:r>
        <w:t>1979.</w:t>
      </w:r>
    </w:p>
    <w:p w14:paraId="04FD93C4" w14:textId="77777777" w:rsidR="00000000" w:rsidRDefault="000F4E83">
      <w:pPr>
        <w:pStyle w:val="bibitem"/>
        <w:widowControl/>
        <w:ind w:left="450" w:firstLine="0"/>
        <w:pPrChange w:id="1423" w:author="Author" w:date="2021-06-19T18:34:00Z">
          <w:pPr/>
        </w:pPrChange>
      </w:pPr>
      <w:r>
        <w:t>[</w:t>
      </w:r>
      <w:bookmarkStart w:id="1424" w:name="BIB_qiu_programmable_2011"/>
      <w:r>
        <w:t>Qiu et</w:t>
      </w:r>
      <w:r>
        <w:t> </w:t>
      </w:r>
      <w:r>
        <w:t xml:space="preserve"> al., 2011</w:t>
      </w:r>
      <w:bookmarkEnd w:id="1424"/>
      <w:r>
        <w:t>]</w:t>
      </w:r>
      <w:r>
        <w:tab/>
        <w:t>Qiu, W., Yu, Y., Tsang, F.</w:t>
      </w:r>
      <w:r>
        <w:t> </w:t>
      </w:r>
      <w:r>
        <w:t xml:space="preserve">K., and Sun, L. (2011). A programmable and compact open platform </w:t>
      </w:r>
      <w:r>
        <w:t xml:space="preserve">for ultrasound bio-microscope. In </w:t>
      </w:r>
      <w:r>
        <w:rPr>
          <w:i/>
          <w:iCs/>
        </w:rPr>
        <w:t>2011 IEEE International Ultrasonics Symposium</w:t>
      </w:r>
      <w:r>
        <w:t>, pages 1048</w:t>
      </w:r>
      <w:r>
        <w:t>–</w:t>
      </w:r>
      <w:r>
        <w:t>1051.</w:t>
      </w:r>
    </w:p>
    <w:p w14:paraId="0F1A74D0" w14:textId="77777777" w:rsidR="00000000" w:rsidRDefault="000F4E83">
      <w:pPr>
        <w:pStyle w:val="bibitem"/>
        <w:widowControl/>
        <w:ind w:left="450" w:firstLine="0"/>
        <w:pPrChange w:id="1425" w:author="Author" w:date="2021-06-19T18:34:00Z">
          <w:pPr/>
        </w:pPrChange>
      </w:pPr>
      <w:r>
        <w:t>[</w:t>
      </w:r>
      <w:bookmarkStart w:id="1426" w:name="BIB_qiu_high_resolution_2020"/>
      <w:r>
        <w:t>Qiu and Zheng, 2020</w:t>
      </w:r>
      <w:bookmarkEnd w:id="1426"/>
      <w:r>
        <w:t>]</w:t>
      </w:r>
      <w:r>
        <w:tab/>
        <w:t>Qiu, W. and Zheng, H. (2020). High-Resolution Ultrasound Imaging System. In Zhou</w:t>
      </w:r>
      <w:r>
        <w:t xml:space="preserve">, Q. and Chen, Z., editors, </w:t>
      </w:r>
      <w:r>
        <w:rPr>
          <w:i/>
          <w:iCs/>
        </w:rPr>
        <w:t>Multimodality Imaging: For Intravascular Application</w:t>
      </w:r>
      <w:r>
        <w:t>, pages 257</w:t>
      </w:r>
      <w:r>
        <w:t>–</w:t>
      </w:r>
      <w:r>
        <w:t>273. Springer, Singapore.</w:t>
      </w:r>
    </w:p>
    <w:p w14:paraId="0500024B" w14:textId="77777777" w:rsidR="00000000" w:rsidRDefault="000F4E83">
      <w:pPr>
        <w:pStyle w:val="bibitem"/>
        <w:widowControl/>
        <w:ind w:left="450" w:firstLine="0"/>
        <w:pPrChange w:id="1427" w:author="Author" w:date="2021-06-19T18:34:00Z">
          <w:pPr/>
        </w:pPrChange>
      </w:pPr>
      <w:r>
        <w:t>[</w:t>
      </w:r>
      <w:bookmarkStart w:id="1428" w:name="BIB_qiu_ultrasound_2020"/>
      <w:r>
        <w:t>Qiu et</w:t>
      </w:r>
      <w:r>
        <w:t> </w:t>
      </w:r>
      <w:r>
        <w:t xml:space="preserve"> al., 2020</w:t>
      </w:r>
      <w:bookmarkEnd w:id="1428"/>
      <w:r>
        <w:t>]</w:t>
      </w:r>
      <w:r>
        <w:tab/>
        <w:t>Qiu, Y., Huang, Y., Zhang, Z., Cox, B.</w:t>
      </w:r>
      <w:r>
        <w:t> </w:t>
      </w:r>
      <w:r>
        <w:t>F., Liu, R., Hong, J., Mu, P., La</w:t>
      </w:r>
      <w:r>
        <w:t>y, H.</w:t>
      </w:r>
      <w:r>
        <w:t> </w:t>
      </w:r>
      <w:r>
        <w:t>S., Cummins, G., Desmulliez, M. P.</w:t>
      </w:r>
      <w:r>
        <w:t> </w:t>
      </w:r>
      <w:r>
        <w:t xml:space="preserve">Y., Clutton, E., Zheng, H., Qiu, W., and Cochran, S. (2020). Ultrasound Capsule Endoscopy With a Mechanically Scanning Micro-ultrasound: A Porcine Study. </w:t>
      </w:r>
      <w:r>
        <w:rPr>
          <w:i/>
          <w:iCs/>
        </w:rPr>
        <w:t>Ultrasound in Medicine &amp; Biology</w:t>
      </w:r>
      <w:r>
        <w:t>, 46(3):796</w:t>
      </w:r>
      <w:r>
        <w:t>–</w:t>
      </w:r>
      <w:r>
        <w:t>804.</w:t>
      </w:r>
    </w:p>
    <w:p w14:paraId="6C64A998" w14:textId="77777777" w:rsidR="00000000" w:rsidRDefault="000F4E83">
      <w:pPr>
        <w:pStyle w:val="bibitem"/>
        <w:widowControl/>
        <w:ind w:left="450" w:firstLine="0"/>
        <w:pPrChange w:id="1429" w:author="Author" w:date="2021-06-19T18:34:00Z">
          <w:pPr/>
        </w:pPrChange>
      </w:pPr>
      <w:r>
        <w:t>[</w:t>
      </w:r>
      <w:bookmarkStart w:id="1430" w:name="BIB_Rabut2019"/>
      <w:r>
        <w:t>Rabut et</w:t>
      </w:r>
      <w:r>
        <w:t> </w:t>
      </w:r>
      <w:r>
        <w:t xml:space="preserve"> al., 2019</w:t>
      </w:r>
      <w:bookmarkEnd w:id="1430"/>
      <w:r>
        <w:t>]</w:t>
      </w:r>
      <w:r>
        <w:tab/>
        <w:t xml:space="preserve">Rabut, C., Correia, M., Finel, V., Pezet, S., Pernot, M., Deffieux, T., and Tanter, M. (2019). 4D functional ultrasound imaging of whole-brain activity in rodents. </w:t>
      </w:r>
      <w:r>
        <w:rPr>
          <w:i/>
          <w:iCs/>
        </w:rPr>
        <w:t>Nature Methods</w:t>
      </w:r>
      <w:r>
        <w:t>, 16(10):994</w:t>
      </w:r>
      <w:r>
        <w:t>–</w:t>
      </w:r>
      <w:r>
        <w:t>997.</w:t>
      </w:r>
    </w:p>
    <w:p w14:paraId="6CCB2ED1" w14:textId="77777777" w:rsidR="00000000" w:rsidRDefault="000F4E83">
      <w:pPr>
        <w:pStyle w:val="bibitem"/>
        <w:widowControl/>
        <w:ind w:left="450" w:firstLine="0"/>
        <w:pPrChange w:id="1431" w:author="Author" w:date="2021-06-19T18:34:00Z">
          <w:pPr/>
        </w:pPrChange>
      </w:pPr>
      <w:r>
        <w:t>[</w:t>
      </w:r>
      <w:bookmarkStart w:id="1432" w:name="BIB_raj_8051_2016"/>
      <w:r>
        <w:t>Raj et</w:t>
      </w:r>
      <w:r>
        <w:t> </w:t>
      </w:r>
      <w:r>
        <w:t xml:space="preserve"> al., 2016</w:t>
      </w:r>
      <w:bookmarkEnd w:id="1432"/>
      <w:r>
        <w:t>]</w:t>
      </w:r>
      <w:r>
        <w:tab/>
        <w:t xml:space="preserve">Raj, J., Smk, R., and Anand, S. (2016). </w:t>
      </w:r>
      <w:r>
        <w:rPr>
          <w:i/>
          <w:iCs/>
        </w:rPr>
        <w:t xml:space="preserve">8051 microcontroller to FPGA and ADC interface design for high speed parallel processing systems </w:t>
      </w:r>
      <w:r>
        <w:rPr>
          <w:i/>
          <w:iCs/>
        </w:rPr>
        <w:t>–</w:t>
      </w:r>
      <w:r>
        <w:rPr>
          <w:i/>
          <w:iCs/>
        </w:rPr>
        <w:t xml:space="preserve"> Application in ultrasound scanners</w:t>
      </w:r>
      <w:r>
        <w:t>, volume</w:t>
      </w:r>
      <w:r>
        <w:t> </w:t>
      </w:r>
      <w:r>
        <w:t>19.</w:t>
      </w:r>
    </w:p>
    <w:p w14:paraId="49CFF8D8" w14:textId="77777777" w:rsidR="00000000" w:rsidRDefault="000F4E83">
      <w:pPr>
        <w:pStyle w:val="bibitem"/>
        <w:widowControl/>
        <w:ind w:left="450" w:firstLine="0"/>
        <w:pPrChange w:id="1433" w:author="Author" w:date="2021-06-19T18:34:00Z">
          <w:pPr/>
        </w:pPrChange>
      </w:pPr>
      <w:r>
        <w:t>[</w:t>
      </w:r>
      <w:bookmarkStart w:id="1434" w:name="BIB_raj_programmable_2018"/>
      <w:r>
        <w:t>Raj et</w:t>
      </w:r>
      <w:r>
        <w:t> </w:t>
      </w:r>
      <w:r>
        <w:t xml:space="preserve"> al., 2</w:t>
      </w:r>
      <w:r>
        <w:t>018</w:t>
      </w:r>
      <w:bookmarkEnd w:id="1434"/>
      <w:r>
        <w:t>]</w:t>
      </w:r>
      <w:r>
        <w:tab/>
        <w:t>Raj, J. J.</w:t>
      </w:r>
      <w:r>
        <w:t> </w:t>
      </w:r>
      <w:r>
        <w:t xml:space="preserve">R., Rahman, S., and Anand, S. (2018). Programmable FPGA-based 32-channel transmitter for high frame rate ultrasound channel excitation applications. </w:t>
      </w:r>
      <w:r>
        <w:rPr>
          <w:i/>
          <w:iCs/>
        </w:rPr>
        <w:t>International Journal of Instrumentation Technology</w:t>
      </w:r>
      <w:r>
        <w:t>, 2(1):18</w:t>
      </w:r>
      <w:r>
        <w:t>–</w:t>
      </w:r>
      <w:r>
        <w:t>33.</w:t>
      </w:r>
    </w:p>
    <w:p w14:paraId="4A8A461E" w14:textId="77777777" w:rsidR="00000000" w:rsidRDefault="000F4E83">
      <w:pPr>
        <w:pStyle w:val="bibitem"/>
        <w:widowControl/>
        <w:ind w:left="450" w:firstLine="0"/>
        <w:pPrChange w:id="1435" w:author="Author" w:date="2021-06-19T18:34:00Z">
          <w:pPr/>
        </w:pPrChange>
      </w:pPr>
      <w:r>
        <w:t>[</w:t>
      </w:r>
      <w:bookmarkStart w:id="1436" w:name="BIB_raj_microcontroller_2017"/>
      <w:r>
        <w:t>Raj et</w:t>
      </w:r>
      <w:r>
        <w:t> </w:t>
      </w:r>
      <w:r>
        <w:t xml:space="preserve"> al., 2017</w:t>
      </w:r>
      <w:bookmarkEnd w:id="1436"/>
      <w:r>
        <w:t>]</w:t>
      </w:r>
      <w:r>
        <w:tab/>
        <w:t>Raj, J.</w:t>
      </w:r>
      <w:r>
        <w:t> </w:t>
      </w:r>
      <w:r>
        <w:t>R., Rahman, S. M.</w:t>
      </w:r>
      <w:r>
        <w:t> </w:t>
      </w:r>
      <w:r>
        <w:t xml:space="preserve">K., and Anand, S. (2017). Microcontroller USB interfacing with MATLAB GUI for low cost medical ultrasound scanners. </w:t>
      </w:r>
      <w:r>
        <w:rPr>
          <w:i/>
          <w:iCs/>
        </w:rPr>
        <w:t>Collection of Engineering Science and T</w:t>
      </w:r>
      <w:r>
        <w:rPr>
          <w:i/>
          <w:iCs/>
        </w:rPr>
        <w:t>echnology, an International Journal</w:t>
      </w:r>
      <w:r>
        <w:t>.</w:t>
      </w:r>
    </w:p>
    <w:p w14:paraId="35B0C9F6" w14:textId="77777777" w:rsidR="00000000" w:rsidRDefault="000F4E83">
      <w:pPr>
        <w:pStyle w:val="bibitem"/>
        <w:widowControl/>
        <w:ind w:left="450" w:firstLine="0"/>
        <w:pPrChange w:id="1437" w:author="Author" w:date="2021-06-19T18:34:00Z">
          <w:pPr/>
        </w:pPrChange>
      </w:pPr>
      <w:r>
        <w:t>[</w:t>
      </w:r>
      <w:bookmarkStart w:id="1438" w:name="BIB_ranachowski_mechanical_2020"/>
      <w:r>
        <w:t>Ranachowski et</w:t>
      </w:r>
      <w:r>
        <w:t> </w:t>
      </w:r>
      <w:r>
        <w:t xml:space="preserve"> al., 2020</w:t>
      </w:r>
      <w:bookmarkEnd w:id="1438"/>
      <w:r>
        <w:t>]</w:t>
      </w:r>
      <w:r>
        <w:tab/>
        <w:t>Ranachowski, Z., Ranachowski, P., D</w:t>
      </w:r>
      <w:r>
        <w:t>ę</w:t>
      </w:r>
      <w:r>
        <w:t>bowski, T., Brodecki, A., Kopec, M., Roskosz, M., Fryczowski, K., Szymk</w:t>
      </w:r>
      <w:r>
        <w:t>ó</w:t>
      </w:r>
      <w:r>
        <w:t xml:space="preserve">w, M., Krawczyk, E., and Schabowicz, K. (2020). Mechanical and Non-Destructive Testing of Plasterboards Subjected to a Hydration Process. </w:t>
      </w:r>
      <w:r>
        <w:rPr>
          <w:i/>
          <w:iCs/>
        </w:rPr>
        <w:t>Materials</w:t>
      </w:r>
      <w:r>
        <w:t>, 13(10):2405.</w:t>
      </w:r>
    </w:p>
    <w:p w14:paraId="5A40ACC5" w14:textId="77777777" w:rsidR="00000000" w:rsidRDefault="000F4E83">
      <w:pPr>
        <w:pStyle w:val="bibitem"/>
        <w:widowControl/>
        <w:ind w:left="450" w:firstLine="0"/>
        <w:pPrChange w:id="1439" w:author="Author" w:date="2021-06-19T18:34:00Z">
          <w:pPr/>
        </w:pPrChange>
      </w:pPr>
      <w:r>
        <w:t>[</w:t>
      </w:r>
      <w:bookmarkStart w:id="1440" w:name="BIB_ratajski_application_2017"/>
      <w:r>
        <w:t>Ratajski and Trajer, 2017</w:t>
      </w:r>
      <w:bookmarkEnd w:id="1440"/>
      <w:r>
        <w:t>]</w:t>
      </w:r>
      <w:r>
        <w:tab/>
        <w:t xml:space="preserve">Ratajski, A. and Trajer, J. (2017). Application of ultrasounds to determine carrot juice properties. </w:t>
      </w:r>
      <w:r>
        <w:rPr>
          <w:i/>
          <w:iCs/>
        </w:rPr>
        <w:t xml:space="preserve">Annals of Warsaw University of Life Sciences - SGGW - Agriculture (Agricultural and Forest </w:t>
      </w:r>
      <w:r>
        <w:rPr>
          <w:i/>
          <w:iCs/>
        </w:rPr>
        <w:t>Engineering)</w:t>
      </w:r>
      <w:r>
        <w:t>, 70:143</w:t>
      </w:r>
      <w:r>
        <w:t>–</w:t>
      </w:r>
      <w:r>
        <w:t>147.</w:t>
      </w:r>
    </w:p>
    <w:p w14:paraId="7E30E990" w14:textId="77777777" w:rsidR="00000000" w:rsidRDefault="000F4E83">
      <w:pPr>
        <w:pStyle w:val="bibitem"/>
        <w:widowControl/>
        <w:ind w:left="450" w:firstLine="0"/>
        <w:pPrChange w:id="1441" w:author="Author" w:date="2021-06-19T18:34:00Z">
          <w:pPr/>
        </w:pPrChange>
      </w:pPr>
      <w:r>
        <w:t>[</w:t>
      </w:r>
      <w:bookmarkStart w:id="1442" w:name="BIB_rathod_review_2019"/>
      <w:r>
        <w:t>Rathod, 2019</w:t>
      </w:r>
      <w:bookmarkEnd w:id="1442"/>
      <w:r>
        <w:t>]</w:t>
      </w:r>
      <w:r>
        <w:tab/>
        <w:t>Rathod, V.</w:t>
      </w:r>
      <w:r>
        <w:t> </w:t>
      </w:r>
      <w:r>
        <w:t xml:space="preserve">T. (2019). A Review of Electric Impedance Matching Techniques for Piezoelectric Sensors, Actuators and Transducers. </w:t>
      </w:r>
      <w:r>
        <w:rPr>
          <w:i/>
          <w:iCs/>
        </w:rPr>
        <w:t>Electronics</w:t>
      </w:r>
      <w:r>
        <w:t>, 8(2):169.</w:t>
      </w:r>
    </w:p>
    <w:p w14:paraId="357D3E03" w14:textId="77777777" w:rsidR="00000000" w:rsidRDefault="000F4E83">
      <w:pPr>
        <w:pStyle w:val="bibitem"/>
        <w:widowControl/>
        <w:ind w:left="450" w:firstLine="0"/>
        <w:pPrChange w:id="1443" w:author="Author" w:date="2021-06-19T18:34:00Z">
          <w:pPr/>
        </w:pPrChange>
      </w:pPr>
      <w:r>
        <w:t>[</w:t>
      </w:r>
      <w:bookmarkStart w:id="1444" w:name="BIB_ricci_programmable_2006"/>
      <w:r>
        <w:t>Ricci et</w:t>
      </w:r>
      <w:r>
        <w:t> </w:t>
      </w:r>
      <w:r>
        <w:t xml:space="preserve"> al., 2006</w:t>
      </w:r>
      <w:bookmarkEnd w:id="1444"/>
      <w:r>
        <w:t>]</w:t>
      </w:r>
      <w:r>
        <w:tab/>
        <w:t xml:space="preserve">Ricci, S., Boni, E., Guidi, F., Morganti, T., and Tortoli, P. (2006). A programmable real-time system for development and test of new ultrasound investigation methods. </w:t>
      </w:r>
      <w:r>
        <w:rPr>
          <w:i/>
          <w:iCs/>
        </w:rPr>
        <w:t>IEEE Transactions on Ultrasonics,</w:t>
      </w:r>
      <w:r>
        <w:rPr>
          <w:i/>
          <w:iCs/>
        </w:rPr>
        <w:t xml:space="preserve"> Ferroelectrics and Frequency Control</w:t>
      </w:r>
      <w:r>
        <w:t>, 53(10):1813</w:t>
      </w:r>
      <w:r>
        <w:t>–</w:t>
      </w:r>
      <w:r>
        <w:t>1819.</w:t>
      </w:r>
    </w:p>
    <w:p w14:paraId="20C0C6F1" w14:textId="77777777" w:rsidR="00000000" w:rsidRDefault="000F4E83">
      <w:pPr>
        <w:pStyle w:val="bibitem"/>
        <w:widowControl/>
        <w:ind w:left="450" w:firstLine="0"/>
        <w:pPrChange w:id="1445" w:author="Author" w:date="2021-06-19T18:34:00Z">
          <w:pPr/>
        </w:pPrChange>
      </w:pPr>
      <w:r>
        <w:t>[</w:t>
      </w:r>
      <w:bookmarkStart w:id="1446" w:name="BIB_richard_low_cost_2008"/>
      <w:r>
        <w:t>Richard et</w:t>
      </w:r>
      <w:r>
        <w:t> </w:t>
      </w:r>
      <w:r>
        <w:t xml:space="preserve"> al., 2008</w:t>
      </w:r>
      <w:bookmarkEnd w:id="1446"/>
      <w:r>
        <w:t>]</w:t>
      </w:r>
      <w:r>
        <w:tab/>
        <w:t>Richard, W.</w:t>
      </w:r>
      <w:r>
        <w:t> </w:t>
      </w:r>
      <w:r>
        <w:t>D., Zar, D.</w:t>
      </w:r>
      <w:r>
        <w:t> </w:t>
      </w:r>
      <w:r>
        <w:t xml:space="preserve">M., and Solek, R. (2008). A low-cost B-mode USB ultrasound probe. </w:t>
      </w:r>
      <w:r>
        <w:rPr>
          <w:i/>
          <w:iCs/>
        </w:rPr>
        <w:t>Ultrasonic Imaging</w:t>
      </w:r>
      <w:r>
        <w:t>, 30(1):21</w:t>
      </w:r>
      <w:r>
        <w:t>–</w:t>
      </w:r>
      <w:r>
        <w:t>28.</w:t>
      </w:r>
    </w:p>
    <w:p w14:paraId="1E9CDAD4" w14:textId="77777777" w:rsidR="00000000" w:rsidRDefault="000F4E83">
      <w:pPr>
        <w:pStyle w:val="bibitem"/>
        <w:widowControl/>
        <w:ind w:left="450" w:firstLine="0"/>
        <w:pPrChange w:id="1447" w:author="Author" w:date="2021-06-19T18:34:00Z">
          <w:pPr/>
        </w:pPrChange>
      </w:pPr>
      <w:r>
        <w:t>[</w:t>
      </w:r>
      <w:bookmarkStart w:id="1448" w:name="BIB_rodriguez_olivares_improvement_2018"/>
      <w:r>
        <w:t>Rodr</w:t>
      </w:r>
      <w:r>
        <w:t>í</w:t>
      </w:r>
      <w:r>
        <w:t xml:space="preserve"> guez-Olivares et</w:t>
      </w:r>
      <w:r>
        <w:t> </w:t>
      </w:r>
      <w:r>
        <w:t xml:space="preserve"> al., 2018</w:t>
      </w:r>
      <w:bookmarkEnd w:id="1448"/>
      <w:r>
        <w:t>]</w:t>
      </w:r>
      <w:r>
        <w:tab/>
        <w:t>Rodr</w:t>
      </w:r>
      <w:r>
        <w:t>í</w:t>
      </w:r>
      <w:r>
        <w:t>guez-Olivares, N., Cruz-Cruz, J., G</w:t>
      </w:r>
      <w:r>
        <w:t>ó</w:t>
      </w:r>
      <w:r>
        <w:t>mez-Hern</w:t>
      </w:r>
      <w:r>
        <w:t>á</w:t>
      </w:r>
      <w:r>
        <w:t>ndez, A., Hern</w:t>
      </w:r>
      <w:r>
        <w:t>á</w:t>
      </w:r>
      <w:r>
        <w:t>ndez-Alvarado, R., Nava-Balanzar, L., Salgado-Jim</w:t>
      </w:r>
      <w:r>
        <w:t>é</w:t>
      </w:r>
      <w:r>
        <w:t>nez, T., and Soto-Cajiga, J.</w:t>
      </w:r>
      <w:r>
        <w:t xml:space="preserve"> (2018). Improvement of Ultrasonic Pulse Generator for Automatic Pipeline Inspection. </w:t>
      </w:r>
      <w:r>
        <w:rPr>
          <w:i/>
          <w:iCs/>
        </w:rPr>
        <w:t>Sensors</w:t>
      </w:r>
      <w:r>
        <w:t>, 18(9):2950.</w:t>
      </w:r>
    </w:p>
    <w:p w14:paraId="0283B13D" w14:textId="77777777" w:rsidR="00000000" w:rsidRDefault="000F4E83">
      <w:pPr>
        <w:pStyle w:val="bibitem"/>
        <w:widowControl/>
        <w:ind w:left="450" w:firstLine="0"/>
        <w:pPrChange w:id="1449" w:author="Author" w:date="2021-06-19T18:34:00Z">
          <w:pPr/>
        </w:pPrChange>
      </w:pPr>
      <w:r>
        <w:t>[</w:t>
      </w:r>
      <w:bookmarkStart w:id="1450" w:name="BIB_roman_open_source_2019"/>
      <w:r>
        <w:t>Roman, 2019</w:t>
      </w:r>
      <w:bookmarkEnd w:id="1450"/>
      <w:r>
        <w:t>]</w:t>
      </w:r>
      <w:r>
        <w:tab/>
        <w:t xml:space="preserve">Roman, A. (2019). </w:t>
      </w:r>
      <w:r>
        <w:rPr>
          <w:i/>
          <w:iCs/>
        </w:rPr>
        <w:t>Open-Source Test-Bench Design for Applications in Autonomous. Ult</w:t>
      </w:r>
      <w:r>
        <w:rPr>
          <w:i/>
          <w:iCs/>
        </w:rPr>
        <w:t>rasound Imaging.</w:t>
      </w:r>
      <w:r>
        <w:t xml:space="preserve"> PhD thesis, CASE WESTERN RESERVE UNIVERSITY.</w:t>
      </w:r>
    </w:p>
    <w:p w14:paraId="113329CF" w14:textId="77777777" w:rsidR="00000000" w:rsidRDefault="000F4E83">
      <w:pPr>
        <w:pStyle w:val="bibitem"/>
        <w:widowControl/>
        <w:ind w:left="450" w:firstLine="0"/>
        <w:pPrChange w:id="1451" w:author="Author" w:date="2021-06-19T18:34:00Z">
          <w:pPr/>
        </w:pPrChange>
      </w:pPr>
      <w:r>
        <w:t>[</w:t>
      </w:r>
      <w:bookmarkStart w:id="1452" w:name="BIB_roman_open_source_2018"/>
      <w:r>
        <w:t>Roman et</w:t>
      </w:r>
      <w:r>
        <w:t> </w:t>
      </w:r>
      <w:r>
        <w:t xml:space="preserve"> al., 2018</w:t>
      </w:r>
      <w:bookmarkEnd w:id="1452"/>
      <w:r>
        <w:t>]</w:t>
      </w:r>
      <w:r>
        <w:tab/>
        <w:t>Roman, A., Dehghanzadeh, P., Pashaei, V., Basak, A., Bhunia, S., and Mandal, S. (2018). An Open-Source Test-Bench for Au</w:t>
      </w:r>
      <w:r>
        <w:t xml:space="preserve">tonomous Ultrasound Imaging. In </w:t>
      </w:r>
      <w:r>
        <w:rPr>
          <w:i/>
          <w:iCs/>
        </w:rPr>
        <w:t>2018 IEEE 61st International Midwest Symposium on Circuits and Systems (MWSCAS)</w:t>
      </w:r>
      <w:r>
        <w:t>, pages 524</w:t>
      </w:r>
      <w:r>
        <w:t>–</w:t>
      </w:r>
      <w:r>
        <w:t>527, Windsor, ON, Canada. IEEE.</w:t>
      </w:r>
    </w:p>
    <w:p w14:paraId="72D7A9F6" w14:textId="77777777" w:rsidR="00000000" w:rsidRDefault="000F4E83">
      <w:pPr>
        <w:pStyle w:val="bibitem"/>
        <w:widowControl/>
        <w:ind w:left="450" w:firstLine="0"/>
        <w:pPrChange w:id="1453" w:author="Author" w:date="2021-06-19T18:34:00Z">
          <w:pPr/>
        </w:pPrChange>
      </w:pPr>
      <w:r>
        <w:t>[</w:t>
      </w:r>
      <w:bookmarkStart w:id="1454" w:name="BIB_gunarathne_strategies_2013"/>
      <w:r>
        <w:t>Romero-Laorden et</w:t>
      </w:r>
      <w:r>
        <w:t> </w:t>
      </w:r>
      <w:r>
        <w:t xml:space="preserve"> al., 2013</w:t>
      </w:r>
      <w:bookmarkEnd w:id="1454"/>
      <w:r>
        <w:t>]</w:t>
      </w:r>
      <w:r>
        <w:tab/>
        <w:t>Romero-Lao</w:t>
      </w:r>
      <w:r>
        <w:t>rden, D., Villazn-Terrazas, J., Martnez-Graullera, O., and Ibez, A. (2013). Strategies for Hardware Reduction on the Design of Portable Ultrasound Imaging Systems. In Gunarathne, G. P.</w:t>
      </w:r>
      <w:r>
        <w:t> </w:t>
      </w:r>
      <w:r>
        <w:t xml:space="preserve">P., editor, </w:t>
      </w:r>
      <w:r>
        <w:rPr>
          <w:i/>
          <w:iCs/>
        </w:rPr>
        <w:t>Advancements and Breakthroughs in Ultrasound Imaging</w:t>
      </w:r>
      <w:r>
        <w:t>. InTec</w:t>
      </w:r>
      <w:r>
        <w:t>h.</w:t>
      </w:r>
    </w:p>
    <w:p w14:paraId="56A04950" w14:textId="77777777" w:rsidR="00000000" w:rsidRDefault="000F4E83">
      <w:pPr>
        <w:pStyle w:val="bibitem"/>
        <w:widowControl/>
        <w:ind w:left="450" w:firstLine="0"/>
        <w:pPrChange w:id="1455" w:author="Author" w:date="2021-06-19T18:34:00Z">
          <w:pPr/>
        </w:pPrChange>
      </w:pPr>
      <w:r>
        <w:t>[</w:t>
      </w:r>
      <w:bookmarkStart w:id="1456" w:name="BIB_rymarczyk_logistic_2019"/>
      <w:r>
        <w:t>Rymarczyk et</w:t>
      </w:r>
      <w:r>
        <w:t> </w:t>
      </w:r>
      <w:r>
        <w:t xml:space="preserve"> al., 2019</w:t>
      </w:r>
      <w:bookmarkEnd w:id="1456"/>
      <w:r>
        <w:t>]</w:t>
      </w:r>
      <w:r>
        <w:tab/>
        <w:t>Rymarczyk, T., Koz</w:t>
      </w:r>
      <w:r>
        <w:t>ł</w:t>
      </w:r>
      <w:r>
        <w:t>owski, E., K</w:t>
      </w:r>
      <w:r>
        <w:t>ł</w:t>
      </w:r>
      <w:r>
        <w:t xml:space="preserve">osowski, G., and Niderla, K. (2019). Logistic Regression for Machine Learning in Process Tomography. </w:t>
      </w:r>
      <w:r>
        <w:rPr>
          <w:i/>
          <w:iCs/>
        </w:rPr>
        <w:t>Sensors</w:t>
      </w:r>
      <w:r>
        <w:t>, 19(15):3400. Number: 15 Publish</w:t>
      </w:r>
      <w:r>
        <w:t>er: Multidisciplinary Digital Publishing Institute.</w:t>
      </w:r>
    </w:p>
    <w:p w14:paraId="5E296125" w14:textId="77777777" w:rsidR="00000000" w:rsidRDefault="000F4E83">
      <w:pPr>
        <w:pStyle w:val="bibitem"/>
        <w:widowControl/>
        <w:ind w:left="450" w:firstLine="0"/>
        <w:rPr>
          <w:ins w:id="1457" w:author="Author" w:date="2021-06-19T18:34:00Z"/>
        </w:rPr>
      </w:pPr>
      <w:ins w:id="1458" w:author="Author" w:date="2021-06-19T18:34:00Z">
        <w:r>
          <w:t>[</w:t>
        </w:r>
        <w:bookmarkStart w:id="1459" w:name="BIB_sabbella_dhvani_2021"/>
        <w:r>
          <w:t>Sabbella, 2021</w:t>
        </w:r>
        <w:bookmarkEnd w:id="1459"/>
        <w:r>
          <w:t>]</w:t>
        </w:r>
        <w:r>
          <w:tab/>
          <w:t>Sabbella, H. (2021). Dhvani project.</w:t>
        </w:r>
      </w:ins>
    </w:p>
    <w:p w14:paraId="7480B589" w14:textId="77777777" w:rsidR="00000000" w:rsidRDefault="000F4E83">
      <w:pPr>
        <w:pStyle w:val="bibitem"/>
        <w:widowControl/>
        <w:ind w:left="450" w:firstLine="0"/>
        <w:pPrChange w:id="1460" w:author="Author" w:date="2021-06-19T18:34:00Z">
          <w:pPr/>
        </w:pPrChange>
      </w:pPr>
      <w:r>
        <w:t>[</w:t>
      </w:r>
      <w:bookmarkStart w:id="1461" w:name="BIB_saijo_development_nodate"/>
      <w:r>
        <w:t xml:space="preserve">Saijo, </w:t>
      </w:r>
      <w:bookmarkEnd w:id="1461"/>
      <w:r>
        <w:t>]</w:t>
      </w:r>
      <w:r>
        <w:tab/>
        <w:t>Saijo, Y. Development of an ultra-po</w:t>
      </w:r>
      <w:r>
        <w:t>rtable echo device connected to USB port. - PubMed - NCBI. 10.1016/j.ultras.2003.11.009.</w:t>
      </w:r>
    </w:p>
    <w:p w14:paraId="08C13498" w14:textId="77777777" w:rsidR="00000000" w:rsidRDefault="000F4E83">
      <w:pPr>
        <w:pStyle w:val="bibitem"/>
        <w:widowControl/>
        <w:ind w:left="450" w:firstLine="0"/>
        <w:pPrChange w:id="1462" w:author="Author" w:date="2021-06-19T18:34:00Z">
          <w:pPr/>
        </w:pPrChange>
      </w:pPr>
      <w:r>
        <w:t>[</w:t>
      </w:r>
      <w:bookmarkStart w:id="1463" w:name="BIB_saiz_vela_low_cost_2020"/>
      <w:r>
        <w:t>Saiz-Vela et</w:t>
      </w:r>
      <w:r>
        <w:t> </w:t>
      </w:r>
      <w:r>
        <w:t xml:space="preserve"> al., 2020</w:t>
      </w:r>
      <w:bookmarkEnd w:id="1463"/>
      <w:r>
        <w:t>]</w:t>
      </w:r>
      <w:r>
        <w:tab/>
        <w:t>Saiz-Vela, A., Fontova, P., Pallej</w:t>
      </w:r>
      <w:r>
        <w:t>á</w:t>
      </w:r>
      <w:r>
        <w:t>, T., Tresanchez, M., Garriga, J.</w:t>
      </w:r>
      <w:r>
        <w:t> </w:t>
      </w:r>
      <w:r>
        <w:t>A., and Roig, C. (</w:t>
      </w:r>
      <w:r>
        <w:t xml:space="preserve">2020). A low-cost development platform to design digital circuits on FPGAs using open-source software and hardware tools. In </w:t>
      </w:r>
      <w:r>
        <w:rPr>
          <w:i/>
          <w:iCs/>
        </w:rPr>
        <w:t>2020 XIV Technologies Applied to Electronics Teaching Conference (TAEE)</w:t>
      </w:r>
      <w:r>
        <w:t>, pages 1</w:t>
      </w:r>
      <w:r>
        <w:t>–</w:t>
      </w:r>
      <w:r>
        <w:t>8.</w:t>
      </w:r>
    </w:p>
    <w:p w14:paraId="770B6D61" w14:textId="77777777" w:rsidR="00000000" w:rsidRDefault="000F4E83">
      <w:pPr>
        <w:pStyle w:val="bibitem"/>
        <w:widowControl/>
        <w:ind w:left="450" w:firstLine="0"/>
        <w:pPrChange w:id="1464" w:author="Author" w:date="2021-06-19T18:34:00Z">
          <w:pPr/>
        </w:pPrChange>
      </w:pPr>
      <w:r>
        <w:t>[</w:t>
      </w:r>
      <w:bookmarkStart w:id="1465" w:name="BIB_santagati_design_2020"/>
      <w:r>
        <w:t>Santagati et</w:t>
      </w:r>
      <w:r>
        <w:t> </w:t>
      </w:r>
      <w:r>
        <w:t xml:space="preserve"> al., 20</w:t>
      </w:r>
      <w:r>
        <w:t>20</w:t>
      </w:r>
      <w:bookmarkEnd w:id="1465"/>
      <w:r>
        <w:t>]</w:t>
      </w:r>
      <w:r>
        <w:tab/>
        <w:t>Santagati, G.</w:t>
      </w:r>
      <w:r>
        <w:t> </w:t>
      </w:r>
      <w:r>
        <w:t xml:space="preserve">E., Dave, N., and Melodia, T. (2020). Design and Performance Evaluation of an Implantable Ultrasonic Networking Platform for the Internet of Medical Things. </w:t>
      </w:r>
      <w:r>
        <w:rPr>
          <w:i/>
          <w:iCs/>
        </w:rPr>
        <w:t>IEEE/ACM Transactions on Networking</w:t>
      </w:r>
      <w:r>
        <w:t>, 28(1):29</w:t>
      </w:r>
      <w:r>
        <w:t>–</w:t>
      </w:r>
      <w:r>
        <w:t>42.</w:t>
      </w:r>
    </w:p>
    <w:p w14:paraId="0C700AFE" w14:textId="77777777" w:rsidR="00000000" w:rsidRDefault="000F4E83">
      <w:pPr>
        <w:pStyle w:val="bibitem"/>
        <w:widowControl/>
        <w:ind w:left="450" w:firstLine="0"/>
        <w:pPrChange w:id="1466" w:author="Author" w:date="2021-06-19T18:34:00Z">
          <w:pPr/>
        </w:pPrChange>
      </w:pPr>
      <w:r>
        <w:t>[</w:t>
      </w:r>
      <w:bookmarkStart w:id="1467" w:name="BIB_sarvazyan_comparative_2009"/>
      <w:r>
        <w:t>Sarvazyan et</w:t>
      </w:r>
      <w:r>
        <w:t> </w:t>
      </w:r>
      <w:r>
        <w:t xml:space="preserve"> al., 2009</w:t>
      </w:r>
      <w:bookmarkEnd w:id="1467"/>
      <w:r>
        <w:t>]</w:t>
      </w:r>
      <w:r>
        <w:tab/>
        <w:t>Sarvazyan, A.</w:t>
      </w:r>
      <w:r>
        <w:t> </w:t>
      </w:r>
      <w:r>
        <w:t>P., Fillinger, L., and Gavrilov, L.</w:t>
      </w:r>
      <w:r>
        <w:t> </w:t>
      </w:r>
      <w:r>
        <w:t xml:space="preserve">R. (2009). A comparative study of systems used for dynamic focusing of ultrasound. </w:t>
      </w:r>
      <w:r>
        <w:rPr>
          <w:i/>
          <w:iCs/>
        </w:rPr>
        <w:t>Acoustical Physics</w:t>
      </w:r>
      <w:r>
        <w:t>, 55(4-5):630</w:t>
      </w:r>
      <w:r>
        <w:t>–</w:t>
      </w:r>
      <w:r>
        <w:t>637.</w:t>
      </w:r>
    </w:p>
    <w:p w14:paraId="4162635A" w14:textId="77777777" w:rsidR="00000000" w:rsidRDefault="000F4E83">
      <w:pPr>
        <w:pStyle w:val="bibitem"/>
        <w:widowControl/>
        <w:ind w:left="450" w:firstLine="0"/>
        <w:pPrChange w:id="1468" w:author="Author" w:date="2021-06-19T18:34:00Z">
          <w:pPr/>
        </w:pPrChange>
      </w:pPr>
      <w:r>
        <w:t>[</w:t>
      </w:r>
      <w:bookmarkStart w:id="1469" w:name="BIB_schneider_fully_2010"/>
      <w:r>
        <w:t>Schneider et</w:t>
      </w:r>
      <w:r>
        <w:t> </w:t>
      </w:r>
      <w:r>
        <w:t xml:space="preserve"> al., 2010</w:t>
      </w:r>
      <w:bookmarkEnd w:id="1469"/>
      <w:r>
        <w:t>]</w:t>
      </w:r>
      <w:r>
        <w:tab/>
        <w:t>Schneider, F.</w:t>
      </w:r>
      <w:r>
        <w:t> </w:t>
      </w:r>
      <w:r>
        <w:t>K., Agarwal, A., Yoo, Y.</w:t>
      </w:r>
      <w:r>
        <w:t> </w:t>
      </w:r>
      <w:r>
        <w:t xml:space="preserve">M., Fukuoka, T., and Kim, Y. (2010). A Fully Programmable Computing Architecture for Medical Ultrasound Machines. </w:t>
      </w:r>
      <w:r>
        <w:rPr>
          <w:i/>
          <w:iCs/>
        </w:rPr>
        <w:t>IEEE Transactions on Information Te</w:t>
      </w:r>
      <w:r>
        <w:rPr>
          <w:i/>
          <w:iCs/>
        </w:rPr>
        <w:t>chnology in Biomedicine</w:t>
      </w:r>
      <w:r>
        <w:t>, 14(2):538</w:t>
      </w:r>
      <w:r>
        <w:t>–</w:t>
      </w:r>
      <w:r>
        <w:t>540.</w:t>
      </w:r>
    </w:p>
    <w:p w14:paraId="768A4C8F" w14:textId="77777777" w:rsidR="00000000" w:rsidRDefault="000F4E83">
      <w:pPr>
        <w:pStyle w:val="bibitem"/>
        <w:widowControl/>
        <w:ind w:left="450" w:firstLine="0"/>
        <w:pPrChange w:id="1470" w:author="Author" w:date="2021-06-19T18:34:00Z">
          <w:pPr/>
        </w:pPrChange>
      </w:pPr>
      <w:r>
        <w:t>[</w:t>
      </w:r>
      <w:bookmarkStart w:id="1471" w:name="BIB_scholle_pulse_2018"/>
      <w:r>
        <w:t>Scholle and Sinapius, 2018</w:t>
      </w:r>
      <w:bookmarkEnd w:id="1471"/>
      <w:r>
        <w:t>]</w:t>
      </w:r>
      <w:r>
        <w:tab/>
        <w:t xml:space="preserve">Scholle, P. and Sinapius, M. (2018). Pulse Ultrasonic Cure Monitoring of the Pultrusion Process. </w:t>
      </w:r>
      <w:r>
        <w:rPr>
          <w:i/>
          <w:iCs/>
        </w:rPr>
        <w:t>Sensors</w:t>
      </w:r>
      <w:r>
        <w:t>, 18(10):3332. Number: 10 Publisher: Mu</w:t>
      </w:r>
      <w:r>
        <w:t>ltidisciplinary Digital Publishing Institute.</w:t>
      </w:r>
    </w:p>
    <w:p w14:paraId="32A7F420" w14:textId="77777777" w:rsidR="00000000" w:rsidRDefault="000F4E83">
      <w:pPr>
        <w:pStyle w:val="bibitem"/>
        <w:widowControl/>
        <w:ind w:left="450" w:firstLine="0"/>
        <w:pPrChange w:id="1472" w:author="Author" w:date="2021-06-19T18:34:00Z">
          <w:pPr/>
        </w:pPrChange>
      </w:pPr>
      <w:r>
        <w:t>[</w:t>
      </w:r>
      <w:bookmarkStart w:id="1473" w:name="BIB_schueler_fundamentals_1984"/>
      <w:r>
        <w:t>Schueler et</w:t>
      </w:r>
      <w:r>
        <w:t> </w:t>
      </w:r>
      <w:r>
        <w:t xml:space="preserve"> al., 1984</w:t>
      </w:r>
      <w:bookmarkEnd w:id="1473"/>
      <w:r>
        <w:t>]</w:t>
      </w:r>
      <w:r>
        <w:tab/>
        <w:t>Schueler, C.</w:t>
      </w:r>
      <w:r>
        <w:t> </w:t>
      </w:r>
      <w:r>
        <w:t xml:space="preserve">F., Lee, H., and Wade, G. (1984). Fundamentals of Digital Ultrasonic Processing. </w:t>
      </w:r>
      <w:r>
        <w:rPr>
          <w:i/>
          <w:iCs/>
        </w:rPr>
        <w:t>IEEE Transactions on Sonics and</w:t>
      </w:r>
      <w:r>
        <w:rPr>
          <w:i/>
          <w:iCs/>
        </w:rPr>
        <w:t xml:space="preserve"> Ultrasonics</w:t>
      </w:r>
      <w:r>
        <w:t>, 31(4):195</w:t>
      </w:r>
      <w:r>
        <w:t>–</w:t>
      </w:r>
      <w:r>
        <w:t>217.</w:t>
      </w:r>
    </w:p>
    <w:p w14:paraId="704D31EF" w14:textId="77777777" w:rsidR="00000000" w:rsidRDefault="000F4E83">
      <w:pPr>
        <w:pStyle w:val="bibitem"/>
        <w:widowControl/>
        <w:ind w:left="450" w:firstLine="0"/>
        <w:rPr>
          <w:ins w:id="1474" w:author="Author" w:date="2021-06-19T18:34:00Z"/>
        </w:rPr>
      </w:pPr>
      <w:ins w:id="1475" w:author="Author" w:date="2021-06-19T18:34:00Z">
        <w:r>
          <w:t>[</w:t>
        </w:r>
        <w:bookmarkStart w:id="1476" w:name="BIB_schuette_real_1976"/>
        <w:r>
          <w:t>Schuette et  al., 1976</w:t>
        </w:r>
        <w:bookmarkEnd w:id="1476"/>
        <w:r>
          <w:t>]</w:t>
        </w:r>
        <w:r>
          <w:tab/>
          <w:t>Schuette, W. H., Norris, G. F., and Doppman, J. L. (1976). Real Time Two-Dimensional Mechanical Ultrasonic Sector Scanner With Electronic Control Of Sector Wi</w:t>
        </w:r>
        <w:r>
          <w:t xml:space="preserve">dth. In </w:t>
        </w:r>
        <w:r>
          <w:rPr>
            <w:i/>
            <w:iCs/>
          </w:rPr>
          <w:t>Application of Optical Instrumentation in Medicine V</w:t>
        </w:r>
        <w:r>
          <w:t>, volume 0096, pages 345–348. International Society for Optics and Photonics.</w:t>
        </w:r>
      </w:ins>
    </w:p>
    <w:p w14:paraId="5C819482" w14:textId="77777777" w:rsidR="00000000" w:rsidRDefault="000F4E83">
      <w:pPr>
        <w:pStyle w:val="bibitem"/>
        <w:widowControl/>
        <w:ind w:left="450" w:firstLine="0"/>
        <w:pPrChange w:id="1477" w:author="Author" w:date="2021-06-19T18:34:00Z">
          <w:pPr/>
        </w:pPrChange>
      </w:pPr>
      <w:r>
        <w:t>[</w:t>
      </w:r>
      <w:bookmarkStart w:id="1478" w:name="BIB_seo_wireless_2016"/>
      <w:r>
        <w:t>Seo et</w:t>
      </w:r>
      <w:r>
        <w:t> </w:t>
      </w:r>
      <w:r>
        <w:t xml:space="preserve"> al., 2016</w:t>
      </w:r>
      <w:bookmarkEnd w:id="1478"/>
      <w:r>
        <w:t>]</w:t>
      </w:r>
      <w:r>
        <w:tab/>
        <w:t>Seo, D., Neely, R.</w:t>
      </w:r>
      <w:r>
        <w:t> </w:t>
      </w:r>
      <w:r>
        <w:t xml:space="preserve">M., Shen, K., Singhal, U., Alon, E., </w:t>
      </w:r>
      <w:r>
        <w:t>Rabaey, J.</w:t>
      </w:r>
      <w:r>
        <w:t> </w:t>
      </w:r>
      <w:r>
        <w:t>M., Carmena, J.</w:t>
      </w:r>
      <w:r>
        <w:t> </w:t>
      </w:r>
      <w:r>
        <w:t>M., and Maharbiz, M.</w:t>
      </w:r>
      <w:r>
        <w:t> </w:t>
      </w:r>
      <w:r>
        <w:t xml:space="preserve">M. (2016). Wireless Recording in the Peripheral Nervous System with Ultrasonic Neural Dust. </w:t>
      </w:r>
      <w:r>
        <w:rPr>
          <w:i/>
          <w:iCs/>
        </w:rPr>
        <w:t>Neuron</w:t>
      </w:r>
      <w:r>
        <w:t>, 91(3):529</w:t>
      </w:r>
      <w:r>
        <w:t>–</w:t>
      </w:r>
      <w:r>
        <w:t>539. Publisher: Elsevier.</w:t>
      </w:r>
    </w:p>
    <w:p w14:paraId="722B34A3" w14:textId="77777777" w:rsidR="00000000" w:rsidRDefault="000F4E83">
      <w:pPr>
        <w:pStyle w:val="bibitem"/>
        <w:widowControl/>
        <w:ind w:left="450" w:firstLine="0"/>
        <w:pPrChange w:id="1479" w:author="Author" w:date="2021-06-19T18:34:00Z">
          <w:pPr/>
        </w:pPrChange>
      </w:pPr>
      <w:r>
        <w:t>[</w:t>
      </w:r>
      <w:bookmarkStart w:id="1480" w:name="BIB_seo_non_invasive_2018"/>
      <w:r>
        <w:t>Seo, 2018</w:t>
      </w:r>
      <w:bookmarkEnd w:id="1480"/>
      <w:r>
        <w:t>]</w:t>
      </w:r>
      <w:r>
        <w:tab/>
        <w:t>Seo, J. (2</w:t>
      </w:r>
      <w:r>
        <w:t xml:space="preserve">018). </w:t>
      </w:r>
      <w:r>
        <w:rPr>
          <w:i/>
          <w:iCs/>
        </w:rPr>
        <w:t>A non-invasive central arterial pressure waveform estimation system using ultrasonography for real-time monitoring</w:t>
      </w:r>
      <w:r>
        <w:t>. Thesis, Massachusetts Institute of Technology.</w:t>
      </w:r>
    </w:p>
    <w:p w14:paraId="7E8F4341" w14:textId="77777777" w:rsidR="00000000" w:rsidRDefault="000F4E83">
      <w:pPr>
        <w:pStyle w:val="bibitem"/>
        <w:widowControl/>
        <w:ind w:left="450" w:firstLine="0"/>
        <w:pPrChange w:id="1481" w:author="Author" w:date="2021-06-19T18:34:00Z">
          <w:pPr/>
        </w:pPrChange>
      </w:pPr>
      <w:r>
        <w:t>[</w:t>
      </w:r>
      <w:bookmarkStart w:id="1482" w:name="BIB_shah_yosys_nextpnr__2019"/>
      <w:r>
        <w:t>Shah et</w:t>
      </w:r>
      <w:r>
        <w:t> </w:t>
      </w:r>
      <w:r>
        <w:t xml:space="preserve"> al., 2019</w:t>
      </w:r>
      <w:bookmarkEnd w:id="1482"/>
      <w:r>
        <w:t>]</w:t>
      </w:r>
      <w:r>
        <w:tab/>
        <w:t xml:space="preserve">Shah, D., </w:t>
      </w:r>
      <w:r>
        <w:t xml:space="preserve">Hung, E., Wolf, C., Bazanski, S., Gisselquist, D., and Milanovic, M. (2019). Yosys+nextpnr: An Open Source Framework from Verilog to Bitstream for Commercial FPGAs. In </w:t>
      </w:r>
      <w:r>
        <w:rPr>
          <w:i/>
          <w:iCs/>
        </w:rPr>
        <w:t>2019 IEEE 27th Annual International Symposium on Field-Programmable Custom Computing Mac</w:t>
      </w:r>
      <w:r>
        <w:rPr>
          <w:i/>
          <w:iCs/>
        </w:rPr>
        <w:t>hines (FCCM)</w:t>
      </w:r>
      <w:r>
        <w:t>, pages 1</w:t>
      </w:r>
      <w:r>
        <w:t>–</w:t>
      </w:r>
      <w:r>
        <w:t>4. ISSN: 2576-2613.</w:t>
      </w:r>
    </w:p>
    <w:p w14:paraId="59140022" w14:textId="77777777" w:rsidR="00000000" w:rsidRDefault="000F4E83">
      <w:pPr>
        <w:pStyle w:val="bibitem"/>
        <w:widowControl/>
        <w:ind w:left="450" w:firstLine="0"/>
        <w:pPrChange w:id="1483" w:author="Author" w:date="2021-06-19T18:34:00Z">
          <w:pPr/>
        </w:pPrChange>
      </w:pPr>
      <w:r>
        <w:t>[</w:t>
      </w:r>
      <w:bookmarkStart w:id="1484" w:name="BIB_shahshahani_ultrasound_2018"/>
      <w:r>
        <w:t>Shahshahani et</w:t>
      </w:r>
      <w:r>
        <w:t> </w:t>
      </w:r>
      <w:r>
        <w:t xml:space="preserve"> al., 2018</w:t>
      </w:r>
      <w:bookmarkEnd w:id="1484"/>
      <w:r>
        <w:t>]</w:t>
      </w:r>
      <w:r>
        <w:tab/>
        <w:t>Shahshahani, A., Laverdiere, C., Bhadra, S., Zilic, Z., Shahshahani, A., Laverdiere, C., Bhadra, S., and Zilic, Z. (2018). U</w:t>
      </w:r>
      <w:r>
        <w:t xml:space="preserve">ltrasound Sensors for Diaphragm Motion Tracking: An Application in Non-Invasive Respiratory Monitoring. </w:t>
      </w:r>
      <w:r>
        <w:rPr>
          <w:i/>
          <w:iCs/>
        </w:rPr>
        <w:t>Sensors</w:t>
      </w:r>
      <w:r>
        <w:t>, 18(8):2617.</w:t>
      </w:r>
    </w:p>
    <w:p w14:paraId="6F560B5D" w14:textId="77777777" w:rsidR="00000000" w:rsidRDefault="000F4E83">
      <w:pPr>
        <w:pStyle w:val="bibitem"/>
        <w:widowControl/>
        <w:ind w:left="450" w:firstLine="0"/>
        <w:pPrChange w:id="1485" w:author="Author" w:date="2021-06-19T18:34:00Z">
          <w:pPr/>
        </w:pPrChange>
      </w:pPr>
      <w:r>
        <w:t>[</w:t>
      </w:r>
      <w:bookmarkStart w:id="1486" w:name="BIB_sharma_development_2015"/>
      <w:r>
        <w:t>Sharma, 2015</w:t>
      </w:r>
      <w:bookmarkEnd w:id="1486"/>
      <w:r>
        <w:t>]</w:t>
      </w:r>
      <w:r>
        <w:tab/>
        <w:t>Sharma, J.</w:t>
      </w:r>
      <w:r>
        <w:t> </w:t>
      </w:r>
      <w:r>
        <w:t>K. (2015). Development of a wide band front end ech</w:t>
      </w:r>
      <w:r>
        <w:t>o sounder receiver circuit.</w:t>
      </w:r>
    </w:p>
    <w:p w14:paraId="52FEE805" w14:textId="77777777" w:rsidR="00000000" w:rsidRDefault="000F4E83">
      <w:pPr>
        <w:pStyle w:val="bibitem"/>
        <w:widowControl/>
        <w:ind w:left="450" w:firstLine="0"/>
        <w:rPr>
          <w:ins w:id="1487" w:author="Author" w:date="2021-06-19T18:34:00Z"/>
        </w:rPr>
      </w:pPr>
      <w:ins w:id="1488" w:author="Author" w:date="2021-06-19T18:34:00Z">
        <w:r>
          <w:t>[</w:t>
        </w:r>
        <w:bookmarkStart w:id="1489" w:name="BIB_shaw_mechanical_1977"/>
        <w:r>
          <w:t>Shaw, 1977</w:t>
        </w:r>
        <w:bookmarkEnd w:id="1489"/>
        <w:r>
          <w:t>]</w:t>
        </w:r>
        <w:r>
          <w:tab/>
          <w:t xml:space="preserve">Shaw, A. (1977). Mechanical sector scanners. In Bom, N., editor, </w:t>
        </w:r>
        <w:r>
          <w:rPr>
            <w:i/>
            <w:iCs/>
          </w:rPr>
          <w:t>Echocardiology: with Doppler applications and Real time imaging</w:t>
        </w:r>
        <w:r>
          <w:t xml:space="preserve">, pages 305–311. Springer Netherlands, </w:t>
        </w:r>
        <w:r>
          <w:t>Dordrecht.</w:t>
        </w:r>
      </w:ins>
    </w:p>
    <w:p w14:paraId="1817DDC3" w14:textId="77777777" w:rsidR="00000000" w:rsidRDefault="000F4E83">
      <w:pPr>
        <w:pStyle w:val="bibitem"/>
        <w:widowControl/>
        <w:ind w:left="450" w:firstLine="0"/>
        <w:pPrChange w:id="1490" w:author="Author" w:date="2021-06-19T18:34:00Z">
          <w:pPr/>
        </w:pPrChange>
      </w:pPr>
      <w:r>
        <w:t>[</w:t>
      </w:r>
      <w:bookmarkStart w:id="1491" w:name="BIB_shomaji_early_2019"/>
      <w:r>
        <w:t>Shomaji et</w:t>
      </w:r>
      <w:r>
        <w:t> </w:t>
      </w:r>
      <w:r>
        <w:t xml:space="preserve"> al., 2019</w:t>
      </w:r>
      <w:bookmarkEnd w:id="1491"/>
      <w:r>
        <w:t>]</w:t>
      </w:r>
      <w:r>
        <w:tab/>
        <w:t xml:space="preserve">Shomaji, S., Dehghanzadeh, P., Roman, A., Forte, D., Bhunia, S., and Mandal, S. (2019). Early Detection of Cardiovascular Diseases Using Wearable Ultrasound Device. </w:t>
      </w:r>
      <w:r>
        <w:rPr>
          <w:i/>
          <w:iCs/>
        </w:rPr>
        <w:t>IEEE Consume</w:t>
      </w:r>
      <w:r>
        <w:rPr>
          <w:i/>
          <w:iCs/>
        </w:rPr>
        <w:t>r Electronics Magazine</w:t>
      </w:r>
      <w:r>
        <w:t>, 8(6):12</w:t>
      </w:r>
      <w:r>
        <w:t>–</w:t>
      </w:r>
      <w:r>
        <w:t>21.</w:t>
      </w:r>
    </w:p>
    <w:p w14:paraId="66A3426D" w14:textId="77777777" w:rsidR="00000000" w:rsidRDefault="000F4E83">
      <w:pPr>
        <w:pStyle w:val="bibitem"/>
        <w:widowControl/>
        <w:ind w:left="450" w:firstLine="0"/>
        <w:pPrChange w:id="1492" w:author="Author" w:date="2021-06-19T18:34:00Z">
          <w:pPr/>
        </w:pPrChange>
      </w:pPr>
      <w:r>
        <w:t>[</w:t>
      </w:r>
      <w:bookmarkStart w:id="1493" w:name="BIB_sikdar_novel_2014"/>
      <w:r>
        <w:t>Sikdar et</w:t>
      </w:r>
      <w:r>
        <w:t> </w:t>
      </w:r>
      <w:r>
        <w:t xml:space="preserve"> al., 2014</w:t>
      </w:r>
      <w:bookmarkEnd w:id="1493"/>
      <w:r>
        <w:t>]</w:t>
      </w:r>
      <w:r>
        <w:tab/>
        <w:t>Sikdar, S., Rangwala, H., Eastlake, E.</w:t>
      </w:r>
      <w:r>
        <w:t> </w:t>
      </w:r>
      <w:r>
        <w:t>B., Hunt, I.</w:t>
      </w:r>
      <w:r>
        <w:t> </w:t>
      </w:r>
      <w:r>
        <w:t>A., Nelson, A.</w:t>
      </w:r>
      <w:r>
        <w:t> </w:t>
      </w:r>
      <w:r>
        <w:t>J., Devanathan, J., Shin, A., and Pancrazio, J.</w:t>
      </w:r>
      <w:r>
        <w:t> </w:t>
      </w:r>
      <w:r>
        <w:t xml:space="preserve">J. (2014). Novel Method for Predicting Dexterous Individual Finger Movements by Imaging Muscle Activity Using a Wearable Ultrasonic System. </w:t>
      </w:r>
      <w:r>
        <w:rPr>
          <w:i/>
          <w:iCs/>
        </w:rPr>
        <w:t>IEEE Transactions on Neural Systems and Rehabilitation Engineering</w:t>
      </w:r>
      <w:r>
        <w:t xml:space="preserve">, </w:t>
      </w:r>
      <w:r>
        <w:t>22(1):69</w:t>
      </w:r>
      <w:r>
        <w:t>–</w:t>
      </w:r>
      <w:r>
        <w:t>76.</w:t>
      </w:r>
    </w:p>
    <w:p w14:paraId="20383F78" w14:textId="77777777" w:rsidR="00000000" w:rsidRDefault="000F4E83">
      <w:pPr>
        <w:pStyle w:val="bibitem"/>
        <w:widowControl/>
        <w:ind w:left="450" w:firstLine="0"/>
        <w:rPr>
          <w:ins w:id="1494" w:author="Author" w:date="2021-06-19T18:34:00Z"/>
        </w:rPr>
      </w:pPr>
      <w:ins w:id="1495" w:author="Author" w:date="2021-06-19T18:34:00Z">
        <w:r>
          <w:t>[</w:t>
        </w:r>
        <w:bookmarkStart w:id="1496" w:name="BIB_skolnick_new_1978"/>
        <w:r>
          <w:t>Skolnick and Matzuk, 1978</w:t>
        </w:r>
        <w:bookmarkEnd w:id="1496"/>
        <w:r>
          <w:t>]</w:t>
        </w:r>
        <w:r>
          <w:tab/>
          <w:t xml:space="preserve">Skolnick, M. L. and Matzuk, T. (1978). A new ultrasonic real-time scanner featuring a servo-controlled transducer displaying a sector image. </w:t>
        </w:r>
        <w:r>
          <w:rPr>
            <w:i/>
            <w:iCs/>
          </w:rPr>
          <w:t>Radiology</w:t>
        </w:r>
        <w:r>
          <w:t>, 128(2):439–445.</w:t>
        </w:r>
      </w:ins>
    </w:p>
    <w:p w14:paraId="28E79957" w14:textId="77777777" w:rsidR="00000000" w:rsidRDefault="000F4E83">
      <w:pPr>
        <w:pStyle w:val="bibitem"/>
        <w:widowControl/>
        <w:ind w:left="450" w:firstLine="0"/>
        <w:pPrChange w:id="1497" w:author="Author" w:date="2021-06-19T18:34:00Z">
          <w:pPr/>
        </w:pPrChange>
      </w:pPr>
      <w:r>
        <w:t>[</w:t>
      </w:r>
      <w:bookmarkStart w:id="1498" w:name="BIB_smith_design_2015"/>
      <w:r>
        <w:t>Smith et</w:t>
      </w:r>
      <w:r>
        <w:t> </w:t>
      </w:r>
      <w:r>
        <w:t xml:space="preserve"> al., 2015</w:t>
      </w:r>
      <w:bookmarkEnd w:id="1498"/>
      <w:r>
        <w:t>]</w:t>
      </w:r>
      <w:r>
        <w:tab/>
        <w:t>Smith, K.</w:t>
      </w:r>
      <w:r>
        <w:t> </w:t>
      </w:r>
      <w:r>
        <w:t>J., Graham, D.</w:t>
      </w:r>
      <w:r>
        <w:t> </w:t>
      </w:r>
      <w:r>
        <w:t>J., and Neasham, J.</w:t>
      </w:r>
      <w:r>
        <w:t> </w:t>
      </w:r>
      <w:r>
        <w:t xml:space="preserve">A. (2015). Design and Optimization of a Voice Coil Motor With a Rotary Actuator for an Ultrasound Scanner. </w:t>
      </w:r>
      <w:r>
        <w:rPr>
          <w:i/>
          <w:iCs/>
        </w:rPr>
        <w:t>IEEE Transactions on Industrial Electronics</w:t>
      </w:r>
      <w:r>
        <w:t xml:space="preserve">, </w:t>
      </w:r>
      <w:r>
        <w:t>62(11):7073</w:t>
      </w:r>
      <w:r>
        <w:t>–</w:t>
      </w:r>
      <w:r>
        <w:t>7078.</w:t>
      </w:r>
    </w:p>
    <w:p w14:paraId="57F261AA" w14:textId="77777777" w:rsidR="00000000" w:rsidRDefault="000F4E83">
      <w:pPr>
        <w:pStyle w:val="bibitem"/>
        <w:widowControl/>
        <w:ind w:left="450" w:firstLine="0"/>
        <w:pPrChange w:id="1499" w:author="Author" w:date="2021-06-19T18:34:00Z">
          <w:pPr/>
        </w:pPrChange>
      </w:pPr>
      <w:r>
        <w:t>[</w:t>
      </w:r>
      <w:bookmarkStart w:id="1500" w:name="BIB_sobhani_portable_2016"/>
      <w:r>
        <w:t>Sobhani et</w:t>
      </w:r>
      <w:r>
        <w:t> </w:t>
      </w:r>
      <w:r>
        <w:t xml:space="preserve"> al., 2016</w:t>
      </w:r>
      <w:bookmarkEnd w:id="1500"/>
      <w:r>
        <w:t>]</w:t>
      </w:r>
      <w:r>
        <w:tab/>
        <w:t>Sobhani, M.</w:t>
      </w:r>
      <w:r>
        <w:t> </w:t>
      </w:r>
      <w:r>
        <w:t>R., Ozum, H.</w:t>
      </w:r>
      <w:r>
        <w:t> </w:t>
      </w:r>
      <w:r>
        <w:t>E., Yaralioglu, G.</w:t>
      </w:r>
      <w:r>
        <w:t> </w:t>
      </w:r>
      <w:r>
        <w:t>G., Ergun, A.</w:t>
      </w:r>
      <w:r>
        <w:t> </w:t>
      </w:r>
      <w:r>
        <w:t xml:space="preserve">S., and Bozkurt, A. (2016). Portable low cost ultrasound imaging system. In </w:t>
      </w:r>
      <w:r>
        <w:rPr>
          <w:i/>
          <w:iCs/>
        </w:rPr>
        <w:t>2016 IEEE International Ultras</w:t>
      </w:r>
      <w:r>
        <w:rPr>
          <w:i/>
          <w:iCs/>
        </w:rPr>
        <w:t>onics Symposium (IUS)</w:t>
      </w:r>
      <w:r>
        <w:t>, pages 1</w:t>
      </w:r>
      <w:r>
        <w:t>–</w:t>
      </w:r>
      <w:r>
        <w:t>4.</w:t>
      </w:r>
    </w:p>
    <w:p w14:paraId="0899A668" w14:textId="77777777" w:rsidR="00000000" w:rsidRDefault="000F4E83">
      <w:pPr>
        <w:pStyle w:val="bibitem"/>
        <w:widowControl/>
        <w:ind w:left="450" w:firstLine="0"/>
        <w:pPrChange w:id="1501" w:author="Author" w:date="2021-06-19T18:34:00Z">
          <w:pPr/>
        </w:pPrChange>
      </w:pPr>
      <w:r>
        <w:t>[</w:t>
      </w:r>
      <w:bookmarkStart w:id="1502" w:name="BIB_sosnowska_training_2019"/>
      <w:r>
        <w:t>Sosnowska et</w:t>
      </w:r>
      <w:r>
        <w:t> </w:t>
      </w:r>
      <w:r>
        <w:t xml:space="preserve"> al., 2019</w:t>
      </w:r>
      <w:bookmarkEnd w:id="1502"/>
      <w:r>
        <w:t>]</w:t>
      </w:r>
      <w:r>
        <w:tab/>
        <w:t xml:space="preserve">Sosnowska, A., Vuckovic, A., and Gollee, H. (2019). Training Towards Precise Control Over Muscle Activity with Real Time Biofeedback Based on </w:t>
      </w:r>
      <w:r>
        <w:t xml:space="preserve">Ultrasound Imaging. </w:t>
      </w:r>
      <w:r>
        <w:rPr>
          <w:i/>
          <w:iCs/>
        </w:rPr>
        <w:t>World Congress on Medical Physics and Biomedical Engineering 2018</w:t>
      </w:r>
      <w:r>
        <w:t>, pages 49</w:t>
      </w:r>
      <w:r>
        <w:t>–</w:t>
      </w:r>
      <w:r>
        <w:t>52.</w:t>
      </w:r>
    </w:p>
    <w:p w14:paraId="099189A0" w14:textId="77777777" w:rsidR="00000000" w:rsidRDefault="000F4E83">
      <w:pPr>
        <w:pStyle w:val="bibitem"/>
        <w:widowControl/>
        <w:ind w:left="450" w:firstLine="0"/>
        <w:pPrChange w:id="1503" w:author="Author" w:date="2021-06-19T18:34:00Z">
          <w:pPr/>
        </w:pPrChange>
      </w:pPr>
      <w:r>
        <w:t>[</w:t>
      </w:r>
      <w:bookmarkStart w:id="1504" w:name="BIB_soto_cajiga_fpga_based_2012"/>
      <w:r>
        <w:t>Soto-Cajiga et</w:t>
      </w:r>
      <w:r>
        <w:t> </w:t>
      </w:r>
      <w:r>
        <w:t xml:space="preserve"> al., 2012</w:t>
      </w:r>
      <w:bookmarkEnd w:id="1504"/>
      <w:r>
        <w:t>]</w:t>
      </w:r>
      <w:r>
        <w:tab/>
        <w:t>Soto-Cajiga, J.</w:t>
      </w:r>
      <w:r>
        <w:t> </w:t>
      </w:r>
      <w:r>
        <w:t>A., Pedraza-Ortega, J.</w:t>
      </w:r>
      <w:r>
        <w:t> </w:t>
      </w:r>
      <w:r>
        <w:t>C., Rubio-Gonzalez, C., Ban</w:t>
      </w:r>
      <w:r>
        <w:t>dala-Sanchez, M., and Romero-Troncoso, R. d.</w:t>
      </w:r>
      <w:r>
        <w:t> </w:t>
      </w:r>
      <w:r>
        <w:t xml:space="preserve">J. (2012). FPGA-based architecture for real-time data reduction of ultrasound signals. </w:t>
      </w:r>
      <w:r>
        <w:rPr>
          <w:i/>
          <w:iCs/>
        </w:rPr>
        <w:t>Ultrasonics</w:t>
      </w:r>
      <w:r>
        <w:t>, 52(2):230</w:t>
      </w:r>
      <w:r>
        <w:t>–</w:t>
      </w:r>
      <w:r>
        <w:t>237.</w:t>
      </w:r>
    </w:p>
    <w:p w14:paraId="2F596830" w14:textId="77777777" w:rsidR="00000000" w:rsidRDefault="000F4E83">
      <w:pPr>
        <w:pStyle w:val="bibitem"/>
        <w:widowControl/>
        <w:ind w:left="450" w:firstLine="0"/>
        <w:rPr>
          <w:ins w:id="1505" w:author="Author" w:date="2021-06-19T18:34:00Z"/>
        </w:rPr>
      </w:pPr>
      <w:ins w:id="1506" w:author="Author" w:date="2021-06-19T18:34:00Z">
        <w:r>
          <w:t>[</w:t>
        </w:r>
        <w:bookmarkStart w:id="1507" w:name="BIB_sun_multi_frequency_2018"/>
        <w:r>
          <w:t>Sun et  al., 2018</w:t>
        </w:r>
        <w:bookmarkEnd w:id="1507"/>
        <w:r>
          <w:t>]</w:t>
        </w:r>
        <w:r>
          <w:tab/>
          <w:t>Sun, X. L., Yan, J. </w:t>
        </w:r>
        <w:r>
          <w:t xml:space="preserve">P., Li, Y. F., and Liu, H. (2018). Multi-frequency ultrasound transducers for medical applications: a survey. </w:t>
        </w:r>
        <w:r>
          <w:rPr>
            <w:i/>
            <w:iCs/>
          </w:rPr>
          <w:t>International Journal of Intelligent Robotics and Applications</w:t>
        </w:r>
        <w:r>
          <w:t>, 2(3):296–312.</w:t>
        </w:r>
      </w:ins>
    </w:p>
    <w:p w14:paraId="13FEC199" w14:textId="77777777" w:rsidR="00000000" w:rsidRDefault="000F4E83">
      <w:pPr>
        <w:pStyle w:val="bibitem"/>
        <w:widowControl/>
        <w:ind w:left="450" w:firstLine="0"/>
        <w:pPrChange w:id="1508" w:author="Author" w:date="2021-06-19T18:34:00Z">
          <w:pPr/>
        </w:pPrChange>
      </w:pPr>
      <w:r>
        <w:t>[</w:t>
      </w:r>
      <w:bookmarkStart w:id="1509" w:name="BIB_svilainis_electronics_2014"/>
      <w:r>
        <w:t>Svilainis et</w:t>
      </w:r>
      <w:r>
        <w:t> </w:t>
      </w:r>
      <w:r>
        <w:t xml:space="preserve"> al., 2014</w:t>
      </w:r>
      <w:bookmarkEnd w:id="1509"/>
      <w:r>
        <w:t>]</w:t>
      </w:r>
      <w:r>
        <w:tab/>
        <w:t xml:space="preserve">Svilainis, L., Dumbrava, V., Kitov, S., Aleksandrovas, A., Tervydis, P., and Liaukonis, D. (2014). Electronics for Ultrasonic Imaging System. </w:t>
      </w:r>
      <w:r>
        <w:rPr>
          <w:i/>
          <w:iCs/>
        </w:rPr>
        <w:t>Elektronika ir Elektrotechnika</w:t>
      </w:r>
      <w:r>
        <w:t>, 20:51</w:t>
      </w:r>
      <w:r>
        <w:t>–</w:t>
      </w:r>
      <w:r>
        <w:t>56.</w:t>
      </w:r>
    </w:p>
    <w:p w14:paraId="2F55BAFD" w14:textId="77777777" w:rsidR="00000000" w:rsidRDefault="000F4E83">
      <w:pPr>
        <w:pStyle w:val="bibitem"/>
        <w:widowControl/>
        <w:ind w:left="450" w:firstLine="0"/>
        <w:pPrChange w:id="1510" w:author="Author" w:date="2021-06-19T18:34:00Z">
          <w:pPr/>
        </w:pPrChange>
      </w:pPr>
      <w:r>
        <w:t>[</w:t>
      </w:r>
      <w:bookmarkStart w:id="1511" w:name="BIB_tang_computerized_2014"/>
      <w:r>
        <w:t>Tang and Clem</w:t>
      </w:r>
      <w:r>
        <w:t>ent, 2014</w:t>
      </w:r>
      <w:bookmarkEnd w:id="1511"/>
      <w:r>
        <w:t>]</w:t>
      </w:r>
      <w:r>
        <w:tab/>
        <w:t>Tang, S.</w:t>
      </w:r>
      <w:r>
        <w:t> </w:t>
      </w:r>
      <w:r>
        <w:t xml:space="preserve">C. and Clement, G. (2014). A computerized tomography system for transcranial ultrasound imaging. </w:t>
      </w:r>
      <w:r>
        <w:rPr>
          <w:i/>
          <w:iCs/>
        </w:rPr>
        <w:t>Proceedings of Meetings on Acoustics</w:t>
      </w:r>
      <w:r>
        <w:t>, 22(1):020001.</w:t>
      </w:r>
    </w:p>
    <w:p w14:paraId="06F33C6D" w14:textId="77777777" w:rsidR="00000000" w:rsidRDefault="000F4E83">
      <w:pPr>
        <w:pStyle w:val="bibitem"/>
        <w:widowControl/>
        <w:ind w:left="450" w:firstLine="0"/>
        <w:pPrChange w:id="1512" w:author="Author" w:date="2021-06-19T18:34:00Z">
          <w:pPr/>
        </w:pPrChange>
      </w:pPr>
      <w:r>
        <w:t>[</w:t>
      </w:r>
      <w:bookmarkStart w:id="1513" w:name="BIB_taylor_development_2017"/>
      <w:r>
        <w:t>Taylor et</w:t>
      </w:r>
      <w:r>
        <w:t> </w:t>
      </w:r>
      <w:r>
        <w:t xml:space="preserve"> al., 2017</w:t>
      </w:r>
      <w:bookmarkEnd w:id="1513"/>
      <w:r>
        <w:t>]</w:t>
      </w:r>
      <w:r>
        <w:tab/>
        <w:t>Taylor, Z.</w:t>
      </w:r>
      <w:r>
        <w:t> </w:t>
      </w:r>
      <w:r>
        <w:t>D., Jonveaux, L., and Caskey, C.</w:t>
      </w:r>
      <w:r>
        <w:t> </w:t>
      </w:r>
      <w:r>
        <w:t>T. (2017). Development of a Portable and Inexpensive Ultrasound Imaging Device for Use in the Developing World.</w:t>
      </w:r>
    </w:p>
    <w:p w14:paraId="3C61E422" w14:textId="77777777" w:rsidR="00000000" w:rsidRDefault="000F4E83">
      <w:pPr>
        <w:pStyle w:val="bibitem"/>
        <w:widowControl/>
        <w:ind w:left="450" w:firstLine="0"/>
        <w:pPrChange w:id="1514" w:author="Author" w:date="2021-06-19T18:34:00Z">
          <w:pPr/>
        </w:pPrChange>
      </w:pPr>
      <w:r>
        <w:t>[</w:t>
      </w:r>
      <w:bookmarkStart w:id="1515" w:name="BIB_techavipoo_ultrasound_2012"/>
      <w:r>
        <w:t>Techavipoo et</w:t>
      </w:r>
      <w:r>
        <w:t> </w:t>
      </w:r>
      <w:r>
        <w:t xml:space="preserve"> al., 2012</w:t>
      </w:r>
      <w:bookmarkEnd w:id="1515"/>
      <w:r>
        <w:t>]</w:t>
      </w:r>
      <w:r>
        <w:tab/>
        <w:t xml:space="preserve">Techavipoo, U., Keinprasit, R., Pinunsottikul, P., Jewajinda, Y., Punyasai, C., Thajchayapong, P., Siritan, T., and Worasawate, D. (2012). An ultrasound imaging system prototype for raw data acquisition. In </w:t>
      </w:r>
      <w:r>
        <w:rPr>
          <w:i/>
          <w:iCs/>
        </w:rPr>
        <w:t>The 5th 2012 Biomedical Engineering Internatio</w:t>
      </w:r>
      <w:r>
        <w:rPr>
          <w:i/>
          <w:iCs/>
        </w:rPr>
        <w:t>nal Conference</w:t>
      </w:r>
      <w:r>
        <w:t>, pages 1</w:t>
      </w:r>
      <w:r>
        <w:t>–</w:t>
      </w:r>
      <w:r>
        <w:t>4.</w:t>
      </w:r>
    </w:p>
    <w:p w14:paraId="1279D195" w14:textId="77777777" w:rsidR="00000000" w:rsidRDefault="000F4E83">
      <w:pPr>
        <w:pStyle w:val="bibitem"/>
        <w:widowControl/>
        <w:ind w:left="450" w:firstLine="0"/>
        <w:pPrChange w:id="1516" w:author="Author" w:date="2021-06-19T18:34:00Z">
          <w:pPr/>
        </w:pPrChange>
      </w:pPr>
      <w:r>
        <w:t>[</w:t>
      </w:r>
      <w:bookmarkStart w:id="1517" w:name="BIB_tortoli_ula_op__2009"/>
      <w:r>
        <w:t>Tortoli et</w:t>
      </w:r>
      <w:r>
        <w:t> </w:t>
      </w:r>
      <w:r>
        <w:t xml:space="preserve"> al., 2009</w:t>
      </w:r>
      <w:bookmarkEnd w:id="1517"/>
      <w:r>
        <w:t>]</w:t>
      </w:r>
      <w:r>
        <w:tab/>
        <w:t xml:space="preserve">Tortoli, P., Bassi, L., Boni, E., Dallai, A., Guidi, F., and Ricci, S. (2009). ULA-OP: an advanced open platform for ultrasound research. </w:t>
      </w:r>
      <w:r>
        <w:rPr>
          <w:i/>
          <w:iCs/>
        </w:rPr>
        <w:t>IEEE Transactions o</w:t>
      </w:r>
      <w:r>
        <w:rPr>
          <w:i/>
          <w:iCs/>
        </w:rPr>
        <w:t>n Ultrasonics, Ferroelectrics, and Frequency Control</w:t>
      </w:r>
      <w:r>
        <w:t>, 56(10):2207</w:t>
      </w:r>
      <w:r>
        <w:t>–</w:t>
      </w:r>
      <w:r>
        <w:t>2216.</w:t>
      </w:r>
    </w:p>
    <w:p w14:paraId="666A03D0" w14:textId="77777777" w:rsidR="00000000" w:rsidRDefault="000F4E83">
      <w:pPr>
        <w:pStyle w:val="bibitem"/>
        <w:widowControl/>
        <w:ind w:left="450" w:firstLine="0"/>
        <w:pPrChange w:id="1518" w:author="Author" w:date="2021-06-19T18:34:00Z">
          <w:pPr/>
        </w:pPrChange>
      </w:pPr>
      <w:r>
        <w:t>[</w:t>
      </w:r>
      <w:bookmarkStart w:id="1519" w:name="BIB_triger_modular_2008"/>
      <w:r>
        <w:t>Triger et</w:t>
      </w:r>
      <w:r>
        <w:t> </w:t>
      </w:r>
      <w:r>
        <w:t xml:space="preserve"> al., 2008</w:t>
      </w:r>
      <w:bookmarkEnd w:id="1519"/>
      <w:r>
        <w:t>]</w:t>
      </w:r>
      <w:r>
        <w:tab/>
        <w:t>Triger, S., Wallace, J., Wang, L., Cumming, D. R.</w:t>
      </w:r>
      <w:r>
        <w:t> </w:t>
      </w:r>
      <w:r>
        <w:t>S., Saillant, J.-F., Afroukh, F., and Cochran, S. (2008). A modul</w:t>
      </w:r>
      <w:r>
        <w:t>ar FPGA-based ultrasonic array system for applications including non-destructive testing.</w:t>
      </w:r>
    </w:p>
    <w:p w14:paraId="0C2135BB" w14:textId="77777777" w:rsidR="00000000" w:rsidRDefault="000F4E83">
      <w:pPr>
        <w:pStyle w:val="bibitem"/>
        <w:widowControl/>
        <w:ind w:left="450" w:firstLine="0"/>
        <w:pPrChange w:id="1520" w:author="Author" w:date="2021-06-19T18:34:00Z">
          <w:pPr/>
        </w:pPrChange>
      </w:pPr>
      <w:r>
        <w:t>[</w:t>
      </w:r>
      <w:bookmarkStart w:id="1521" w:name="BIB_vadalma_smartphone_2020"/>
      <w:r>
        <w:t>Vadalma, 2020</w:t>
      </w:r>
      <w:bookmarkEnd w:id="1521"/>
      <w:r>
        <w:t>]</w:t>
      </w:r>
      <w:r>
        <w:tab/>
        <w:t xml:space="preserve">Vadalma, A. (2020). </w:t>
      </w:r>
      <w:r>
        <w:rPr>
          <w:i/>
          <w:iCs/>
        </w:rPr>
        <w:t>Smartphone ultrasound imaging</w:t>
      </w:r>
      <w:r>
        <w:t>. Master of Philosophy, Queensland University o</w:t>
      </w:r>
      <w:r>
        <w:t>f Technology.</w:t>
      </w:r>
    </w:p>
    <w:p w14:paraId="71170160" w14:textId="77777777" w:rsidR="00000000" w:rsidRDefault="000F4E83">
      <w:pPr>
        <w:pStyle w:val="bibitem"/>
        <w:widowControl/>
        <w:ind w:left="450" w:firstLine="0"/>
        <w:pPrChange w:id="1522" w:author="Author" w:date="2021-06-19T18:34:00Z">
          <w:pPr/>
        </w:pPrChange>
      </w:pPr>
      <w:r>
        <w:t>[</w:t>
      </w:r>
      <w:bookmarkStart w:id="1523" w:name="BIB_van_der_meulen_spatial_2017"/>
      <w:r>
        <w:t>van</w:t>
      </w:r>
      <w:r>
        <w:t> </w:t>
      </w:r>
      <w:r>
        <w:t xml:space="preserve"> der Meulen et</w:t>
      </w:r>
      <w:r>
        <w:t> </w:t>
      </w:r>
      <w:r>
        <w:t xml:space="preserve"> al., 2017</w:t>
      </w:r>
      <w:bookmarkEnd w:id="1523"/>
      <w:r>
        <w:t>]</w:t>
      </w:r>
      <w:r>
        <w:tab/>
        <w:t>van</w:t>
      </w:r>
      <w:r>
        <w:t> </w:t>
      </w:r>
      <w:r>
        <w:t>der Meulen, P., Kruizinga, P., Bosch, J.</w:t>
      </w:r>
      <w:r>
        <w:t> </w:t>
      </w:r>
      <w:r>
        <w:t xml:space="preserve">G., and Leus, G. (2017). Spatial compression in ultrasound imaging. In </w:t>
      </w:r>
      <w:r>
        <w:rPr>
          <w:i/>
          <w:iCs/>
        </w:rPr>
        <w:t>2017 51st Asilomar Conference on</w:t>
      </w:r>
      <w:r>
        <w:rPr>
          <w:i/>
          <w:iCs/>
        </w:rPr>
        <w:t xml:space="preserve"> Signals, Systems, and Computers</w:t>
      </w:r>
      <w:r>
        <w:t>, pages 1016</w:t>
      </w:r>
      <w:r>
        <w:t>–</w:t>
      </w:r>
      <w:r>
        <w:t>1020, Pacific Grove, CA, USA. IEEE.</w:t>
      </w:r>
    </w:p>
    <w:p w14:paraId="1A9CB3CB" w14:textId="77777777" w:rsidR="00000000" w:rsidRDefault="000F4E83">
      <w:pPr>
        <w:pStyle w:val="bibitem"/>
        <w:widowControl/>
        <w:ind w:left="450" w:firstLine="0"/>
        <w:pPrChange w:id="1524" w:author="Author" w:date="2021-06-19T18:34:00Z">
          <w:pPr/>
        </w:pPrChange>
      </w:pPr>
      <w:r>
        <w:t>[</w:t>
      </w:r>
      <w:bookmarkStart w:id="1525" w:name="BIB_vasudevan_programmable_2014"/>
      <w:r>
        <w:t>Vasudevan et</w:t>
      </w:r>
      <w:r>
        <w:t> </w:t>
      </w:r>
      <w:r>
        <w:t xml:space="preserve"> al., 2014</w:t>
      </w:r>
      <w:bookmarkEnd w:id="1525"/>
      <w:r>
        <w:t>]</w:t>
      </w:r>
      <w:r>
        <w:tab/>
        <w:t>Vasudevan, V., Govindan, P., and Saniie, J. (2014). Programmable analog front-end syste</w:t>
      </w:r>
      <w:r>
        <w:t xml:space="preserve">m for ultrasonic SoC hardware. In </w:t>
      </w:r>
      <w:r>
        <w:rPr>
          <w:i/>
          <w:iCs/>
        </w:rPr>
        <w:t>IEEE International Conference on Electro/Information Technology</w:t>
      </w:r>
      <w:r>
        <w:t>, pages 356</w:t>
      </w:r>
      <w:r>
        <w:t>–</w:t>
      </w:r>
      <w:r>
        <w:t>361.</w:t>
      </w:r>
    </w:p>
    <w:p w14:paraId="08AA263A" w14:textId="77777777" w:rsidR="00000000" w:rsidRDefault="000F4E83">
      <w:pPr>
        <w:pStyle w:val="bibitem"/>
        <w:widowControl/>
        <w:ind w:left="450" w:firstLine="0"/>
        <w:pPrChange w:id="1526" w:author="Author" w:date="2021-06-19T18:34:00Z">
          <w:pPr/>
        </w:pPrChange>
      </w:pPr>
      <w:r>
        <w:t>[</w:t>
      </w:r>
      <w:bookmarkStart w:id="1527" w:name="BIB_veenstra_generating_nodate"/>
      <w:r>
        <w:t xml:space="preserve">Veenstra, </w:t>
      </w:r>
      <w:bookmarkEnd w:id="1527"/>
      <w:r>
        <w:t>]</w:t>
      </w:r>
      <w:r>
        <w:tab/>
        <w:t>Veenstra, V. Generating high frame rate MR images using surrogate sig</w:t>
      </w:r>
      <w:r>
        <w:t>nals | Robotics and Mechatronics.</w:t>
      </w:r>
    </w:p>
    <w:p w14:paraId="02892A62" w14:textId="77777777" w:rsidR="00000000" w:rsidRDefault="000F4E83">
      <w:pPr>
        <w:pStyle w:val="bibitem"/>
        <w:widowControl/>
        <w:ind w:left="450" w:firstLine="0"/>
        <w:pPrChange w:id="1528" w:author="Author" w:date="2021-06-19T18:34:00Z">
          <w:pPr/>
        </w:pPrChange>
      </w:pPr>
      <w:r>
        <w:t>[</w:t>
      </w:r>
      <w:bookmarkStart w:id="1529" w:name="BIB_vogt_development_2005"/>
      <w:r>
        <w:t>Vogt and Ermert, 2005</w:t>
      </w:r>
      <w:bookmarkEnd w:id="1529"/>
      <w:r>
        <w:t>]</w:t>
      </w:r>
      <w:r>
        <w:tab/>
        <w:t xml:space="preserve">Vogt, M. and Ermert, H. (2005). Development and evaluation of a high-frequency ultrasound-based system for in vivo strain imaging of the skin. </w:t>
      </w:r>
      <w:r>
        <w:rPr>
          <w:i/>
          <w:iCs/>
        </w:rPr>
        <w:t xml:space="preserve">IEEE </w:t>
      </w:r>
      <w:r>
        <w:rPr>
          <w:i/>
          <w:iCs/>
        </w:rPr>
        <w:t>Transactions on Ultrasonics, Ferroelectrics, and Frequency Control</w:t>
      </w:r>
      <w:r>
        <w:t>, 52(3):375</w:t>
      </w:r>
      <w:r>
        <w:t>–</w:t>
      </w:r>
      <w:r>
        <w:t>385.</w:t>
      </w:r>
    </w:p>
    <w:p w14:paraId="632BA4A0" w14:textId="77777777" w:rsidR="00000000" w:rsidRDefault="000F4E83">
      <w:pPr>
        <w:pStyle w:val="bibitem"/>
        <w:widowControl/>
        <w:ind w:left="450" w:firstLine="0"/>
        <w:pPrChange w:id="1530" w:author="Author" w:date="2021-06-19T18:34:00Z">
          <w:pPr/>
        </w:pPrChange>
      </w:pPr>
      <w:r>
        <w:t>[</w:t>
      </w:r>
      <w:bookmarkStart w:id="1531" w:name="BIB_wahab_design_2016"/>
      <w:r>
        <w:t>Wahab et</w:t>
      </w:r>
      <w:r>
        <w:t> </w:t>
      </w:r>
      <w:r>
        <w:t xml:space="preserve"> al., 2016</w:t>
      </w:r>
      <w:bookmarkEnd w:id="1531"/>
      <w:r>
        <w:t>]</w:t>
      </w:r>
      <w:r>
        <w:tab/>
        <w:t>Wahab, M. A.</w:t>
      </w:r>
      <w:r>
        <w:t> </w:t>
      </w:r>
      <w:r>
        <w:t>A., Sudirman, R., Omar, C., and Ariffin, I. (2016). Design of an A-mode ultrasound amplifier for</w:t>
      </w:r>
      <w:r>
        <w:t xml:space="preserve"> bone porosity detection. In </w:t>
      </w:r>
      <w:r>
        <w:rPr>
          <w:i/>
          <w:iCs/>
        </w:rPr>
        <w:t>2016 International Symposium on Electronics and Smart Devices (ISESD)</w:t>
      </w:r>
      <w:r>
        <w:t>, pages 79</w:t>
      </w:r>
      <w:r>
        <w:t>–</w:t>
      </w:r>
      <w:r>
        <w:t>84.</w:t>
      </w:r>
    </w:p>
    <w:p w14:paraId="1C5782B8" w14:textId="77777777" w:rsidR="00000000" w:rsidRDefault="000F4E83">
      <w:pPr>
        <w:pStyle w:val="bibitem"/>
        <w:widowControl/>
        <w:ind w:left="450" w:firstLine="0"/>
        <w:pPrChange w:id="1532" w:author="Author" w:date="2021-06-19T18:34:00Z">
          <w:pPr/>
        </w:pPrChange>
      </w:pPr>
      <w:r>
        <w:t>[</w:t>
      </w:r>
      <w:bookmarkStart w:id="1533" w:name="BIB_wall_high_speed_2010"/>
      <w:r>
        <w:t>Wall, 2010</w:t>
      </w:r>
      <w:bookmarkEnd w:id="1533"/>
      <w:r>
        <w:t>]</w:t>
      </w:r>
      <w:r>
        <w:tab/>
        <w:t xml:space="preserve">Wall, K. (2010). </w:t>
      </w:r>
      <w:r>
        <w:rPr>
          <w:i/>
          <w:iCs/>
        </w:rPr>
        <w:t>A High-Speed Reconfigurable System for Ultrasound Research</w:t>
      </w:r>
      <w:r>
        <w:t>. Thesi</w:t>
      </w:r>
      <w:r>
        <w:t>s.</w:t>
      </w:r>
    </w:p>
    <w:p w14:paraId="643E893C" w14:textId="77777777" w:rsidR="00000000" w:rsidRDefault="000F4E83">
      <w:pPr>
        <w:pStyle w:val="bibitem"/>
        <w:widowControl/>
        <w:ind w:left="450" w:firstLine="0"/>
        <w:pPrChange w:id="1534" w:author="Author" w:date="2021-06-19T18:34:00Z">
          <w:pPr/>
        </w:pPrChange>
      </w:pPr>
      <w:r>
        <w:t>[</w:t>
      </w:r>
      <w:bookmarkStart w:id="1535" w:name="BIB_wang_high_2019"/>
      <w:r>
        <w:t>Wang and Saniie, 2019</w:t>
      </w:r>
      <w:bookmarkEnd w:id="1535"/>
      <w:r>
        <w:t>]</w:t>
      </w:r>
      <w:r>
        <w:tab/>
        <w:t xml:space="preserve">Wang, B. and Saniie, J. (2019). A High Performance Ultrasonic System for Flaw Detection. In </w:t>
      </w:r>
      <w:r>
        <w:rPr>
          <w:i/>
          <w:iCs/>
        </w:rPr>
        <w:t>2019 IEEE International Ultrasonics Symposium (IUS)</w:t>
      </w:r>
      <w:r>
        <w:t>, pages 840</w:t>
      </w:r>
      <w:r>
        <w:t>–</w:t>
      </w:r>
      <w:r>
        <w:t>843. ISSN: 1948-5727.</w:t>
      </w:r>
    </w:p>
    <w:p w14:paraId="4E23AC12" w14:textId="77777777" w:rsidR="00000000" w:rsidRDefault="000F4E83">
      <w:pPr>
        <w:pStyle w:val="bibitem"/>
        <w:widowControl/>
        <w:ind w:left="450" w:firstLine="0"/>
        <w:pPrChange w:id="1536" w:author="Author" w:date="2021-06-19T18:34:00Z">
          <w:pPr/>
        </w:pPrChange>
      </w:pPr>
      <w:r>
        <w:t>[</w:t>
      </w:r>
      <w:bookmarkStart w:id="1537" w:name="BIB_wang_high_resolution_2019"/>
      <w:r>
        <w:t>Wang et</w:t>
      </w:r>
      <w:r>
        <w:t> </w:t>
      </w:r>
      <w:r>
        <w:t xml:space="preserve"> al., 2019a</w:t>
      </w:r>
      <w:bookmarkEnd w:id="1537"/>
      <w:r>
        <w:t>]</w:t>
      </w:r>
      <w:r>
        <w:tab/>
        <w:t xml:space="preserve">Wang, R., Fang, Z., Gu, J., Guo, Y., Zhou, S., Wang, Y., Chang, C., and Yu, J. (2019a). High-resolution image reconstruction for portable ultrasound imaging devices. </w:t>
      </w:r>
      <w:r>
        <w:rPr>
          <w:i/>
          <w:iCs/>
        </w:rPr>
        <w:t>EURASIP Journal on Advance</w:t>
      </w:r>
      <w:r>
        <w:rPr>
          <w:i/>
          <w:iCs/>
        </w:rPr>
        <w:t>s in Signal Processing</w:t>
      </w:r>
      <w:r>
        <w:t>, 2019(1):56.</w:t>
      </w:r>
    </w:p>
    <w:p w14:paraId="498D103F" w14:textId="77777777" w:rsidR="00000000" w:rsidRDefault="000F4E83">
      <w:pPr>
        <w:pStyle w:val="bibitem"/>
        <w:widowControl/>
        <w:ind w:left="450" w:firstLine="0"/>
        <w:rPr>
          <w:ins w:id="1538" w:author="Author" w:date="2021-06-19T18:34:00Z"/>
        </w:rPr>
      </w:pPr>
      <w:r>
        <w:t>[</w:t>
      </w:r>
      <w:bookmarkStart w:id="1539" w:name="BIB_wang_anatomy_2020"/>
      <w:r>
        <w:t xml:space="preserve">Wang et  al., </w:t>
      </w:r>
      <w:ins w:id="1540" w:author="Author" w:date="2021-06-19T18:34:00Z">
        <w:r>
          <w:t>2020</w:t>
        </w:r>
        <w:bookmarkEnd w:id="1539"/>
        <w:r>
          <w:t>]</w:t>
        </w:r>
        <w:r>
          <w:tab/>
          <w:t xml:space="preserve">Wang, S., Hossack, J. A., and Klibanov, A. L. (2020). From Anatomy to Functional and Molecular Biomarker Imaging and Therapy: Ultrasound Is Safe, Ultrafast, </w:t>
        </w:r>
        <w:r>
          <w:t xml:space="preserve">Portable, and Inexpensive. </w:t>
        </w:r>
        <w:r>
          <w:rPr>
            <w:i/>
            <w:iCs/>
          </w:rPr>
          <w:t>Investigative Radiology</w:t>
        </w:r>
        <w:r>
          <w:t>, 55(9):559–572.</w:t>
        </w:r>
      </w:ins>
    </w:p>
    <w:p w14:paraId="43B51555" w14:textId="77777777" w:rsidR="00000000" w:rsidRDefault="000F4E83">
      <w:pPr>
        <w:pStyle w:val="bibitem"/>
        <w:widowControl/>
        <w:ind w:left="450" w:firstLine="0"/>
        <w:pPrChange w:id="1541" w:author="Author" w:date="2021-06-19T18:34:00Z">
          <w:pPr/>
        </w:pPrChange>
      </w:pPr>
      <w:ins w:id="1542" w:author="Author" w:date="2021-06-19T18:34:00Z">
        <w:r>
          <w:t>[</w:t>
        </w:r>
        <w:bookmarkStart w:id="1543" w:name="BIB_wang_preliminary_2019"/>
        <w:r>
          <w:t>Wang et</w:t>
        </w:r>
        <w:r>
          <w:t> </w:t>
        </w:r>
        <w:r>
          <w:t xml:space="preserve"> al., </w:t>
        </w:r>
      </w:ins>
      <w:r>
        <w:t>2019b</w:t>
      </w:r>
      <w:bookmarkEnd w:id="1543"/>
      <w:r>
        <w:t>]</w:t>
      </w:r>
      <w:r>
        <w:tab/>
        <w:t>Wang, X., He, C., Xie, W., and Hu, H. (2019b). Preliminary Research on the Nonlinear Ultrasonic Detection of the Poro</w:t>
      </w:r>
      <w:r>
        <w:t xml:space="preserve">sity of Porous Material Based on Dynamic Wavelet Fingerprint Technology. </w:t>
      </w:r>
      <w:r>
        <w:rPr>
          <w:i/>
          <w:iCs/>
        </w:rPr>
        <w:t>Sensors</w:t>
      </w:r>
      <w:r>
        <w:t>, 19(15):3328. Number: 15 Publisher: Multidisciplinary Digital Publishing Institute.</w:t>
      </w:r>
    </w:p>
    <w:p w14:paraId="15002C8E" w14:textId="77777777" w:rsidR="00000000" w:rsidRDefault="000F4E83">
      <w:pPr>
        <w:pStyle w:val="bibitem"/>
        <w:widowControl/>
        <w:ind w:left="450" w:firstLine="0"/>
        <w:pPrChange w:id="1544" w:author="Author" w:date="2021-06-19T18:34:00Z">
          <w:pPr/>
        </w:pPrChange>
      </w:pPr>
      <w:r>
        <w:t>[</w:t>
      </w:r>
      <w:bookmarkStart w:id="1545" w:name="BIB_wang_development_2017"/>
      <w:r>
        <w:t>Wang et</w:t>
      </w:r>
      <w:r>
        <w:t> </w:t>
      </w:r>
      <w:r>
        <w:t xml:space="preserve"> al., 2017</w:t>
      </w:r>
      <w:bookmarkEnd w:id="1545"/>
      <w:r>
        <w:t>]</w:t>
      </w:r>
      <w:r>
        <w:tab/>
        <w:t xml:space="preserve">Wang, X., Seetohul, </w:t>
      </w:r>
      <w:r>
        <w:t>V., Chen, R., Zhang, Z., Qian, M., Shi, Z., Yang, G., Mu, P., Wang, C., Huang, Z., Zhou, Q., Zheng, H., Cochran, S., and Qiu, W. (2017). Development of a Mechanical Scanning Device With High-Frequency Ultrasound Transducer for Ultrasonic Capsule Endoscopy.</w:t>
      </w:r>
      <w:r>
        <w:t xml:space="preserve"> </w:t>
      </w:r>
      <w:r>
        <w:rPr>
          <w:i/>
          <w:iCs/>
        </w:rPr>
        <w:t>IEEE Transactions on Medical Imaging</w:t>
      </w:r>
      <w:r>
        <w:t>, 36(9):1922</w:t>
      </w:r>
      <w:r>
        <w:t>–</w:t>
      </w:r>
      <w:r>
        <w:t>1929.</w:t>
      </w:r>
    </w:p>
    <w:p w14:paraId="42BA12C9" w14:textId="77777777" w:rsidR="00000000" w:rsidRDefault="000F4E83">
      <w:pPr>
        <w:pStyle w:val="bibitem"/>
        <w:widowControl/>
        <w:ind w:left="450" w:firstLine="0"/>
        <w:rPr>
          <w:ins w:id="1546" w:author="Author" w:date="2021-06-19T18:34:00Z"/>
        </w:rPr>
      </w:pPr>
      <w:ins w:id="1547" w:author="Author" w:date="2021-06-19T18:34:00Z">
        <w:r>
          <w:t>[</w:t>
        </w:r>
        <w:bookmarkStart w:id="1548" w:name="BIB_wang_research_2021"/>
        <w:r>
          <w:t>Wang et  al., 2021</w:t>
        </w:r>
        <w:bookmarkEnd w:id="1548"/>
        <w:r>
          <w:t>]</w:t>
        </w:r>
        <w:r>
          <w:tab/>
          <w:t>Wang, X., Yang, J., Ji, J., Zhang, Y., and Zhou, S. (2021). Research on Golay-coded excitation in real-time imaging of high frequency u</w:t>
        </w:r>
        <w:r>
          <w:t xml:space="preserve">ltrasound biomicroscopy. </w:t>
        </w:r>
        <w:r>
          <w:rPr>
            <w:i/>
            <w:iCs/>
          </w:rPr>
          <w:t>Scientific Reports</w:t>
        </w:r>
        <w:r>
          <w:t>, 11(1):1848.</w:t>
        </w:r>
      </w:ins>
    </w:p>
    <w:p w14:paraId="776F82A1" w14:textId="77777777" w:rsidR="00000000" w:rsidRDefault="000F4E83">
      <w:pPr>
        <w:pStyle w:val="bibitem"/>
        <w:widowControl/>
        <w:ind w:left="450" w:firstLine="0"/>
        <w:pPrChange w:id="1549" w:author="Author" w:date="2021-06-19T18:34:00Z">
          <w:pPr/>
        </w:pPrChange>
      </w:pPr>
      <w:r>
        <w:t>[</w:t>
      </w:r>
      <w:bookmarkStart w:id="1550" w:name="BIB_Warner2013"/>
      <w:r>
        <w:t>Warner et</w:t>
      </w:r>
      <w:r>
        <w:t> </w:t>
      </w:r>
      <w:r>
        <w:t xml:space="preserve"> al., 2013</w:t>
      </w:r>
      <w:bookmarkEnd w:id="1550"/>
      <w:r>
        <w:t>]</w:t>
      </w:r>
      <w:r>
        <w:tab/>
      </w:r>
      <w:r>
        <w:t xml:space="preserve">Warner, M., Ratcliffe, A., Nangoo, T., Morgan, J., Umpleby, A., Shah, N., Vinje, V., </w:t>
      </w:r>
      <w:r>
        <w:t>Š</w:t>
      </w:r>
      <w:r>
        <w:t xml:space="preserve">tekl, I., Guasch, L., Win, C., Conroy, G., and Bertrand, A. (2013). Anisotropic 3D full-waveform inversion. </w:t>
      </w:r>
      <w:r>
        <w:rPr>
          <w:i/>
          <w:iCs/>
        </w:rPr>
        <w:t>Geophysics</w:t>
      </w:r>
      <w:r>
        <w:t>, 78(2).</w:t>
      </w:r>
    </w:p>
    <w:p w14:paraId="0BF363FC" w14:textId="77777777" w:rsidR="00000000" w:rsidRDefault="000F4E83">
      <w:pPr>
        <w:pStyle w:val="bibitem"/>
        <w:widowControl/>
        <w:ind w:left="450" w:firstLine="0"/>
        <w:pPrChange w:id="1551" w:author="Author" w:date="2021-06-19T18:34:00Z">
          <w:pPr/>
        </w:pPrChange>
      </w:pPr>
      <w:r>
        <w:t>[</w:t>
      </w:r>
      <w:bookmarkStart w:id="1552" w:name="BIB_wei_design_2020"/>
      <w:r>
        <w:t>Wei et</w:t>
      </w:r>
      <w:r>
        <w:t> </w:t>
      </w:r>
      <w:r>
        <w:t xml:space="preserve"> al., 2020</w:t>
      </w:r>
      <w:bookmarkEnd w:id="1552"/>
      <w:r>
        <w:t>]</w:t>
      </w:r>
      <w:r>
        <w:tab/>
        <w:t xml:space="preserve">Wei, C., Chen, H., and Chen, Y. (2020). Design of an automatic impedance matching circuit based on frequency tracking of ultrasonic transducer. In </w:t>
      </w:r>
      <w:r>
        <w:rPr>
          <w:i/>
          <w:iCs/>
        </w:rPr>
        <w:t>2020 IEEE 5th Information Technology and Mechatronics Engineering Conference (ITOEC)</w:t>
      </w:r>
      <w:r>
        <w:t>, pages 16</w:t>
      </w:r>
      <w:r>
        <w:t>2</w:t>
      </w:r>
      <w:r>
        <w:t>–</w:t>
      </w:r>
      <w:r>
        <w:t>165.</w:t>
      </w:r>
    </w:p>
    <w:p w14:paraId="134F7A04" w14:textId="77777777" w:rsidR="00000000" w:rsidRDefault="000F4E83">
      <w:pPr>
        <w:pStyle w:val="bibitem"/>
        <w:widowControl/>
        <w:ind w:left="450" w:firstLine="0"/>
        <w:pPrChange w:id="1553" w:author="Author" w:date="2021-06-19T18:34:00Z">
          <w:pPr/>
        </w:pPrChange>
      </w:pPr>
      <w:r>
        <w:t>[</w:t>
      </w:r>
      <w:bookmarkStart w:id="1554" w:name="BIB_wen_design_2019"/>
      <w:r>
        <w:t>Wen et</w:t>
      </w:r>
      <w:r>
        <w:t> </w:t>
      </w:r>
      <w:r>
        <w:t xml:space="preserve"> al., 2019</w:t>
      </w:r>
      <w:bookmarkEnd w:id="1554"/>
      <w:r>
        <w:t>]</w:t>
      </w:r>
      <w:r>
        <w:tab/>
        <w:t xml:space="preserve">Wen, L., Tan, C., Dong, F., and Zhao, S. (2019). Design of Ultrasonic Tomography System for Biomedical Imaging. In </w:t>
      </w:r>
      <w:r>
        <w:rPr>
          <w:i/>
          <w:iCs/>
        </w:rPr>
        <w:t>2019 IEEE International Instrumentation and Measurement Technology Conferenc</w:t>
      </w:r>
      <w:r>
        <w:rPr>
          <w:i/>
          <w:iCs/>
        </w:rPr>
        <w:t>e (I2MTC)</w:t>
      </w:r>
      <w:r>
        <w:t>, pages 1</w:t>
      </w:r>
      <w:r>
        <w:t>–</w:t>
      </w:r>
      <w:r>
        <w:t>5.</w:t>
      </w:r>
    </w:p>
    <w:p w14:paraId="6B089928" w14:textId="77777777" w:rsidR="00000000" w:rsidRDefault="000F4E83">
      <w:pPr>
        <w:pStyle w:val="bibitem"/>
        <w:widowControl/>
        <w:ind w:left="450" w:firstLine="0"/>
        <w:pPrChange w:id="1555" w:author="Author" w:date="2021-06-19T18:34:00Z">
          <w:pPr/>
        </w:pPrChange>
      </w:pPr>
      <w:r>
        <w:t>[</w:t>
      </w:r>
      <w:bookmarkStart w:id="1556" w:name="BIB_weng_fpga_based_2015"/>
      <w:r>
        <w:t>Weng et</w:t>
      </w:r>
      <w:r>
        <w:t> </w:t>
      </w:r>
      <w:r>
        <w:t xml:space="preserve"> al., 2015</w:t>
      </w:r>
      <w:bookmarkEnd w:id="1556"/>
      <w:r>
        <w:t>]</w:t>
      </w:r>
      <w:r>
        <w:tab/>
        <w:t>Weng, C.-K., Chen, J.-W., and Huang, C.-C. (2015). A FPGA-based wearable ultrasound device for monitoring obstructive sleep apnea syndrome. pages 1</w:t>
      </w:r>
      <w:r>
        <w:t>–</w:t>
      </w:r>
      <w:r>
        <w:t>4. IEEE.</w:t>
      </w:r>
    </w:p>
    <w:p w14:paraId="43E88C17" w14:textId="77777777" w:rsidR="00000000" w:rsidRDefault="000F4E83">
      <w:pPr>
        <w:pStyle w:val="bibitem"/>
        <w:widowControl/>
        <w:ind w:left="450" w:firstLine="0"/>
        <w:rPr>
          <w:ins w:id="1557" w:author="Author" w:date="2021-06-19T18:34:00Z"/>
        </w:rPr>
      </w:pPr>
      <w:ins w:id="1558" w:author="Author" w:date="2021-06-19T18:34:00Z">
        <w:r>
          <w:t>[</w:t>
        </w:r>
        <w:bookmarkStart w:id="1559" w:name="BIB_wilkinson_principles_1981"/>
        <w:r>
          <w:t>Wilkinson, 1981</w:t>
        </w:r>
        <w:bookmarkEnd w:id="1559"/>
        <w:r>
          <w:t>]</w:t>
        </w:r>
        <w:r>
          <w:tab/>
          <w:t xml:space="preserve">Wilkinson, R. W. (1981). Principles of real-time two-dimensional B-scan ultrasonic imaging. </w:t>
        </w:r>
        <w:r>
          <w:rPr>
            <w:i/>
            <w:iCs/>
          </w:rPr>
          <w:t>Journal of Medical Engineering &amp; Technology</w:t>
        </w:r>
        <w:r>
          <w:t>, 5(1):21–29.</w:t>
        </w:r>
      </w:ins>
    </w:p>
    <w:p w14:paraId="4B53323C" w14:textId="77777777" w:rsidR="00000000" w:rsidRDefault="000F4E83">
      <w:pPr>
        <w:pStyle w:val="bibitem"/>
        <w:widowControl/>
        <w:ind w:left="450" w:firstLine="0"/>
        <w:pPrChange w:id="1560" w:author="Author" w:date="2021-06-19T18:34:00Z">
          <w:pPr/>
        </w:pPrChange>
      </w:pPr>
      <w:r>
        <w:t>[</w:t>
      </w:r>
      <w:bookmarkStart w:id="1561" w:name="BIB_winter_open_2019"/>
      <w:r>
        <w:t>Winter et</w:t>
      </w:r>
      <w:r>
        <w:t> </w:t>
      </w:r>
      <w:r>
        <w:t xml:space="preserve"> al., 20</w:t>
      </w:r>
      <w:r>
        <w:t>19</w:t>
      </w:r>
      <w:bookmarkEnd w:id="1561"/>
      <w:r>
        <w:t>]</w:t>
      </w:r>
      <w:r>
        <w:tab/>
        <w:t>Winter, L., Pellicer-Guridi, R., Broche, L., Winkler, S.</w:t>
      </w:r>
      <w:r>
        <w:t> </w:t>
      </w:r>
      <w:r>
        <w:t>A., Reimann, H.</w:t>
      </w:r>
      <w:r>
        <w:t> </w:t>
      </w:r>
      <w:r>
        <w:t>M., Han, H., Arndt, F., Hodge, R., G</w:t>
      </w:r>
      <w:r>
        <w:t>ü</w:t>
      </w:r>
      <w:r>
        <w:t>nyar, S., Moritz, M., Ettinger, K.</w:t>
      </w:r>
      <w:r>
        <w:t> </w:t>
      </w:r>
      <w:r>
        <w:t>M., de</w:t>
      </w:r>
      <w:r>
        <w:t> </w:t>
      </w:r>
      <w:r>
        <w:t>Fresnoye, O., Niendorf, T., and Benchoufi, M. (2019). Open Source Medical Device</w:t>
      </w:r>
      <w:r>
        <w:t>s for Innovation, Education and Global Health: Case Study of Open Source Magnetic Resonance Imaging. In Redlich, T., Moritz, M., and Wulfsberg, J.</w:t>
      </w:r>
      <w:r>
        <w:t> </w:t>
      </w:r>
      <w:r>
        <w:t xml:space="preserve">P., editors, </w:t>
      </w:r>
      <w:r>
        <w:rPr>
          <w:i/>
          <w:iCs/>
        </w:rPr>
        <w:t xml:space="preserve"> Co-Creation: Reshaping Business and Society in the Era of Bottom-up Economics</w:t>
      </w:r>
      <w:r>
        <w:t>, Management for P</w:t>
      </w:r>
      <w:r>
        <w:t>rofessionals, pages 147</w:t>
      </w:r>
      <w:r>
        <w:t>–</w:t>
      </w:r>
      <w:r>
        <w:t>163. Springer International Publishing, Cham.</w:t>
      </w:r>
    </w:p>
    <w:p w14:paraId="51BB0681" w14:textId="77777777" w:rsidR="00000000" w:rsidRDefault="000F4E83">
      <w:pPr>
        <w:pStyle w:val="bibitem"/>
        <w:widowControl/>
        <w:ind w:left="450" w:firstLine="0"/>
        <w:pPrChange w:id="1562" w:author="Author" w:date="2021-06-19T18:34:00Z">
          <w:pPr/>
        </w:pPrChange>
      </w:pPr>
      <w:r>
        <w:t>[</w:t>
      </w:r>
      <w:bookmarkStart w:id="1563" w:name="BIB_worthing_using_2016"/>
      <w:r>
        <w:t>Worthing, 2016</w:t>
      </w:r>
      <w:bookmarkEnd w:id="1563"/>
      <w:r>
        <w:t>]</w:t>
      </w:r>
      <w:r>
        <w:tab/>
        <w:t>Worthing, R.</w:t>
      </w:r>
      <w:r>
        <w:t> </w:t>
      </w:r>
      <w:r>
        <w:t xml:space="preserve">T. (2016). </w:t>
      </w:r>
      <w:r>
        <w:rPr>
          <w:i/>
          <w:iCs/>
        </w:rPr>
        <w:t>Using ultrasound to measure arterial diameter for the development of a wearable blood pressure moni</w:t>
      </w:r>
      <w:r>
        <w:rPr>
          <w:i/>
          <w:iCs/>
        </w:rPr>
        <w:t>toring</w:t>
      </w:r>
      <w:r>
        <w:t>. PhD thesis. 10.14288/1.0320796.</w:t>
      </w:r>
    </w:p>
    <w:p w14:paraId="0EF5737C" w14:textId="77777777" w:rsidR="00000000" w:rsidRDefault="000F4E83">
      <w:pPr>
        <w:pStyle w:val="bibitem"/>
        <w:widowControl/>
        <w:ind w:left="450" w:firstLine="0"/>
        <w:pPrChange w:id="1564" w:author="Author" w:date="2021-06-19T18:34:00Z">
          <w:pPr/>
        </w:pPrChange>
      </w:pPr>
      <w:r>
        <w:t>[</w:t>
      </w:r>
      <w:bookmarkStart w:id="1565" w:name="BIB_wu_novel_2013"/>
      <w:r>
        <w:t>Wu et</w:t>
      </w:r>
      <w:r>
        <w:t> </w:t>
      </w:r>
      <w:r>
        <w:t xml:space="preserve"> al., 2013</w:t>
      </w:r>
      <w:bookmarkEnd w:id="1565"/>
      <w:r>
        <w:t>]</w:t>
      </w:r>
      <w:r>
        <w:tab/>
        <w:t xml:space="preserve">Wu, J.-X., Du, Y.-C., Lin, C.-H., Chen, P.-J., and Chen, T. (2013). A novel bipolar pulse generator for high-frequency ultrasound system. In </w:t>
      </w:r>
      <w:r>
        <w:rPr>
          <w:i/>
          <w:iCs/>
        </w:rPr>
        <w:t>2013 IEEE Internationa</w:t>
      </w:r>
      <w:r>
        <w:rPr>
          <w:i/>
          <w:iCs/>
        </w:rPr>
        <w:t>l Ultrasonics Symposium (IUS)</w:t>
      </w:r>
      <w:r>
        <w:t>, pages 1571</w:t>
      </w:r>
      <w:r>
        <w:t>–</w:t>
      </w:r>
      <w:r>
        <w:t>1574.</w:t>
      </w:r>
    </w:p>
    <w:p w14:paraId="795C0FBF" w14:textId="77777777" w:rsidR="00000000" w:rsidRDefault="000F4E83">
      <w:pPr>
        <w:pStyle w:val="bibitem"/>
        <w:widowControl/>
        <w:ind w:left="450" w:firstLine="0"/>
        <w:pPrChange w:id="1566" w:author="Author" w:date="2021-06-19T18:34:00Z">
          <w:pPr/>
        </w:pPrChange>
      </w:pPr>
      <w:r>
        <w:t>[</w:t>
      </w:r>
      <w:bookmarkStart w:id="1567" w:name="BIB_xiao_design_2013"/>
      <w:r>
        <w:t>Xiao et</w:t>
      </w:r>
      <w:r>
        <w:t> </w:t>
      </w:r>
      <w:r>
        <w:t xml:space="preserve"> al., 2013</w:t>
      </w:r>
      <w:bookmarkEnd w:id="1567"/>
      <w:r>
        <w:t>]</w:t>
      </w:r>
      <w:r>
        <w:tab/>
        <w:t xml:space="preserve">Xiao, D., Shao, J., Ren, H., and Xu, C. (2013). Design of a high voltage pulse circuit for exciting ultrasonic transducers. In </w:t>
      </w:r>
      <w:r>
        <w:rPr>
          <w:i/>
          <w:iCs/>
        </w:rPr>
        <w:t xml:space="preserve">2013 Far East Forum </w:t>
      </w:r>
      <w:r>
        <w:rPr>
          <w:i/>
          <w:iCs/>
        </w:rPr>
        <w:t>on Nondestructive Evaluation/Testing: New Technology and Application</w:t>
      </w:r>
      <w:r>
        <w:t>, pages 224</w:t>
      </w:r>
      <w:r>
        <w:t>–</w:t>
      </w:r>
      <w:r>
        <w:t>230.</w:t>
      </w:r>
    </w:p>
    <w:p w14:paraId="5BD4F8F6" w14:textId="77777777" w:rsidR="00000000" w:rsidRDefault="000F4E83">
      <w:pPr>
        <w:pStyle w:val="bibitem"/>
        <w:widowControl/>
        <w:ind w:left="450" w:firstLine="0"/>
        <w:pPrChange w:id="1568" w:author="Author" w:date="2021-06-19T18:34:00Z">
          <w:pPr/>
        </w:pPrChange>
      </w:pPr>
      <w:r>
        <w:t>[</w:t>
      </w:r>
      <w:bookmarkStart w:id="1569" w:name="BIB_xu_enabling_2019"/>
      <w:r>
        <w:t>Xu et</w:t>
      </w:r>
      <w:r>
        <w:t> </w:t>
      </w:r>
      <w:r>
        <w:t xml:space="preserve"> al., 2019</w:t>
      </w:r>
      <w:bookmarkEnd w:id="1569"/>
      <w:r>
        <w:t>]</w:t>
      </w:r>
      <w:r>
        <w:tab/>
        <w:t>Xu, K., Kim, Y., Boctor, E.</w:t>
      </w:r>
      <w:r>
        <w:t> </w:t>
      </w:r>
      <w:r>
        <w:t>M., and Zhang, H.</w:t>
      </w:r>
      <w:r>
        <w:t> </w:t>
      </w:r>
      <w:r>
        <w:t xml:space="preserve">K. (2019). Enabling low-cost point-of-care ultrasound imaging system using single element transducer and delta configuration actuator. In </w:t>
      </w:r>
      <w:r>
        <w:rPr>
          <w:i/>
          <w:iCs/>
        </w:rPr>
        <w:t>Medical Imaging 2019: Image-Guided Procedures, Robotic Interventions, and Modeling</w:t>
      </w:r>
      <w:r>
        <w:t>, volume 10951, page 109510W. Intern</w:t>
      </w:r>
      <w:r>
        <w:t>ational Society for Optics and Photonics.</w:t>
      </w:r>
    </w:p>
    <w:p w14:paraId="145FE8D6" w14:textId="77777777" w:rsidR="00000000" w:rsidRDefault="000F4E83">
      <w:pPr>
        <w:pStyle w:val="bibitem"/>
        <w:widowControl/>
        <w:ind w:left="450" w:firstLine="0"/>
        <w:pPrChange w:id="1570" w:author="Author" w:date="2021-06-19T18:34:00Z">
          <w:pPr/>
        </w:pPrChange>
      </w:pPr>
      <w:r>
        <w:t>[</w:t>
      </w:r>
      <w:bookmarkStart w:id="1571" w:name="BIB_xu_high_frequency_2008"/>
      <w:r>
        <w:t>Xu et</w:t>
      </w:r>
      <w:r>
        <w:t> </w:t>
      </w:r>
      <w:r>
        <w:t xml:space="preserve"> al., 2008</w:t>
      </w:r>
      <w:bookmarkEnd w:id="1571"/>
      <w:r>
        <w:t>]</w:t>
      </w:r>
      <w:r>
        <w:tab/>
        <w:t>Xu, X., Sun, L., Cannata, J.</w:t>
      </w:r>
      <w:r>
        <w:t> </w:t>
      </w:r>
      <w:r>
        <w:t>M., Yen, J.</w:t>
      </w:r>
      <w:r>
        <w:t> </w:t>
      </w:r>
      <w:r>
        <w:t>T., and Shung, K.</w:t>
      </w:r>
      <w:r>
        <w:t> </w:t>
      </w:r>
      <w:r>
        <w:t>K. (2008). High-frequency Ultrasound Doppler System for Biomedical Applications with</w:t>
      </w:r>
      <w:r>
        <w:t xml:space="preserve"> a 30 MHz Linear Array. </w:t>
      </w:r>
      <w:r>
        <w:rPr>
          <w:i/>
          <w:iCs/>
        </w:rPr>
        <w:t>Ultrasound in medicine &amp; biology</w:t>
      </w:r>
      <w:r>
        <w:t>, 34(4):638</w:t>
      </w:r>
      <w:r>
        <w:t>–</w:t>
      </w:r>
      <w:r>
        <w:t>646.</w:t>
      </w:r>
    </w:p>
    <w:p w14:paraId="3E7409B2" w14:textId="77777777" w:rsidR="00000000" w:rsidRDefault="000F4E83">
      <w:pPr>
        <w:pStyle w:val="bibitem"/>
        <w:widowControl/>
        <w:ind w:left="450" w:firstLine="0"/>
        <w:pPrChange w:id="1572" w:author="Author" w:date="2021-06-19T18:34:00Z">
          <w:pPr/>
        </w:pPrChange>
      </w:pPr>
      <w:r>
        <w:t>[</w:t>
      </w:r>
      <w:bookmarkStart w:id="1573" w:name="BIB_xu_challenges_2010"/>
      <w:r>
        <w:t>Xu et</w:t>
      </w:r>
      <w:r>
        <w:t> </w:t>
      </w:r>
      <w:r>
        <w:t xml:space="preserve"> al., 2010</w:t>
      </w:r>
      <w:bookmarkEnd w:id="1573"/>
      <w:r>
        <w:t>]</w:t>
      </w:r>
      <w:r>
        <w:tab/>
        <w:t>Xu, X., Venkataraman, H., Oswal, S., Bartolome, E., and Vasanth, K. (2010). Challenges and considerations of analog fron</w:t>
      </w:r>
      <w:r>
        <w:t xml:space="preserve">t-ends design for portable ultrasound systems. In </w:t>
      </w:r>
      <w:r>
        <w:rPr>
          <w:i/>
          <w:iCs/>
        </w:rPr>
        <w:t>2010 IEEE International Ultrasonics Symposium</w:t>
      </w:r>
      <w:r>
        <w:t>, pages 310</w:t>
      </w:r>
      <w:r>
        <w:t>–</w:t>
      </w:r>
      <w:r>
        <w:t>313. ISSN: 1948-5719.</w:t>
      </w:r>
    </w:p>
    <w:p w14:paraId="04A4D519" w14:textId="77777777" w:rsidR="00000000" w:rsidRDefault="000F4E83">
      <w:pPr>
        <w:pStyle w:val="bibitem"/>
        <w:widowControl/>
        <w:ind w:left="450" w:firstLine="0"/>
        <w:pPrChange w:id="1574" w:author="Author" w:date="2021-06-19T18:34:00Z">
          <w:pPr/>
        </w:pPrChange>
      </w:pPr>
      <w:r>
        <w:t>[</w:t>
      </w:r>
      <w:bookmarkStart w:id="1575" w:name="BIB_xu_low_cost_2007"/>
      <w:r>
        <w:t>Xu et</w:t>
      </w:r>
      <w:r>
        <w:t> </w:t>
      </w:r>
      <w:r>
        <w:t xml:space="preserve"> al., 2007</w:t>
      </w:r>
      <w:bookmarkEnd w:id="1575"/>
      <w:r>
        <w:t>]</w:t>
      </w:r>
      <w:r>
        <w:tab/>
        <w:t>Xu, X., Yen, J.</w:t>
      </w:r>
      <w:r>
        <w:t> </w:t>
      </w:r>
      <w:r>
        <w:t>T., and Shung, K.</w:t>
      </w:r>
      <w:r>
        <w:t> </w:t>
      </w:r>
      <w:r>
        <w:t>K. (2007). A low-cost bipolar puls</w:t>
      </w:r>
      <w:r>
        <w:t xml:space="preserve">e generator for high-frequency ultrasound applications. </w:t>
      </w:r>
      <w:r>
        <w:rPr>
          <w:i/>
          <w:iCs/>
        </w:rPr>
        <w:t>IEEE Transactions on Ultrasonics, Ferroelectrics, and Frequency Control</w:t>
      </w:r>
      <w:r>
        <w:t>, 54(2):443</w:t>
      </w:r>
      <w:r>
        <w:t>–</w:t>
      </w:r>
      <w:r>
        <w:t>447.</w:t>
      </w:r>
    </w:p>
    <w:p w14:paraId="428FD4FB" w14:textId="77777777" w:rsidR="00000000" w:rsidRDefault="000F4E83">
      <w:pPr>
        <w:pStyle w:val="bibitem"/>
        <w:widowControl/>
        <w:ind w:left="450" w:firstLine="0"/>
        <w:rPr>
          <w:ins w:id="1576" w:author="Author" w:date="2021-06-19T18:34:00Z"/>
        </w:rPr>
      </w:pPr>
      <w:ins w:id="1577" w:author="Author" w:date="2021-06-19T18:34:00Z">
        <w:r>
          <w:t>[</w:t>
        </w:r>
        <w:bookmarkStart w:id="1578" w:name="BIB_yang_compressed_2009"/>
        <w:r>
          <w:t>Yang et  al., 2009</w:t>
        </w:r>
        <w:bookmarkEnd w:id="1578"/>
        <w:r>
          <w:t>]</w:t>
        </w:r>
        <w:r>
          <w:tab/>
          <w:t>Yang, D., Li, H., Peterson, G. D., and Fath</w:t>
        </w:r>
        <w:r>
          <w:t>y, A. (2009). Compressed sensing based UWB receiver: Hardware compressing and FPGA reconstruction. pages 198–201. IEEE.</w:t>
        </w:r>
      </w:ins>
    </w:p>
    <w:p w14:paraId="22EA842A" w14:textId="77777777" w:rsidR="00000000" w:rsidRDefault="000F4E83">
      <w:pPr>
        <w:pStyle w:val="bibitem"/>
        <w:widowControl/>
        <w:ind w:left="450" w:firstLine="0"/>
        <w:rPr>
          <w:ins w:id="1579" w:author="Author" w:date="2021-06-19T18:34:00Z"/>
        </w:rPr>
      </w:pPr>
      <w:ins w:id="1580" w:author="Author" w:date="2021-06-19T18:34:00Z">
        <w:r>
          <w:t>[</w:t>
        </w:r>
        <w:bookmarkStart w:id="1581" w:name="BIB_yang_wearable_2019"/>
        <w:r>
          <w:t>Yang et  al., 2019</w:t>
        </w:r>
        <w:bookmarkEnd w:id="1581"/>
        <w:r>
          <w:t>]</w:t>
        </w:r>
        <w:r>
          <w:tab/>
          <w:t>Yang, X., Chen, Z., Hettiarachchi, N., Yan, J., and Liu, H. (2019). A W</w:t>
        </w:r>
        <w:r>
          <w:t xml:space="preserve">earable Ultrasound System for Sensing Muscular Morphological Deformations. </w:t>
        </w:r>
        <w:r>
          <w:rPr>
            <w:i/>
            <w:iCs/>
          </w:rPr>
          <w:t>IEEE Transactions on Systems, Man, and Cybernetics: Systems</w:t>
        </w:r>
        <w:r>
          <w:t>, pages 1–10.</w:t>
        </w:r>
      </w:ins>
    </w:p>
    <w:p w14:paraId="19DD1714" w14:textId="77777777" w:rsidR="00000000" w:rsidRDefault="000F4E83">
      <w:pPr>
        <w:pStyle w:val="bibitem"/>
        <w:widowControl/>
        <w:ind w:left="450" w:firstLine="0"/>
        <w:rPr>
          <w:ins w:id="1582" w:author="Author" w:date="2021-06-19T18:34:00Z"/>
        </w:rPr>
      </w:pPr>
      <w:ins w:id="1583" w:author="Author" w:date="2021-06-19T18:34:00Z">
        <w:r>
          <w:t>[</w:t>
        </w:r>
        <w:bookmarkStart w:id="1584" w:name="BIB_yang_simultaneous_2020"/>
        <w:r>
          <w:t>Yang et  al., 2020</w:t>
        </w:r>
        <w:bookmarkEnd w:id="1584"/>
        <w:r>
          <w:t>]</w:t>
        </w:r>
        <w:r>
          <w:tab/>
          <w:t xml:space="preserve">Yang, X., Yan, J., Fang, Y., Zhou, </w:t>
        </w:r>
        <w:r>
          <w:t xml:space="preserve">D., and Liu, H. (2020). Simultaneous Prediction of Wrist/Hand Motion via Wearable Ultrasound Sensing. </w:t>
        </w:r>
        <w:r>
          <w:rPr>
            <w:i/>
            <w:iCs/>
          </w:rPr>
          <w:t>IEEE Transactions on Neural Systems and Rehabilitation Engineering</w:t>
        </w:r>
        <w:r>
          <w:t>, 28(4):970–977.</w:t>
        </w:r>
      </w:ins>
    </w:p>
    <w:p w14:paraId="51CB093F" w14:textId="77777777" w:rsidR="00000000" w:rsidRDefault="000F4E83">
      <w:pPr>
        <w:pStyle w:val="bibitem"/>
        <w:widowControl/>
        <w:ind w:left="450" w:firstLine="0"/>
        <w:rPr>
          <w:ins w:id="1585" w:author="Author" w:date="2021-06-19T18:34:00Z"/>
        </w:rPr>
      </w:pPr>
      <w:ins w:id="1586" w:author="Author" w:date="2021-06-19T18:34:00Z">
        <w:r>
          <w:t>[</w:t>
        </w:r>
        <w:bookmarkStart w:id="1587" w:name="BIB_yang_exploration_2021"/>
        <w:r>
          <w:t>Yang et  al., 2021</w:t>
        </w:r>
        <w:bookmarkEnd w:id="1587"/>
        <w:r>
          <w:t>]</w:t>
        </w:r>
        <w:r>
          <w:tab/>
        </w:r>
        <w:r>
          <w:t xml:space="preserve">Yang, Y., Wright, W. M. D., Hettinga, K. A., and van Ruth, S. M. (2021). Exploration of an ultrasonic pulse echo system for comparison of milks, creams, and their dilutions. </w:t>
        </w:r>
        <w:r>
          <w:rPr>
            <w:i/>
            <w:iCs/>
          </w:rPr>
          <w:t>LWT</w:t>
        </w:r>
        <w:r>
          <w:t>, 136:110616.</w:t>
        </w:r>
      </w:ins>
    </w:p>
    <w:p w14:paraId="752E8B74" w14:textId="77777777" w:rsidR="00000000" w:rsidRDefault="000F4E83">
      <w:pPr>
        <w:pStyle w:val="bibitem"/>
        <w:widowControl/>
        <w:ind w:left="450" w:firstLine="0"/>
        <w:pPrChange w:id="1588" w:author="Author" w:date="2021-06-19T18:34:00Z">
          <w:pPr/>
        </w:pPrChange>
      </w:pPr>
      <w:r>
        <w:t>[</w:t>
      </w:r>
      <w:bookmarkStart w:id="1589" w:name="BIB_ylitalo_ultrasound_1994"/>
      <w:r>
        <w:t>Ylitalo and Ermert, 1994</w:t>
      </w:r>
      <w:bookmarkEnd w:id="1589"/>
      <w:r>
        <w:t>]</w:t>
      </w:r>
      <w:r>
        <w:tab/>
        <w:t>Ylitalo, J.</w:t>
      </w:r>
      <w:r>
        <w:t> </w:t>
      </w:r>
      <w:r>
        <w:t xml:space="preserve">T. and Ermert, H. (1994). Ultrasound synthetic aperture imaging: monostatic approach. </w:t>
      </w:r>
      <w:r>
        <w:rPr>
          <w:i/>
          <w:iCs/>
        </w:rPr>
        <w:t>IEEE Transactions on Ultrasonics, Ferroelectrics, and Frequency Control</w:t>
      </w:r>
      <w:r>
        <w:t>, 41(3):333</w:t>
      </w:r>
      <w:r>
        <w:t>–</w:t>
      </w:r>
      <w:r>
        <w:t>339.</w:t>
      </w:r>
    </w:p>
    <w:p w14:paraId="15A8CB9E" w14:textId="77777777" w:rsidR="00000000" w:rsidRDefault="000F4E83">
      <w:pPr>
        <w:pStyle w:val="bibitem"/>
        <w:widowControl/>
        <w:ind w:left="450" w:firstLine="0"/>
        <w:pPrChange w:id="1590" w:author="Author" w:date="2021-06-19T18:34:00Z">
          <w:pPr/>
        </w:pPrChange>
      </w:pPr>
      <w:r>
        <w:t>[</w:t>
      </w:r>
      <w:bookmarkStart w:id="1591" w:name="BIB_yu_direct_2020"/>
      <w:r>
        <w:t>Yu et</w:t>
      </w:r>
      <w:r>
        <w:t> </w:t>
      </w:r>
      <w:r>
        <w:t xml:space="preserve"> al., 2020</w:t>
      </w:r>
      <w:bookmarkEnd w:id="1591"/>
      <w:r>
        <w:t>]</w:t>
      </w:r>
      <w:r>
        <w:tab/>
        <w:t xml:space="preserve">Yu, H., Kim, J., Kim, H., Barange, N., Jiang, X., and So, F. (2020). Direct Acoustic Imaging Using a Piezoelectric Organic Light-Emitting Diode. </w:t>
      </w:r>
      <w:r>
        <w:rPr>
          <w:i/>
          <w:iCs/>
        </w:rPr>
        <w:t>ACS Applied Materials &amp; Interfaces</w:t>
      </w:r>
      <w:r>
        <w:t>, 12(32):36409</w:t>
      </w:r>
      <w:r>
        <w:t>–</w:t>
      </w:r>
      <w:r>
        <w:t>36416.</w:t>
      </w:r>
    </w:p>
    <w:p w14:paraId="07982439" w14:textId="77777777" w:rsidR="00000000" w:rsidRDefault="000F4E83">
      <w:pPr>
        <w:pStyle w:val="bibitem"/>
        <w:widowControl/>
        <w:ind w:left="450" w:firstLine="0"/>
        <w:pPrChange w:id="1592" w:author="Author" w:date="2021-06-19T18:34:00Z">
          <w:pPr/>
        </w:pPrChange>
      </w:pPr>
      <w:r>
        <w:t>[</w:t>
      </w:r>
      <w:bookmarkStart w:id="1593" w:name="BIB_zeiss_sonovisor_1962"/>
      <w:r>
        <w:t>Zeiss, 1962</w:t>
      </w:r>
      <w:bookmarkEnd w:id="1593"/>
      <w:r>
        <w:t>]</w:t>
      </w:r>
      <w:r>
        <w:tab/>
        <w:t xml:space="preserve">Zeiss, C. (1962). Sonovisor 2. </w:t>
      </w:r>
      <w:r>
        <w:rPr>
          <w:i/>
          <w:iCs/>
        </w:rPr>
        <w:t>Journal of Scientific Instruments</w:t>
      </w:r>
      <w:r>
        <w:t>, 39(10):538</w:t>
      </w:r>
      <w:r>
        <w:t>–</w:t>
      </w:r>
      <w:r>
        <w:t>538.</w:t>
      </w:r>
    </w:p>
    <w:p w14:paraId="72B25E8B" w14:textId="77777777" w:rsidR="00000000" w:rsidRDefault="000F4E83">
      <w:pPr>
        <w:pStyle w:val="bibitem"/>
        <w:widowControl/>
        <w:ind w:left="450" w:firstLine="0"/>
        <w:rPr>
          <w:ins w:id="1594" w:author="Author" w:date="2021-06-19T18:34:00Z"/>
        </w:rPr>
      </w:pPr>
      <w:r>
        <w:t>[</w:t>
      </w:r>
      <w:bookmarkStart w:id="1595" w:name="BIB_zhang_evaluation_2019"/>
      <w:r>
        <w:t xml:space="preserve">Zhang et  al., </w:t>
      </w:r>
      <w:ins w:id="1596" w:author="Author" w:date="2021-06-19T18:34:00Z">
        <w:r>
          <w:t>2019a</w:t>
        </w:r>
        <w:bookmarkEnd w:id="1595"/>
        <w:r>
          <w:t>]</w:t>
        </w:r>
        <w:r>
          <w:tab/>
          <w:t>Zhang, D., Watson, R., Dobie, G., MacLeod, C., Lines, D., Galbraith, W., Mineo, C., and Pierc</w:t>
        </w:r>
        <w:r>
          <w:t>e, G. (2019a). Evaluation of coded excitations for autonomous airborne ultrasonic inspection.</w:t>
        </w:r>
      </w:ins>
    </w:p>
    <w:p w14:paraId="3FE1F168" w14:textId="77777777" w:rsidR="00000000" w:rsidRDefault="000F4E83">
      <w:pPr>
        <w:pStyle w:val="bibitem"/>
        <w:widowControl/>
        <w:ind w:left="450" w:firstLine="0"/>
        <w:rPr>
          <w:ins w:id="1597" w:author="Author" w:date="2021-06-19T18:34:00Z"/>
        </w:rPr>
      </w:pPr>
      <w:ins w:id="1598" w:author="Author" w:date="2021-06-19T18:34:00Z">
        <w:r>
          <w:t>[</w:t>
        </w:r>
        <w:bookmarkStart w:id="1599" w:name="BIB_zhang_autonomous_2018"/>
        <w:r>
          <w:t>Zhang et  al., 2018a</w:t>
        </w:r>
        <w:bookmarkEnd w:id="1599"/>
        <w:r>
          <w:t>]</w:t>
        </w:r>
        <w:r>
          <w:tab/>
          <w:t>Zhang, D., Watson, R., Dobie, G., MacLeod, C., and Pierce, G. (2018a). Autonomous Ultraso</w:t>
        </w:r>
        <w:r>
          <w:t xml:space="preserve">nic Inspection Using Unmanned Aerial Vehicle. In </w:t>
        </w:r>
        <w:r>
          <w:rPr>
            <w:i/>
            <w:iCs/>
          </w:rPr>
          <w:t>2018 IEEE International Ultrasonics Symposium (IUS)</w:t>
        </w:r>
        <w:r>
          <w:t>, pages 1–4. ISSN: 1948-5727.</w:t>
        </w:r>
      </w:ins>
    </w:p>
    <w:p w14:paraId="59F706CF" w14:textId="77777777" w:rsidR="00000000" w:rsidRDefault="000F4E83">
      <w:pPr>
        <w:pStyle w:val="bibitem"/>
        <w:widowControl/>
        <w:ind w:left="450" w:firstLine="0"/>
        <w:rPr>
          <w:ins w:id="1600" w:author="Author" w:date="2021-06-19T18:34:00Z"/>
        </w:rPr>
      </w:pPr>
      <w:ins w:id="1601" w:author="Author" w:date="2021-06-19T18:34:00Z">
        <w:r>
          <w:t>[</w:t>
        </w:r>
        <w:bookmarkStart w:id="1602" w:name="BIB_zhang_implementation_2021"/>
        <w:r>
          <w:t>Zhang et  al., 2021</w:t>
        </w:r>
        <w:bookmarkEnd w:id="1602"/>
        <w:r>
          <w:t>]</w:t>
        </w:r>
        <w:r>
          <w:tab/>
          <w:t>Zhang, D., Watson, R., MacLeod, C., Dobie, G.,</w:t>
        </w:r>
        <w:r>
          <w:t xml:space="preserve"> Galbraith, W., and Pierce, G. (2021). Implementation and evaluation of an autonomous airborne ultrasound inspection system. </w:t>
        </w:r>
        <w:r>
          <w:rPr>
            <w:i/>
            <w:iCs/>
          </w:rPr>
          <w:t>Nondestructive Testing and Evaluation</w:t>
        </w:r>
        <w:r>
          <w:t>, 0(0):1–21.</w:t>
        </w:r>
      </w:ins>
    </w:p>
    <w:p w14:paraId="74CD1FD8" w14:textId="77777777" w:rsidR="00000000" w:rsidRDefault="000F4E83">
      <w:pPr>
        <w:pStyle w:val="bibitem"/>
        <w:widowControl/>
        <w:ind w:left="450" w:firstLine="0"/>
        <w:pPrChange w:id="1603" w:author="Author" w:date="2021-06-19T18:34:00Z">
          <w:pPr/>
        </w:pPrChange>
      </w:pPr>
      <w:ins w:id="1604" w:author="Author" w:date="2021-06-19T18:34:00Z">
        <w:r>
          <w:t>[</w:t>
        </w:r>
        <w:bookmarkStart w:id="1605" w:name="BIB_zhang_multi_channel_2017"/>
        <w:r>
          <w:t>Zhang et</w:t>
        </w:r>
        <w:r>
          <w:t> </w:t>
        </w:r>
        <w:r>
          <w:t xml:space="preserve"> al., </w:t>
        </w:r>
      </w:ins>
      <w:r>
        <w:t>2017</w:t>
      </w:r>
      <w:bookmarkEnd w:id="1605"/>
      <w:r>
        <w:t>]</w:t>
      </w:r>
      <w:r>
        <w:tab/>
        <w:t>Zha</w:t>
      </w:r>
      <w:r>
        <w:t xml:space="preserve">ng, D.-l., Yang, C., Jian, X.-h., Zhang, Q., and Cui, Y.-y. (2017). A multi-channel a-scan ultrasound system for real-time, non-invasive study of carotid artery compliance. In </w:t>
      </w:r>
      <w:r>
        <w:rPr>
          <w:i/>
          <w:iCs/>
        </w:rPr>
        <w:t>2017 Symposium on Piezoelectricity, Acoustic Waves, and Device Applications (SPA</w:t>
      </w:r>
      <w:r>
        <w:rPr>
          <w:i/>
          <w:iCs/>
        </w:rPr>
        <w:t>WDA)</w:t>
      </w:r>
      <w:r>
        <w:t>, pages 486</w:t>
      </w:r>
      <w:r>
        <w:t>–</w:t>
      </w:r>
      <w:r>
        <w:t>489. ISSN: null.</w:t>
      </w:r>
    </w:p>
    <w:p w14:paraId="7C4B89D7" w14:textId="77777777" w:rsidR="00000000" w:rsidRDefault="000F4E83">
      <w:pPr>
        <w:pStyle w:val="bibitem"/>
        <w:widowControl/>
        <w:ind w:left="450" w:firstLine="0"/>
        <w:pPrChange w:id="1606" w:author="Author" w:date="2021-06-19T18:34:00Z">
          <w:pPr/>
        </w:pPrChange>
      </w:pPr>
      <w:r>
        <w:t>[</w:t>
      </w:r>
      <w:bookmarkStart w:id="1607" w:name="BIB_zhang_synthetic_2016"/>
      <w:r>
        <w:t>Zhang et</w:t>
      </w:r>
      <w:r>
        <w:t> </w:t>
      </w:r>
      <w:r>
        <w:t xml:space="preserve"> al., 2016</w:t>
      </w:r>
      <w:bookmarkEnd w:id="1607"/>
      <w:r>
        <w:t>]</w:t>
      </w:r>
      <w:r>
        <w:tab/>
        <w:t>Zhang, H.</w:t>
      </w:r>
      <w:r>
        <w:t> </w:t>
      </w:r>
      <w:r>
        <w:t>K., Cheng, A., Bottenus, N., Guo, X., Trahey, G.</w:t>
      </w:r>
      <w:r>
        <w:t> </w:t>
      </w:r>
      <w:r>
        <w:t>E., and Boctor, E.</w:t>
      </w:r>
      <w:r>
        <w:t> </w:t>
      </w:r>
      <w:r>
        <w:t>M. (2016). Synthetic tracked aperture ultrasound imaging: design, simulatio</w:t>
      </w:r>
      <w:r>
        <w:t xml:space="preserve">n, and experimental evaluation. </w:t>
      </w:r>
      <w:r>
        <w:rPr>
          <w:i/>
          <w:iCs/>
        </w:rPr>
        <w:t>Journal of Medical Imaging</w:t>
      </w:r>
      <w:r>
        <w:t>, 3(2):027001.</w:t>
      </w:r>
    </w:p>
    <w:p w14:paraId="78F3FE5B" w14:textId="49A70324" w:rsidR="00000000" w:rsidRDefault="000F4E83">
      <w:pPr>
        <w:pStyle w:val="bibitem"/>
        <w:widowControl/>
        <w:ind w:left="450" w:firstLine="0"/>
        <w:pPrChange w:id="1608" w:author="Author" w:date="2021-06-19T18:34:00Z">
          <w:pPr/>
        </w:pPrChange>
      </w:pPr>
      <w:r>
        <w:t>[</w:t>
      </w:r>
      <w:bookmarkStart w:id="1609" w:name="BIB_zhang_toward_2018"/>
      <w:r>
        <w:t>Zhang et</w:t>
      </w:r>
      <w:r>
        <w:t> </w:t>
      </w:r>
      <w:r>
        <w:t xml:space="preserve"> al., </w:t>
      </w:r>
      <w:del w:id="1610" w:author="Author" w:date="2021-06-19T18:34:00Z">
        <w:r>
          <w:rPr>
            <w:rFonts w:cstheme="minorBidi"/>
            <w:szCs w:val="24"/>
          </w:rPr>
          <w:delText>2018</w:delText>
        </w:r>
      </w:del>
      <w:ins w:id="1611" w:author="Author" w:date="2021-06-19T18:34:00Z">
        <w:r>
          <w:t>2018b</w:t>
        </w:r>
      </w:ins>
      <w:bookmarkEnd w:id="1609"/>
      <w:r>
        <w:t>]</w:t>
      </w:r>
      <w:r>
        <w:tab/>
        <w:t>Zhang, H.</w:t>
      </w:r>
      <w:r>
        <w:t> </w:t>
      </w:r>
      <w:r>
        <w:t>K., Kim, Y., Lin, M., Paredes, M., Kannan, K., Moghekar, A., Durr, N.</w:t>
      </w:r>
      <w:r>
        <w:t> </w:t>
      </w:r>
      <w:r>
        <w:t>J., and Boctor, E.</w:t>
      </w:r>
      <w:r>
        <w:t> </w:t>
      </w:r>
      <w:r>
        <w:t>M. (</w:t>
      </w:r>
      <w:del w:id="1612" w:author="Author" w:date="2021-06-19T18:34:00Z">
        <w:r>
          <w:rPr>
            <w:rFonts w:cstheme="minorBidi"/>
            <w:szCs w:val="24"/>
          </w:rPr>
          <w:delText>2018</w:delText>
        </w:r>
      </w:del>
      <w:ins w:id="1613" w:author="Author" w:date="2021-06-19T18:34:00Z">
        <w:r>
          <w:t>2018b</w:t>
        </w:r>
      </w:ins>
      <w:r>
        <w:t xml:space="preserve">). Toward </w:t>
      </w:r>
      <w:r>
        <w:t xml:space="preserve">dynamic lumbar puncture guidance using needle-based single-element ultrasound imaging. </w:t>
      </w:r>
      <w:r>
        <w:rPr>
          <w:i/>
          <w:iCs/>
        </w:rPr>
        <w:t>Journal of Medical Imaging</w:t>
      </w:r>
      <w:r>
        <w:t>, 5(02):1.</w:t>
      </w:r>
    </w:p>
    <w:p w14:paraId="4371CFA3" w14:textId="77777777" w:rsidR="00000000" w:rsidRDefault="000F4E83">
      <w:pPr>
        <w:pStyle w:val="bibitem"/>
        <w:widowControl/>
        <w:ind w:left="450" w:firstLine="0"/>
        <w:pPrChange w:id="1614" w:author="Author" w:date="2021-06-19T18:34:00Z">
          <w:pPr/>
        </w:pPrChange>
      </w:pPr>
      <w:r>
        <w:t>[</w:t>
      </w:r>
      <w:bookmarkStart w:id="1615" w:name="BIB_zhang_fpga_2012"/>
      <w:r>
        <w:t>Zhang, 2012</w:t>
      </w:r>
      <w:bookmarkEnd w:id="1615"/>
      <w:r>
        <w:t>]</w:t>
      </w:r>
      <w:r>
        <w:tab/>
        <w:t xml:space="preserve">Zhang, L. (2012). </w:t>
      </w:r>
      <w:r>
        <w:rPr>
          <w:i/>
          <w:iCs/>
        </w:rPr>
        <w:t>FPGA</w:t>
      </w:r>
      <w:r>
        <w:rPr>
          <w:i/>
          <w:iCs/>
        </w:rPr>
        <w:t xml:space="preserve"> embedded system for ultrasonic non-destructive testing</w:t>
      </w:r>
      <w:r>
        <w:t>. Thesis, Brunel University London.</w:t>
      </w:r>
    </w:p>
    <w:p w14:paraId="00376D52" w14:textId="0587DC99" w:rsidR="00000000" w:rsidRDefault="000F4E83">
      <w:pPr>
        <w:pStyle w:val="bibitem"/>
        <w:widowControl/>
        <w:ind w:left="450" w:firstLine="0"/>
        <w:pPrChange w:id="1616" w:author="Author" w:date="2021-06-19T18:34:00Z">
          <w:pPr/>
        </w:pPrChange>
      </w:pPr>
      <w:r>
        <w:t>[</w:t>
      </w:r>
      <w:bookmarkStart w:id="1617" w:name="BIB_zhang_high_2019"/>
      <w:r>
        <w:t>Zhang et</w:t>
      </w:r>
      <w:r>
        <w:t> </w:t>
      </w:r>
      <w:r>
        <w:t xml:space="preserve"> al., </w:t>
      </w:r>
      <w:del w:id="1618" w:author="Author" w:date="2021-06-19T18:34:00Z">
        <w:r>
          <w:rPr>
            <w:rFonts w:cstheme="minorBidi"/>
            <w:szCs w:val="24"/>
          </w:rPr>
          <w:delText>2019a</w:delText>
        </w:r>
      </w:del>
      <w:ins w:id="1619" w:author="Author" w:date="2021-06-19T18:34:00Z">
        <w:r>
          <w:t>2019b</w:t>
        </w:r>
      </w:ins>
      <w:bookmarkEnd w:id="1617"/>
      <w:r>
        <w:t>]</w:t>
      </w:r>
      <w:r>
        <w:tab/>
        <w:t>Zhang, Q., Song, J., Zhou, L., Peng, Y., Zhou, Q., Wang, S., Sun, X., Ding, M., and Yuchi, M. (</w:t>
      </w:r>
      <w:del w:id="1620" w:author="Author" w:date="2021-06-19T18:34:00Z">
        <w:r>
          <w:rPr>
            <w:rFonts w:cstheme="minorBidi"/>
            <w:szCs w:val="24"/>
          </w:rPr>
          <w:delText>2019a</w:delText>
        </w:r>
      </w:del>
      <w:ins w:id="1621" w:author="Author" w:date="2021-06-19T18:34:00Z">
        <w:r>
          <w:t>2019b</w:t>
        </w:r>
      </w:ins>
      <w:r>
        <w:t>). A</w:t>
      </w:r>
      <w:r>
        <w:t xml:space="preserve"> high throughout, extensible and flexible ultrasonic excitation and acquisition system for ultrasound imaging. In </w:t>
      </w:r>
      <w:r>
        <w:rPr>
          <w:i/>
          <w:iCs/>
        </w:rPr>
        <w:t>Medical Imaging 2019: Ultrasonic Imaging and Tomography</w:t>
      </w:r>
      <w:r>
        <w:t>, volume 10955, page 109550L. International Society for Optics and Photonics.</w:t>
      </w:r>
    </w:p>
    <w:p w14:paraId="696992BE" w14:textId="08F01648" w:rsidR="00000000" w:rsidRDefault="000F4E83">
      <w:pPr>
        <w:pStyle w:val="bibitem"/>
        <w:widowControl/>
        <w:ind w:left="450" w:firstLine="0"/>
        <w:pPrChange w:id="1622" w:author="Author" w:date="2021-06-19T18:34:00Z">
          <w:pPr/>
        </w:pPrChange>
      </w:pPr>
      <w:r>
        <w:t>[</w:t>
      </w:r>
      <w:bookmarkStart w:id="1623" w:name="BIB_zhang_free_hand_2019"/>
      <w:r>
        <w:t>Zhang et</w:t>
      </w:r>
      <w:r>
        <w:t> </w:t>
      </w:r>
      <w:r>
        <w:t xml:space="preserve"> al., </w:t>
      </w:r>
      <w:del w:id="1624" w:author="Author" w:date="2021-06-19T18:34:00Z">
        <w:r>
          <w:rPr>
            <w:rFonts w:cstheme="minorBidi"/>
            <w:szCs w:val="24"/>
          </w:rPr>
          <w:delText>2019b</w:delText>
        </w:r>
      </w:del>
      <w:ins w:id="1625" w:author="Author" w:date="2021-06-19T18:34:00Z">
        <w:r>
          <w:t>2019c</w:t>
        </w:r>
      </w:ins>
      <w:bookmarkEnd w:id="1623"/>
      <w:r>
        <w:t>]</w:t>
      </w:r>
      <w:r>
        <w:tab/>
        <w:t>Zhang, W.-T., Lin, Y.-C., Chen, W.-H., Yang, C.-W., and Chiang, H.-H.</w:t>
      </w:r>
      <w:r>
        <w:t> </w:t>
      </w:r>
      <w:r>
        <w:t>K. (</w:t>
      </w:r>
      <w:del w:id="1626" w:author="Author" w:date="2021-06-19T18:34:00Z">
        <w:r>
          <w:rPr>
            <w:rFonts w:cstheme="minorBidi"/>
            <w:szCs w:val="24"/>
          </w:rPr>
          <w:delText>2019b</w:delText>
        </w:r>
      </w:del>
      <w:ins w:id="1627" w:author="Author" w:date="2021-06-19T18:34:00Z">
        <w:r>
          <w:t>2019c</w:t>
        </w:r>
      </w:ins>
      <w:r>
        <w:t xml:space="preserve">). A Free-Hand System of the High-Frequency Single Element Ultrasound Transducer for Skin Imaging. In </w:t>
      </w:r>
      <w:r>
        <w:rPr>
          <w:i/>
          <w:iCs/>
        </w:rPr>
        <w:t>Future Trends</w:t>
      </w:r>
      <w:r>
        <w:rPr>
          <w:i/>
          <w:iCs/>
        </w:rPr>
        <w:t xml:space="preserve"> in Biomedical and Health Informatics and Cybersecurity in Medical Devices</w:t>
      </w:r>
      <w:r>
        <w:t>, pages 91</w:t>
      </w:r>
      <w:r>
        <w:t>–</w:t>
      </w:r>
      <w:r>
        <w:t>99. Springer, Cham.</w:t>
      </w:r>
    </w:p>
    <w:p w14:paraId="122F6675" w14:textId="77777777" w:rsidR="00000000" w:rsidRDefault="000F4E83">
      <w:pPr>
        <w:pStyle w:val="bibitem"/>
        <w:widowControl/>
        <w:ind w:left="450" w:firstLine="0"/>
        <w:pPrChange w:id="1628" w:author="Author" w:date="2021-06-19T18:34:00Z">
          <w:pPr/>
        </w:pPrChange>
      </w:pPr>
      <w:r>
        <w:t>[</w:t>
      </w:r>
      <w:bookmarkStart w:id="1629" w:name="BIB_zhang_design_2015"/>
      <w:r>
        <w:t>Zhang, 2015</w:t>
      </w:r>
      <w:bookmarkEnd w:id="1629"/>
      <w:r>
        <w:t>]</w:t>
      </w:r>
      <w:r>
        <w:tab/>
        <w:t xml:space="preserve">Zhang, X. (2015). </w:t>
      </w:r>
      <w:r>
        <w:rPr>
          <w:i/>
          <w:iCs/>
        </w:rPr>
        <w:t>Design of a single element 3D ultrasound scanner</w:t>
      </w:r>
      <w:r>
        <w:t>. Thesis, Massachusetts Insti</w:t>
      </w:r>
      <w:r>
        <w:t>tute of Technology.</w:t>
      </w:r>
    </w:p>
    <w:p w14:paraId="3F7A59CA" w14:textId="1E7941D6" w:rsidR="00000000" w:rsidRDefault="000F4E83">
      <w:pPr>
        <w:pStyle w:val="bibitem"/>
        <w:widowControl/>
        <w:ind w:left="450" w:firstLine="0"/>
        <w:pPrChange w:id="1630" w:author="Author" w:date="2021-06-19T18:34:00Z">
          <w:pPr/>
        </w:pPrChange>
      </w:pPr>
      <w:r>
        <w:t>[</w:t>
      </w:r>
      <w:bookmarkStart w:id="1631" w:name="BIB_zhang_full_2019"/>
      <w:r>
        <w:t>Zhang et</w:t>
      </w:r>
      <w:r>
        <w:t> </w:t>
      </w:r>
      <w:r>
        <w:t xml:space="preserve"> al., </w:t>
      </w:r>
      <w:del w:id="1632" w:author="Author" w:date="2021-06-19T18:34:00Z">
        <w:r>
          <w:rPr>
            <w:rFonts w:cstheme="minorBidi"/>
            <w:szCs w:val="24"/>
          </w:rPr>
          <w:delText>2019c</w:delText>
        </w:r>
      </w:del>
      <w:ins w:id="1633" w:author="Author" w:date="2021-06-19T18:34:00Z">
        <w:r>
          <w:t>2019d</w:t>
        </w:r>
      </w:ins>
      <w:bookmarkEnd w:id="1631"/>
      <w:r>
        <w:t>]</w:t>
      </w:r>
      <w:r>
        <w:tab/>
        <w:t>Zhang, X., Fincke, J.</w:t>
      </w:r>
      <w:r>
        <w:t> </w:t>
      </w:r>
      <w:r>
        <w:t>R., Wynn, C.</w:t>
      </w:r>
      <w:r>
        <w:t> </w:t>
      </w:r>
      <w:r>
        <w:t>M., Johnson, M.</w:t>
      </w:r>
      <w:r>
        <w:t> </w:t>
      </w:r>
      <w:r>
        <w:t>R., Haupt, R.</w:t>
      </w:r>
      <w:r>
        <w:t> </w:t>
      </w:r>
      <w:r>
        <w:t>W., and Anthony, B.</w:t>
      </w:r>
      <w:r>
        <w:t> </w:t>
      </w:r>
      <w:r>
        <w:t>W. (</w:t>
      </w:r>
      <w:del w:id="1634" w:author="Author" w:date="2021-06-19T18:34:00Z">
        <w:r>
          <w:rPr>
            <w:rFonts w:cstheme="minorBidi"/>
            <w:szCs w:val="24"/>
          </w:rPr>
          <w:delText>2019c</w:delText>
        </w:r>
      </w:del>
      <w:ins w:id="1635" w:author="Author" w:date="2021-06-19T18:34:00Z">
        <w:r>
          <w:t>2019d</w:t>
        </w:r>
      </w:ins>
      <w:r>
        <w:t xml:space="preserve">). Full noncontact laser ultrasound: first human data. </w:t>
      </w:r>
      <w:r>
        <w:rPr>
          <w:i/>
          <w:iCs/>
        </w:rPr>
        <w:t>Light: Science &amp; Applicati</w:t>
      </w:r>
      <w:r>
        <w:rPr>
          <w:i/>
          <w:iCs/>
        </w:rPr>
        <w:t>ons</w:t>
      </w:r>
      <w:r>
        <w:t>, 8(1):119.</w:t>
      </w:r>
    </w:p>
    <w:p w14:paraId="53D37891" w14:textId="77777777" w:rsidR="00000000" w:rsidRDefault="000F4E83">
      <w:pPr>
        <w:pStyle w:val="bibitem"/>
        <w:widowControl/>
        <w:ind w:left="450" w:firstLine="0"/>
        <w:pPrChange w:id="1636" w:author="Author" w:date="2021-06-19T18:34:00Z">
          <w:pPr/>
        </w:pPrChange>
      </w:pPr>
      <w:r>
        <w:t>[</w:t>
      </w:r>
      <w:bookmarkStart w:id="1637" w:name="BIB_zimmermann_high_2018"/>
      <w:r>
        <w:t>Zimmermann, 2018a</w:t>
      </w:r>
      <w:bookmarkEnd w:id="1637"/>
      <w:r>
        <w:t>]</w:t>
      </w:r>
      <w:r>
        <w:tab/>
        <w:t>Zimmermann, H. (2018a). High Frequency 1-Ch System.</w:t>
      </w:r>
    </w:p>
    <w:p w14:paraId="72C538E0" w14:textId="77777777" w:rsidR="00000000" w:rsidRDefault="000F4E83">
      <w:pPr>
        <w:pStyle w:val="bibitem"/>
        <w:widowControl/>
        <w:ind w:left="450" w:firstLine="0"/>
        <w:pPrChange w:id="1638" w:author="Author" w:date="2021-06-19T18:34:00Z">
          <w:pPr/>
        </w:pPrChange>
      </w:pPr>
      <w:r>
        <w:t>[</w:t>
      </w:r>
      <w:bookmarkStart w:id="1639" w:name="BIB_zimmermann_miniaturized_2018"/>
      <w:r>
        <w:t>Zimmermann, 2018b</w:t>
      </w:r>
      <w:bookmarkEnd w:id="1639"/>
      <w:r>
        <w:t>]</w:t>
      </w:r>
      <w:r>
        <w:tab/>
        <w:t xml:space="preserve">Zimmermann, H. (2018b). Miniaturized </w:t>
      </w:r>
      <w:r>
        <w:t>Multi-Channel System.</w:t>
      </w:r>
    </w:p>
    <w:p w14:paraId="1323E04A" w14:textId="77777777" w:rsidR="00F80EF3" w:rsidRDefault="000F4E83">
      <w:pPr>
        <w:pStyle w:val="bibitem"/>
        <w:widowControl/>
        <w:ind w:left="450" w:firstLine="0"/>
        <w:pPrChange w:id="1640" w:author="Author" w:date="2021-06-19T18:34:00Z">
          <w:pPr/>
        </w:pPrChange>
      </w:pPr>
      <w:r>
        <w:t>[</w:t>
      </w:r>
      <w:bookmarkStart w:id="1641" w:name="BIB_zimmermann_highly_2019"/>
      <w:r>
        <w:t>Zimmermann, 2019</w:t>
      </w:r>
      <w:bookmarkEnd w:id="1641"/>
      <w:r>
        <w:t>]</w:t>
      </w:r>
      <w:r>
        <w:tab/>
        <w:t>Zimmermann, H. (2019). Highly Miniaturized 8-Ch System.</w:t>
      </w:r>
    </w:p>
    <w:sectPr w:rsidR="00F80EF3">
      <w:headerReference w:type="default" r:id="rId10"/>
      <w:footerReference w:type="default" r:id="rId11"/>
      <w:type w:val="nextPage"/>
      <w:pgSz w:w="12280" w:h="15900"/>
      <w:pgMar w:top="2540" w:right="2700" w:bottom="1760" w:left="2680" w:header="720" w:footer="720" w:gutter="0"/>
      <w:cols w:space="720"/>
      <w:formProt/>
      <w:noEndnote/>
      <w:sectPrChange w:id="1646" w:author="Author" w:date="2021-06-19T18:34:00Z">
        <w:sectPr w:rsidR="00F80EF3">
          <w:type w:val="continuous"/>
          <w:pgMar w:top="2540" w:right="2700" w:bottom="1760" w:left="2680" w:header="720" w:footer="720" w:gutter="0"/>
          <w:formProt w:val="0"/>
        </w:sectPr>
      </w:sectPrChang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98CBA0" w14:textId="77777777" w:rsidR="000F4E83" w:rsidRDefault="000F4E83">
      <w:r>
        <w:separator/>
      </w:r>
    </w:p>
  </w:endnote>
  <w:endnote w:type="continuationSeparator" w:id="0">
    <w:p w14:paraId="0C067598" w14:textId="77777777" w:rsidR="000F4E83" w:rsidRDefault="000F4E83">
      <w:r>
        <w:continuationSeparator/>
      </w:r>
    </w:p>
  </w:endnote>
  <w:endnote w:type="continuationNotice" w:id="1">
    <w:p w14:paraId="3B96CD77" w14:textId="77777777" w:rsidR="000F4E83" w:rsidRDefault="000F4E8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panose1 w:val="00000000000000000000"/>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0000000000000000000"/>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8D39DF" w14:textId="521C3069" w:rsidR="00000000" w:rsidRDefault="000F4E83">
    <w:pPr>
      <w:widowControl w:val="0"/>
      <w:jc w:val="center"/>
      <w:pPrChange w:id="1643" w:author="Author" w:date="2021-06-19T18:34:00Z">
        <w:pPr>
          <w:jc w:val="center"/>
        </w:pPr>
      </w:pPrChange>
    </w:pPr>
    <w:del w:id="1644" w:author="Author" w:date="2021-06-19T18:34:00Z">
      <w:r>
        <w:fldChar w:fldCharType="begin"/>
      </w:r>
      <w:r>
        <w:delInstrText xml:space="preserve"> PAGE </w:delInstrText>
      </w:r>
      <w:r>
        <w:fldChar w:fldCharType="separate"/>
      </w:r>
      <w:r>
        <w:delText>16</w:delText>
      </w:r>
      <w:r>
        <w:fldChar w:fldCharType="end"/>
      </w:r>
    </w:del>
    <w:ins w:id="1645" w:author="Author" w:date="2021-06-19T18:34:00Z">
      <w:r>
        <w:pgNum/>
      </w:r>
    </w:ins>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92FF45" w14:textId="77777777" w:rsidR="000F4E83" w:rsidRDefault="000F4E83">
      <w:pPr>
        <w:rPr>
          <w:rPrChange w:id="52" w:author="Author" w:date="2021-06-19T18:34:00Z">
            <w:rPr>
              <w:rFonts w:ascii="Liberation Serif"/>
              <w:kern w:val="0"/>
              <w:sz w:val="24"/>
              <w:lang w:val="en-GB"/>
            </w:rPr>
          </w:rPrChange>
        </w:rPr>
        <w:pPrChange w:id="53" w:author="Author" w:date="2021-06-19T18:34:00Z">
          <w:pPr>
            <w:widowControl w:val="0"/>
            <w:suppressAutoHyphens w:val="0"/>
            <w:jc w:val="left"/>
          </w:pPr>
        </w:pPrChange>
      </w:pPr>
      <w:ins w:id="54" w:author="Author" w:date="2021-06-19T18:34:00Z">
        <w:r>
          <w:separator/>
        </w:r>
      </w:ins>
    </w:p>
  </w:footnote>
  <w:footnote w:type="continuationSeparator" w:id="0">
    <w:p w14:paraId="4DF36241" w14:textId="77777777" w:rsidR="000F4E83" w:rsidRDefault="000F4E83">
      <w:r>
        <w:continuationSeparator/>
      </w:r>
    </w:p>
  </w:footnote>
  <w:footnote w:type="continuationNotice" w:id="1">
    <w:p w14:paraId="5070C6D1" w14:textId="77777777" w:rsidR="000F4E83" w:rsidRDefault="000F4E83"/>
  </w:footnote>
  <w:footnote w:id="2">
    <w:p w14:paraId="26DCE0D8" w14:textId="77777777" w:rsidR="00000000" w:rsidRDefault="000F4E83">
      <w:pPr>
        <w:pStyle w:val="Notedebasdepage"/>
        <w:rPr>
          <w:rFonts w:cstheme="minorBidi"/>
          <w:szCs w:val="24"/>
        </w:rPr>
      </w:pPr>
      <w:del w:id="59" w:author="Author" w:date="2021-06-19T18:34:00Z">
        <w:r>
          <w:rPr>
            <w:rFonts w:ascii="Liberation Serif" w:eastAsiaTheme="minorEastAsia" w:cstheme="minorBidi"/>
            <w:sz w:val="24"/>
            <w:szCs w:val="24"/>
          </w:rPr>
          <w:footnoteRef/>
        </w:r>
        <w:r>
          <w:rPr>
            <w:rFonts w:cstheme="minorBidi"/>
            <w:szCs w:val="24"/>
          </w:rPr>
          <w:tab/>
          <w:delText xml:space="preserve"> Lead of the un0rick.cc project </w:delText>
        </w:r>
      </w:del>
    </w:p>
  </w:footnote>
  <w:footnote w:id="3">
    <w:p w14:paraId="3FCD76AE" w14:textId="77777777" w:rsidR="00000000" w:rsidRDefault="000F4E83">
      <w:pPr>
        <w:pStyle w:val="FootnoteText"/>
        <w:widowControl/>
      </w:pPr>
      <w:ins w:id="62" w:author="Author" w:date="2021-06-19T18:34:00Z">
        <w:r w:rsidRPr="00F27C03">
          <w:rPr>
            <w:rStyle w:val="FootnoteReference"/>
          </w:rPr>
          <w:t xml:space="preserve"> </w:t>
        </w:r>
        <w:r>
          <w:t xml:space="preserve">Lead of the un0rick.cc project </w:t>
        </w:r>
      </w:ins>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AF2AC1" w14:textId="77777777" w:rsidR="00F80EF3" w:rsidRDefault="00F80EF3">
    <w:pPr>
      <w:pStyle w:val="Header"/>
      <w:pPrChange w:id="1642" w:author="Author" w:date="2021-06-19T18:34:00Z">
        <w:pPr>
          <w:pStyle w:val="Titre5"/>
        </w:pPr>
      </w:pPrChang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embedSystemFonts/>
  <w:bordersDoNotSurroundHeader/>
  <w:bordersDoNotSurroundFooter/>
  <w:proofState w:spelling="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 w:id="1"/>
  </w:footnotePr>
  <w:endnotePr>
    <w:endnote w:id="-1"/>
    <w:endnote w:id="0"/>
    <w:endnote w:id="1"/>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0"/>
  </w:compat>
  <w:rsids>
    <w:rsidRoot w:val="00F27C03"/>
    <w:rsid w:val="000F4E83"/>
    <w:rsid w:val="00CB10C2"/>
    <w:rsid w:val="00F27C03"/>
    <w:rsid w:val="00F80E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40A703A"/>
  <w14:defaultImageDpi w14:val="0"/>
  <w15:docId w15:val="{16B434E6-842A-4897-B82D-48B749768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lsdException w:name="toc 2" w:semiHidden="1"/>
    <w:lsdException w:name="toc 3" w:semiHidden="1"/>
    <w:lsdException w:name="toc 4" w:semiHidden="1"/>
    <w:lsdException w:name="toc 5" w:semiHidden="1"/>
    <w:lsdException w:name="toc 6" w:semiHidden="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unhideWhenUsed="1"/>
    <w:lsdException w:name="header" w:semiHidden="1"/>
    <w:lsdException w:name="footer" w:semiHidden="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lsdException w:name="endnote text" w:semiHidden="1"/>
    <w:lsdException w:name="table of authorities" w:semiHidden="1" w:unhideWhenUsed="1"/>
    <w:lsdException w:name="macro" w:semiHidden="1" w:unhideWhenUsed="1"/>
    <w:lsdException w:name="toa heading" w:semiHidden="1" w:unhideWhenUsed="1"/>
    <w:lsdException w:name="List" w:semiHidden="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0EF3"/>
    <w:pPr>
      <w:autoSpaceDE w:val="0"/>
      <w:autoSpaceDN w:val="0"/>
      <w:adjustRightInd w:val="0"/>
      <w:spacing w:after="0" w:line="240" w:lineRule="auto"/>
      <w:jc w:val="both"/>
      <w:pPrChange w:id="0" w:author="Author" w:date="2021-06-19T18:34:00Z">
        <w:pPr>
          <w:suppressAutoHyphens/>
          <w:autoSpaceDE w:val="0"/>
          <w:autoSpaceDN w:val="0"/>
          <w:adjustRightInd w:val="0"/>
          <w:jc w:val="both"/>
        </w:pPr>
      </w:pPrChange>
    </w:pPr>
    <w:rPr>
      <w:rFonts w:ascii="Times New Roman" w:hAnsi="Times New Roman" w:cs="Times New Roman"/>
      <w:noProof/>
      <w:sz w:val="20"/>
      <w:szCs w:val="20"/>
      <w:rPrChange w:id="0" w:author="Author" w:date="2021-06-19T18:34:00Z">
        <w:rPr>
          <w:rFonts w:hAnsi="Liberation Serif"/>
          <w:kern w:val="1"/>
          <w:lang w:val="fr-FR" w:eastAsia="zh-CN" w:bidi="hi-IN"/>
        </w:rPr>
      </w:rPrChange>
    </w:rPr>
  </w:style>
  <w:style w:type="paragraph" w:styleId="Heading1">
    <w:name w:val="heading 1"/>
    <w:basedOn w:val="Normal"/>
    <w:next w:val="Normal"/>
    <w:link w:val="Heading1Char"/>
    <w:uiPriority w:val="99"/>
    <w:qFormat/>
    <w:pPr>
      <w:keepNext/>
      <w:widowControl w:val="0"/>
      <w:spacing w:before="240" w:after="120"/>
      <w:jc w:val="left"/>
      <w:outlineLvl w:val="0"/>
    </w:pPr>
    <w:rPr>
      <w:b/>
      <w:bCs/>
      <w:sz w:val="40"/>
      <w:szCs w:val="40"/>
    </w:rPr>
  </w:style>
  <w:style w:type="paragraph" w:styleId="Heading2">
    <w:name w:val="heading 2"/>
    <w:basedOn w:val="Normal"/>
    <w:next w:val="Normal"/>
    <w:link w:val="Heading2Char"/>
    <w:uiPriority w:val="99"/>
    <w:qFormat/>
    <w:pPr>
      <w:keepNext/>
      <w:widowControl w:val="0"/>
      <w:spacing w:before="240" w:after="120"/>
      <w:jc w:val="left"/>
      <w:outlineLvl w:val="1"/>
    </w:pPr>
    <w:rPr>
      <w:b/>
      <w:bCs/>
      <w:sz w:val="32"/>
      <w:szCs w:val="32"/>
    </w:rPr>
  </w:style>
  <w:style w:type="paragraph" w:styleId="Heading3">
    <w:name w:val="heading 3"/>
    <w:basedOn w:val="Normal"/>
    <w:next w:val="Normal"/>
    <w:link w:val="Heading3Char"/>
    <w:uiPriority w:val="99"/>
    <w:qFormat/>
    <w:pPr>
      <w:keepNext/>
      <w:widowControl w:val="0"/>
      <w:spacing w:before="240" w:after="120"/>
      <w:jc w:val="left"/>
      <w:outlineLvl w:val="2"/>
    </w:pPr>
    <w:rPr>
      <w:b/>
      <w:bCs/>
      <w:sz w:val="32"/>
      <w:szCs w:val="32"/>
    </w:rPr>
  </w:style>
  <w:style w:type="paragraph" w:styleId="Heading4">
    <w:name w:val="heading 4"/>
    <w:basedOn w:val="Normal"/>
    <w:next w:val="Normal"/>
    <w:link w:val="Heading4Char"/>
    <w:uiPriority w:val="99"/>
    <w:qFormat/>
    <w:pPr>
      <w:keepNext/>
      <w:widowControl w:val="0"/>
      <w:spacing w:before="240" w:after="120"/>
      <w:jc w:val="left"/>
      <w:outlineLvl w:val="3"/>
    </w:pPr>
    <w:rPr>
      <w:b/>
      <w:bCs/>
      <w:sz w:val="24"/>
      <w:szCs w:val="24"/>
    </w:rPr>
  </w:style>
  <w:style w:type="paragraph" w:styleId="Heading5">
    <w:name w:val="heading 5"/>
    <w:basedOn w:val="Normal"/>
    <w:next w:val="Normal"/>
    <w:link w:val="Heading5Char"/>
    <w:uiPriority w:val="99"/>
    <w:qFormat/>
    <w:pPr>
      <w:keepNext/>
      <w:widowControl w:val="0"/>
      <w:spacing w:before="240" w:after="120"/>
      <w:jc w:val="left"/>
      <w:outlineLvl w:val="4"/>
    </w:pPr>
    <w:rPr>
      <w:b/>
      <w:bCs/>
      <w:sz w:val="24"/>
      <w:szCs w:val="24"/>
    </w:rPr>
  </w:style>
  <w:style w:type="paragraph" w:styleId="Heading6">
    <w:name w:val="heading 6"/>
    <w:basedOn w:val="Normal"/>
    <w:next w:val="Normal"/>
    <w:link w:val="Heading6Char"/>
    <w:uiPriority w:val="99"/>
    <w:qFormat/>
    <w:pPr>
      <w:keepNext/>
      <w:widowControl w:val="0"/>
      <w:spacing w:before="240" w:after="120"/>
      <w:jc w:val="left"/>
      <w:outlineLvl w:val="5"/>
    </w:pPr>
    <w:rPr>
      <w:b/>
      <w:bCs/>
      <w:sz w:val="24"/>
      <w:szCs w:val="24"/>
    </w:rPr>
  </w:style>
  <w:style w:type="character" w:default="1" w:styleId="DefaultParagraphFont">
    <w:name w:val="Default Paragraph Font"/>
    <w:uiPriority w:val="9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
    <w:name w:val="Part"/>
    <w:basedOn w:val="Normal"/>
    <w:next w:val="Normal"/>
    <w:uiPriority w:val="99"/>
    <w:rsid w:val="00F80EF3"/>
    <w:pPr>
      <w:keepNext/>
      <w:widowControl w:val="0"/>
      <w:spacing w:before="240" w:after="120"/>
      <w:jc w:val="center"/>
      <w:pPrChange w:id="1" w:author="Author" w:date="2021-06-19T18:34:00Z">
        <w:pPr>
          <w:keepNext/>
          <w:autoSpaceDE w:val="0"/>
          <w:autoSpaceDN w:val="0"/>
          <w:adjustRightInd w:val="0"/>
          <w:spacing w:before="240" w:after="120"/>
          <w:jc w:val="center"/>
        </w:pPr>
      </w:pPrChange>
    </w:pPr>
    <w:rPr>
      <w:b/>
      <w:bCs/>
      <w:sz w:val="40"/>
      <w:szCs w:val="40"/>
      <w:rPrChange w:id="1" w:author="Author" w:date="2021-06-19T18:34:00Z">
        <w:rPr>
          <w:rFonts w:hAnsi="Liberation Serif"/>
          <w:b/>
          <w:bCs/>
          <w:sz w:val="40"/>
          <w:szCs w:val="40"/>
          <w:lang w:val="en-GB" w:eastAsia="en-GB" w:bidi="ar-SA"/>
        </w:rPr>
      </w:rPrChange>
    </w:rPr>
  </w:style>
  <w:style w:type="character" w:customStyle="1" w:styleId="Heading1Char">
    <w:name w:val="Heading 1 Char"/>
    <w:basedOn w:val="DefaultParagraphFont"/>
    <w:link w:val="Heading1"/>
    <w:uiPriority w:val="9"/>
    <w:rPr>
      <w:rFonts w:asciiTheme="majorHAnsi" w:eastAsiaTheme="majorEastAsia" w:hAnsiTheme="majorHAnsi" w:cstheme="majorBidi"/>
      <w:b/>
      <w:bCs/>
      <w:noProof/>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noProof/>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noProof/>
      <w:sz w:val="26"/>
      <w:szCs w:val="26"/>
    </w:rPr>
  </w:style>
  <w:style w:type="character" w:customStyle="1" w:styleId="Heading4Char">
    <w:name w:val="Heading 4 Char"/>
    <w:basedOn w:val="DefaultParagraphFont"/>
    <w:link w:val="Heading4"/>
    <w:uiPriority w:val="9"/>
    <w:semiHidden/>
    <w:rPr>
      <w:b/>
      <w:bCs/>
      <w:noProof/>
      <w:sz w:val="28"/>
      <w:szCs w:val="28"/>
    </w:rPr>
  </w:style>
  <w:style w:type="character" w:customStyle="1" w:styleId="Heading5Char">
    <w:name w:val="Heading 5 Char"/>
    <w:basedOn w:val="DefaultParagraphFont"/>
    <w:link w:val="Heading5"/>
    <w:uiPriority w:val="9"/>
    <w:semiHidden/>
    <w:rPr>
      <w:b/>
      <w:bCs/>
      <w:i/>
      <w:iCs/>
      <w:noProof/>
      <w:sz w:val="26"/>
      <w:szCs w:val="26"/>
    </w:rPr>
  </w:style>
  <w:style w:type="character" w:customStyle="1" w:styleId="Heading6Char">
    <w:name w:val="Heading 6 Char"/>
    <w:basedOn w:val="DefaultParagraphFont"/>
    <w:link w:val="Heading6"/>
    <w:uiPriority w:val="9"/>
    <w:semiHidden/>
    <w:rPr>
      <w:b/>
      <w:bCs/>
      <w:noProof/>
    </w:rPr>
  </w:style>
  <w:style w:type="paragraph" w:customStyle="1" w:styleId="rightpar">
    <w:name w:val="rightpar"/>
    <w:basedOn w:val="Normal"/>
    <w:uiPriority w:val="99"/>
    <w:rsid w:val="00F80EF3"/>
    <w:pPr>
      <w:keepLines/>
      <w:spacing w:before="120" w:after="120"/>
      <w:jc w:val="right"/>
      <w:pPrChange w:id="2" w:author="Author" w:date="2021-06-19T18:34:00Z">
        <w:pPr>
          <w:keepLines/>
          <w:autoSpaceDE w:val="0"/>
          <w:autoSpaceDN w:val="0"/>
          <w:adjustRightInd w:val="0"/>
          <w:spacing w:before="120" w:after="120"/>
          <w:jc w:val="right"/>
        </w:pPr>
      </w:pPrChange>
    </w:pPr>
    <w:rPr>
      <w:sz w:val="24"/>
      <w:szCs w:val="24"/>
      <w:rPrChange w:id="2" w:author="Author" w:date="2021-06-19T18:34:00Z">
        <w:rPr>
          <w:rFonts w:hAnsi="Liberation Serif"/>
          <w:lang w:val="en-GB" w:eastAsia="en-GB" w:bidi="ar-SA"/>
        </w:rPr>
      </w:rPrChange>
    </w:rPr>
  </w:style>
  <w:style w:type="paragraph" w:customStyle="1" w:styleId="centerpar">
    <w:name w:val="centerpar"/>
    <w:basedOn w:val="Normal"/>
    <w:uiPriority w:val="99"/>
    <w:rsid w:val="00F80EF3"/>
    <w:pPr>
      <w:keepLines/>
      <w:spacing w:before="120" w:after="120"/>
      <w:jc w:val="center"/>
      <w:pPrChange w:id="3" w:author="Author" w:date="2021-06-19T18:34:00Z">
        <w:pPr>
          <w:keepLines/>
          <w:autoSpaceDE w:val="0"/>
          <w:autoSpaceDN w:val="0"/>
          <w:adjustRightInd w:val="0"/>
          <w:spacing w:before="120" w:after="120"/>
          <w:jc w:val="center"/>
        </w:pPr>
      </w:pPrChange>
    </w:pPr>
    <w:rPr>
      <w:sz w:val="24"/>
      <w:szCs w:val="24"/>
      <w:rPrChange w:id="3" w:author="Author" w:date="2021-06-19T18:34:00Z">
        <w:rPr>
          <w:rFonts w:hAnsi="Liberation Serif"/>
          <w:lang w:val="en-GB" w:eastAsia="en-GB" w:bidi="ar-SA"/>
        </w:rPr>
      </w:rPrChange>
    </w:rPr>
  </w:style>
  <w:style w:type="paragraph" w:customStyle="1" w:styleId="equation">
    <w:name w:val="equation"/>
    <w:basedOn w:val="Normal"/>
    <w:next w:val="Normal"/>
    <w:uiPriority w:val="99"/>
    <w:rsid w:val="00F80EF3"/>
    <w:pPr>
      <w:keepLines/>
      <w:spacing w:before="120" w:after="120"/>
      <w:jc w:val="left"/>
      <w:pPrChange w:id="4" w:author="Author" w:date="2021-06-19T18:34:00Z">
        <w:pPr>
          <w:keepLines/>
          <w:autoSpaceDE w:val="0"/>
          <w:autoSpaceDN w:val="0"/>
          <w:adjustRightInd w:val="0"/>
          <w:spacing w:before="120" w:after="120"/>
        </w:pPr>
      </w:pPrChange>
    </w:pPr>
    <w:rPr>
      <w:sz w:val="24"/>
      <w:szCs w:val="24"/>
      <w:rPrChange w:id="4" w:author="Author" w:date="2021-06-19T18:34:00Z">
        <w:rPr>
          <w:rFonts w:hAnsi="Liberation Serif"/>
          <w:lang w:val="en-GB" w:eastAsia="en-GB" w:bidi="ar-SA"/>
        </w:rPr>
      </w:rPrChange>
    </w:rPr>
  </w:style>
  <w:style w:type="paragraph" w:customStyle="1" w:styleId="equationNum">
    <w:name w:val="equationNum"/>
    <w:basedOn w:val="Normal"/>
    <w:next w:val="Normal"/>
    <w:uiPriority w:val="99"/>
    <w:rsid w:val="00F80EF3"/>
    <w:pPr>
      <w:keepLines/>
      <w:spacing w:before="120" w:after="120"/>
      <w:jc w:val="left"/>
      <w:pPrChange w:id="5" w:author="Author" w:date="2021-06-19T18:34:00Z">
        <w:pPr>
          <w:keepLines/>
          <w:autoSpaceDE w:val="0"/>
          <w:autoSpaceDN w:val="0"/>
          <w:adjustRightInd w:val="0"/>
          <w:spacing w:before="120" w:after="120"/>
        </w:pPr>
      </w:pPrChange>
    </w:pPr>
    <w:rPr>
      <w:sz w:val="24"/>
      <w:szCs w:val="24"/>
      <w:rPrChange w:id="5" w:author="Author" w:date="2021-06-19T18:34:00Z">
        <w:rPr>
          <w:rFonts w:hAnsi="Liberation Serif"/>
          <w:lang w:val="en-GB" w:eastAsia="en-GB" w:bidi="ar-SA"/>
        </w:rPr>
      </w:rPrChange>
    </w:rPr>
  </w:style>
  <w:style w:type="paragraph" w:customStyle="1" w:styleId="equationAlign">
    <w:name w:val="equationAlign"/>
    <w:basedOn w:val="Normal"/>
    <w:next w:val="Normal"/>
    <w:uiPriority w:val="99"/>
    <w:rsid w:val="00F80EF3"/>
    <w:pPr>
      <w:keepLines/>
      <w:spacing w:before="120" w:after="120"/>
      <w:jc w:val="left"/>
      <w:pPrChange w:id="6" w:author="Author" w:date="2021-06-19T18:34:00Z">
        <w:pPr>
          <w:keepLines/>
          <w:autoSpaceDE w:val="0"/>
          <w:autoSpaceDN w:val="0"/>
          <w:adjustRightInd w:val="0"/>
          <w:spacing w:before="120" w:after="120"/>
        </w:pPr>
      </w:pPrChange>
    </w:pPr>
    <w:rPr>
      <w:sz w:val="24"/>
      <w:szCs w:val="24"/>
      <w:rPrChange w:id="6" w:author="Author" w:date="2021-06-19T18:34:00Z">
        <w:rPr>
          <w:rFonts w:hAnsi="Liberation Serif"/>
          <w:lang w:val="en-GB" w:eastAsia="en-GB" w:bidi="ar-SA"/>
        </w:rPr>
      </w:rPrChange>
    </w:rPr>
  </w:style>
  <w:style w:type="paragraph" w:customStyle="1" w:styleId="equationAlignNum">
    <w:name w:val="equationAlignNum"/>
    <w:basedOn w:val="Normal"/>
    <w:next w:val="Normal"/>
    <w:uiPriority w:val="99"/>
    <w:rsid w:val="00F80EF3"/>
    <w:pPr>
      <w:keepLines/>
      <w:spacing w:before="120" w:after="120"/>
      <w:jc w:val="left"/>
      <w:pPrChange w:id="7" w:author="Author" w:date="2021-06-19T18:34:00Z">
        <w:pPr>
          <w:keepLines/>
          <w:autoSpaceDE w:val="0"/>
          <w:autoSpaceDN w:val="0"/>
          <w:adjustRightInd w:val="0"/>
          <w:spacing w:before="120" w:after="120"/>
        </w:pPr>
      </w:pPrChange>
    </w:pPr>
    <w:rPr>
      <w:sz w:val="24"/>
      <w:szCs w:val="24"/>
      <w:rPrChange w:id="7" w:author="Author" w:date="2021-06-19T18:34:00Z">
        <w:rPr>
          <w:rFonts w:hAnsi="Liberation Serif"/>
          <w:lang w:val="en-GB" w:eastAsia="en-GB" w:bidi="ar-SA"/>
        </w:rPr>
      </w:rPrChange>
    </w:rPr>
  </w:style>
  <w:style w:type="paragraph" w:customStyle="1" w:styleId="equationArray">
    <w:name w:val="equationArray"/>
    <w:basedOn w:val="Normal"/>
    <w:next w:val="Normal"/>
    <w:uiPriority w:val="99"/>
    <w:rsid w:val="00F80EF3"/>
    <w:pPr>
      <w:keepLines/>
      <w:spacing w:before="120" w:after="120"/>
      <w:jc w:val="left"/>
      <w:pPrChange w:id="8" w:author="Author" w:date="2021-06-19T18:34:00Z">
        <w:pPr>
          <w:keepLines/>
          <w:autoSpaceDE w:val="0"/>
          <w:autoSpaceDN w:val="0"/>
          <w:adjustRightInd w:val="0"/>
          <w:spacing w:before="120" w:after="120"/>
        </w:pPr>
      </w:pPrChange>
    </w:pPr>
    <w:rPr>
      <w:sz w:val="24"/>
      <w:szCs w:val="24"/>
      <w:rPrChange w:id="8" w:author="Author" w:date="2021-06-19T18:34:00Z">
        <w:rPr>
          <w:rFonts w:hAnsi="Liberation Serif"/>
          <w:lang w:val="en-GB" w:eastAsia="en-GB" w:bidi="ar-SA"/>
        </w:rPr>
      </w:rPrChange>
    </w:rPr>
  </w:style>
  <w:style w:type="paragraph" w:customStyle="1" w:styleId="equationArrayNum">
    <w:name w:val="equationArrayNum"/>
    <w:basedOn w:val="Normal"/>
    <w:next w:val="Normal"/>
    <w:uiPriority w:val="99"/>
    <w:rsid w:val="00F80EF3"/>
    <w:pPr>
      <w:keepLines/>
      <w:spacing w:before="120" w:after="120"/>
      <w:jc w:val="left"/>
      <w:pPrChange w:id="9" w:author="Author" w:date="2021-06-19T18:34:00Z">
        <w:pPr>
          <w:keepLines/>
          <w:autoSpaceDE w:val="0"/>
          <w:autoSpaceDN w:val="0"/>
          <w:adjustRightInd w:val="0"/>
          <w:spacing w:before="120" w:after="120"/>
        </w:pPr>
      </w:pPrChange>
    </w:pPr>
    <w:rPr>
      <w:sz w:val="24"/>
      <w:szCs w:val="24"/>
      <w:rPrChange w:id="9" w:author="Author" w:date="2021-06-19T18:34:00Z">
        <w:rPr>
          <w:rFonts w:hAnsi="Liberation Serif"/>
          <w:lang w:val="en-GB" w:eastAsia="en-GB" w:bidi="ar-SA"/>
        </w:rPr>
      </w:rPrChange>
    </w:rPr>
  </w:style>
  <w:style w:type="paragraph" w:customStyle="1" w:styleId="theorem">
    <w:name w:val="theorem"/>
    <w:basedOn w:val="Normal"/>
    <w:next w:val="Normal"/>
    <w:uiPriority w:val="99"/>
    <w:rsid w:val="00F80EF3"/>
    <w:pPr>
      <w:keepLines/>
      <w:spacing w:before="120" w:after="120"/>
      <w:jc w:val="left"/>
      <w:pPrChange w:id="10" w:author="Author" w:date="2021-06-19T18:34:00Z">
        <w:pPr>
          <w:keepLines/>
          <w:autoSpaceDE w:val="0"/>
          <w:autoSpaceDN w:val="0"/>
          <w:adjustRightInd w:val="0"/>
          <w:spacing w:before="120" w:after="120"/>
        </w:pPr>
      </w:pPrChange>
    </w:pPr>
    <w:rPr>
      <w:rPrChange w:id="10" w:author="Author" w:date="2021-06-19T18:34:00Z">
        <w:rPr>
          <w:rFonts w:hAnsi="Liberation Serif"/>
          <w:lang w:val="en-GB" w:eastAsia="en-GB" w:bidi="ar-SA"/>
        </w:rPr>
      </w:rPrChange>
    </w:rPr>
  </w:style>
  <w:style w:type="paragraph" w:customStyle="1" w:styleId="bitmapCenter">
    <w:name w:val="bitmapCenter"/>
    <w:basedOn w:val="Normal"/>
    <w:next w:val="Normal"/>
    <w:uiPriority w:val="99"/>
    <w:rsid w:val="00F80EF3"/>
    <w:pPr>
      <w:keepLines/>
      <w:spacing w:before="120" w:after="120"/>
      <w:jc w:val="left"/>
      <w:pPrChange w:id="11" w:author="Author" w:date="2021-06-19T18:34:00Z">
        <w:pPr>
          <w:keepLines/>
          <w:autoSpaceDE w:val="0"/>
          <w:autoSpaceDN w:val="0"/>
          <w:adjustRightInd w:val="0"/>
          <w:spacing w:before="120" w:after="120"/>
        </w:pPr>
      </w:pPrChange>
    </w:pPr>
    <w:rPr>
      <w:sz w:val="24"/>
      <w:szCs w:val="24"/>
      <w:rPrChange w:id="11" w:author="Author" w:date="2021-06-19T18:34:00Z">
        <w:rPr>
          <w:rFonts w:hAnsi="Liberation Serif"/>
          <w:lang w:val="en-GB" w:eastAsia="en-GB" w:bidi="ar-SA"/>
        </w:rPr>
      </w:rPrChange>
    </w:rPr>
  </w:style>
  <w:style w:type="paragraph" w:styleId="Title">
    <w:name w:val="Title"/>
    <w:basedOn w:val="Normal"/>
    <w:next w:val="author"/>
    <w:link w:val="TitleChar"/>
    <w:uiPriority w:val="99"/>
    <w:qFormat/>
    <w:pPr>
      <w:widowControl w:val="0"/>
      <w:spacing w:before="240" w:after="240"/>
      <w:jc w:val="center"/>
    </w:pPr>
    <w:rPr>
      <w:b/>
      <w:bCs/>
      <w:sz w:val="36"/>
      <w:szCs w:val="36"/>
    </w:rPr>
  </w:style>
  <w:style w:type="character" w:customStyle="1" w:styleId="TitleChar">
    <w:name w:val="Title Char"/>
    <w:basedOn w:val="DefaultParagraphFont"/>
    <w:link w:val="Title"/>
    <w:uiPriority w:val="10"/>
    <w:rPr>
      <w:rFonts w:asciiTheme="majorHAnsi" w:eastAsiaTheme="majorEastAsia" w:hAnsiTheme="majorHAnsi" w:cstheme="majorBidi"/>
      <w:b/>
      <w:bCs/>
      <w:noProof/>
      <w:kern w:val="28"/>
      <w:sz w:val="32"/>
      <w:szCs w:val="32"/>
    </w:rPr>
  </w:style>
  <w:style w:type="paragraph" w:customStyle="1" w:styleId="author">
    <w:name w:val="author"/>
    <w:basedOn w:val="Normal"/>
    <w:next w:val="Normal"/>
    <w:uiPriority w:val="99"/>
    <w:rsid w:val="00F80EF3"/>
    <w:pPr>
      <w:widowControl w:val="0"/>
      <w:spacing w:after="120"/>
      <w:jc w:val="center"/>
      <w:pPrChange w:id="12" w:author="Author" w:date="2021-06-19T18:34:00Z">
        <w:pPr>
          <w:autoSpaceDE w:val="0"/>
          <w:autoSpaceDN w:val="0"/>
          <w:adjustRightInd w:val="0"/>
          <w:spacing w:after="120"/>
          <w:jc w:val="center"/>
        </w:pPr>
      </w:pPrChange>
    </w:pPr>
    <w:rPr>
      <w:rPrChange w:id="12" w:author="Author" w:date="2021-06-19T18:34:00Z">
        <w:rPr>
          <w:rFonts w:hAnsi="Liberation Serif"/>
          <w:lang w:val="en-GB" w:eastAsia="en-GB" w:bidi="ar-SA"/>
        </w:rPr>
      </w:rPrChange>
    </w:rPr>
  </w:style>
  <w:style w:type="paragraph" w:styleId="Footer">
    <w:name w:val="footer"/>
    <w:basedOn w:val="Normal"/>
    <w:link w:val="FooterChar"/>
    <w:uiPriority w:val="99"/>
    <w:pPr>
      <w:widowControl w:val="0"/>
      <w:tabs>
        <w:tab w:val="center" w:pos="4536"/>
        <w:tab w:val="right" w:pos="9072"/>
      </w:tabs>
      <w:jc w:val="left"/>
    </w:pPr>
  </w:style>
  <w:style w:type="character" w:customStyle="1" w:styleId="FooterChar">
    <w:name w:val="Footer Char"/>
    <w:basedOn w:val="DefaultParagraphFont"/>
    <w:link w:val="Footer"/>
    <w:uiPriority w:val="99"/>
    <w:semiHidden/>
    <w:rPr>
      <w:rFonts w:ascii="Times New Roman" w:hAnsi="Times New Roman" w:cs="Times New Roman"/>
      <w:noProof/>
      <w:sz w:val="20"/>
      <w:szCs w:val="20"/>
    </w:rPr>
  </w:style>
  <w:style w:type="paragraph" w:styleId="Header">
    <w:name w:val="header"/>
    <w:basedOn w:val="Normal"/>
    <w:link w:val="HeaderChar"/>
    <w:uiPriority w:val="99"/>
    <w:pPr>
      <w:widowControl w:val="0"/>
      <w:tabs>
        <w:tab w:val="center" w:pos="4536"/>
        <w:tab w:val="right" w:pos="9072"/>
      </w:tabs>
      <w:jc w:val="left"/>
    </w:pPr>
  </w:style>
  <w:style w:type="character" w:customStyle="1" w:styleId="HeaderChar">
    <w:name w:val="Header Char"/>
    <w:basedOn w:val="DefaultParagraphFont"/>
    <w:link w:val="Header"/>
    <w:uiPriority w:val="99"/>
    <w:semiHidden/>
    <w:rPr>
      <w:rFonts w:ascii="Times New Roman" w:hAnsi="Times New Roman" w:cs="Times New Roman"/>
      <w:noProof/>
      <w:sz w:val="20"/>
      <w:szCs w:val="20"/>
    </w:rPr>
  </w:style>
  <w:style w:type="paragraph" w:styleId="Caption">
    <w:name w:val="caption"/>
    <w:basedOn w:val="Normal"/>
    <w:next w:val="Normal"/>
    <w:uiPriority w:val="99"/>
    <w:qFormat/>
    <w:rsid w:val="00F80EF3"/>
    <w:pPr>
      <w:keepLines/>
      <w:spacing w:before="120" w:after="120"/>
      <w:jc w:val="left"/>
      <w:pPrChange w:id="13" w:author="Author" w:date="2021-06-19T18:34:00Z">
        <w:pPr>
          <w:keepLines/>
          <w:autoSpaceDE w:val="0"/>
          <w:autoSpaceDN w:val="0"/>
          <w:adjustRightInd w:val="0"/>
          <w:spacing w:before="120" w:after="120"/>
        </w:pPr>
      </w:pPrChange>
    </w:pPr>
    <w:rPr>
      <w:sz w:val="24"/>
      <w:szCs w:val="24"/>
      <w:rPrChange w:id="13" w:author="Author" w:date="2021-06-19T18:34:00Z">
        <w:rPr>
          <w:rFonts w:hAnsi="Liberation Serif"/>
          <w:lang w:val="en-GB" w:eastAsia="en-GB" w:bidi="ar-SA"/>
        </w:rPr>
      </w:rPrChange>
    </w:rPr>
  </w:style>
  <w:style w:type="paragraph" w:customStyle="1" w:styleId="Figure">
    <w:name w:val="Figure"/>
    <w:basedOn w:val="Normal"/>
    <w:next w:val="Normal"/>
    <w:uiPriority w:val="99"/>
    <w:rsid w:val="00F80EF3"/>
    <w:pPr>
      <w:keepLines/>
      <w:spacing w:before="120"/>
      <w:jc w:val="center"/>
      <w:pPrChange w:id="14" w:author="Author" w:date="2021-06-19T18:34:00Z">
        <w:pPr>
          <w:keepLines/>
          <w:autoSpaceDE w:val="0"/>
          <w:autoSpaceDN w:val="0"/>
          <w:adjustRightInd w:val="0"/>
          <w:spacing w:before="120"/>
          <w:jc w:val="center"/>
        </w:pPr>
      </w:pPrChange>
    </w:pPr>
    <w:rPr>
      <w:rPrChange w:id="14" w:author="Author" w:date="2021-06-19T18:34:00Z">
        <w:rPr>
          <w:rFonts w:hAnsi="Liberation Serif"/>
          <w:lang w:val="en-GB" w:eastAsia="en-GB" w:bidi="ar-SA"/>
        </w:rPr>
      </w:rPrChange>
    </w:rPr>
  </w:style>
  <w:style w:type="paragraph" w:customStyle="1" w:styleId="Table">
    <w:name w:val="Table"/>
    <w:basedOn w:val="Normal"/>
    <w:uiPriority w:val="99"/>
    <w:pPr>
      <w:keepLines/>
      <w:spacing w:before="120"/>
      <w:jc w:val="center"/>
    </w:pPr>
  </w:style>
  <w:style w:type="paragraph" w:customStyle="1" w:styleId="Tabular">
    <w:name w:val="Tabular"/>
    <w:basedOn w:val="Normal"/>
    <w:uiPriority w:val="99"/>
    <w:rsid w:val="00F80EF3"/>
    <w:pPr>
      <w:keepLines/>
      <w:spacing w:before="120"/>
      <w:jc w:val="center"/>
      <w:pPrChange w:id="15" w:author="Author" w:date="2021-06-19T18:34:00Z">
        <w:pPr>
          <w:keepLines/>
          <w:autoSpaceDE w:val="0"/>
          <w:autoSpaceDN w:val="0"/>
          <w:adjustRightInd w:val="0"/>
          <w:spacing w:before="120"/>
          <w:jc w:val="center"/>
        </w:pPr>
      </w:pPrChange>
    </w:pPr>
    <w:rPr>
      <w:rPrChange w:id="15" w:author="Author" w:date="2021-06-19T18:34:00Z">
        <w:rPr>
          <w:rFonts w:hAnsi="Liberation Serif"/>
          <w:lang w:val="en-GB" w:eastAsia="en-GB" w:bidi="ar-SA"/>
        </w:rPr>
      </w:rPrChange>
    </w:rPr>
  </w:style>
  <w:style w:type="paragraph" w:customStyle="1" w:styleId="Tabbing">
    <w:name w:val="Tabbing"/>
    <w:basedOn w:val="Normal"/>
    <w:uiPriority w:val="99"/>
    <w:rsid w:val="00F80EF3"/>
    <w:pPr>
      <w:keepLines/>
      <w:spacing w:before="120"/>
      <w:jc w:val="center"/>
      <w:pPrChange w:id="16" w:author="Author" w:date="2021-06-19T18:34:00Z">
        <w:pPr>
          <w:keepLines/>
          <w:autoSpaceDE w:val="0"/>
          <w:autoSpaceDN w:val="0"/>
          <w:adjustRightInd w:val="0"/>
          <w:spacing w:before="120"/>
          <w:jc w:val="center"/>
        </w:pPr>
      </w:pPrChange>
    </w:pPr>
    <w:rPr>
      <w:rPrChange w:id="16" w:author="Author" w:date="2021-06-19T18:34:00Z">
        <w:rPr>
          <w:rFonts w:hAnsi="Liberation Serif"/>
          <w:lang w:val="en-GB" w:eastAsia="en-GB" w:bidi="ar-SA"/>
        </w:rPr>
      </w:rPrChange>
    </w:rPr>
  </w:style>
  <w:style w:type="paragraph" w:styleId="Quote">
    <w:name w:val="Quote"/>
    <w:basedOn w:val="Normal"/>
    <w:link w:val="QuoteChar"/>
    <w:uiPriority w:val="99"/>
    <w:qFormat/>
    <w:rsid w:val="00F80EF3"/>
    <w:pPr>
      <w:ind w:left="1024" w:right="1024" w:firstLine="340"/>
      <w:pPrChange w:id="17" w:author="Author" w:date="2021-06-19T18:34:00Z">
        <w:pPr>
          <w:autoSpaceDE w:val="0"/>
          <w:autoSpaceDN w:val="0"/>
          <w:adjustRightInd w:val="0"/>
          <w:ind w:left="1024" w:right="1024" w:firstLine="340"/>
          <w:jc w:val="both"/>
        </w:pPr>
      </w:pPrChange>
    </w:pPr>
    <w:rPr>
      <w:rPrChange w:id="17" w:author="Author" w:date="2021-06-19T18:34:00Z">
        <w:rPr>
          <w:rFonts w:hAnsi="Liberation Serif"/>
          <w:lang w:val="en-GB" w:eastAsia="en-GB" w:bidi="ar-SA"/>
        </w:rPr>
      </w:rPrChange>
    </w:rPr>
  </w:style>
  <w:style w:type="character" w:customStyle="1" w:styleId="QuoteChar">
    <w:name w:val="Quote Char"/>
    <w:basedOn w:val="DefaultParagraphFont"/>
    <w:link w:val="Quote"/>
    <w:uiPriority w:val="99"/>
    <w:rPr>
      <w:rFonts w:ascii="Times New Roman" w:hAnsi="Times New Roman" w:cs="Times New Roman"/>
      <w:noProof/>
      <w:sz w:val="20"/>
      <w:szCs w:val="20"/>
    </w:rPr>
  </w:style>
  <w:style w:type="paragraph" w:customStyle="1" w:styleId="verbatim">
    <w:name w:val="verbatim"/>
    <w:uiPriority w:val="99"/>
    <w:rsid w:val="00F80EF3"/>
    <w:pPr>
      <w:autoSpaceDE w:val="0"/>
      <w:autoSpaceDN w:val="0"/>
      <w:adjustRightInd w:val="0"/>
      <w:spacing w:after="0" w:line="240" w:lineRule="auto"/>
      <w:pPrChange w:id="18" w:author="Author" w:date="2021-06-19T18:34:00Z">
        <w:pPr>
          <w:suppressAutoHyphens/>
          <w:autoSpaceDE w:val="0"/>
          <w:autoSpaceDN w:val="0"/>
          <w:adjustRightInd w:val="0"/>
        </w:pPr>
      </w:pPrChange>
    </w:pPr>
    <w:rPr>
      <w:rFonts w:ascii="Courier New" w:hAnsi="Courier New" w:cs="Courier New"/>
      <w:noProof/>
      <w:sz w:val="20"/>
      <w:szCs w:val="20"/>
      <w:rPrChange w:id="18" w:author="Author" w:date="2021-06-19T18:34:00Z">
        <w:rPr>
          <w:rFonts w:ascii="Courier New" w:hAnsi="Liberation Serif" w:cs="Courier New"/>
          <w:kern w:val="1"/>
          <w:lang w:val="fr-FR" w:eastAsia="zh-CN" w:bidi="hi-IN"/>
        </w:rPr>
      </w:rPrChange>
    </w:rPr>
  </w:style>
  <w:style w:type="paragraph" w:styleId="List">
    <w:name w:val="List"/>
    <w:basedOn w:val="Normal"/>
    <w:uiPriority w:val="99"/>
    <w:pPr>
      <w:tabs>
        <w:tab w:val="left" w:pos="283"/>
      </w:tabs>
      <w:spacing w:after="120"/>
      <w:ind w:left="283" w:hanging="283"/>
      <w:jc w:val="left"/>
    </w:pPr>
  </w:style>
  <w:style w:type="paragraph" w:customStyle="1" w:styleId="List1">
    <w:name w:val="List 1"/>
    <w:basedOn w:val="Normal"/>
    <w:uiPriority w:val="99"/>
    <w:pPr>
      <w:tabs>
        <w:tab w:val="left" w:pos="283"/>
      </w:tabs>
      <w:spacing w:after="120"/>
      <w:ind w:left="283" w:hanging="283"/>
      <w:jc w:val="left"/>
    </w:pPr>
  </w:style>
  <w:style w:type="paragraph" w:customStyle="1" w:styleId="latexpicture">
    <w:name w:val="latex picture"/>
    <w:basedOn w:val="Normal"/>
    <w:next w:val="Normal"/>
    <w:uiPriority w:val="99"/>
    <w:rsid w:val="00F80EF3"/>
    <w:pPr>
      <w:keepLines/>
      <w:spacing w:before="120" w:after="120"/>
      <w:jc w:val="center"/>
      <w:pPrChange w:id="19" w:author="Author" w:date="2021-06-19T18:34:00Z">
        <w:pPr>
          <w:keepLines/>
          <w:autoSpaceDE w:val="0"/>
          <w:autoSpaceDN w:val="0"/>
          <w:adjustRightInd w:val="0"/>
          <w:spacing w:before="120" w:after="120"/>
          <w:jc w:val="center"/>
        </w:pPr>
      </w:pPrChange>
    </w:pPr>
    <w:rPr>
      <w:sz w:val="24"/>
      <w:szCs w:val="24"/>
      <w:rPrChange w:id="19" w:author="Author" w:date="2021-06-19T18:34:00Z">
        <w:rPr>
          <w:rFonts w:hAnsi="Liberation Serif"/>
          <w:lang w:val="en-GB" w:eastAsia="en-GB" w:bidi="ar-SA"/>
        </w:rPr>
      </w:rPrChange>
    </w:rPr>
  </w:style>
  <w:style w:type="paragraph" w:customStyle="1" w:styleId="subfigure">
    <w:name w:val="subfigure"/>
    <w:basedOn w:val="Normal"/>
    <w:next w:val="Normal"/>
    <w:uiPriority w:val="99"/>
    <w:rsid w:val="00F80EF3"/>
    <w:pPr>
      <w:keepLines/>
      <w:spacing w:before="120" w:after="120"/>
      <w:jc w:val="center"/>
      <w:pPrChange w:id="20" w:author="Author" w:date="2021-06-19T18:34:00Z">
        <w:pPr>
          <w:keepLines/>
          <w:autoSpaceDE w:val="0"/>
          <w:autoSpaceDN w:val="0"/>
          <w:adjustRightInd w:val="0"/>
          <w:spacing w:before="120" w:after="120"/>
          <w:jc w:val="center"/>
        </w:pPr>
      </w:pPrChange>
    </w:pPr>
    <w:rPr>
      <w:sz w:val="24"/>
      <w:szCs w:val="24"/>
      <w:rPrChange w:id="20" w:author="Author" w:date="2021-06-19T18:34:00Z">
        <w:rPr>
          <w:rFonts w:hAnsi="Liberation Serif"/>
          <w:lang w:val="en-GB" w:eastAsia="en-GB" w:bidi="ar-SA"/>
        </w:rPr>
      </w:rPrChange>
    </w:rPr>
  </w:style>
  <w:style w:type="paragraph" w:customStyle="1" w:styleId="bibheading">
    <w:name w:val="bibheading"/>
    <w:basedOn w:val="Normal"/>
    <w:next w:val="bibitem"/>
    <w:uiPriority w:val="99"/>
    <w:rsid w:val="00F80EF3"/>
    <w:pPr>
      <w:keepNext/>
      <w:widowControl w:val="0"/>
      <w:spacing w:before="240" w:after="120"/>
      <w:jc w:val="left"/>
      <w:pPrChange w:id="21" w:author="Author" w:date="2021-06-19T18:34:00Z">
        <w:pPr>
          <w:keepNext/>
          <w:autoSpaceDE w:val="0"/>
          <w:autoSpaceDN w:val="0"/>
          <w:adjustRightInd w:val="0"/>
          <w:spacing w:before="240" w:after="120"/>
        </w:pPr>
      </w:pPrChange>
    </w:pPr>
    <w:rPr>
      <w:b/>
      <w:bCs/>
      <w:sz w:val="32"/>
      <w:szCs w:val="32"/>
      <w:rPrChange w:id="21" w:author="Author" w:date="2021-06-19T18:34:00Z">
        <w:rPr>
          <w:rFonts w:hAnsi="Liberation Serif"/>
          <w:b/>
          <w:bCs/>
          <w:sz w:val="32"/>
          <w:szCs w:val="32"/>
          <w:lang w:val="en-GB" w:eastAsia="en-GB" w:bidi="ar-SA"/>
        </w:rPr>
      </w:rPrChange>
    </w:rPr>
  </w:style>
  <w:style w:type="paragraph" w:customStyle="1" w:styleId="bibitem">
    <w:name w:val="bibitem"/>
    <w:basedOn w:val="Normal"/>
    <w:uiPriority w:val="99"/>
    <w:rsid w:val="00F80EF3"/>
    <w:pPr>
      <w:widowControl w:val="0"/>
      <w:ind w:left="567" w:hanging="567"/>
      <w:jc w:val="left"/>
      <w:pPrChange w:id="22" w:author="Author" w:date="2021-06-19T18:34:00Z">
        <w:pPr>
          <w:autoSpaceDE w:val="0"/>
          <w:autoSpaceDN w:val="0"/>
          <w:adjustRightInd w:val="0"/>
          <w:ind w:left="567" w:hanging="567"/>
        </w:pPr>
      </w:pPrChange>
    </w:pPr>
    <w:rPr>
      <w:rPrChange w:id="22" w:author="Author" w:date="2021-06-19T18:34:00Z">
        <w:rPr>
          <w:rFonts w:hAnsi="Liberation Serif"/>
          <w:lang w:val="en-GB" w:eastAsia="en-GB" w:bidi="ar-SA"/>
        </w:rPr>
      </w:rPrChange>
    </w:rPr>
  </w:style>
  <w:style w:type="paragraph" w:customStyle="1" w:styleId="endnotes">
    <w:name w:val="endnotes"/>
    <w:basedOn w:val="Normal"/>
    <w:uiPriority w:val="99"/>
    <w:rsid w:val="00F80EF3"/>
    <w:pPr>
      <w:tabs>
        <w:tab w:val="left" w:pos="283"/>
      </w:tabs>
      <w:spacing w:after="120"/>
      <w:ind w:left="283" w:hanging="283"/>
      <w:jc w:val="left"/>
      <w:pPrChange w:id="23" w:author="Author" w:date="2021-06-19T18:34:00Z">
        <w:pPr>
          <w:tabs>
            <w:tab w:val="left" w:pos="283"/>
          </w:tabs>
          <w:autoSpaceDE w:val="0"/>
          <w:autoSpaceDN w:val="0"/>
          <w:adjustRightInd w:val="0"/>
          <w:spacing w:after="120"/>
          <w:ind w:left="283" w:hanging="283"/>
        </w:pPr>
      </w:pPrChange>
    </w:pPr>
    <w:rPr>
      <w:rPrChange w:id="23" w:author="Author" w:date="2021-06-19T18:34:00Z">
        <w:rPr>
          <w:rFonts w:hAnsi="Liberation Serif"/>
          <w:lang w:val="en-GB" w:eastAsia="en-GB" w:bidi="ar-SA"/>
        </w:rPr>
      </w:rPrChange>
    </w:rPr>
  </w:style>
  <w:style w:type="paragraph" w:styleId="FootnoteText">
    <w:name w:val="footnote text"/>
    <w:basedOn w:val="Normal"/>
    <w:link w:val="FootnoteTextChar"/>
    <w:uiPriority w:val="99"/>
    <w:pPr>
      <w:widowControl w:val="0"/>
      <w:ind w:left="397" w:hanging="113"/>
      <w:jc w:val="left"/>
    </w:pPr>
  </w:style>
  <w:style w:type="character" w:customStyle="1" w:styleId="FootnoteTextChar">
    <w:name w:val="Footnote Text Char"/>
    <w:basedOn w:val="DefaultParagraphFont"/>
    <w:link w:val="FootnoteText"/>
    <w:uiPriority w:val="99"/>
    <w:semiHidden/>
    <w:rPr>
      <w:rFonts w:ascii="Times New Roman" w:hAnsi="Times New Roman" w:cs="Times New Roman"/>
      <w:noProof/>
      <w:sz w:val="20"/>
      <w:szCs w:val="20"/>
    </w:rPr>
  </w:style>
  <w:style w:type="paragraph" w:styleId="EndnoteText">
    <w:name w:val="endnote text"/>
    <w:basedOn w:val="Normal"/>
    <w:link w:val="EndnoteTextChar"/>
    <w:uiPriority w:val="99"/>
    <w:pPr>
      <w:widowControl w:val="0"/>
      <w:ind w:left="454" w:hanging="170"/>
    </w:pPr>
  </w:style>
  <w:style w:type="character" w:customStyle="1" w:styleId="EndnoteTextChar">
    <w:name w:val="Endnote Text Char"/>
    <w:basedOn w:val="DefaultParagraphFont"/>
    <w:link w:val="EndnoteText"/>
    <w:uiPriority w:val="99"/>
    <w:semiHidden/>
    <w:rPr>
      <w:rFonts w:ascii="Times New Roman" w:hAnsi="Times New Roman" w:cs="Times New Roman"/>
      <w:noProof/>
      <w:sz w:val="20"/>
      <w:szCs w:val="20"/>
    </w:rPr>
  </w:style>
  <w:style w:type="character" w:styleId="FootnoteReference">
    <w:name w:val="footnote reference"/>
    <w:basedOn w:val="DefaultParagraphFont"/>
    <w:uiPriority w:val="99"/>
    <w:semiHidden/>
    <w:unhideWhenUsed/>
    <w:rPr>
      <w:vertAlign w:val="superscript"/>
    </w:rPr>
  </w:style>
  <w:style w:type="character" w:styleId="EndnoteReference">
    <w:name w:val="endnote reference"/>
    <w:basedOn w:val="DefaultParagraphFont"/>
    <w:uiPriority w:val="99"/>
    <w:rPr>
      <w:vertAlign w:val="superscript"/>
    </w:rPr>
  </w:style>
  <w:style w:type="paragraph" w:customStyle="1" w:styleId="acronym">
    <w:name w:val="acronym"/>
    <w:basedOn w:val="Normal"/>
    <w:uiPriority w:val="99"/>
    <w:rsid w:val="00F80EF3"/>
    <w:pPr>
      <w:keepNext/>
      <w:widowControl w:val="0"/>
      <w:spacing w:before="60" w:after="60"/>
      <w:jc w:val="left"/>
      <w:pPrChange w:id="24" w:author="Author" w:date="2021-06-19T18:34:00Z">
        <w:pPr>
          <w:keepNext/>
          <w:autoSpaceDE w:val="0"/>
          <w:autoSpaceDN w:val="0"/>
          <w:adjustRightInd w:val="0"/>
          <w:spacing w:before="60" w:after="60"/>
        </w:pPr>
      </w:pPrChange>
    </w:pPr>
    <w:rPr>
      <w:rPrChange w:id="24" w:author="Author" w:date="2021-06-19T18:34:00Z">
        <w:rPr>
          <w:rFonts w:hAnsi="Liberation Serif"/>
          <w:lang w:val="en-GB" w:eastAsia="en-GB" w:bidi="ar-SA"/>
        </w:rPr>
      </w:rPrChange>
    </w:rPr>
  </w:style>
  <w:style w:type="paragraph" w:customStyle="1" w:styleId="abstracttitle">
    <w:name w:val="abstract title"/>
    <w:basedOn w:val="Normal"/>
    <w:next w:val="abstract"/>
    <w:uiPriority w:val="99"/>
    <w:rsid w:val="00F80EF3"/>
    <w:pPr>
      <w:widowControl w:val="0"/>
      <w:spacing w:after="120"/>
      <w:jc w:val="center"/>
      <w:pPrChange w:id="25" w:author="Author" w:date="2021-06-19T18:34:00Z">
        <w:pPr>
          <w:autoSpaceDE w:val="0"/>
          <w:autoSpaceDN w:val="0"/>
          <w:adjustRightInd w:val="0"/>
          <w:spacing w:after="120"/>
          <w:jc w:val="center"/>
        </w:pPr>
      </w:pPrChange>
    </w:pPr>
    <w:rPr>
      <w:b/>
      <w:bCs/>
      <w:rPrChange w:id="25" w:author="Author" w:date="2021-06-19T18:34:00Z">
        <w:rPr>
          <w:rFonts w:hAnsi="Liberation Serif"/>
          <w:b/>
          <w:bCs/>
          <w:lang w:val="en-GB" w:eastAsia="en-GB" w:bidi="ar-SA"/>
        </w:rPr>
      </w:rPrChange>
    </w:rPr>
  </w:style>
  <w:style w:type="paragraph" w:customStyle="1" w:styleId="abstract">
    <w:name w:val="abstract"/>
    <w:basedOn w:val="Normal"/>
    <w:next w:val="Normal"/>
    <w:uiPriority w:val="99"/>
    <w:rsid w:val="00F80EF3"/>
    <w:pPr>
      <w:ind w:left="1024" w:right="1024" w:firstLine="340"/>
      <w:pPrChange w:id="26" w:author="Author" w:date="2021-06-19T18:34:00Z">
        <w:pPr>
          <w:autoSpaceDE w:val="0"/>
          <w:autoSpaceDN w:val="0"/>
          <w:adjustRightInd w:val="0"/>
          <w:ind w:left="1024" w:right="1024" w:firstLine="340"/>
          <w:jc w:val="both"/>
        </w:pPr>
      </w:pPrChange>
    </w:pPr>
    <w:rPr>
      <w:rPrChange w:id="26" w:author="Author" w:date="2021-06-19T18:34:00Z">
        <w:rPr>
          <w:rFonts w:hAnsi="Liberation Serif"/>
          <w:lang w:val="en-GB" w:eastAsia="en-GB" w:bidi="ar-SA"/>
        </w:rPr>
      </w:rPrChange>
    </w:rPr>
  </w:style>
  <w:style w:type="paragraph" w:customStyle="1" w:styleId="contentsheading">
    <w:name w:val="contents_heading"/>
    <w:basedOn w:val="Normal"/>
    <w:next w:val="Normal"/>
    <w:uiPriority w:val="99"/>
    <w:rsid w:val="00F80EF3"/>
    <w:pPr>
      <w:keepNext/>
      <w:widowControl w:val="0"/>
      <w:spacing w:before="240" w:after="120"/>
      <w:jc w:val="left"/>
      <w:pPrChange w:id="27" w:author="Author" w:date="2021-06-19T18:34:00Z">
        <w:pPr>
          <w:keepNext/>
          <w:autoSpaceDE w:val="0"/>
          <w:autoSpaceDN w:val="0"/>
          <w:adjustRightInd w:val="0"/>
          <w:spacing w:before="240" w:after="120"/>
        </w:pPr>
      </w:pPrChange>
    </w:pPr>
    <w:rPr>
      <w:b/>
      <w:bCs/>
      <w:rPrChange w:id="27" w:author="Author" w:date="2021-06-19T18:34:00Z">
        <w:rPr>
          <w:rFonts w:hAnsi="Liberation Serif"/>
          <w:b/>
          <w:bCs/>
          <w:lang w:val="en-GB" w:eastAsia="en-GB" w:bidi="ar-SA"/>
        </w:rPr>
      </w:rPrChange>
    </w:rPr>
  </w:style>
  <w:style w:type="paragraph" w:styleId="TOC1">
    <w:name w:val="toc 1"/>
    <w:basedOn w:val="Normal"/>
    <w:next w:val="TOC2"/>
    <w:uiPriority w:val="99"/>
    <w:pPr>
      <w:keepNext/>
      <w:widowControl w:val="0"/>
      <w:tabs>
        <w:tab w:val="right" w:leader="dot" w:pos="8222"/>
      </w:tabs>
      <w:spacing w:before="240" w:after="60"/>
      <w:ind w:left="425"/>
      <w:jc w:val="left"/>
    </w:pPr>
    <w:rPr>
      <w:b/>
      <w:bCs/>
    </w:rPr>
  </w:style>
  <w:style w:type="paragraph" w:styleId="TOC2">
    <w:name w:val="toc 2"/>
    <w:basedOn w:val="Normal"/>
    <w:next w:val="TOC3"/>
    <w:uiPriority w:val="99"/>
    <w:pPr>
      <w:keepNext/>
      <w:widowControl w:val="0"/>
      <w:tabs>
        <w:tab w:val="right" w:leader="dot" w:pos="8222"/>
      </w:tabs>
      <w:spacing w:before="60" w:after="60"/>
      <w:ind w:left="512"/>
      <w:jc w:val="left"/>
    </w:pPr>
  </w:style>
  <w:style w:type="paragraph" w:styleId="TOC3">
    <w:name w:val="toc 3"/>
    <w:basedOn w:val="Normal"/>
    <w:next w:val="TOC4"/>
    <w:uiPriority w:val="99"/>
    <w:pPr>
      <w:keepNext/>
      <w:widowControl w:val="0"/>
      <w:tabs>
        <w:tab w:val="right" w:leader="dot" w:pos="8222"/>
      </w:tabs>
      <w:spacing w:before="60" w:after="60"/>
      <w:ind w:left="1024"/>
      <w:jc w:val="left"/>
    </w:pPr>
  </w:style>
  <w:style w:type="paragraph" w:styleId="TOC4">
    <w:name w:val="toc 4"/>
    <w:basedOn w:val="Normal"/>
    <w:next w:val="TOC5"/>
    <w:uiPriority w:val="99"/>
    <w:pPr>
      <w:keepNext/>
      <w:widowControl w:val="0"/>
      <w:tabs>
        <w:tab w:val="right" w:leader="dot" w:pos="8222"/>
      </w:tabs>
      <w:spacing w:before="60" w:after="60"/>
      <w:ind w:left="1536"/>
      <w:jc w:val="left"/>
    </w:pPr>
  </w:style>
  <w:style w:type="paragraph" w:styleId="TOC5">
    <w:name w:val="toc 5"/>
    <w:basedOn w:val="Normal"/>
    <w:next w:val="TOC6"/>
    <w:uiPriority w:val="99"/>
    <w:pPr>
      <w:keepNext/>
      <w:widowControl w:val="0"/>
      <w:tabs>
        <w:tab w:val="right" w:leader="dot" w:pos="8222"/>
      </w:tabs>
      <w:spacing w:before="60" w:after="60"/>
      <w:ind w:left="2048"/>
      <w:jc w:val="left"/>
    </w:pPr>
  </w:style>
  <w:style w:type="paragraph" w:styleId="TOC6">
    <w:name w:val="toc 6"/>
    <w:basedOn w:val="Normal"/>
    <w:uiPriority w:val="99"/>
    <w:pPr>
      <w:keepNext/>
      <w:widowControl w:val="0"/>
      <w:tabs>
        <w:tab w:val="right" w:leader="dot" w:pos="8222"/>
      </w:tabs>
      <w:spacing w:before="60" w:after="60"/>
      <w:ind w:left="2560"/>
      <w:jc w:val="left"/>
    </w:pPr>
  </w:style>
  <w:style w:type="paragraph" w:customStyle="1" w:styleId="Titre1">
    <w:name w:val="Titre 1"/>
    <w:basedOn w:val="Normal"/>
    <w:uiPriority w:val="99"/>
    <w:rsid w:val="00F80EF3"/>
    <w:pPr>
      <w:keepNext/>
      <w:spacing w:before="240" w:after="120"/>
      <w:jc w:val="left"/>
      <w:pPrChange w:id="28" w:author="Author" w:date="2021-06-19T18:34:00Z">
        <w:pPr>
          <w:keepNext/>
          <w:autoSpaceDE w:val="0"/>
          <w:autoSpaceDN w:val="0"/>
          <w:adjustRightInd w:val="0"/>
          <w:spacing w:before="240" w:after="120"/>
        </w:pPr>
      </w:pPrChange>
    </w:pPr>
    <w:rPr>
      <w:rFonts w:eastAsia="Times New Roman" w:hAnsi="Liberation Serif"/>
      <w:b/>
      <w:bCs/>
      <w:noProof w:val="0"/>
      <w:sz w:val="40"/>
      <w:szCs w:val="40"/>
      <w:rPrChange w:id="28" w:author="Author" w:date="2021-06-19T18:34:00Z">
        <w:rPr>
          <w:rFonts w:hAnsi="Liberation Serif"/>
          <w:b/>
          <w:bCs/>
          <w:sz w:val="40"/>
          <w:szCs w:val="40"/>
          <w:lang w:val="en-GB" w:eastAsia="en-GB" w:bidi="ar-SA"/>
        </w:rPr>
      </w:rPrChange>
    </w:rPr>
  </w:style>
  <w:style w:type="paragraph" w:customStyle="1" w:styleId="Titre2">
    <w:name w:val="Titre 2"/>
    <w:basedOn w:val="Normal"/>
    <w:uiPriority w:val="99"/>
    <w:rsid w:val="00F80EF3"/>
    <w:pPr>
      <w:keepNext/>
      <w:spacing w:before="240" w:after="120"/>
      <w:jc w:val="left"/>
      <w:pPrChange w:id="29" w:author="Author" w:date="2021-06-19T18:34:00Z">
        <w:pPr>
          <w:keepNext/>
          <w:autoSpaceDE w:val="0"/>
          <w:autoSpaceDN w:val="0"/>
          <w:adjustRightInd w:val="0"/>
          <w:spacing w:before="240" w:after="120"/>
        </w:pPr>
      </w:pPrChange>
    </w:pPr>
    <w:rPr>
      <w:rFonts w:eastAsia="Times New Roman" w:hAnsi="Liberation Serif"/>
      <w:b/>
      <w:bCs/>
      <w:noProof w:val="0"/>
      <w:sz w:val="32"/>
      <w:szCs w:val="32"/>
      <w:rPrChange w:id="29" w:author="Author" w:date="2021-06-19T18:34:00Z">
        <w:rPr>
          <w:rFonts w:hAnsi="Liberation Serif"/>
          <w:b/>
          <w:bCs/>
          <w:sz w:val="32"/>
          <w:szCs w:val="32"/>
          <w:lang w:val="en-GB" w:eastAsia="en-GB" w:bidi="ar-SA"/>
        </w:rPr>
      </w:rPrChange>
    </w:rPr>
  </w:style>
  <w:style w:type="paragraph" w:customStyle="1" w:styleId="Titre3">
    <w:name w:val="Titre 3"/>
    <w:basedOn w:val="Normal"/>
    <w:uiPriority w:val="99"/>
    <w:rsid w:val="00F80EF3"/>
    <w:pPr>
      <w:keepNext/>
      <w:spacing w:before="240" w:after="120"/>
      <w:jc w:val="left"/>
      <w:pPrChange w:id="30" w:author="Author" w:date="2021-06-19T18:34:00Z">
        <w:pPr>
          <w:keepNext/>
          <w:autoSpaceDE w:val="0"/>
          <w:autoSpaceDN w:val="0"/>
          <w:adjustRightInd w:val="0"/>
          <w:spacing w:before="240" w:after="120"/>
        </w:pPr>
      </w:pPrChange>
    </w:pPr>
    <w:rPr>
      <w:rFonts w:eastAsia="Times New Roman" w:hAnsi="Liberation Serif"/>
      <w:b/>
      <w:bCs/>
      <w:noProof w:val="0"/>
      <w:sz w:val="32"/>
      <w:szCs w:val="32"/>
      <w:rPrChange w:id="30" w:author="Author" w:date="2021-06-19T18:34:00Z">
        <w:rPr>
          <w:rFonts w:hAnsi="Liberation Serif"/>
          <w:b/>
          <w:bCs/>
          <w:sz w:val="32"/>
          <w:szCs w:val="32"/>
          <w:lang w:val="en-GB" w:eastAsia="en-GB" w:bidi="ar-SA"/>
        </w:rPr>
      </w:rPrChange>
    </w:rPr>
  </w:style>
  <w:style w:type="paragraph" w:customStyle="1" w:styleId="Titre4">
    <w:name w:val="Titre 4"/>
    <w:basedOn w:val="Normal"/>
    <w:uiPriority w:val="99"/>
    <w:rsid w:val="00F80EF3"/>
    <w:pPr>
      <w:keepNext/>
      <w:spacing w:before="240" w:after="120"/>
      <w:jc w:val="left"/>
      <w:pPrChange w:id="31" w:author="Author" w:date="2021-06-19T18:34:00Z">
        <w:pPr>
          <w:keepNext/>
          <w:autoSpaceDE w:val="0"/>
          <w:autoSpaceDN w:val="0"/>
          <w:adjustRightInd w:val="0"/>
          <w:spacing w:before="240" w:after="120"/>
        </w:pPr>
      </w:pPrChange>
    </w:pPr>
    <w:rPr>
      <w:rFonts w:eastAsia="Times New Roman" w:hAnsi="Liberation Serif"/>
      <w:b/>
      <w:bCs/>
      <w:noProof w:val="0"/>
      <w:sz w:val="24"/>
      <w:szCs w:val="24"/>
      <w:rPrChange w:id="31" w:author="Author" w:date="2021-06-19T18:34:00Z">
        <w:rPr>
          <w:rFonts w:hAnsi="Liberation Serif"/>
          <w:b/>
          <w:bCs/>
          <w:sz w:val="24"/>
          <w:szCs w:val="24"/>
          <w:lang w:val="en-GB" w:eastAsia="en-GB" w:bidi="ar-SA"/>
        </w:rPr>
      </w:rPrChange>
    </w:rPr>
  </w:style>
  <w:style w:type="paragraph" w:customStyle="1" w:styleId="Titre5">
    <w:name w:val="Titre 5"/>
    <w:basedOn w:val="Normal"/>
    <w:uiPriority w:val="99"/>
    <w:rsid w:val="00F80EF3"/>
    <w:pPr>
      <w:keepNext/>
      <w:spacing w:before="240" w:after="120"/>
      <w:jc w:val="left"/>
      <w:pPrChange w:id="32" w:author="Author" w:date="2021-06-19T18:34:00Z">
        <w:pPr>
          <w:keepNext/>
          <w:autoSpaceDE w:val="0"/>
          <w:autoSpaceDN w:val="0"/>
          <w:adjustRightInd w:val="0"/>
          <w:spacing w:before="240" w:after="120"/>
        </w:pPr>
      </w:pPrChange>
    </w:pPr>
    <w:rPr>
      <w:rFonts w:eastAsia="Times New Roman" w:hAnsi="Liberation Serif"/>
      <w:b/>
      <w:bCs/>
      <w:noProof w:val="0"/>
      <w:sz w:val="24"/>
      <w:szCs w:val="24"/>
      <w:rPrChange w:id="32" w:author="Author" w:date="2021-06-19T18:34:00Z">
        <w:rPr>
          <w:rFonts w:hAnsi="Liberation Serif"/>
          <w:b/>
          <w:bCs/>
          <w:sz w:val="24"/>
          <w:szCs w:val="24"/>
          <w:lang w:val="en-GB" w:eastAsia="en-GB" w:bidi="ar-SA"/>
        </w:rPr>
      </w:rPrChange>
    </w:rPr>
  </w:style>
  <w:style w:type="paragraph" w:customStyle="1" w:styleId="Titre6">
    <w:name w:val="Titre 6"/>
    <w:basedOn w:val="Normal"/>
    <w:uiPriority w:val="99"/>
    <w:rsid w:val="00F80EF3"/>
    <w:pPr>
      <w:keepNext/>
      <w:spacing w:before="240" w:after="120"/>
      <w:jc w:val="left"/>
      <w:pPrChange w:id="33" w:author="Author" w:date="2021-06-19T18:34:00Z">
        <w:pPr>
          <w:keepNext/>
          <w:autoSpaceDE w:val="0"/>
          <w:autoSpaceDN w:val="0"/>
          <w:adjustRightInd w:val="0"/>
          <w:spacing w:before="240" w:after="120"/>
        </w:pPr>
      </w:pPrChange>
    </w:pPr>
    <w:rPr>
      <w:rFonts w:eastAsia="Times New Roman" w:hAnsi="Liberation Serif"/>
      <w:b/>
      <w:bCs/>
      <w:noProof w:val="0"/>
      <w:sz w:val="24"/>
      <w:szCs w:val="24"/>
      <w:rPrChange w:id="33" w:author="Author" w:date="2021-06-19T18:34:00Z">
        <w:rPr>
          <w:rFonts w:hAnsi="Liberation Serif"/>
          <w:b/>
          <w:bCs/>
          <w:sz w:val="24"/>
          <w:szCs w:val="24"/>
          <w:lang w:val="en-GB" w:eastAsia="en-GB" w:bidi="ar-SA"/>
        </w:rPr>
      </w:rPrChange>
    </w:rPr>
  </w:style>
  <w:style w:type="character" w:customStyle="1" w:styleId="Ancredenotedefin">
    <w:name w:val="Ancre de note de fin"/>
    <w:uiPriority w:val="99"/>
    <w:rsid w:val="00F80EF3"/>
    <w:rPr>
      <w:vertAlign w:val="superscript"/>
    </w:rPr>
  </w:style>
  <w:style w:type="character" w:customStyle="1" w:styleId="EndnoteCharacters">
    <w:name w:val="Endnote Characters"/>
    <w:uiPriority w:val="99"/>
    <w:rsid w:val="00F80EF3"/>
    <w:rPr>
      <w:vertAlign w:val="superscript"/>
    </w:rPr>
  </w:style>
  <w:style w:type="character" w:customStyle="1" w:styleId="Caracte8resdenotedefin">
    <w:name w:val="Caractèe8res de note de fin"/>
    <w:uiPriority w:val="99"/>
    <w:rsid w:val="00F80EF3"/>
  </w:style>
  <w:style w:type="character" w:customStyle="1" w:styleId="ListLabel1">
    <w:name w:val="ListLabel 1"/>
    <w:uiPriority w:val="99"/>
    <w:rsid w:val="00F80EF3"/>
    <w:rPr>
      <w:rFonts w:ascii="Courier New" w:hAnsi="Courier New" w:cs="Courier New"/>
      <w:sz w:val="20"/>
      <w:szCs w:val="20"/>
    </w:rPr>
  </w:style>
  <w:style w:type="character" w:customStyle="1" w:styleId="LienInternet">
    <w:name w:val="Lien Internet"/>
    <w:uiPriority w:val="99"/>
    <w:rsid w:val="00F80EF3"/>
    <w:rPr>
      <w:color w:val="000080"/>
      <w:u w:val="single"/>
      <w:lang/>
    </w:rPr>
  </w:style>
  <w:style w:type="character" w:customStyle="1" w:styleId="Caracte8resdenotedebasdepage">
    <w:name w:val="Caractèe8res de note de bas de page"/>
    <w:uiPriority w:val="99"/>
    <w:rsid w:val="00F80EF3"/>
  </w:style>
  <w:style w:type="character" w:customStyle="1" w:styleId="Ancredenotedebasdepage">
    <w:name w:val="Ancre de note de bas de page"/>
    <w:uiPriority w:val="99"/>
    <w:rsid w:val="00F80EF3"/>
    <w:rPr>
      <w:vertAlign w:val="superscript"/>
    </w:rPr>
  </w:style>
  <w:style w:type="paragraph" w:customStyle="1" w:styleId="Titre">
    <w:name w:val="Titre"/>
    <w:basedOn w:val="Normal"/>
    <w:next w:val="Corpsdetexte"/>
    <w:uiPriority w:val="99"/>
    <w:rsid w:val="00F80EF3"/>
    <w:pPr>
      <w:keepNext/>
      <w:spacing w:before="240" w:after="120"/>
      <w:pPrChange w:id="34" w:author="Author" w:date="2021-06-19T18:34:00Z">
        <w:pPr>
          <w:keepNext/>
          <w:autoSpaceDE w:val="0"/>
          <w:autoSpaceDN w:val="0"/>
          <w:adjustRightInd w:val="0"/>
          <w:spacing w:before="240" w:after="120"/>
          <w:jc w:val="both"/>
        </w:pPr>
      </w:pPrChange>
    </w:pPr>
    <w:rPr>
      <w:rFonts w:ascii="Liberation Sans" w:eastAsia="Times New Roman" w:hAnsi="Liberation Serif" w:cs="Liberation Sans"/>
      <w:noProof w:val="0"/>
      <w:sz w:val="28"/>
      <w:szCs w:val="28"/>
      <w:rPrChange w:id="34" w:author="Author" w:date="2021-06-19T18:34:00Z">
        <w:rPr>
          <w:rFonts w:ascii="Liberation Sans" w:hAnsi="Liberation Serif" w:cs="Liberation Sans"/>
          <w:sz w:val="28"/>
          <w:szCs w:val="28"/>
          <w:lang w:val="en-GB" w:eastAsia="en-GB" w:bidi="ar-SA"/>
        </w:rPr>
      </w:rPrChange>
    </w:rPr>
  </w:style>
  <w:style w:type="paragraph" w:customStyle="1" w:styleId="Corpsdetexte">
    <w:name w:val="Corps de texte"/>
    <w:basedOn w:val="Normal"/>
    <w:uiPriority w:val="99"/>
    <w:rsid w:val="00F80EF3"/>
    <w:pPr>
      <w:spacing w:after="140" w:line="276" w:lineRule="auto"/>
      <w:pPrChange w:id="35" w:author="Author" w:date="2021-06-19T18:34:00Z">
        <w:pPr>
          <w:autoSpaceDE w:val="0"/>
          <w:autoSpaceDN w:val="0"/>
          <w:adjustRightInd w:val="0"/>
          <w:spacing w:after="140" w:line="276" w:lineRule="auto"/>
          <w:jc w:val="both"/>
        </w:pPr>
      </w:pPrChange>
    </w:pPr>
    <w:rPr>
      <w:rFonts w:eastAsia="Times New Roman" w:hAnsi="Liberation Serif"/>
      <w:noProof w:val="0"/>
      <w:rPrChange w:id="35" w:author="Author" w:date="2021-06-19T18:34:00Z">
        <w:rPr>
          <w:rFonts w:hAnsi="Liberation Serif"/>
          <w:lang w:val="en-GB" w:eastAsia="en-GB" w:bidi="ar-SA"/>
        </w:rPr>
      </w:rPrChange>
    </w:rPr>
  </w:style>
  <w:style w:type="paragraph" w:customStyle="1" w:styleId="Liste">
    <w:name w:val="Liste"/>
    <w:basedOn w:val="Normal"/>
    <w:uiPriority w:val="99"/>
    <w:rsid w:val="00F80EF3"/>
    <w:pPr>
      <w:tabs>
        <w:tab w:val="left" w:pos="283"/>
      </w:tabs>
      <w:spacing w:after="120"/>
      <w:ind w:left="283" w:hanging="283"/>
      <w:jc w:val="left"/>
      <w:pPrChange w:id="36" w:author="Author" w:date="2021-06-19T18:34:00Z">
        <w:pPr>
          <w:tabs>
            <w:tab w:val="left" w:pos="283"/>
          </w:tabs>
          <w:autoSpaceDE w:val="0"/>
          <w:autoSpaceDN w:val="0"/>
          <w:adjustRightInd w:val="0"/>
          <w:spacing w:after="120"/>
          <w:ind w:left="283" w:hanging="283"/>
        </w:pPr>
      </w:pPrChange>
    </w:pPr>
    <w:rPr>
      <w:rFonts w:eastAsia="Times New Roman" w:hAnsi="Liberation Serif"/>
      <w:noProof w:val="0"/>
      <w:rPrChange w:id="36" w:author="Author" w:date="2021-06-19T18:34:00Z">
        <w:rPr>
          <w:rFonts w:hAnsi="Liberation Serif"/>
          <w:lang w:val="en-GB" w:eastAsia="en-GB" w:bidi="ar-SA"/>
        </w:rPr>
      </w:rPrChange>
    </w:rPr>
  </w:style>
  <w:style w:type="paragraph" w:customStyle="1" w:styleId="Le9gende">
    <w:name w:val="Lée9gende"/>
    <w:basedOn w:val="Normal"/>
    <w:uiPriority w:val="99"/>
    <w:rsid w:val="00F80EF3"/>
    <w:pPr>
      <w:suppressLineNumbers/>
      <w:spacing w:before="120" w:after="120"/>
      <w:pPrChange w:id="37" w:author="Author" w:date="2021-06-19T18:34:00Z">
        <w:pPr>
          <w:suppressLineNumbers/>
          <w:autoSpaceDE w:val="0"/>
          <w:autoSpaceDN w:val="0"/>
          <w:adjustRightInd w:val="0"/>
          <w:spacing w:before="120" w:after="120"/>
          <w:jc w:val="both"/>
        </w:pPr>
      </w:pPrChange>
    </w:pPr>
    <w:rPr>
      <w:rFonts w:eastAsia="Times New Roman" w:hAnsi="Liberation Serif"/>
      <w:i/>
      <w:iCs/>
      <w:noProof w:val="0"/>
      <w:sz w:val="24"/>
      <w:szCs w:val="24"/>
      <w:rPrChange w:id="37" w:author="Author" w:date="2021-06-19T18:34:00Z">
        <w:rPr>
          <w:rFonts w:hAnsi="Liberation Serif"/>
          <w:i/>
          <w:iCs/>
          <w:sz w:val="24"/>
          <w:szCs w:val="24"/>
          <w:lang w:val="en-GB" w:eastAsia="en-GB" w:bidi="ar-SA"/>
        </w:rPr>
      </w:rPrChange>
    </w:rPr>
  </w:style>
  <w:style w:type="paragraph" w:customStyle="1" w:styleId="Index">
    <w:name w:val="Index"/>
    <w:basedOn w:val="Normal"/>
    <w:uiPriority w:val="99"/>
    <w:rsid w:val="00F80EF3"/>
    <w:pPr>
      <w:suppressLineNumbers/>
      <w:pPrChange w:id="38" w:author="Author" w:date="2021-06-19T18:34:00Z">
        <w:pPr>
          <w:suppressLineNumbers/>
          <w:autoSpaceDE w:val="0"/>
          <w:autoSpaceDN w:val="0"/>
          <w:adjustRightInd w:val="0"/>
          <w:jc w:val="both"/>
        </w:pPr>
      </w:pPrChange>
    </w:pPr>
    <w:rPr>
      <w:rFonts w:eastAsia="Times New Roman" w:hAnsi="Liberation Serif"/>
      <w:noProof w:val="0"/>
      <w:rPrChange w:id="38" w:author="Author" w:date="2021-06-19T18:34:00Z">
        <w:rPr>
          <w:rFonts w:hAnsi="Liberation Serif"/>
          <w:lang w:val="en-GB" w:eastAsia="en-GB" w:bidi="ar-SA"/>
        </w:rPr>
      </w:rPrChange>
    </w:rPr>
  </w:style>
  <w:style w:type="paragraph" w:customStyle="1" w:styleId="Titreprincipal">
    <w:name w:val="Titre principal"/>
    <w:basedOn w:val="Normal"/>
    <w:uiPriority w:val="99"/>
    <w:rsid w:val="00F80EF3"/>
    <w:pPr>
      <w:spacing w:before="240" w:after="240"/>
      <w:jc w:val="center"/>
      <w:pPrChange w:id="39" w:author="Author" w:date="2021-06-19T18:34:00Z">
        <w:pPr>
          <w:autoSpaceDE w:val="0"/>
          <w:autoSpaceDN w:val="0"/>
          <w:adjustRightInd w:val="0"/>
          <w:spacing w:before="240" w:after="240"/>
          <w:jc w:val="center"/>
        </w:pPr>
      </w:pPrChange>
    </w:pPr>
    <w:rPr>
      <w:rFonts w:eastAsia="Times New Roman" w:hAnsi="Liberation Serif"/>
      <w:b/>
      <w:bCs/>
      <w:noProof w:val="0"/>
      <w:sz w:val="36"/>
      <w:szCs w:val="36"/>
      <w:rPrChange w:id="39" w:author="Author" w:date="2021-06-19T18:34:00Z">
        <w:rPr>
          <w:rFonts w:hAnsi="Liberation Serif"/>
          <w:b/>
          <w:bCs/>
          <w:sz w:val="36"/>
          <w:szCs w:val="36"/>
          <w:lang w:val="en-GB" w:eastAsia="en-GB" w:bidi="ar-SA"/>
        </w:rPr>
      </w:rPrChange>
    </w:rPr>
  </w:style>
  <w:style w:type="paragraph" w:customStyle="1" w:styleId="Pieddepage">
    <w:name w:val="Pied de page"/>
    <w:basedOn w:val="Normal"/>
    <w:uiPriority w:val="99"/>
    <w:rsid w:val="00F80EF3"/>
    <w:pPr>
      <w:tabs>
        <w:tab w:val="center" w:pos="4536"/>
        <w:tab w:val="right" w:pos="9072"/>
      </w:tabs>
      <w:jc w:val="left"/>
      <w:pPrChange w:id="40" w:author="Author" w:date="2021-06-19T18:34:00Z">
        <w:pPr>
          <w:tabs>
            <w:tab w:val="center" w:pos="4536"/>
            <w:tab w:val="right" w:pos="9072"/>
          </w:tabs>
          <w:autoSpaceDE w:val="0"/>
          <w:autoSpaceDN w:val="0"/>
          <w:adjustRightInd w:val="0"/>
        </w:pPr>
      </w:pPrChange>
    </w:pPr>
    <w:rPr>
      <w:rFonts w:eastAsia="Times New Roman" w:hAnsi="Liberation Serif"/>
      <w:noProof w:val="0"/>
      <w:rPrChange w:id="40" w:author="Author" w:date="2021-06-19T18:34:00Z">
        <w:rPr>
          <w:rFonts w:hAnsi="Liberation Serif"/>
          <w:lang w:val="en-GB" w:eastAsia="en-GB" w:bidi="ar-SA"/>
        </w:rPr>
      </w:rPrChange>
    </w:rPr>
  </w:style>
  <w:style w:type="paragraph" w:customStyle="1" w:styleId="En-teate">
    <w:name w:val="En-têeate"/>
    <w:basedOn w:val="Normal"/>
    <w:uiPriority w:val="99"/>
    <w:rsid w:val="00F80EF3"/>
    <w:pPr>
      <w:tabs>
        <w:tab w:val="center" w:pos="4536"/>
        <w:tab w:val="right" w:pos="9072"/>
      </w:tabs>
      <w:jc w:val="left"/>
      <w:pPrChange w:id="41" w:author="Author" w:date="2021-06-19T18:34:00Z">
        <w:pPr>
          <w:tabs>
            <w:tab w:val="center" w:pos="4536"/>
            <w:tab w:val="right" w:pos="9072"/>
          </w:tabs>
          <w:autoSpaceDE w:val="0"/>
          <w:autoSpaceDN w:val="0"/>
          <w:adjustRightInd w:val="0"/>
        </w:pPr>
      </w:pPrChange>
    </w:pPr>
    <w:rPr>
      <w:rFonts w:eastAsia="Times New Roman" w:hAnsi="Liberation Serif"/>
      <w:noProof w:val="0"/>
      <w:rPrChange w:id="41" w:author="Author" w:date="2021-06-19T18:34:00Z">
        <w:rPr>
          <w:rFonts w:hAnsi="Liberation Serif"/>
          <w:lang w:val="en-GB" w:eastAsia="en-GB" w:bidi="ar-SA"/>
        </w:rPr>
      </w:rPrChange>
    </w:rPr>
  </w:style>
  <w:style w:type="paragraph" w:customStyle="1" w:styleId="Tableau">
    <w:name w:val="Tableau"/>
    <w:basedOn w:val="Normal"/>
    <w:uiPriority w:val="99"/>
    <w:rsid w:val="00F80EF3"/>
    <w:pPr>
      <w:keepLines/>
      <w:spacing w:before="120"/>
      <w:jc w:val="center"/>
      <w:pPrChange w:id="42" w:author="Author" w:date="2021-06-19T18:34:00Z">
        <w:pPr>
          <w:keepLines/>
          <w:autoSpaceDE w:val="0"/>
          <w:autoSpaceDN w:val="0"/>
          <w:adjustRightInd w:val="0"/>
          <w:spacing w:before="120"/>
          <w:jc w:val="center"/>
        </w:pPr>
      </w:pPrChange>
    </w:pPr>
    <w:rPr>
      <w:rFonts w:eastAsia="Times New Roman" w:hAnsi="Liberation Serif"/>
      <w:noProof w:val="0"/>
      <w:rPrChange w:id="42" w:author="Author" w:date="2021-06-19T18:34:00Z">
        <w:rPr>
          <w:rFonts w:hAnsi="Liberation Serif"/>
          <w:lang w:val="en-GB" w:eastAsia="en-GB" w:bidi="ar-SA"/>
        </w:rPr>
      </w:rPrChange>
    </w:rPr>
  </w:style>
  <w:style w:type="paragraph" w:customStyle="1" w:styleId="Puce1">
    <w:name w:val="Puce 1"/>
    <w:basedOn w:val="Normal"/>
    <w:uiPriority w:val="99"/>
    <w:rsid w:val="00F80EF3"/>
    <w:pPr>
      <w:tabs>
        <w:tab w:val="left" w:pos="283"/>
      </w:tabs>
      <w:spacing w:after="120"/>
      <w:ind w:left="283" w:hanging="283"/>
      <w:jc w:val="left"/>
      <w:pPrChange w:id="43" w:author="Author" w:date="2021-06-19T18:34:00Z">
        <w:pPr>
          <w:tabs>
            <w:tab w:val="left" w:pos="283"/>
          </w:tabs>
          <w:autoSpaceDE w:val="0"/>
          <w:autoSpaceDN w:val="0"/>
          <w:adjustRightInd w:val="0"/>
          <w:spacing w:after="120"/>
          <w:ind w:left="283" w:hanging="283"/>
        </w:pPr>
      </w:pPrChange>
    </w:pPr>
    <w:rPr>
      <w:rFonts w:eastAsia="Times New Roman" w:hAnsi="Liberation Serif"/>
      <w:noProof w:val="0"/>
      <w:rPrChange w:id="43" w:author="Author" w:date="2021-06-19T18:34:00Z">
        <w:rPr>
          <w:rFonts w:hAnsi="Liberation Serif"/>
          <w:lang w:val="en-GB" w:eastAsia="en-GB" w:bidi="ar-SA"/>
        </w:rPr>
      </w:rPrChange>
    </w:rPr>
  </w:style>
  <w:style w:type="paragraph" w:customStyle="1" w:styleId="Notedebasdepage">
    <w:name w:val="Note de bas de page"/>
    <w:basedOn w:val="Normal"/>
    <w:uiPriority w:val="99"/>
    <w:rsid w:val="00F80EF3"/>
    <w:pPr>
      <w:ind w:left="397" w:hanging="113"/>
      <w:jc w:val="left"/>
      <w:pPrChange w:id="44" w:author="Author" w:date="2021-06-19T18:34:00Z">
        <w:pPr>
          <w:autoSpaceDE w:val="0"/>
          <w:autoSpaceDN w:val="0"/>
          <w:adjustRightInd w:val="0"/>
          <w:ind w:left="397" w:hanging="113"/>
        </w:pPr>
      </w:pPrChange>
    </w:pPr>
    <w:rPr>
      <w:rFonts w:eastAsia="Times New Roman" w:hAnsi="Liberation Serif"/>
      <w:noProof w:val="0"/>
      <w:rPrChange w:id="44" w:author="Author" w:date="2021-06-19T18:34:00Z">
        <w:rPr>
          <w:rFonts w:hAnsi="Liberation Serif"/>
          <w:lang w:val="en-GB" w:eastAsia="en-GB" w:bidi="ar-SA"/>
        </w:rPr>
      </w:rPrChange>
    </w:rPr>
  </w:style>
  <w:style w:type="paragraph" w:customStyle="1" w:styleId="Notedefin">
    <w:name w:val="Note de fin"/>
    <w:basedOn w:val="Normal"/>
    <w:uiPriority w:val="99"/>
    <w:rsid w:val="00F80EF3"/>
    <w:pPr>
      <w:ind w:left="454" w:hanging="170"/>
      <w:pPrChange w:id="45" w:author="Author" w:date="2021-06-19T18:34:00Z">
        <w:pPr>
          <w:autoSpaceDE w:val="0"/>
          <w:autoSpaceDN w:val="0"/>
          <w:adjustRightInd w:val="0"/>
          <w:ind w:left="454" w:hanging="170"/>
          <w:jc w:val="both"/>
        </w:pPr>
      </w:pPrChange>
    </w:pPr>
    <w:rPr>
      <w:rFonts w:eastAsia="Times New Roman" w:hAnsi="Liberation Serif"/>
      <w:noProof w:val="0"/>
      <w:rPrChange w:id="45" w:author="Author" w:date="2021-06-19T18:34:00Z">
        <w:rPr>
          <w:rFonts w:hAnsi="Liberation Serif"/>
          <w:lang w:val="en-GB" w:eastAsia="en-GB" w:bidi="ar-SA"/>
        </w:rPr>
      </w:rPrChange>
    </w:rPr>
  </w:style>
  <w:style w:type="paragraph" w:customStyle="1" w:styleId="Tabledesmatie8resniveau1">
    <w:name w:val="Table des matièe8res niveau 1"/>
    <w:basedOn w:val="Normal"/>
    <w:uiPriority w:val="99"/>
    <w:rsid w:val="00F80EF3"/>
    <w:pPr>
      <w:keepNext/>
      <w:tabs>
        <w:tab w:val="right" w:leader="dot" w:pos="8222"/>
      </w:tabs>
      <w:spacing w:before="240" w:after="60"/>
      <w:ind w:left="425"/>
      <w:jc w:val="left"/>
      <w:pPrChange w:id="46" w:author="Author" w:date="2021-06-19T18:34:00Z">
        <w:pPr>
          <w:keepNext/>
          <w:tabs>
            <w:tab w:val="right" w:leader="dot" w:pos="8222"/>
          </w:tabs>
          <w:autoSpaceDE w:val="0"/>
          <w:autoSpaceDN w:val="0"/>
          <w:adjustRightInd w:val="0"/>
          <w:spacing w:before="240" w:after="60"/>
          <w:ind w:left="425"/>
        </w:pPr>
      </w:pPrChange>
    </w:pPr>
    <w:rPr>
      <w:rFonts w:eastAsia="Times New Roman" w:hAnsi="Liberation Serif"/>
      <w:b/>
      <w:bCs/>
      <w:noProof w:val="0"/>
      <w:rPrChange w:id="46" w:author="Author" w:date="2021-06-19T18:34:00Z">
        <w:rPr>
          <w:rFonts w:hAnsi="Liberation Serif"/>
          <w:b/>
          <w:bCs/>
          <w:lang w:val="en-GB" w:eastAsia="en-GB" w:bidi="ar-SA"/>
        </w:rPr>
      </w:rPrChange>
    </w:rPr>
  </w:style>
  <w:style w:type="paragraph" w:customStyle="1" w:styleId="Tabledesmatie8resniveau2">
    <w:name w:val="Table des matièe8res niveau 2"/>
    <w:basedOn w:val="Normal"/>
    <w:uiPriority w:val="99"/>
    <w:rsid w:val="00F80EF3"/>
    <w:pPr>
      <w:keepNext/>
      <w:tabs>
        <w:tab w:val="right" w:leader="dot" w:pos="8222"/>
      </w:tabs>
      <w:spacing w:before="60" w:after="60"/>
      <w:ind w:left="512"/>
      <w:jc w:val="left"/>
      <w:pPrChange w:id="47" w:author="Author" w:date="2021-06-19T18:34:00Z">
        <w:pPr>
          <w:keepNext/>
          <w:tabs>
            <w:tab w:val="right" w:leader="dot" w:pos="8222"/>
          </w:tabs>
          <w:autoSpaceDE w:val="0"/>
          <w:autoSpaceDN w:val="0"/>
          <w:adjustRightInd w:val="0"/>
          <w:spacing w:before="60" w:after="60"/>
          <w:ind w:left="512"/>
        </w:pPr>
      </w:pPrChange>
    </w:pPr>
    <w:rPr>
      <w:rFonts w:eastAsia="Times New Roman" w:hAnsi="Liberation Serif"/>
      <w:noProof w:val="0"/>
      <w:rPrChange w:id="47" w:author="Author" w:date="2021-06-19T18:34:00Z">
        <w:rPr>
          <w:rFonts w:hAnsi="Liberation Serif"/>
          <w:lang w:val="en-GB" w:eastAsia="en-GB" w:bidi="ar-SA"/>
        </w:rPr>
      </w:rPrChange>
    </w:rPr>
  </w:style>
  <w:style w:type="paragraph" w:customStyle="1" w:styleId="Tabledesmatie8resniveau3">
    <w:name w:val="Table des matièe8res niveau 3"/>
    <w:basedOn w:val="Normal"/>
    <w:uiPriority w:val="99"/>
    <w:rsid w:val="00F80EF3"/>
    <w:pPr>
      <w:keepNext/>
      <w:tabs>
        <w:tab w:val="right" w:leader="dot" w:pos="8222"/>
      </w:tabs>
      <w:spacing w:before="60" w:after="60"/>
      <w:ind w:left="1024"/>
      <w:jc w:val="left"/>
      <w:pPrChange w:id="48" w:author="Author" w:date="2021-06-19T18:34:00Z">
        <w:pPr>
          <w:keepNext/>
          <w:tabs>
            <w:tab w:val="right" w:leader="dot" w:pos="8222"/>
          </w:tabs>
          <w:autoSpaceDE w:val="0"/>
          <w:autoSpaceDN w:val="0"/>
          <w:adjustRightInd w:val="0"/>
          <w:spacing w:before="60" w:after="60"/>
          <w:ind w:left="1024"/>
        </w:pPr>
      </w:pPrChange>
    </w:pPr>
    <w:rPr>
      <w:rFonts w:eastAsia="Times New Roman" w:hAnsi="Liberation Serif"/>
      <w:noProof w:val="0"/>
      <w:rPrChange w:id="48" w:author="Author" w:date="2021-06-19T18:34:00Z">
        <w:rPr>
          <w:rFonts w:hAnsi="Liberation Serif"/>
          <w:lang w:val="en-GB" w:eastAsia="en-GB" w:bidi="ar-SA"/>
        </w:rPr>
      </w:rPrChange>
    </w:rPr>
  </w:style>
  <w:style w:type="paragraph" w:customStyle="1" w:styleId="Tabledesmatie8resniveau4">
    <w:name w:val="Table des matièe8res niveau 4"/>
    <w:basedOn w:val="Normal"/>
    <w:uiPriority w:val="99"/>
    <w:rsid w:val="00F80EF3"/>
    <w:pPr>
      <w:keepNext/>
      <w:tabs>
        <w:tab w:val="right" w:leader="dot" w:pos="8222"/>
      </w:tabs>
      <w:spacing w:before="60" w:after="60"/>
      <w:ind w:left="1536"/>
      <w:jc w:val="left"/>
      <w:pPrChange w:id="49" w:author="Author" w:date="2021-06-19T18:34:00Z">
        <w:pPr>
          <w:keepNext/>
          <w:tabs>
            <w:tab w:val="right" w:leader="dot" w:pos="8222"/>
          </w:tabs>
          <w:autoSpaceDE w:val="0"/>
          <w:autoSpaceDN w:val="0"/>
          <w:adjustRightInd w:val="0"/>
          <w:spacing w:before="60" w:after="60"/>
          <w:ind w:left="1536"/>
        </w:pPr>
      </w:pPrChange>
    </w:pPr>
    <w:rPr>
      <w:rFonts w:eastAsia="Times New Roman" w:hAnsi="Liberation Serif"/>
      <w:noProof w:val="0"/>
      <w:rPrChange w:id="49" w:author="Author" w:date="2021-06-19T18:34:00Z">
        <w:rPr>
          <w:rFonts w:hAnsi="Liberation Serif"/>
          <w:lang w:val="en-GB" w:eastAsia="en-GB" w:bidi="ar-SA"/>
        </w:rPr>
      </w:rPrChange>
    </w:rPr>
  </w:style>
  <w:style w:type="paragraph" w:customStyle="1" w:styleId="Tabledesmatie8resniveau5">
    <w:name w:val="Table des matièe8res niveau 5"/>
    <w:basedOn w:val="Normal"/>
    <w:uiPriority w:val="99"/>
    <w:rsid w:val="00F80EF3"/>
    <w:pPr>
      <w:keepNext/>
      <w:tabs>
        <w:tab w:val="right" w:leader="dot" w:pos="8222"/>
      </w:tabs>
      <w:spacing w:before="60" w:after="60"/>
      <w:ind w:left="2048"/>
      <w:jc w:val="left"/>
      <w:pPrChange w:id="50" w:author="Author" w:date="2021-06-19T18:34:00Z">
        <w:pPr>
          <w:keepNext/>
          <w:tabs>
            <w:tab w:val="right" w:leader="dot" w:pos="8222"/>
          </w:tabs>
          <w:autoSpaceDE w:val="0"/>
          <w:autoSpaceDN w:val="0"/>
          <w:adjustRightInd w:val="0"/>
          <w:spacing w:before="60" w:after="60"/>
          <w:ind w:left="2048"/>
        </w:pPr>
      </w:pPrChange>
    </w:pPr>
    <w:rPr>
      <w:rFonts w:eastAsia="Times New Roman" w:hAnsi="Liberation Serif"/>
      <w:noProof w:val="0"/>
      <w:rPrChange w:id="50" w:author="Author" w:date="2021-06-19T18:34:00Z">
        <w:rPr>
          <w:rFonts w:hAnsi="Liberation Serif"/>
          <w:lang w:val="en-GB" w:eastAsia="en-GB" w:bidi="ar-SA"/>
        </w:rPr>
      </w:rPrChange>
    </w:rPr>
  </w:style>
  <w:style w:type="paragraph" w:customStyle="1" w:styleId="Tabledesmatie8resniveau6">
    <w:name w:val="Table des matièe8res niveau 6"/>
    <w:basedOn w:val="Normal"/>
    <w:uiPriority w:val="99"/>
    <w:rsid w:val="00F80EF3"/>
    <w:pPr>
      <w:keepNext/>
      <w:tabs>
        <w:tab w:val="right" w:leader="dot" w:pos="8222"/>
      </w:tabs>
      <w:spacing w:before="60" w:after="60"/>
      <w:ind w:left="2560"/>
      <w:jc w:val="left"/>
      <w:pPrChange w:id="51" w:author="Author" w:date="2021-06-19T18:34:00Z">
        <w:pPr>
          <w:keepNext/>
          <w:tabs>
            <w:tab w:val="right" w:leader="dot" w:pos="8222"/>
          </w:tabs>
          <w:autoSpaceDE w:val="0"/>
          <w:autoSpaceDN w:val="0"/>
          <w:adjustRightInd w:val="0"/>
          <w:spacing w:before="60" w:after="60"/>
          <w:ind w:left="2560"/>
        </w:pPr>
      </w:pPrChange>
    </w:pPr>
    <w:rPr>
      <w:rFonts w:eastAsia="Times New Roman" w:hAnsi="Liberation Serif"/>
      <w:noProof w:val="0"/>
      <w:rPrChange w:id="51" w:author="Author" w:date="2021-06-19T18:34:00Z">
        <w:rPr>
          <w:rFonts w:hAnsi="Liberation Serif"/>
          <w:lang w:val="en-GB" w:eastAsia="en-GB" w:bidi="ar-SA"/>
        </w:rPr>
      </w:rPrChange>
    </w:rPr>
  </w:style>
  <w:style w:type="paragraph" w:styleId="BalloonText">
    <w:name w:val="Balloon Text"/>
    <w:basedOn w:val="Normal"/>
    <w:link w:val="BalloonTextChar"/>
    <w:uiPriority w:val="99"/>
    <w:semiHidden/>
    <w:unhideWhenUsed/>
    <w:rsid w:val="00F80EF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80EF3"/>
    <w:rPr>
      <w:rFonts w:ascii="Segoe UI" w:hAnsi="Segoe UI" w:cs="Segoe UI"/>
      <w:noProof/>
      <w:sz w:val="18"/>
      <w:szCs w:val="18"/>
    </w:rPr>
  </w:style>
  <w:style w:type="paragraph" w:styleId="Revision">
    <w:name w:val="Revision"/>
    <w:hidden/>
    <w:uiPriority w:val="99"/>
    <w:semiHidden/>
    <w:rsid w:val="00F80EF3"/>
    <w:pPr>
      <w:spacing w:after="0" w:line="240" w:lineRule="auto"/>
    </w:pPr>
    <w:rPr>
      <w:rFonts w:ascii="Times New Roman" w:hAnsi="Times New Roman" w:cs="Times New Roman"/>
      <w:noProo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21700</Words>
  <Characters>123691</Characters>
  <Application>Microsoft Office Word</Application>
  <DocSecurity>0</DocSecurity>
  <Lines>1030</Lines>
  <Paragraphs>290</Paragraphs>
  <ScaleCrop>false</ScaleCrop>
  <Company/>
  <LinksUpToDate>false</LinksUpToDate>
  <CharactersWithSpaces>145101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Original file was SSUS-metaReview.tex</dc:title>
  <dc:subject/>
  <dc:creator/>
  <cp:keywords/>
  <dc:description>Created using latex2rtf 2.3.16 r1254 (released May 12 2017) on Sat Jun 19 18:31:52 2021</dc:description>
  <cp:lastModifiedBy>Luc Jonveaux</cp:lastModifiedBy>
  <cp:revision>1</cp:revision>
  <dcterms:created xsi:type="dcterms:W3CDTF">2021-06-19T16:34:00Z</dcterms:created>
  <dcterms:modified xsi:type="dcterms:W3CDTF">2021-06-19T16:35:00Z</dcterms:modified>
</cp:coreProperties>
</file>