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49BA21" w14:textId="77777777" w:rsidR="00000000" w:rsidRPr="006D71B2" w:rsidRDefault="000051F0">
      <w:pPr>
        <w:pStyle w:val="Title"/>
        <w:widowControl/>
        <w:rPr>
          <w:lang w:val="en-GB"/>
        </w:rPr>
      </w:pPr>
      <w:r w:rsidRPr="006D71B2">
        <w:rPr>
          <w:lang w:val="en-GB"/>
        </w:rPr>
        <w:t>Review of current ultrasound hardware considerations, designs, and processing opportunities</w:t>
      </w:r>
    </w:p>
    <w:p w14:paraId="09766E2A" w14:textId="77777777" w:rsidR="00000000" w:rsidRDefault="000051F0">
      <w:pPr>
        <w:pStyle w:val="author"/>
        <w:widowControl/>
        <w:ind w:firstLine="300"/>
      </w:pPr>
      <w:r w:rsidRPr="006D71B2">
        <w:rPr>
          <w:lang w:val="en-GB"/>
        </w:rPr>
        <w:t xml:space="preserve"> </w:t>
      </w:r>
      <w:r>
        <w:t>Luc Jonveaux</w:t>
      </w:r>
      <w:r w:rsidRPr="002473F7">
        <w:rPr>
          <w:rStyle w:val="FootnoteReference"/>
          <w:rPrChange w:id="0" w:author="Author" w:date="2021-01-27T18:28:00Z">
            <w:rPr>
              <w:vertAlign w:val="superscript"/>
            </w:rPr>
          </w:rPrChange>
        </w:rPr>
        <w:footnoteReference w:customMarkFollows="1" w:id="2"/>
        <w:t>1</w:t>
      </w:r>
      <w:r>
        <w:t xml:space="preserve"> </w:t>
      </w:r>
    </w:p>
    <w:p w14:paraId="1F6D037F" w14:textId="77777777" w:rsidR="00000000" w:rsidRDefault="000051F0">
      <w:pPr>
        <w:pStyle w:val="author"/>
        <w:widowControl/>
      </w:pPr>
      <w:r>
        <w:t xml:space="preserve">Open-source hobbyist </w:t>
      </w:r>
    </w:p>
    <w:p w14:paraId="342BE87E" w14:textId="77777777" w:rsidR="00000000" w:rsidRDefault="000051F0">
      <w:pPr>
        <w:pStyle w:val="author"/>
        <w:widowControl/>
      </w:pPr>
      <w:r>
        <w:t>Milly le Meugon, FR</w:t>
      </w:r>
    </w:p>
    <w:p w14:paraId="1382FCF2" w14:textId="77777777" w:rsidR="00000000" w:rsidRDefault="000051F0">
      <w:pPr>
        <w:pStyle w:val="author"/>
        <w:widowControl/>
      </w:pPr>
      <w:r>
        <w:rPr>
          <w:rFonts w:ascii="Courier New" w:hAnsi="Courier New" w:cs="Courier New"/>
        </w:rPr>
        <w:t>kelu124@gmail.com</w:t>
      </w:r>
      <w:r>
        <w:t xml:space="preserve"> </w:t>
      </w:r>
    </w:p>
    <w:p w14:paraId="232E9B38" w14:textId="77777777" w:rsidR="00000000" w:rsidRDefault="000051F0">
      <w:pPr>
        <w:pStyle w:val="author"/>
        <w:widowControl/>
      </w:pPr>
      <w:r>
        <w:t xml:space="preserve"> Carla Schloh </w:t>
      </w:r>
    </w:p>
    <w:p w14:paraId="4E057BE0" w14:textId="77777777" w:rsidR="00000000" w:rsidRDefault="000051F0">
      <w:pPr>
        <w:pStyle w:val="author"/>
        <w:widowControl/>
      </w:pPr>
      <w:r>
        <w:t>Fraunhofer MEVIS</w:t>
      </w:r>
    </w:p>
    <w:p w14:paraId="436E139F" w14:textId="77777777" w:rsidR="00000000" w:rsidRDefault="000051F0">
      <w:pPr>
        <w:pStyle w:val="author"/>
        <w:widowControl/>
      </w:pPr>
      <w:r>
        <w:t xml:space="preserve">Institute for Digital </w:t>
      </w:r>
      <w:r>
        <w:t>Medicine</w:t>
      </w:r>
    </w:p>
    <w:p w14:paraId="70F38D08" w14:textId="77777777" w:rsidR="00000000" w:rsidRDefault="000051F0">
      <w:pPr>
        <w:pStyle w:val="author"/>
        <w:widowControl/>
      </w:pPr>
      <w:r>
        <w:t>Bremen, DE</w:t>
      </w:r>
    </w:p>
    <w:p w14:paraId="4A7656AE" w14:textId="53A1FBBE" w:rsidR="00000000" w:rsidRDefault="000051F0">
      <w:pPr>
        <w:pStyle w:val="author"/>
        <w:widowControl/>
      </w:pPr>
      <w:r>
        <w:rPr>
          <w:rFonts w:ascii="Courier New" w:hAnsi="Courier New" w:cs="Courier New"/>
        </w:rPr>
        <w:t xml:space="preserve"> carla.schloh@</w:t>
      </w:r>
      <w:del w:id="2" w:author="Author" w:date="2021-01-27T18:28:00Z">
        <w:r>
          <w:rPr>
            <w:rFonts w:ascii="Courier New" w:hAnsi="Courier New" w:cs="Courier New"/>
          </w:rPr>
          <w:delText>mevis.fraunhofer</w:delText>
        </w:r>
      </w:del>
      <w:ins w:id="3" w:author="Author" w:date="2021-01-27T18:28:00Z">
        <w:r>
          <w:rPr>
            <w:rFonts w:ascii="Courier New" w:hAnsi="Courier New" w:cs="Courier New"/>
          </w:rPr>
          <w:t>yahoo</w:t>
        </w:r>
      </w:ins>
      <w:r>
        <w:rPr>
          <w:rFonts w:ascii="Courier New" w:hAnsi="Courier New" w:cs="Courier New"/>
        </w:rPr>
        <w:t>.de</w:t>
      </w:r>
      <w:r>
        <w:t xml:space="preserve"> </w:t>
      </w:r>
    </w:p>
    <w:p w14:paraId="38E824E8" w14:textId="77777777" w:rsidR="00000000" w:rsidRDefault="000051F0">
      <w:pPr>
        <w:pStyle w:val="author"/>
        <w:widowControl/>
      </w:pPr>
      <w:r>
        <w:t xml:space="preserve"> William Meng </w:t>
      </w:r>
    </w:p>
    <w:p w14:paraId="3CDCAE00" w14:textId="77777777" w:rsidR="00000000" w:rsidRDefault="000051F0">
      <w:pPr>
        <w:pStyle w:val="author"/>
        <w:widowControl/>
      </w:pPr>
      <w:r>
        <w:t xml:space="preserve">Columbia University </w:t>
      </w:r>
    </w:p>
    <w:p w14:paraId="790C080B" w14:textId="77777777" w:rsidR="00000000" w:rsidRDefault="000051F0">
      <w:pPr>
        <w:pStyle w:val="author"/>
        <w:widowControl/>
      </w:pPr>
      <w:r>
        <w:t>New York, US</w:t>
      </w:r>
    </w:p>
    <w:p w14:paraId="5D9D8A3A" w14:textId="77777777" w:rsidR="00000000" w:rsidRDefault="000051F0">
      <w:pPr>
        <w:pStyle w:val="author"/>
        <w:widowControl/>
      </w:pPr>
      <w:r>
        <w:rPr>
          <w:rFonts w:ascii="Courier New" w:hAnsi="Courier New" w:cs="Courier New"/>
        </w:rPr>
        <w:t xml:space="preserve"> wlm2117@columbia.edu</w:t>
      </w:r>
      <w:r>
        <w:t xml:space="preserve"> </w:t>
      </w:r>
    </w:p>
    <w:p w14:paraId="7FCCB333" w14:textId="77777777" w:rsidR="00000000" w:rsidRDefault="000051F0">
      <w:pPr>
        <w:pStyle w:val="author"/>
        <w:widowControl/>
      </w:pPr>
      <w:r>
        <w:t xml:space="preserve"> Jorge Arija </w:t>
      </w:r>
    </w:p>
    <w:p w14:paraId="6B03AD73" w14:textId="77777777" w:rsidR="00000000" w:rsidRDefault="000051F0">
      <w:pPr>
        <w:pStyle w:val="author"/>
        <w:widowControl/>
      </w:pPr>
      <w:r>
        <w:t xml:space="preserve">MicroComp </w:t>
      </w:r>
    </w:p>
    <w:p w14:paraId="072213C9" w14:textId="77777777" w:rsidR="00000000" w:rsidRDefault="000051F0">
      <w:pPr>
        <w:pStyle w:val="author"/>
        <w:widowControl/>
      </w:pPr>
      <w:r>
        <w:t>Bilbao, ES</w:t>
      </w:r>
    </w:p>
    <w:p w14:paraId="415DB500" w14:textId="77777777" w:rsidR="00000000" w:rsidRDefault="000051F0">
      <w:pPr>
        <w:pStyle w:val="author"/>
        <w:widowControl/>
      </w:pPr>
      <w:r>
        <w:rPr>
          <w:rFonts w:ascii="Courier New" w:hAnsi="Courier New" w:cs="Courier New"/>
        </w:rPr>
        <w:t xml:space="preserve"> jarija@microcomp.es</w:t>
      </w:r>
      <w:r>
        <w:t xml:space="preserve"> </w:t>
      </w:r>
    </w:p>
    <w:p w14:paraId="42F59691" w14:textId="77777777" w:rsidR="00000000" w:rsidRDefault="000051F0">
      <w:pPr>
        <w:pStyle w:val="author"/>
        <w:widowControl/>
      </w:pPr>
      <w:r>
        <w:t xml:space="preserve"> Jean Rintoul </w:t>
      </w:r>
    </w:p>
    <w:p w14:paraId="629E2326" w14:textId="77777777" w:rsidR="00000000" w:rsidRDefault="000051F0">
      <w:pPr>
        <w:pStyle w:val="author"/>
        <w:widowControl/>
      </w:pPr>
      <w:r>
        <w:t xml:space="preserve">Mindseye Biomedical </w:t>
      </w:r>
    </w:p>
    <w:p w14:paraId="67B746EA" w14:textId="77777777" w:rsidR="00000000" w:rsidRDefault="000051F0">
      <w:pPr>
        <w:pStyle w:val="author"/>
        <w:widowControl/>
      </w:pPr>
      <w:r>
        <w:t>London, UK</w:t>
      </w:r>
    </w:p>
    <w:p w14:paraId="7D285E3D" w14:textId="77777777" w:rsidR="00000000" w:rsidRDefault="000051F0">
      <w:pPr>
        <w:pStyle w:val="author"/>
        <w:widowControl/>
      </w:pPr>
      <w:r>
        <w:rPr>
          <w:rFonts w:ascii="Courier New" w:hAnsi="Courier New" w:cs="Courier New"/>
        </w:rPr>
        <w:t xml:space="preserve"> jean@mindseyebiomedical.com</w:t>
      </w:r>
      <w:r>
        <w:t xml:space="preserve"> </w:t>
      </w:r>
    </w:p>
    <w:p w14:paraId="10B44532" w14:textId="77777777" w:rsidR="00000000" w:rsidRDefault="000051F0">
      <w:pPr>
        <w:pStyle w:val="author"/>
        <w:widowControl/>
      </w:pPr>
    </w:p>
    <w:p w14:paraId="6ECF4C87" w14:textId="3EF72784" w:rsidR="00000000" w:rsidRDefault="000051F0">
      <w:pPr>
        <w:pStyle w:val="author"/>
        <w:widowControl/>
        <w:ind w:firstLine="300"/>
      </w:pPr>
      <w:r>
        <w:fldChar w:fldCharType="begin"/>
      </w:r>
      <w:r>
        <w:instrText>date</w:instrText>
      </w:r>
      <w:r>
        <w:fldChar w:fldCharType="separate"/>
      </w:r>
      <w:r w:rsidR="006D71B2">
        <w:t>27/01/2021</w:t>
      </w:r>
      <w:r>
        <w:fldChar w:fldCharType="end"/>
      </w:r>
    </w:p>
    <w:p w14:paraId="21B7CE2E" w14:textId="77777777" w:rsidR="00000000" w:rsidRDefault="000051F0">
      <w:pPr>
        <w:pStyle w:val="abstracttitle"/>
        <w:widowControl/>
        <w:ind w:firstLine="300"/>
      </w:pPr>
      <w:r>
        <w:t>Abstract</w:t>
      </w:r>
    </w:p>
    <w:p w14:paraId="236D8D5C" w14:textId="77777777" w:rsidR="00000000" w:rsidRDefault="000051F0">
      <w:pPr>
        <w:ind w:left="1024" w:right="1024" w:firstLine="300"/>
      </w:pPr>
    </w:p>
    <w:p w14:paraId="3CD4C34F" w14:textId="501B9717" w:rsidR="00000000" w:rsidRDefault="000051F0">
      <w:pPr>
        <w:ind w:left="1024" w:right="1024" w:firstLine="300"/>
      </w:pPr>
      <w:r>
        <w:t xml:space="preserve">Ultrasound </w:t>
      </w:r>
      <w:del w:id="4" w:author="Author" w:date="2021-01-27T18:28:00Z">
        <w:r>
          <w:delText xml:space="preserve">imaging </w:delText>
        </w:r>
      </w:del>
      <w:r>
        <w:t xml:space="preserve">is one of the most widely used </w:t>
      </w:r>
      <w:ins w:id="5" w:author="Author" w:date="2021-01-27T18:28:00Z">
        <w:r>
          <w:t xml:space="preserve">imaging </w:t>
        </w:r>
      </w:ins>
      <w:r>
        <w:t xml:space="preserve">tools for non-destructive testing </w:t>
      </w:r>
      <w:ins w:id="6" w:author="Author" w:date="2021-01-27T18:28:00Z">
        <w:r>
          <w:t xml:space="preserve">(NDT) </w:t>
        </w:r>
      </w:ins>
      <w:r>
        <w:t xml:space="preserve">and non-invasive </w:t>
      </w:r>
      <w:del w:id="7" w:author="Author" w:date="2021-01-27T18:28:00Z">
        <w:r>
          <w:delText>diagnostic medicine.</w:delText>
        </w:r>
      </w:del>
      <w:ins w:id="8" w:author="Author" w:date="2021-01-27T18:28:00Z">
        <w:r>
          <w:t xml:space="preserve">medical </w:t>
        </w:r>
        <w:r>
          <w:lastRenderedPageBreak/>
          <w:t>diagnosis.</w:t>
        </w:r>
      </w:ins>
      <w:r>
        <w:t xml:space="preserve"> Since its beginnings in the 1970s, ultrasound </w:t>
      </w:r>
      <w:del w:id="9" w:author="Author" w:date="2021-01-27T18:28:00Z">
        <w:r>
          <w:delText>remains</w:delText>
        </w:r>
      </w:del>
      <w:ins w:id="10" w:author="Author" w:date="2021-01-27T18:28:00Z">
        <w:r>
          <w:t>has been</w:t>
        </w:r>
      </w:ins>
      <w:r>
        <w:t xml:space="preserve"> an </w:t>
      </w:r>
      <w:del w:id="11" w:author="Author" w:date="2021-01-27T18:28:00Z">
        <w:r>
          <w:delText>active</w:delText>
        </w:r>
      </w:del>
      <w:ins w:id="12" w:author="Author" w:date="2021-01-27T18:28:00Z">
        <w:r>
          <w:t>ongoing</w:t>
        </w:r>
      </w:ins>
      <w:r>
        <w:t xml:space="preserve"> field</w:t>
      </w:r>
      <w:r>
        <w:t xml:space="preserve"> of research, with innovations such as new sensors, signal processing, and hardware development.</w:t>
      </w:r>
      <w:ins w:id="13" w:author="Author" w:date="2021-01-27T18:28:00Z">
        <w:r>
          <w:t xml:space="preserve"> After more than fifty years, the field still presents active developments, renewed by electronics and digital equipment improvements over the last years.</w:t>
        </w:r>
      </w:ins>
    </w:p>
    <w:p w14:paraId="49559314" w14:textId="1E051879" w:rsidR="00000000" w:rsidRDefault="000051F0">
      <w:pPr>
        <w:ind w:left="1024" w:right="1024" w:firstLine="300"/>
      </w:pPr>
      <w:r>
        <w:t>Howev</w:t>
      </w:r>
      <w:r>
        <w:t xml:space="preserve">er, within the realm of open-source </w:t>
      </w:r>
      <w:del w:id="14" w:author="Author" w:date="2021-01-27T18:28:00Z">
        <w:r>
          <w:delText>methodology</w:delText>
        </w:r>
      </w:del>
      <w:ins w:id="15" w:author="Author" w:date="2021-01-27T18:28:00Z">
        <w:r>
          <w:t>equipment</w:t>
        </w:r>
      </w:ins>
      <w:r>
        <w:t>, the field remains under-</w:t>
      </w:r>
      <w:del w:id="16" w:author="Author" w:date="2021-01-27T18:28:00Z">
        <w:r>
          <w:delText>served</w:delText>
        </w:r>
      </w:del>
      <w:ins w:id="17" w:author="Author" w:date="2021-01-27T18:28:00Z">
        <w:r>
          <w:t>researched</w:t>
        </w:r>
      </w:ins>
      <w:r>
        <w:t xml:space="preserve"> in terms of experimental hardware. An open, </w:t>
      </w:r>
      <w:del w:id="18" w:author="Author" w:date="2021-01-27T18:28:00Z">
        <w:r>
          <w:delText xml:space="preserve">highly </w:delText>
        </w:r>
      </w:del>
      <w:r>
        <w:t xml:space="preserve">flexible and cost-efficient platform is still needed for many medical and </w:t>
      </w:r>
      <w:del w:id="19" w:author="Author" w:date="2021-01-27T18:28:00Z">
        <w:r>
          <w:delText>biological</w:delText>
        </w:r>
      </w:del>
      <w:ins w:id="20" w:author="Author" w:date="2021-01-27T18:28:00Z">
        <w:r>
          <w:t>testing basic</w:t>
        </w:r>
      </w:ins>
      <w:r>
        <w:t xml:space="preserve"> applications</w:t>
      </w:r>
      <w:del w:id="21" w:author="Author" w:date="2021-01-27T18:28:00Z">
        <w:r>
          <w:delText>,</w:delText>
        </w:r>
      </w:del>
      <w:r>
        <w:t xml:space="preserve"> to support the efforts of the</w:t>
      </w:r>
      <w:r>
        <w:t xml:space="preserve"> researchers, makers and device developers</w:t>
      </w:r>
      <w:del w:id="22" w:author="Author" w:date="2021-01-27T18:28:00Z">
        <w:r>
          <w:delText xml:space="preserve"> and</w:delText>
        </w:r>
      </w:del>
      <w:ins w:id="23" w:author="Author" w:date="2021-01-27T18:28:00Z">
        <w:r>
          <w:t>, to</w:t>
        </w:r>
      </w:ins>
      <w:r>
        <w:t xml:space="preserve"> accelerate ultrasound research and development.</w:t>
      </w:r>
    </w:p>
    <w:p w14:paraId="4488A6C2" w14:textId="77777777" w:rsidR="00000000" w:rsidRDefault="000051F0">
      <w:pPr>
        <w:ind w:left="1024" w:right="1024" w:firstLine="300"/>
        <w:rPr>
          <w:del w:id="24" w:author="Author" w:date="2021-01-27T18:28:00Z"/>
        </w:rPr>
      </w:pPr>
      <w:del w:id="25" w:author="Author" w:date="2021-01-27T18:28:00Z">
        <w:r>
          <w:delText>In the pursuit of designing a single-element pulse-echo device</w:delText>
        </w:r>
        <w:r>
          <w:delText>, it is necessary to map the current state of research in the field. Hereby, questions such as how the ultrasound hardware is used, which components the hardware architecture of an ultrasound device incorporates and what specifications are required, arise.</w:delText>
        </w:r>
        <w:r>
          <w:delText xml:space="preserve"> </w:delText>
        </w:r>
      </w:del>
    </w:p>
    <w:p w14:paraId="72F836E3" w14:textId="40269C2A" w:rsidR="00000000" w:rsidRDefault="000051F0">
      <w:pPr>
        <w:ind w:left="1024" w:right="1024" w:firstLine="300"/>
        <w:rPr>
          <w:ins w:id="26" w:author="Author" w:date="2021-01-27T18:28:00Z"/>
        </w:rPr>
      </w:pPr>
      <w:r>
        <w:t xml:space="preserve">The aim of this </w:t>
      </w:r>
      <w:del w:id="27" w:author="Author" w:date="2021-01-27T18:28:00Z">
        <w:r>
          <w:delText>paper</w:delText>
        </w:r>
      </w:del>
      <w:ins w:id="28" w:author="Author" w:date="2021-01-27T18:28:00Z">
        <w:r>
          <w:t>review</w:t>
        </w:r>
      </w:ins>
      <w:r>
        <w:t xml:space="preserve"> is to identify </w:t>
      </w:r>
      <w:del w:id="29" w:author="Author" w:date="2021-01-27T18:28:00Z">
        <w:r>
          <w:delText xml:space="preserve">relevant </w:delText>
        </w:r>
      </w:del>
      <w:r>
        <w:t xml:space="preserve">literature </w:t>
      </w:r>
      <w:del w:id="30" w:author="Author" w:date="2021-01-27T18:28:00Z">
        <w:r>
          <w:delText>to consider when</w:delText>
        </w:r>
      </w:del>
      <w:ins w:id="31" w:author="Author" w:date="2021-01-27T18:28:00Z">
        <w:r>
          <w:t>that is relevant for understanding,</w:t>
        </w:r>
      </w:ins>
      <w:r>
        <w:t xml:space="preserve"> designing </w:t>
      </w:r>
      <w:ins w:id="32" w:author="Author" w:date="2021-01-27T18:28:00Z">
        <w:r>
          <w:t xml:space="preserve">and operating </w:t>
        </w:r>
      </w:ins>
      <w:r>
        <w:t xml:space="preserve">a simple </w:t>
      </w:r>
      <w:del w:id="33" w:author="Author" w:date="2021-01-27T18:28:00Z">
        <w:r>
          <w:delText xml:space="preserve">open-source </w:delText>
        </w:r>
      </w:del>
      <w:r>
        <w:t>single-channel ultrasound device</w:t>
      </w:r>
      <w:ins w:id="34" w:author="Author" w:date="2021-01-27T18:28:00Z">
        <w:r>
          <w:t>,</w:t>
        </w:r>
      </w:ins>
      <w:r>
        <w:t xml:space="preserve"> and </w:t>
      </w:r>
      <w:del w:id="35" w:author="Author" w:date="2021-01-27T18:28:00Z">
        <w:r>
          <w:delText>make</w:delText>
        </w:r>
      </w:del>
      <w:ins w:id="36" w:author="Author" w:date="2021-01-27T18:28:00Z">
        <w:r>
          <w:t>to ca</w:t>
        </w:r>
        <w:r>
          <w:t>pture</w:t>
        </w:r>
      </w:ins>
      <w:r>
        <w:t xml:space="preserve"> this body of knowledge </w:t>
      </w:r>
      <w:ins w:id="37" w:author="Author" w:date="2021-01-27T18:28:00Z">
        <w:r>
          <w:t xml:space="preserve">and make it </w:t>
        </w:r>
      </w:ins>
      <w:r>
        <w:t xml:space="preserve">accessible to </w:t>
      </w:r>
      <w:del w:id="38" w:author="Author" w:date="2021-01-27T18:28:00Z">
        <w:r>
          <w:delText>the maker</w:delText>
        </w:r>
      </w:del>
      <w:ins w:id="39" w:author="Author" w:date="2021-01-27T18:28:00Z">
        <w:r>
          <w:t>ultrasound system designers. It also aims at presenting current ultrasound research focus points to introduce the reader to trends of interest.</w:t>
        </w:r>
      </w:ins>
    </w:p>
    <w:p w14:paraId="375E8D63" w14:textId="759F1BEE" w:rsidR="00000000" w:rsidRDefault="000051F0">
      <w:pPr>
        <w:ind w:left="1024" w:right="1024" w:firstLine="300"/>
      </w:pPr>
      <w:ins w:id="40" w:author="Author" w:date="2021-01-27T18:28:00Z">
        <w:r>
          <w:t>We try to capture design</w:t>
        </w:r>
      </w:ins>
      <w:r>
        <w:t xml:space="preserve"> and </w:t>
      </w:r>
      <w:del w:id="41" w:author="Author" w:date="2021-01-27T18:28:00Z">
        <w:r>
          <w:delText>hobbyist designer. This includes usage</w:delText>
        </w:r>
      </w:del>
      <w:ins w:id="42" w:author="Author" w:date="2021-01-27T18:28:00Z">
        <w:r>
          <w:t>use</w:t>
        </w:r>
      </w:ins>
      <w:r>
        <w:t xml:space="preserve"> considerations</w:t>
      </w:r>
      <w:del w:id="43" w:author="Author" w:date="2021-01-27T18:28:00Z">
        <w:r>
          <w:delText>, h</w:delText>
        </w:r>
        <w:r>
          <w:delText>ardware, embedded code,</w:delText>
        </w:r>
      </w:del>
      <w:ins w:id="44" w:author="Author" w:date="2021-01-27T18:28:00Z">
        <w:r>
          <w:t xml:space="preserve"> from olde</w:t>
        </w:r>
        <w:r>
          <w:t>r</w:t>
        </w:r>
      </w:ins>
      <w:r>
        <w:t xml:space="preserve"> and </w:t>
      </w:r>
      <w:del w:id="45" w:author="Author" w:date="2021-01-27T18:28:00Z">
        <w:r>
          <w:delText xml:space="preserve">software considerations. </w:delText>
        </w:r>
      </w:del>
      <w:ins w:id="46" w:author="Author" w:date="2021-01-27T18:28:00Z">
        <w:r>
          <w:t>newer designs, but also with high-end, and multi-channel systems. We have covered both NDT and medical applications, starting with a review of the context, following on the review of existing architectures and analog buildings blocks, then on digital</w:t>
        </w:r>
        <w:r>
          <w:t xml:space="preserve"> options available to support and complement the hardware aspects.</w:t>
        </w:r>
      </w:ins>
    </w:p>
    <w:p w14:paraId="4162F099" w14:textId="77777777" w:rsidR="00000000" w:rsidRDefault="000051F0">
      <w:pPr>
        <w:ind w:left="1024" w:right="1024" w:firstLine="300"/>
        <w:rPr>
          <w:ins w:id="47" w:author="Author" w:date="2021-01-27T18:28:00Z"/>
        </w:rPr>
      </w:pPr>
      <w:ins w:id="48" w:author="Author" w:date="2021-01-27T18:28:00Z">
        <w:r>
          <w:t>This body of knowledge was used for designing two relatively simple open hardware designs.</w:t>
        </w:r>
      </w:ins>
    </w:p>
    <w:p w14:paraId="0BB4EB10" w14:textId="77777777" w:rsidR="00000000" w:rsidRDefault="000051F0">
      <w:pPr>
        <w:spacing w:before="180"/>
      </w:pPr>
      <w:r>
        <w:rPr>
          <w:b/>
          <w:bCs/>
        </w:rPr>
        <w:t>Key words:</w:t>
      </w:r>
      <w:r>
        <w:tab/>
        <w:t>ultrasound hardware open-source frugal device imaging single-element modular design</w:t>
      </w:r>
    </w:p>
    <w:p w14:paraId="73FF7158" w14:textId="77777777" w:rsidR="00000000" w:rsidRDefault="000051F0">
      <w:pPr>
        <w:pStyle w:val="Heading2"/>
        <w:widowControl/>
        <w:spacing w:before="300"/>
        <w:rPr>
          <w:del w:id="49" w:author="Author" w:date="2021-01-27T18:28:00Z"/>
        </w:rPr>
      </w:pPr>
      <w:del w:id="50" w:author="Author" w:date="2021-01-27T18:28:00Z">
        <w:r>
          <w:br w:type="column"/>
          <w:delText>1  Context</w:delText>
        </w:r>
      </w:del>
    </w:p>
    <w:p w14:paraId="36AA713F" w14:textId="77777777" w:rsidR="00000000" w:rsidRPr="006D71B2" w:rsidRDefault="000051F0">
      <w:pPr>
        <w:pStyle w:val="Heading2"/>
        <w:widowControl/>
        <w:spacing w:before="300"/>
        <w:rPr>
          <w:ins w:id="51" w:author="Author" w:date="2021-01-27T18:28:00Z"/>
          <w:lang w:val="en-GB"/>
        </w:rPr>
      </w:pPr>
      <w:ins w:id="52" w:author="Author" w:date="2021-01-27T18:28:00Z">
        <w:r w:rsidRPr="006D71B2">
          <w:rPr>
            <w:lang w:val="en-GB"/>
          </w:rPr>
          <w:br w:type="column"/>
          <w:t xml:space="preserve">1 </w:t>
        </w:r>
        <w:r w:rsidRPr="006D71B2">
          <w:rPr>
            <w:lang w:val="en-GB"/>
          </w:rPr>
          <w:t xml:space="preserve"> An introduction to open ultrasound hardware</w:t>
        </w:r>
      </w:ins>
    </w:p>
    <w:p w14:paraId="43C74CB6" w14:textId="29AC2EC9" w:rsidR="00000000" w:rsidRPr="006D71B2" w:rsidRDefault="000051F0">
      <w:pPr>
        <w:pStyle w:val="Heading3"/>
        <w:widowControl/>
        <w:spacing w:before="180"/>
        <w:rPr>
          <w:ins w:id="53" w:author="Author" w:date="2021-01-27T18:28:00Z"/>
          <w:lang w:val="en-GB"/>
        </w:rPr>
      </w:pPr>
      <w:r w:rsidRPr="006D71B2">
        <w:rPr>
          <w:lang w:val="en-GB"/>
        </w:rPr>
        <w:t xml:space="preserve">1.1  </w:t>
      </w:r>
      <w:del w:id="54" w:author="Author" w:date="2021-01-27T18:28:00Z">
        <w:r w:rsidRPr="006D71B2">
          <w:rPr>
            <w:lang w:val="en-GB"/>
          </w:rPr>
          <w:delText xml:space="preserve">Why </w:delText>
        </w:r>
      </w:del>
      <w:ins w:id="55" w:author="Author" w:date="2021-01-27T18:28:00Z">
        <w:r w:rsidRPr="006D71B2">
          <w:rPr>
            <w:lang w:val="en-GB"/>
          </w:rPr>
          <w:t>A renewed interest in ultrasound</w:t>
        </w:r>
      </w:ins>
    </w:p>
    <w:p w14:paraId="4D8BAB90" w14:textId="77777777" w:rsidR="00000000" w:rsidRPr="006D71B2" w:rsidRDefault="000051F0">
      <w:pPr>
        <w:pStyle w:val="Heading3"/>
        <w:widowControl/>
        <w:spacing w:before="180"/>
        <w:rPr>
          <w:del w:id="56" w:author="Author" w:date="2021-01-27T18:28:00Z"/>
          <w:lang w:val="en-GB"/>
        </w:rPr>
      </w:pPr>
      <w:r w:rsidRPr="006D71B2">
        <w:rPr>
          <w:lang w:val="en-GB"/>
        </w:rPr>
        <w:t>Ultrasound</w:t>
      </w:r>
      <w:del w:id="57" w:author="Author" w:date="2021-01-27T18:28:00Z">
        <w:r w:rsidRPr="006D71B2">
          <w:rPr>
            <w:lang w:val="en-GB"/>
          </w:rPr>
          <w:delText xml:space="preserve"> is Interesting</w:delText>
        </w:r>
      </w:del>
    </w:p>
    <w:p w14:paraId="4FD6BF41" w14:textId="3FD42409" w:rsidR="00000000" w:rsidRPr="006D71B2" w:rsidRDefault="000051F0">
      <w:pPr>
        <w:spacing w:before="60"/>
        <w:rPr>
          <w:ins w:id="58" w:author="Author" w:date="2021-01-27T18:28:00Z"/>
          <w:lang w:val="en-GB"/>
        </w:rPr>
      </w:pPr>
      <w:del w:id="59" w:author="Author" w:date="2021-01-27T18:28:00Z">
        <w:r w:rsidRPr="006D71B2">
          <w:rPr>
            <w:lang w:val="en-GB"/>
          </w:rPr>
          <w:delText>Ultrasound imaging was initially developed by Langevin for u</w:delText>
        </w:r>
        <w:r w:rsidRPr="006D71B2">
          <w:rPr>
            <w:lang w:val="en-GB"/>
          </w:rPr>
          <w:delText>nderwater sonar uses, based on the piezoelectric effect discovered by the Curie brothers. Moreover, ultrasound</w:delText>
        </w:r>
      </w:del>
      <w:r w:rsidRPr="006D71B2">
        <w:rPr>
          <w:lang w:val="en-GB"/>
        </w:rPr>
        <w:t xml:space="preserve"> has been a developing field for medical imaging and non-destructive testing and exploration (NDT/NDE) </w:t>
      </w:r>
      <w:del w:id="60" w:author="Author" w:date="2021-01-27T18:28:00Z">
        <w:r w:rsidRPr="006D71B2">
          <w:rPr>
            <w:lang w:val="en-GB"/>
          </w:rPr>
          <w:delText>since</w:delText>
        </w:r>
      </w:del>
      <w:ins w:id="61" w:author="Author" w:date="2021-01-27T18:28:00Z">
        <w:r w:rsidRPr="006D71B2">
          <w:rPr>
            <w:lang w:val="en-GB"/>
          </w:rPr>
          <w:t>that bloomed</w:t>
        </w:r>
      </w:ins>
      <w:r w:rsidRPr="006D71B2">
        <w:rPr>
          <w:lang w:val="en-GB"/>
        </w:rPr>
        <w:t xml:space="preserve"> the 1950s</w:t>
      </w:r>
      <w:del w:id="62" w:author="Author" w:date="2021-01-27T18:28:00Z">
        <w:r w:rsidRPr="006D71B2">
          <w:rPr>
            <w:lang w:val="en-GB"/>
          </w:rPr>
          <w:delText>, such as with the Sonovisor</w:delText>
        </w:r>
        <w:r w:rsidRPr="006D71B2">
          <w:rPr>
            <w:lang w:val="en-GB"/>
          </w:rPr>
          <w:delText xml:space="preserve"> device [</w:delText>
        </w:r>
        <w:r>
          <w:fldChar w:fldCharType="begin"/>
        </w:r>
        <w:r w:rsidRPr="006D71B2">
          <w:rPr>
            <w:lang w:val="en-GB"/>
          </w:rPr>
          <w:delInstrText xml:space="preserve">REF BIB_zeiss_sonovisor_1962 \* MERGEFORMAT </w:delInstrText>
        </w:r>
        <w:r>
          <w:fldChar w:fldCharType="separate"/>
        </w:r>
        <w:r w:rsidRPr="006D71B2">
          <w:rPr>
            <w:lang w:val="en-GB"/>
          </w:rPr>
          <w:delText>Zeiss, 1962</w:delText>
        </w:r>
        <w:r>
          <w:fldChar w:fldCharType="end"/>
        </w:r>
        <w:r w:rsidRPr="006D71B2">
          <w:rPr>
            <w:lang w:val="en-GB"/>
          </w:rPr>
          <w:delText>].</w:delText>
        </w:r>
      </w:del>
      <w:ins w:id="63" w:author="Author" w:date="2021-01-27T18:28:00Z">
        <w:r w:rsidRPr="006D71B2">
          <w:rPr>
            <w:lang w:val="en-GB"/>
          </w:rPr>
          <w:t>.</w:t>
        </w:r>
      </w:ins>
      <w:r w:rsidRPr="006D71B2">
        <w:rPr>
          <w:lang w:val="en-GB"/>
        </w:rPr>
        <w:t xml:space="preserve"> Although ultrasound is </w:t>
      </w:r>
      <w:del w:id="64" w:author="Author" w:date="2021-01-27T18:28:00Z">
        <w:r w:rsidRPr="006D71B2">
          <w:rPr>
            <w:lang w:val="en-GB"/>
          </w:rPr>
          <w:delText>a</w:delText>
        </w:r>
      </w:del>
      <w:ins w:id="65" w:author="Author" w:date="2021-01-27T18:28:00Z">
        <w:r w:rsidRPr="006D71B2">
          <w:rPr>
            <w:lang w:val="en-GB"/>
          </w:rPr>
          <w:t>today a relat</w:t>
        </w:r>
        <w:r w:rsidRPr="006D71B2">
          <w:rPr>
            <w:lang w:val="en-GB"/>
          </w:rPr>
          <w:t>ively</w:t>
        </w:r>
      </w:ins>
      <w:r w:rsidRPr="006D71B2">
        <w:rPr>
          <w:lang w:val="en-GB"/>
        </w:rPr>
        <w:t xml:space="preserve"> mature technology, it remains an active field of study, and </w:t>
      </w:r>
      <w:del w:id="66" w:author="Author" w:date="2021-01-27T18:28:00Z">
        <w:r w:rsidRPr="006D71B2">
          <w:rPr>
            <w:lang w:val="en-GB"/>
          </w:rPr>
          <w:delText>technologies</w:delText>
        </w:r>
      </w:del>
      <w:ins w:id="67" w:author="Author" w:date="2021-01-27T18:28:00Z">
        <w:r w:rsidRPr="006D71B2">
          <w:rPr>
            <w:lang w:val="en-GB"/>
          </w:rPr>
          <w:t>there are aspects that have</w:t>
        </w:r>
      </w:ins>
      <w:r w:rsidRPr="006D71B2">
        <w:rPr>
          <w:lang w:val="en-GB"/>
        </w:rPr>
        <w:t xml:space="preserve"> yet to be further explored, such as</w:t>
      </w:r>
      <w:ins w:id="68" w:author="Author" w:date="2021-01-27T18:28:00Z">
        <w:r w:rsidRPr="006D71B2">
          <w:rPr>
            <w:lang w:val="en-GB"/>
          </w:rPr>
          <w:t xml:space="preserve"> CMUT sensors and</w:t>
        </w:r>
      </w:ins>
      <w:r w:rsidRPr="006D71B2">
        <w:rPr>
          <w:lang w:val="en-GB"/>
        </w:rPr>
        <w:t xml:space="preserve"> compressed sensing [</w:t>
      </w:r>
      <w:r>
        <w:fldChar w:fldCharType="begin"/>
      </w:r>
      <w:r w:rsidRPr="006D71B2">
        <w:rPr>
          <w:lang w:val="en-GB"/>
        </w:rPr>
        <w:instrText xml:space="preserve">REF BIB_kruizinga_compressive_2017 \* MERGEFORMAT </w:instrText>
      </w:r>
      <w:r>
        <w:fldChar w:fldCharType="separate"/>
      </w:r>
      <w:r w:rsidRPr="006D71B2">
        <w:rPr>
          <w:lang w:val="en-GB"/>
        </w:rPr>
        <w:t>Kruizinga et  al., 2017</w:t>
      </w:r>
      <w:r>
        <w:fldChar w:fldCharType="end"/>
      </w:r>
      <w:r w:rsidRPr="006D71B2">
        <w:rPr>
          <w:lang w:val="en-GB"/>
        </w:rPr>
        <w:t xml:space="preserve">, </w:t>
      </w:r>
      <w:r>
        <w:fldChar w:fldCharType="begin"/>
      </w:r>
      <w:r w:rsidRPr="006D71B2">
        <w:rPr>
          <w:lang w:val="en-GB"/>
        </w:rPr>
        <w:instrText>REF BIB_lie</w:instrText>
      </w:r>
      <w:r w:rsidRPr="006D71B2">
        <w:rPr>
          <w:lang w:val="en-GB"/>
        </w:rPr>
        <w:instrText xml:space="preserve">bgott_compressive_2012 \* MERGEFORMAT </w:instrText>
      </w:r>
      <w:r>
        <w:fldChar w:fldCharType="separate"/>
      </w:r>
      <w:r w:rsidRPr="006D71B2">
        <w:rPr>
          <w:lang w:val="en-GB"/>
        </w:rPr>
        <w:t>Liebgott et  al., 2012</w:t>
      </w:r>
      <w:r>
        <w:fldChar w:fldCharType="end"/>
      </w:r>
      <w:del w:id="69" w:author="Author" w:date="2021-01-27T18:28:00Z">
        <w:r w:rsidRPr="006D71B2">
          <w:rPr>
            <w:lang w:val="en-GB"/>
          </w:rPr>
          <w:delText>]</w:delText>
        </w:r>
      </w:del>
      <w:ins w:id="70" w:author="Author" w:date="2021-01-27T18:28:00Z">
        <w:r w:rsidRPr="006D71B2">
          <w:rPr>
            <w:lang w:val="en-GB"/>
          </w:rPr>
          <w:t>], which</w:t>
        </w:r>
      </w:ins>
      <w:r w:rsidRPr="006D71B2">
        <w:rPr>
          <w:lang w:val="en-GB"/>
        </w:rPr>
        <w:t xml:space="preserve"> have the potential to revolutionize </w:t>
      </w:r>
      <w:del w:id="71" w:author="Author" w:date="2021-01-27T18:28:00Z">
        <w:r w:rsidRPr="006D71B2">
          <w:rPr>
            <w:lang w:val="en-GB"/>
          </w:rPr>
          <w:delText xml:space="preserve">low-cost </w:delText>
        </w:r>
      </w:del>
      <w:r w:rsidRPr="006D71B2">
        <w:rPr>
          <w:lang w:val="en-GB"/>
        </w:rPr>
        <w:t>ultrasound imaging</w:t>
      </w:r>
      <w:del w:id="72" w:author="Author" w:date="2021-01-27T18:28:00Z">
        <w:r w:rsidRPr="006D71B2">
          <w:rPr>
            <w:lang w:val="en-GB"/>
          </w:rPr>
          <w:delText>. Therefore</w:delText>
        </w:r>
      </w:del>
      <w:ins w:id="73" w:author="Author" w:date="2021-01-27T18:28:00Z">
        <w:r w:rsidRPr="006D71B2">
          <w:rPr>
            <w:lang w:val="en-GB"/>
          </w:rPr>
          <w:t>, leading to three figure dollar price tag devices.</w:t>
        </w:r>
      </w:ins>
    </w:p>
    <w:p w14:paraId="7C73F1FB" w14:textId="77777777" w:rsidR="00000000" w:rsidRPr="006D71B2" w:rsidRDefault="000051F0">
      <w:pPr>
        <w:ind w:firstLine="300"/>
        <w:rPr>
          <w:lang w:val="en-GB"/>
        </w:rPr>
        <w:pPrChange w:id="74" w:author="Author" w:date="2021-01-27T18:28:00Z">
          <w:pPr>
            <w:spacing w:before="60"/>
          </w:pPr>
        </w:pPrChange>
      </w:pPr>
      <w:ins w:id="75" w:author="Author" w:date="2021-01-27T18:28:00Z">
        <w:r w:rsidRPr="006D71B2">
          <w:rPr>
            <w:lang w:val="en-GB"/>
          </w:rPr>
          <w:t>With this in mind</w:t>
        </w:r>
      </w:ins>
      <w:r w:rsidRPr="006D71B2">
        <w:rPr>
          <w:lang w:val="en-GB"/>
        </w:rPr>
        <w:t>, it makes sense to build an affordable and extensible platform for ultrasound research that leverages advances in low-cost computing in order to offload functions which previously required dedicated hardware.</w:t>
      </w:r>
    </w:p>
    <w:p w14:paraId="0717346E" w14:textId="1CCA886C" w:rsidR="00000000" w:rsidRPr="006D71B2" w:rsidRDefault="000051F0">
      <w:pPr>
        <w:ind w:firstLine="300"/>
        <w:rPr>
          <w:lang w:val="en-GB"/>
        </w:rPr>
      </w:pPr>
      <w:r w:rsidRPr="006D71B2">
        <w:rPr>
          <w:lang w:val="en-GB"/>
        </w:rPr>
        <w:t>Ultrasound imaging has numero</w:t>
      </w:r>
      <w:r w:rsidRPr="006D71B2">
        <w:rPr>
          <w:lang w:val="en-GB"/>
        </w:rPr>
        <w:t>us advantages over other widely-used imaging modalities</w:t>
      </w:r>
      <w:ins w:id="76" w:author="Author" w:date="2021-01-27T18:28:00Z">
        <w:r w:rsidRPr="006D71B2">
          <w:rPr>
            <w:lang w:val="en-GB"/>
          </w:rPr>
          <w:t>,</w:t>
        </w:r>
      </w:ins>
      <w:r w:rsidRPr="006D71B2">
        <w:rPr>
          <w:lang w:val="en-GB"/>
        </w:rPr>
        <w:t xml:space="preserve"> such as </w:t>
      </w:r>
      <w:del w:id="77" w:author="Author" w:date="2021-01-27T18:28:00Z">
        <w:r w:rsidRPr="006D71B2">
          <w:rPr>
            <w:lang w:val="en-GB"/>
          </w:rPr>
          <w:delText>Computer Tomo</w:delText>
        </w:r>
        <w:r w:rsidRPr="006D71B2">
          <w:rPr>
            <w:lang w:val="en-GB"/>
          </w:rPr>
          <w:delText>graphy</w:delText>
        </w:r>
      </w:del>
      <w:ins w:id="78" w:author="Author" w:date="2021-01-27T18:28:00Z">
        <w:r w:rsidRPr="006D71B2">
          <w:rPr>
            <w:lang w:val="en-GB"/>
          </w:rPr>
          <w:t>computer tomography</w:t>
        </w:r>
      </w:ins>
      <w:r w:rsidRPr="006D71B2">
        <w:rPr>
          <w:lang w:val="en-GB"/>
        </w:rPr>
        <w:t xml:space="preserve"> (CT) or </w:t>
      </w:r>
      <w:del w:id="79" w:author="Author" w:date="2021-01-27T18:28:00Z">
        <w:r w:rsidRPr="006D71B2">
          <w:rPr>
            <w:lang w:val="en-GB"/>
          </w:rPr>
          <w:delText>Magnet Resonance Tomography</w:delText>
        </w:r>
      </w:del>
      <w:ins w:id="80" w:author="Author" w:date="2021-01-27T18:28:00Z">
        <w:r w:rsidRPr="006D71B2">
          <w:rPr>
            <w:lang w:val="en-GB"/>
          </w:rPr>
          <w:t>magnetic resonance tomography</w:t>
        </w:r>
      </w:ins>
      <w:r w:rsidRPr="006D71B2">
        <w:rPr>
          <w:lang w:val="en-GB"/>
        </w:rPr>
        <w:t xml:space="preserve"> (MRI), </w:t>
      </w:r>
      <w:del w:id="81" w:author="Author" w:date="2021-01-27T18:28:00Z">
        <w:r w:rsidRPr="006D71B2">
          <w:rPr>
            <w:lang w:val="en-GB"/>
          </w:rPr>
          <w:delText>especially</w:delText>
        </w:r>
      </w:del>
      <w:ins w:id="82" w:author="Author" w:date="2021-01-27T18:28:00Z">
        <w:r w:rsidRPr="006D71B2">
          <w:rPr>
            <w:lang w:val="en-GB"/>
          </w:rPr>
          <w:t>particularly</w:t>
        </w:r>
      </w:ins>
      <w:r w:rsidRPr="006D71B2">
        <w:rPr>
          <w:lang w:val="en-GB"/>
        </w:rPr>
        <w:t xml:space="preserve"> because it is deemed safe and affordable. </w:t>
      </w:r>
      <w:del w:id="83" w:author="Author" w:date="2021-01-27T18:28:00Z">
        <w:r w:rsidRPr="006D71B2">
          <w:rPr>
            <w:lang w:val="en-GB"/>
          </w:rPr>
          <w:delText>Due to</w:delText>
        </w:r>
      </w:del>
      <w:ins w:id="84" w:author="Author" w:date="2021-01-27T18:28:00Z">
        <w:r w:rsidRPr="006D71B2">
          <w:rPr>
            <w:lang w:val="en-GB"/>
          </w:rPr>
          <w:t>As a result of</w:t>
        </w:r>
      </w:ins>
      <w:r w:rsidRPr="006D71B2">
        <w:rPr>
          <w:lang w:val="en-GB"/>
        </w:rPr>
        <w:t xml:space="preserve"> these characteristics [</w:t>
      </w:r>
      <w:r>
        <w:fldChar w:fldCharType="begin"/>
      </w:r>
      <w:r w:rsidRPr="006D71B2">
        <w:rPr>
          <w:lang w:val="en-GB"/>
        </w:rPr>
        <w:instrText>REF BIB_kurjak_use_1986 \* MERGEF</w:instrText>
      </w:r>
      <w:r w:rsidRPr="006D71B2">
        <w:rPr>
          <w:lang w:val="en-GB"/>
        </w:rPr>
        <w:instrText xml:space="preserve">ORMAT </w:instrText>
      </w:r>
      <w:r>
        <w:fldChar w:fldCharType="separate"/>
      </w:r>
      <w:r w:rsidRPr="006D71B2">
        <w:rPr>
          <w:lang w:val="en-GB"/>
        </w:rPr>
        <w:t>Kurjak and Breyer, 1986</w:t>
      </w:r>
      <w:r>
        <w:fldChar w:fldCharType="end"/>
      </w:r>
      <w:r w:rsidRPr="006D71B2">
        <w:rPr>
          <w:lang w:val="en-GB"/>
        </w:rPr>
        <w:t>], it has become an important tool in medical care. The World Health Organisation [</w:t>
      </w:r>
      <w:r>
        <w:fldChar w:fldCharType="begin"/>
      </w:r>
      <w:r w:rsidRPr="006D71B2">
        <w:rPr>
          <w:lang w:val="en-GB"/>
        </w:rPr>
        <w:instrText xml:space="preserve">REF BIB_who_future_1985 \* MERGEFORMAT </w:instrText>
      </w:r>
      <w:r>
        <w:fldChar w:fldCharType="separate"/>
      </w:r>
      <w:r w:rsidRPr="006D71B2">
        <w:rPr>
          <w:lang w:val="en-GB"/>
        </w:rPr>
        <w:t>WHO, 1985</w:t>
      </w:r>
      <w:r>
        <w:fldChar w:fldCharType="end"/>
      </w:r>
      <w:r w:rsidRPr="006D71B2">
        <w:rPr>
          <w:lang w:val="en-GB"/>
        </w:rPr>
        <w:t>] recognises and stresses the advantages of using ultrasound in medically under-served reg</w:t>
      </w:r>
      <w:r w:rsidRPr="006D71B2">
        <w:rPr>
          <w:lang w:val="en-GB"/>
        </w:rPr>
        <w:t xml:space="preserve">ions such as </w:t>
      </w:r>
      <w:del w:id="85" w:author="Author" w:date="2021-01-27T18:28:00Z">
        <w:r w:rsidRPr="006D71B2">
          <w:rPr>
            <w:lang w:val="en-GB"/>
          </w:rPr>
          <w:delText>Low</w:delText>
        </w:r>
      </w:del>
      <w:ins w:id="86" w:author="Author" w:date="2021-01-27T18:28:00Z">
        <w:r w:rsidRPr="006D71B2">
          <w:rPr>
            <w:lang w:val="en-GB"/>
          </w:rPr>
          <w:t>low-</w:t>
        </w:r>
      </w:ins>
      <w:r w:rsidRPr="006D71B2">
        <w:rPr>
          <w:lang w:val="en-GB"/>
        </w:rPr>
        <w:t xml:space="preserve"> and </w:t>
      </w:r>
      <w:del w:id="87" w:author="Author" w:date="2021-01-27T18:28:00Z">
        <w:r w:rsidRPr="006D71B2">
          <w:rPr>
            <w:lang w:val="en-GB"/>
          </w:rPr>
          <w:delText>Middle Income Countries</w:delText>
        </w:r>
      </w:del>
      <w:ins w:id="88" w:author="Author" w:date="2021-01-27T18:28:00Z">
        <w:r w:rsidRPr="006D71B2">
          <w:rPr>
            <w:lang w:val="en-GB"/>
          </w:rPr>
          <w:t>middle-income countries</w:t>
        </w:r>
      </w:ins>
      <w:r w:rsidRPr="006D71B2">
        <w:rPr>
          <w:lang w:val="en-GB"/>
        </w:rPr>
        <w:t xml:space="preserve"> where other technology is simply not affordable or the infrastructure non-existent</w:t>
      </w:r>
      <w:del w:id="89" w:author="Author" w:date="2021-01-27T18:28:00Z">
        <w:r w:rsidRPr="006D71B2">
          <w:rPr>
            <w:lang w:val="en-GB"/>
          </w:rPr>
          <w:delText>. High-end</w:delText>
        </w:r>
      </w:del>
      <w:ins w:id="90" w:author="Author" w:date="2021-01-27T18:28:00Z">
        <w:r w:rsidRPr="006D71B2">
          <w:rPr>
            <w:lang w:val="en-GB"/>
          </w:rPr>
          <w:t>, now focusing in particular smaller</w:t>
        </w:r>
      </w:ins>
      <w:r w:rsidRPr="006D71B2">
        <w:rPr>
          <w:lang w:val="en-GB"/>
        </w:rPr>
        <w:t xml:space="preserve"> systems</w:t>
      </w:r>
      <w:del w:id="91" w:author="Author" w:date="2021-01-27T18:28:00Z">
        <w:r w:rsidRPr="006D71B2">
          <w:rPr>
            <w:lang w:val="en-GB"/>
          </w:rPr>
          <w:delText>, as used in clinics, are mounted on a trolley to be moved to the patient</w:delText>
        </w:r>
        <w:r w:rsidRPr="006D71B2">
          <w:rPr>
            <w:lang w:val="en-GB"/>
          </w:rPr>
          <w:delText>’</w:delText>
        </w:r>
        <w:r w:rsidRPr="006D71B2">
          <w:rPr>
            <w:lang w:val="en-GB"/>
          </w:rPr>
          <w:delText xml:space="preserve">s bedside). Smaller systems referred to as </w:delText>
        </w:r>
        <w:r w:rsidRPr="006D71B2">
          <w:rPr>
            <w:lang w:val="en-GB"/>
          </w:rPr>
          <w:delText>“</w:delText>
        </w:r>
        <w:r w:rsidRPr="006D71B2">
          <w:rPr>
            <w:lang w:val="en-GB"/>
          </w:rPr>
          <w:delText>Hand-Held Devices</w:delText>
        </w:r>
        <w:r w:rsidRPr="006D71B2">
          <w:rPr>
            <w:lang w:val="en-GB"/>
          </w:rPr>
          <w:delText>”</w:delText>
        </w:r>
        <w:r w:rsidRPr="006D71B2">
          <w:rPr>
            <w:lang w:val="en-GB"/>
          </w:rPr>
          <w:delText xml:space="preserve"> (HHD), which have the dimensions of a laptop computer or are eve</w:delText>
        </w:r>
        <w:r w:rsidRPr="006D71B2">
          <w:rPr>
            <w:lang w:val="en-GB"/>
          </w:rPr>
          <w:delText xml:space="preserve">n smartphone-sized and are subject to recent research in the field of medical ultrasound imaging. HHD hold the potential to become a </w:delText>
        </w:r>
        <w:r w:rsidRPr="006D71B2">
          <w:rPr>
            <w:lang w:val="en-GB"/>
          </w:rPr>
          <w:delText>“</w:delText>
        </w:r>
        <w:r w:rsidRPr="006D71B2">
          <w:rPr>
            <w:lang w:val="en-GB"/>
          </w:rPr>
          <w:delText>game-changing</w:delText>
        </w:r>
        <w:r w:rsidRPr="006D71B2">
          <w:rPr>
            <w:lang w:val="en-GB"/>
          </w:rPr>
          <w:delText>”</w:delText>
        </w:r>
        <w:r w:rsidRPr="006D71B2">
          <w:rPr>
            <w:lang w:val="en-GB"/>
          </w:rPr>
          <w:delText xml:space="preserve"> technology</w:delText>
        </w:r>
      </w:del>
      <w:ins w:id="92" w:author="Author" w:date="2021-01-27T18:28:00Z">
        <w:r w:rsidRPr="006D71B2">
          <w:rPr>
            <w:lang w:val="en-GB"/>
          </w:rPr>
          <w:t xml:space="preserve"> </w:t>
        </w:r>
      </w:ins>
      <w:r w:rsidRPr="006D71B2">
        <w:rPr>
          <w:lang w:val="en-GB"/>
        </w:rPr>
        <w:t>[</w:t>
      </w:r>
      <w:r>
        <w:fldChar w:fldCharType="begin"/>
      </w:r>
      <w:r w:rsidRPr="006D71B2">
        <w:rPr>
          <w:lang w:val="en-GB"/>
        </w:rPr>
        <w:instrText xml:space="preserve">REF BIB_kjeken_systematic_2011 \* MERGEFORMAT </w:instrText>
      </w:r>
      <w:r>
        <w:fldChar w:fldCharType="separate"/>
      </w:r>
      <w:r w:rsidRPr="006D71B2">
        <w:rPr>
          <w:lang w:val="en-GB"/>
        </w:rPr>
        <w:t>Kjeken et  al., 2011</w:t>
      </w:r>
      <w:r>
        <w:fldChar w:fldCharType="end"/>
      </w:r>
      <w:r w:rsidRPr="006D71B2">
        <w:rPr>
          <w:lang w:val="en-GB"/>
        </w:rPr>
        <w:t>].</w:t>
      </w:r>
      <w:del w:id="93" w:author="Author" w:date="2021-01-27T18:28:00Z">
        <w:r w:rsidRPr="006D71B2">
          <w:rPr>
            <w:lang w:val="en-GB"/>
          </w:rPr>
          <w:delText xml:space="preserve"> At the same time, the co</w:delText>
        </w:r>
        <w:r w:rsidRPr="006D71B2">
          <w:rPr>
            <w:lang w:val="en-GB"/>
          </w:rPr>
          <w:delText>st of an ultrasound machine is relatively low, compared to other modalities.</w:delText>
        </w:r>
      </w:del>
    </w:p>
    <w:p w14:paraId="20431862" w14:textId="20E061A4" w:rsidR="00000000" w:rsidRPr="006D71B2" w:rsidRDefault="000051F0">
      <w:pPr>
        <w:pStyle w:val="Heading3"/>
        <w:widowControl/>
        <w:spacing w:before="120"/>
        <w:rPr>
          <w:lang w:val="en-GB"/>
        </w:rPr>
      </w:pPr>
      <w:r w:rsidRPr="006D71B2">
        <w:rPr>
          <w:lang w:val="en-GB"/>
        </w:rPr>
        <w:t xml:space="preserve">1.2  </w:t>
      </w:r>
      <w:del w:id="94" w:author="Author" w:date="2021-01-27T18:28:00Z">
        <w:r w:rsidRPr="006D71B2">
          <w:rPr>
            <w:lang w:val="en-GB"/>
          </w:rPr>
          <w:delText>Ultrasound Imaging Modes</w:delText>
        </w:r>
      </w:del>
      <w:ins w:id="95" w:author="Author" w:date="2021-01-27T18:28:00Z">
        <w:r w:rsidRPr="006D71B2">
          <w:rPr>
            <w:lang w:val="en-GB"/>
          </w:rPr>
          <w:t>Open-</w:t>
        </w:r>
        <w:r w:rsidRPr="006D71B2">
          <w:rPr>
            <w:lang w:val="en-GB"/>
          </w:rPr>
          <w:t>source ultrasound hardware</w:t>
        </w:r>
      </w:ins>
    </w:p>
    <w:p w14:paraId="490B38D3" w14:textId="77777777" w:rsidR="00000000" w:rsidRPr="006D71B2" w:rsidRDefault="000051F0">
      <w:pPr>
        <w:spacing w:before="60"/>
        <w:rPr>
          <w:moveTo w:id="96" w:author="Author" w:date="2021-01-27T18:28:00Z"/>
          <w:lang w:val="en-GB"/>
        </w:rPr>
      </w:pPr>
      <w:ins w:id="97" w:author="Author" w:date="2021-01-27T18:28:00Z">
        <w:r w:rsidRPr="006D71B2">
          <w:rPr>
            <w:lang w:val="en-GB"/>
          </w:rPr>
          <w:t>Open-hardware lowers barriers to product research [</w:t>
        </w:r>
        <w:r>
          <w:fldChar w:fldCharType="begin"/>
        </w:r>
        <w:r w:rsidRPr="006D71B2">
          <w:rPr>
            <w:lang w:val="en-GB"/>
          </w:rPr>
          <w:instrText xml:space="preserve">REF BIB_pandey_open_2019 \* MERGEFORMAT </w:instrText>
        </w:r>
        <w:r>
          <w:fldChar w:fldCharType="separate"/>
        </w:r>
        <w:r w:rsidRPr="006D71B2">
          <w:rPr>
            <w:lang w:val="en-GB"/>
          </w:rPr>
          <w:t>Pandey and Vora, 2019</w:t>
        </w:r>
        <w:r>
          <w:fldChar w:fldCharType="end"/>
        </w:r>
        <w:r w:rsidRPr="006D71B2">
          <w:rPr>
            <w:lang w:val="en-GB"/>
          </w:rPr>
          <w:t>], having a full design under an open-source license provides access for all researchers to contribute to and impr</w:t>
        </w:r>
        <w:r w:rsidRPr="006D71B2">
          <w:rPr>
            <w:lang w:val="en-GB"/>
          </w:rPr>
          <w:t xml:space="preserve">ove a design. This in turn creates the potential for rapid spread of the design, customisation for specific uses, and ad-hoc modification. The existence of an open design means that a higher number of contributors can inspect and improve it. </w:t>
        </w:r>
      </w:ins>
      <w:moveToRangeStart w:id="98" w:author="Author" w:date="2021-01-27T18:28:00Z" w:name="move62664511"/>
      <w:moveTo w:id="99" w:author="Author" w:date="2021-01-27T18:28:00Z">
        <w:r w:rsidRPr="006D71B2">
          <w:rPr>
            <w:lang w:val="en-GB"/>
          </w:rPr>
          <w:t>Open source ha</w:t>
        </w:r>
        <w:r w:rsidRPr="006D71B2">
          <w:rPr>
            <w:lang w:val="en-GB"/>
          </w:rPr>
          <w:t xml:space="preserve">rdware can be a disruptive tool on the medical device market. </w:t>
        </w:r>
      </w:moveTo>
      <w:moveToRangeEnd w:id="98"/>
      <w:ins w:id="100" w:author="Author" w:date="2021-01-27T18:28:00Z">
        <w:r w:rsidRPr="006D71B2">
          <w:rPr>
            <w:lang w:val="en-GB"/>
          </w:rPr>
          <w:t>Shorter development cycles, even for hardware, with open source permit rapid iterations of a product, for which the</w:t>
        </w:r>
      </w:ins>
      <w:moveToRangeStart w:id="101" w:author="Author" w:date="2021-01-27T18:28:00Z" w:name="move62664512"/>
      <w:moveTo w:id="102" w:author="Author" w:date="2021-01-27T18:28:00Z">
        <w:r w:rsidRPr="006D71B2">
          <w:rPr>
            <w:lang w:val="en-GB"/>
          </w:rPr>
          <w:t xml:space="preserve"> economic impacts can be significant [</w:t>
        </w:r>
        <w:r>
          <w:fldChar w:fldCharType="begin"/>
        </w:r>
        <w:r w:rsidRPr="006D71B2">
          <w:rPr>
            <w:lang w:val="en-GB"/>
          </w:rPr>
          <w:instrText>REF BIB_pearce_quantifying_2015 \* MERGEF</w:instrText>
        </w:r>
        <w:r w:rsidRPr="006D71B2">
          <w:rPr>
            <w:lang w:val="en-GB"/>
          </w:rPr>
          <w:instrText xml:space="preserve">ORMAT </w:instrText>
        </w:r>
        <w:r>
          <w:fldChar w:fldCharType="separate"/>
        </w:r>
        <w:r w:rsidRPr="006D71B2">
          <w:rPr>
            <w:lang w:val="en-GB"/>
          </w:rPr>
          <w:t>Pearce, 2015</w:t>
        </w:r>
        <w:r>
          <w:fldChar w:fldCharType="end"/>
        </w:r>
        <w:r w:rsidRPr="006D71B2">
          <w:rPr>
            <w:lang w:val="en-GB"/>
          </w:rPr>
          <w:t xml:space="preserve">, </w:t>
        </w:r>
        <w:r>
          <w:fldChar w:fldCharType="begin"/>
        </w:r>
        <w:r w:rsidRPr="006D71B2">
          <w:rPr>
            <w:lang w:val="en-GB"/>
          </w:rPr>
          <w:instrText xml:space="preserve">REF BIB_pearce_return_2016 \* MERGEFORMAT </w:instrText>
        </w:r>
        <w:r>
          <w:fldChar w:fldCharType="separate"/>
        </w:r>
        <w:r w:rsidRPr="006D71B2">
          <w:rPr>
            <w:lang w:val="en-GB"/>
          </w:rPr>
          <w:t>Pearce, 2016</w:t>
        </w:r>
        <w:r>
          <w:fldChar w:fldCharType="end"/>
        </w:r>
        <w:r w:rsidRPr="006D71B2">
          <w:rPr>
            <w:lang w:val="en-GB"/>
          </w:rPr>
          <w:t xml:space="preserve">, </w:t>
        </w:r>
        <w:r>
          <w:fldChar w:fldCharType="begin"/>
        </w:r>
        <w:r w:rsidRPr="006D71B2">
          <w:rPr>
            <w:lang w:val="en-GB"/>
          </w:rPr>
          <w:instrText xml:space="preserve">REF BIB_moritz_economic_2019 \* MERGEFORMAT </w:instrText>
        </w:r>
        <w:r>
          <w:fldChar w:fldCharType="separate"/>
        </w:r>
        <w:r w:rsidRPr="006D71B2">
          <w:rPr>
            <w:lang w:val="en-GB"/>
          </w:rPr>
          <w:t>Moritz et  al., 2019</w:t>
        </w:r>
        <w:r>
          <w:fldChar w:fldCharType="end"/>
        </w:r>
        <w:r w:rsidRPr="006D71B2">
          <w:rPr>
            <w:lang w:val="en-GB"/>
          </w:rPr>
          <w:t xml:space="preserve">, </w:t>
        </w:r>
        <w:r>
          <w:fldChar w:fldCharType="begin"/>
        </w:r>
        <w:r w:rsidRPr="006D71B2">
          <w:rPr>
            <w:lang w:val="en-GB"/>
          </w:rPr>
          <w:instrText xml:space="preserve">REF BIB_winter_open_2019 \* MERGEFORMAT </w:instrText>
        </w:r>
        <w:r>
          <w:fldChar w:fldCharType="separate"/>
        </w:r>
        <w:r w:rsidRPr="006D71B2">
          <w:rPr>
            <w:lang w:val="en-GB"/>
          </w:rPr>
          <w:t>Winter et  al., 2019</w:t>
        </w:r>
        <w:r>
          <w:fldChar w:fldCharType="end"/>
        </w:r>
        <w:r w:rsidRPr="006D71B2">
          <w:rPr>
            <w:lang w:val="en-GB"/>
          </w:rPr>
          <w:t>].</w:t>
        </w:r>
      </w:moveTo>
    </w:p>
    <w:moveToRangeEnd w:id="101"/>
    <w:p w14:paraId="4E8FCC98" w14:textId="5B0E9237" w:rsidR="00000000" w:rsidRPr="006D71B2" w:rsidRDefault="000051F0">
      <w:pPr>
        <w:ind w:firstLine="300"/>
        <w:rPr>
          <w:ins w:id="103" w:author="Author" w:date="2021-01-27T18:28:00Z"/>
          <w:lang w:val="en-GB"/>
        </w:rPr>
      </w:pPr>
      <w:ins w:id="104" w:author="Author" w:date="2021-01-27T18:28:00Z">
        <w:r w:rsidRPr="006D71B2">
          <w:rPr>
            <w:lang w:val="en-GB"/>
          </w:rPr>
          <w:t>Because they are medical hardware and d</w:t>
        </w:r>
        <w:r w:rsidRPr="006D71B2">
          <w:rPr>
            <w:lang w:val="en-GB"/>
          </w:rPr>
          <w:t>evices, it is essential to ensure that these tools have the functions they are designed to have: quality and medical certification are critical. As such, certification of open-hardware designs is a challenge that needs to be tackled, starting, for example,</w:t>
        </w:r>
        <w:r w:rsidRPr="006D71B2">
          <w:rPr>
            <w:lang w:val="en-GB"/>
          </w:rPr>
          <w:t xml:space="preserve"> from a CE marking perspective. Alternatively, it funding certification through crowd-funding approaches has been proposed [</w:t>
        </w:r>
        <w:r>
          <w:fldChar w:fldCharType="begin"/>
        </w:r>
        <w:r w:rsidRPr="006D71B2">
          <w:rPr>
            <w:lang w:val="en-GB"/>
          </w:rPr>
          <w:instrText xml:space="preserve">REF BIB_de_maria_safe_2018 \* MERGEFORMAT </w:instrText>
        </w:r>
        <w:r>
          <w:fldChar w:fldCharType="separate"/>
        </w:r>
        <w:r w:rsidRPr="006D71B2">
          <w:rPr>
            <w:lang w:val="en-GB"/>
          </w:rPr>
          <w:t>De  Maria et  al., 2018</w:t>
        </w:r>
        <w:r>
          <w:fldChar w:fldCharType="end"/>
        </w:r>
        <w:r w:rsidRPr="006D71B2">
          <w:rPr>
            <w:lang w:val="en-GB"/>
          </w:rPr>
          <w:t>]. According to the WHO, 70</w:t>
        </w:r>
        <w:r w:rsidRPr="006D71B2">
          <w:rPr>
            <w:lang w:val="en-GB"/>
          </w:rPr>
          <w:t>–</w:t>
        </w:r>
        <w:r w:rsidRPr="006D71B2">
          <w:rPr>
            <w:lang w:val="en-GB"/>
          </w:rPr>
          <w:t>90 percent of all medical devices do</w:t>
        </w:r>
        <w:r w:rsidRPr="006D71B2">
          <w:rPr>
            <w:lang w:val="en-GB"/>
          </w:rPr>
          <w:t>nated to the developing world do not function as intended, and 20 percent are not used due to poor documentation and inadequate training on the use of the device</w:t>
        </w:r>
      </w:ins>
      <w:moveToRangeStart w:id="105" w:author="Author" w:date="2021-01-27T18:28:00Z" w:name="move62664513"/>
      <w:moveTo w:id="106" w:author="Author" w:date="2021-01-27T18:28:00Z">
        <w:r w:rsidRPr="006D71B2">
          <w:rPr>
            <w:lang w:val="en-GB"/>
          </w:rPr>
          <w:t xml:space="preserve"> [</w:t>
        </w:r>
        <w:r>
          <w:fldChar w:fldCharType="begin"/>
        </w:r>
        <w:r w:rsidRPr="006D71B2">
          <w:rPr>
            <w:lang w:val="en-GB"/>
          </w:rPr>
          <w:instrText xml:space="preserve">REF BIB_niezen_open_source_2016 \* MERGEFORMAT </w:instrText>
        </w:r>
        <w:r>
          <w:fldChar w:fldCharType="separate"/>
        </w:r>
        <w:r w:rsidRPr="006D71B2">
          <w:rPr>
            <w:lang w:val="en-GB"/>
          </w:rPr>
          <w:t>Niezen et  al., 2016</w:t>
        </w:r>
        <w:r>
          <w:fldChar w:fldCharType="end"/>
        </w:r>
        <w:r w:rsidRPr="006D71B2">
          <w:rPr>
            <w:lang w:val="en-GB"/>
          </w:rPr>
          <w:t xml:space="preserve">]. </w:t>
        </w:r>
      </w:moveTo>
      <w:moveToRangeEnd w:id="105"/>
      <w:del w:id="107" w:author="Author" w:date="2021-01-27T18:28:00Z">
        <w:r w:rsidRPr="006D71B2">
          <w:rPr>
            <w:lang w:val="en-GB"/>
          </w:rPr>
          <w:delText>In general, and except in</w:delText>
        </w:r>
      </w:del>
      <w:ins w:id="108" w:author="Author" w:date="2021-01-27T18:28:00Z">
        <w:r w:rsidRPr="006D71B2">
          <w:rPr>
            <w:lang w:val="en-GB"/>
          </w:rPr>
          <w:t>Since their hardware</w:t>
        </w:r>
        <w:r w:rsidRPr="006D71B2">
          <w:rPr>
            <w:lang w:val="en-GB"/>
          </w:rPr>
          <w:t xml:space="preserve"> and software architecture are not public knowledge, it is impossible for users to access and repair them. Using open-source products, this problem could be avoided, in contrast, support could be provided online detailing how to repair these systems [</w:t>
        </w:r>
        <w:r>
          <w:fldChar w:fldCharType="begin"/>
        </w:r>
        <w:r w:rsidRPr="006D71B2">
          <w:rPr>
            <w:lang w:val="en-GB"/>
          </w:rPr>
          <w:instrText>REF B</w:instrText>
        </w:r>
        <w:r w:rsidRPr="006D71B2">
          <w:rPr>
            <w:lang w:val="en-GB"/>
          </w:rPr>
          <w:instrText xml:space="preserve">IB_gibney_open_hardware_2016 \* MERGEFORMAT </w:instrText>
        </w:r>
        <w:r>
          <w:fldChar w:fldCharType="separate"/>
        </w:r>
        <w:r w:rsidRPr="006D71B2">
          <w:rPr>
            <w:lang w:val="en-GB"/>
          </w:rPr>
          <w:t>Gibney, 2016</w:t>
        </w:r>
        <w:r>
          <w:fldChar w:fldCharType="end"/>
        </w:r>
        <w:r w:rsidRPr="006D71B2">
          <w:rPr>
            <w:lang w:val="en-GB"/>
          </w:rPr>
          <w:t>].</w:t>
        </w:r>
      </w:ins>
    </w:p>
    <w:p w14:paraId="7DA8CA2B" w14:textId="77777777" w:rsidR="00000000" w:rsidRPr="006D71B2" w:rsidRDefault="000051F0">
      <w:pPr>
        <w:pStyle w:val="Heading2"/>
        <w:widowControl/>
        <w:rPr>
          <w:ins w:id="109" w:author="Author" w:date="2021-01-27T18:28:00Z"/>
          <w:lang w:val="en-GB"/>
        </w:rPr>
      </w:pPr>
      <w:ins w:id="110" w:author="Author" w:date="2021-01-27T18:28:00Z">
        <w:r w:rsidRPr="006D71B2">
          <w:rPr>
            <w:lang w:val="en-GB"/>
          </w:rPr>
          <w:t>2  Review of ultrasound usage</w:t>
        </w:r>
      </w:ins>
    </w:p>
    <w:p w14:paraId="4F60C37D" w14:textId="77777777" w:rsidR="00000000" w:rsidRPr="006D71B2" w:rsidRDefault="000051F0">
      <w:pPr>
        <w:pStyle w:val="Heading3"/>
        <w:widowControl/>
        <w:spacing w:before="180"/>
        <w:rPr>
          <w:ins w:id="111" w:author="Author" w:date="2021-01-27T18:28:00Z"/>
          <w:lang w:val="en-GB"/>
        </w:rPr>
      </w:pPr>
      <w:ins w:id="112" w:author="Author" w:date="2021-01-27T18:28:00Z">
        <w:r w:rsidRPr="006D71B2">
          <w:rPr>
            <w:lang w:val="en-GB"/>
          </w:rPr>
          <w:t>2.1  The main ultrasound imaging modes</w:t>
        </w:r>
      </w:ins>
    </w:p>
    <w:p w14:paraId="4E387397" w14:textId="4226BF34" w:rsidR="00000000" w:rsidRPr="006D71B2" w:rsidRDefault="000051F0">
      <w:pPr>
        <w:spacing w:before="60"/>
        <w:rPr>
          <w:lang w:val="en-GB"/>
        </w:rPr>
      </w:pPr>
      <w:ins w:id="113" w:author="Author" w:date="2021-01-27T18:28:00Z">
        <w:r w:rsidRPr="006D71B2">
          <w:rPr>
            <w:lang w:val="en-GB"/>
          </w:rPr>
          <w:t>With the exception of</w:t>
        </w:r>
      </w:ins>
      <w:r w:rsidRPr="006D71B2">
        <w:rPr>
          <w:lang w:val="en-GB"/>
        </w:rPr>
        <w:t xml:space="preserve"> Doppler imaging, ultrasound imaging is based on the "pulse-echo" principle, </w:t>
      </w:r>
      <w:del w:id="114" w:author="Author" w:date="2021-01-27T18:28:00Z">
        <w:r w:rsidRPr="006D71B2">
          <w:rPr>
            <w:lang w:val="en-GB"/>
          </w:rPr>
          <w:delText>based</w:delText>
        </w:r>
      </w:del>
      <w:ins w:id="115" w:author="Author" w:date="2021-01-27T18:28:00Z">
        <w:r w:rsidRPr="006D71B2">
          <w:rPr>
            <w:lang w:val="en-GB"/>
          </w:rPr>
          <w:t>which relies</w:t>
        </w:r>
      </w:ins>
      <w:r w:rsidRPr="006D71B2">
        <w:rPr>
          <w:lang w:val="en-GB"/>
        </w:rPr>
        <w:t xml:space="preserve"> on the dual re</w:t>
      </w:r>
      <w:r w:rsidRPr="006D71B2">
        <w:rPr>
          <w:lang w:val="en-GB"/>
        </w:rPr>
        <w:t xml:space="preserve">ceiver-transmitter function of a piezoelectric transducer. </w:t>
      </w:r>
      <w:del w:id="116" w:author="Author" w:date="2021-01-27T18:28:00Z">
        <w:r w:rsidRPr="006D71B2">
          <w:rPr>
            <w:lang w:val="en-GB"/>
          </w:rPr>
          <w:delText xml:space="preserve">These modes can be listed as </w:delText>
        </w:r>
      </w:del>
      <w:ins w:id="117" w:author="Author" w:date="2021-01-27T18:28:00Z">
        <w:r w:rsidRPr="006D71B2">
          <w:rPr>
            <w:lang w:val="en-GB"/>
          </w:rPr>
          <w:t>The two main modes commonly found in ultrasound equipment are</w:t>
        </w:r>
      </w:ins>
      <w:r w:rsidRPr="006D71B2">
        <w:rPr>
          <w:lang w:val="en-GB"/>
        </w:rPr>
        <w:t>:</w:t>
      </w:r>
    </w:p>
    <w:p w14:paraId="66B7583F" w14:textId="0BCEC0DF" w:rsidR="00000000" w:rsidRPr="006D71B2" w:rsidRDefault="000051F0">
      <w:pPr>
        <w:ind w:firstLine="300"/>
        <w:rPr>
          <w:lang w:val="en-GB"/>
        </w:rPr>
      </w:pPr>
      <w:r w:rsidRPr="006D71B2">
        <w:rPr>
          <w:b/>
          <w:bCs/>
          <w:i/>
          <w:iCs/>
          <w:lang w:val="en-GB"/>
        </w:rPr>
        <w:t>A-Mode</w:t>
      </w:r>
      <w:r w:rsidRPr="006D71B2">
        <w:rPr>
          <w:lang w:val="en-GB"/>
        </w:rPr>
        <w:t xml:space="preserve">, or </w:t>
      </w:r>
      <w:del w:id="118" w:author="Author" w:date="2021-01-27T18:28:00Z">
        <w:r w:rsidRPr="006D71B2">
          <w:rPr>
            <w:lang w:val="en-GB"/>
          </w:rPr>
          <w:delText>Amplitude Mode</w:delText>
        </w:r>
      </w:del>
      <w:ins w:id="119" w:author="Author" w:date="2021-01-27T18:28:00Z">
        <w:r w:rsidRPr="006D71B2">
          <w:rPr>
            <w:lang w:val="en-GB"/>
          </w:rPr>
          <w:t>amplitude mode</w:t>
        </w:r>
      </w:ins>
      <w:r w:rsidRPr="006D71B2">
        <w:rPr>
          <w:lang w:val="en-GB"/>
        </w:rPr>
        <w:t>, is used to display the direct amplitude of echoes received as a function of time</w:t>
      </w:r>
      <w:del w:id="120" w:author="Author" w:date="2021-01-27T18:28:00Z">
        <w:r w:rsidRPr="006D71B2">
          <w:rPr>
            <w:lang w:val="en-GB"/>
          </w:rPr>
          <w:delText>,</w:delText>
        </w:r>
      </w:del>
      <w:r w:rsidRPr="006D71B2">
        <w:rPr>
          <w:lang w:val="en-GB"/>
        </w:rPr>
        <w:t xml:space="preserve"> and creates one-dimensiona</w:t>
      </w:r>
      <w:r w:rsidRPr="006D71B2">
        <w:rPr>
          <w:lang w:val="en-GB"/>
        </w:rPr>
        <w:t>l images.</w:t>
      </w:r>
    </w:p>
    <w:p w14:paraId="22C15469" w14:textId="3B03166F" w:rsidR="00000000" w:rsidRPr="006D71B2" w:rsidRDefault="000051F0">
      <w:pPr>
        <w:ind w:firstLine="300"/>
        <w:rPr>
          <w:lang w:val="en-GB"/>
        </w:rPr>
      </w:pPr>
      <w:ins w:id="121" w:author="Author" w:date="2021-01-27T18:28:00Z">
        <w:r w:rsidRPr="006D71B2">
          <w:rPr>
            <w:b/>
            <w:bCs/>
            <w:i/>
            <w:iCs/>
            <w:lang w:val="en-GB"/>
          </w:rPr>
          <w:t>B-Mode</w:t>
        </w:r>
        <w:r w:rsidRPr="006D71B2">
          <w:rPr>
            <w:lang w:val="en-GB"/>
          </w:rPr>
          <w:t xml:space="preserve">: In </w:t>
        </w:r>
      </w:ins>
      <w:r w:rsidRPr="006D71B2">
        <w:rPr>
          <w:lang w:val="en-GB"/>
          <w:rPrChange w:id="122" w:author="Author" w:date="2021-01-27T18:28:00Z">
            <w:rPr>
              <w:b/>
              <w:i/>
            </w:rPr>
          </w:rPrChange>
        </w:rPr>
        <w:t>B-Mode</w:t>
      </w:r>
      <w:r w:rsidRPr="006D71B2">
        <w:rPr>
          <w:lang w:val="en-GB"/>
        </w:rPr>
        <w:t xml:space="preserve"> </w:t>
      </w:r>
      <w:del w:id="123" w:author="Author" w:date="2021-01-27T18:28:00Z">
        <w:r w:rsidRPr="006D71B2">
          <w:rPr>
            <w:lang w:val="en-GB"/>
          </w:rPr>
          <w:delText>is the display of a 2D image that is</w:delText>
        </w:r>
      </w:del>
      <w:ins w:id="124" w:author="Author" w:date="2021-01-27T18:28:00Z">
        <w:r w:rsidRPr="006D71B2">
          <w:rPr>
            <w:lang w:val="en-GB"/>
          </w:rPr>
          <w:t>ultrasound,</w:t>
        </w:r>
      </w:ins>
      <w:r w:rsidRPr="006D71B2">
        <w:rPr>
          <w:lang w:val="en-GB"/>
        </w:rPr>
        <w:t xml:space="preserve"> the most common form of ultrasound imaging</w:t>
      </w:r>
      <w:del w:id="125" w:author="Author" w:date="2021-01-27T18:28:00Z">
        <w:r w:rsidRPr="006D71B2">
          <w:rPr>
            <w:lang w:val="en-GB"/>
          </w:rPr>
          <w:delText>.</w:delText>
        </w:r>
      </w:del>
      <w:ins w:id="126" w:author="Author" w:date="2021-01-27T18:28:00Z">
        <w:r w:rsidRPr="006D71B2">
          <w:rPr>
            <w:lang w:val="en-GB"/>
          </w:rPr>
          <w:t>, a 2D image is produced.</w:t>
        </w:r>
      </w:ins>
      <w:r w:rsidRPr="006D71B2">
        <w:rPr>
          <w:lang w:val="en-GB"/>
        </w:rPr>
        <w:t xml:space="preserve"> It displays the </w:t>
      </w:r>
      <w:ins w:id="127" w:author="Author" w:date="2021-01-27T18:28:00Z">
        <w:r w:rsidRPr="006D71B2">
          <w:rPr>
            <w:lang w:val="en-GB"/>
          </w:rPr>
          <w:t xml:space="preserve">envelope of the </w:t>
        </w:r>
      </w:ins>
      <w:r w:rsidRPr="006D71B2">
        <w:rPr>
          <w:lang w:val="en-GB"/>
        </w:rPr>
        <w:t xml:space="preserve">recorded </w:t>
      </w:r>
      <w:del w:id="128" w:author="Author" w:date="2021-01-27T18:28:00Z">
        <w:r w:rsidRPr="006D71B2">
          <w:rPr>
            <w:lang w:val="en-GB"/>
          </w:rPr>
          <w:delText xml:space="preserve">signals’ envelope </w:delText>
        </w:r>
      </w:del>
      <w:ins w:id="129" w:author="Author" w:date="2021-01-27T18:28:00Z">
        <w:r w:rsidRPr="006D71B2">
          <w:rPr>
            <w:lang w:val="en-GB"/>
          </w:rPr>
          <w:t xml:space="preserve">symbols, </w:t>
        </w:r>
      </w:ins>
      <w:r w:rsidRPr="006D71B2">
        <w:rPr>
          <w:lang w:val="en-GB"/>
        </w:rPr>
        <w:t xml:space="preserve">typically in grey-value representation on a 2D map where every value is assigned a </w:t>
      </w:r>
      <w:ins w:id="130" w:author="Author" w:date="2021-01-27T18:28:00Z">
        <w:r w:rsidRPr="006D71B2">
          <w:rPr>
            <w:lang w:val="en-GB"/>
          </w:rPr>
          <w:t xml:space="preserve">different </w:t>
        </w:r>
      </w:ins>
      <w:r w:rsidRPr="006D71B2">
        <w:rPr>
          <w:lang w:val="en-GB"/>
        </w:rPr>
        <w:t>shade</w:t>
      </w:r>
      <w:r w:rsidRPr="006D71B2">
        <w:rPr>
          <w:lang w:val="en-GB"/>
        </w:rPr>
        <w:t xml:space="preserve"> of grey. The higher the</w:t>
      </w:r>
      <w:del w:id="131" w:author="Author" w:date="2021-01-27T18:28:00Z">
        <w:r w:rsidRPr="006D71B2">
          <w:rPr>
            <w:lang w:val="en-GB"/>
          </w:rPr>
          <w:delText xml:space="preserve"> echoes</w:delText>
        </w:r>
      </w:del>
      <w:r w:rsidRPr="006D71B2">
        <w:rPr>
          <w:lang w:val="en-GB"/>
        </w:rPr>
        <w:t xml:space="preserve"> intensity</w:t>
      </w:r>
      <w:ins w:id="132" w:author="Author" w:date="2021-01-27T18:28:00Z">
        <w:r w:rsidRPr="006D71B2">
          <w:rPr>
            <w:lang w:val="en-GB"/>
          </w:rPr>
          <w:t xml:space="preserve"> of the echo</w:t>
        </w:r>
      </w:ins>
      <w:r w:rsidRPr="006D71B2">
        <w:rPr>
          <w:lang w:val="en-GB"/>
        </w:rPr>
        <w:t xml:space="preserve">, the brighter the reflection interface </w:t>
      </w:r>
      <w:del w:id="133" w:author="Author" w:date="2021-01-27T18:28:00Z">
        <w:r w:rsidRPr="006D71B2">
          <w:rPr>
            <w:lang w:val="en-GB"/>
          </w:rPr>
          <w:delText xml:space="preserve">is showing </w:delText>
        </w:r>
      </w:del>
      <w:r w:rsidRPr="006D71B2">
        <w:rPr>
          <w:lang w:val="en-GB"/>
        </w:rPr>
        <w:t>in the reconstructed image</w:t>
      </w:r>
      <w:del w:id="134" w:author="Author" w:date="2021-01-27T18:28:00Z">
        <w:r w:rsidRPr="006D71B2">
          <w:rPr>
            <w:lang w:val="en-GB"/>
          </w:rPr>
          <w:delText>: this</w:delText>
        </w:r>
      </w:del>
      <w:ins w:id="135" w:author="Author" w:date="2021-01-27T18:28:00Z">
        <w:r w:rsidRPr="006D71B2">
          <w:rPr>
            <w:lang w:val="en-GB"/>
          </w:rPr>
          <w:t>. This</w:t>
        </w:r>
      </w:ins>
      <w:r w:rsidRPr="006D71B2">
        <w:rPr>
          <w:lang w:val="en-GB"/>
        </w:rPr>
        <w:t xml:space="preserve"> is the widely known </w:t>
      </w:r>
      <w:del w:id="136" w:author="Author" w:date="2021-01-27T18:28:00Z">
        <w:r w:rsidRPr="006D71B2">
          <w:rPr>
            <w:lang w:val="en-GB"/>
          </w:rPr>
          <w:delText xml:space="preserve">unborn baby </w:delText>
        </w:r>
      </w:del>
      <w:r w:rsidRPr="006D71B2">
        <w:rPr>
          <w:lang w:val="en-GB"/>
        </w:rPr>
        <w:t>sonogram</w:t>
      </w:r>
      <w:ins w:id="137" w:author="Author" w:date="2021-01-27T18:28:00Z">
        <w:r w:rsidRPr="006D71B2">
          <w:rPr>
            <w:lang w:val="en-GB"/>
          </w:rPr>
          <w:t xml:space="preserve"> used to examine babies in utero</w:t>
        </w:r>
      </w:ins>
      <w:r w:rsidRPr="006D71B2">
        <w:rPr>
          <w:lang w:val="en-GB"/>
        </w:rPr>
        <w:t>.</w:t>
      </w:r>
    </w:p>
    <w:p w14:paraId="6DD00CB8" w14:textId="2A575133" w:rsidR="00000000" w:rsidRPr="006D71B2" w:rsidRDefault="000051F0">
      <w:pPr>
        <w:ind w:firstLine="300"/>
        <w:rPr>
          <w:lang w:val="en-GB"/>
        </w:rPr>
      </w:pPr>
      <w:r w:rsidRPr="006D71B2">
        <w:rPr>
          <w:lang w:val="en-GB"/>
        </w:rPr>
        <w:t>Other modes, such as M-Mode</w:t>
      </w:r>
      <w:del w:id="138" w:author="Author" w:date="2021-01-27T18:28:00Z">
        <w:r w:rsidRPr="006D71B2">
          <w:rPr>
            <w:lang w:val="en-GB"/>
          </w:rPr>
          <w:delText xml:space="preserve"> and</w:delText>
        </w:r>
      </w:del>
      <w:ins w:id="139" w:author="Author" w:date="2021-01-27T18:28:00Z">
        <w:r w:rsidRPr="006D71B2">
          <w:rPr>
            <w:lang w:val="en-GB"/>
          </w:rPr>
          <w:t>,</w:t>
        </w:r>
      </w:ins>
      <w:r w:rsidRPr="006D71B2">
        <w:rPr>
          <w:lang w:val="en-GB"/>
        </w:rPr>
        <w:t xml:space="preserve"> C-Mode, </w:t>
      </w:r>
      <w:del w:id="140" w:author="Author" w:date="2021-01-27T18:28:00Z">
        <w:r w:rsidRPr="006D71B2">
          <w:rPr>
            <w:lang w:val="en-GB"/>
          </w:rPr>
          <w:delText>combine or</w:delText>
        </w:r>
      </w:del>
      <w:ins w:id="141" w:author="Author" w:date="2021-01-27T18:28:00Z">
        <w:r w:rsidRPr="006D71B2">
          <w:rPr>
            <w:lang w:val="en-GB"/>
          </w:rPr>
          <w:t>and Doppler</w:t>
        </w:r>
      </w:ins>
      <w:r w:rsidRPr="006D71B2">
        <w:rPr>
          <w:lang w:val="en-GB"/>
        </w:rPr>
        <w:t xml:space="preserve"> extend the </w:t>
      </w:r>
      <w:del w:id="142" w:author="Author" w:date="2021-01-27T18:28:00Z">
        <w:r w:rsidRPr="006D71B2">
          <w:rPr>
            <w:lang w:val="en-GB"/>
          </w:rPr>
          <w:delText>aforementioned modes</w:delText>
        </w:r>
      </w:del>
      <w:ins w:id="143" w:author="Author" w:date="2021-01-27T18:28:00Z">
        <w:r w:rsidRPr="006D71B2">
          <w:rPr>
            <w:lang w:val="en-GB"/>
          </w:rPr>
          <w:t>previously disc</w:t>
        </w:r>
        <w:r w:rsidRPr="006D71B2">
          <w:rPr>
            <w:lang w:val="en-GB"/>
          </w:rPr>
          <w:t>ussed modes, but are beyond the scope of simple imaging methods</w:t>
        </w:r>
      </w:ins>
      <w:r w:rsidRPr="006D71B2">
        <w:rPr>
          <w:lang w:val="en-GB"/>
        </w:rPr>
        <w:t>.</w:t>
      </w:r>
    </w:p>
    <w:p w14:paraId="6184E11C" w14:textId="1A5BB1A4" w:rsidR="00000000" w:rsidRPr="006D71B2" w:rsidRDefault="000051F0">
      <w:pPr>
        <w:ind w:firstLine="300"/>
        <w:rPr>
          <w:lang w:val="en-GB"/>
        </w:rPr>
      </w:pPr>
      <w:r w:rsidRPr="006D71B2">
        <w:rPr>
          <w:b/>
          <w:bCs/>
          <w:i/>
          <w:iCs/>
          <w:lang w:val="en-GB"/>
        </w:rPr>
        <w:t>Tomography</w:t>
      </w:r>
      <w:r w:rsidRPr="006D71B2">
        <w:rPr>
          <w:lang w:val="en-GB"/>
        </w:rPr>
        <w:t xml:space="preserve">: though less common than the previously </w:t>
      </w:r>
      <w:del w:id="144" w:author="Author" w:date="2021-01-27T18:28:00Z">
        <w:r w:rsidRPr="006D71B2">
          <w:rPr>
            <w:lang w:val="en-GB"/>
          </w:rPr>
          <w:delText>cited usages</w:delText>
        </w:r>
      </w:del>
      <w:ins w:id="145" w:author="Author" w:date="2021-01-27T18:28:00Z">
        <w:r w:rsidRPr="006D71B2">
          <w:rPr>
            <w:lang w:val="en-GB"/>
          </w:rPr>
          <w:t>discussed uses</w:t>
        </w:r>
      </w:ins>
      <w:r w:rsidRPr="006D71B2">
        <w:rPr>
          <w:lang w:val="en-GB"/>
        </w:rPr>
        <w:t xml:space="preserve">, ultrasound can be used in tomography for </w:t>
      </w:r>
      <w:ins w:id="146" w:author="Author" w:date="2021-01-27T18:28:00Z">
        <w:r w:rsidRPr="006D71B2">
          <w:rPr>
            <w:lang w:val="en-GB"/>
          </w:rPr>
          <w:t xml:space="preserve">imaging </w:t>
        </w:r>
      </w:ins>
      <w:r w:rsidRPr="006D71B2">
        <w:rPr>
          <w:lang w:val="en-GB"/>
        </w:rPr>
        <w:t xml:space="preserve">soft </w:t>
      </w:r>
      <w:del w:id="147" w:author="Author" w:date="2021-01-27T18:28:00Z">
        <w:r w:rsidRPr="006D71B2">
          <w:rPr>
            <w:lang w:val="en-GB"/>
          </w:rPr>
          <w:delText>tissues</w:delText>
        </w:r>
      </w:del>
      <w:ins w:id="148" w:author="Author" w:date="2021-01-27T18:28:00Z">
        <w:r w:rsidRPr="006D71B2">
          <w:rPr>
            <w:lang w:val="en-GB"/>
          </w:rPr>
          <w:t>tissue</w:t>
        </w:r>
      </w:ins>
      <w:r w:rsidRPr="006D71B2">
        <w:rPr>
          <w:lang w:val="en-GB"/>
        </w:rPr>
        <w:t xml:space="preserve"> [</w:t>
      </w:r>
      <w:r>
        <w:fldChar w:fldCharType="begin"/>
      </w:r>
      <w:r w:rsidRPr="006D71B2">
        <w:rPr>
          <w:lang w:val="en-GB"/>
        </w:rPr>
        <w:instrText xml:space="preserve">REF BIB_zhang_design_2015 \* MERGEFORMAT </w:instrText>
      </w:r>
      <w:r>
        <w:fldChar w:fldCharType="separate"/>
      </w:r>
      <w:r w:rsidRPr="006D71B2">
        <w:rPr>
          <w:lang w:val="en-GB"/>
        </w:rPr>
        <w:t>Zhang, 2015</w:t>
      </w:r>
      <w:r>
        <w:fldChar w:fldCharType="end"/>
      </w:r>
      <w:r w:rsidRPr="006D71B2">
        <w:rPr>
          <w:lang w:val="en-GB"/>
        </w:rPr>
        <w:t xml:space="preserve">, </w:t>
      </w:r>
      <w:r>
        <w:fldChar w:fldCharType="begin"/>
      </w:r>
      <w:r w:rsidRPr="006D71B2">
        <w:rPr>
          <w:lang w:val="en-GB"/>
        </w:rPr>
        <w:instrText>REF B</w:instrText>
      </w:r>
      <w:r w:rsidRPr="006D71B2">
        <w:rPr>
          <w:lang w:val="en-GB"/>
        </w:rPr>
        <w:instrText xml:space="preserve">IB_duric_detection_2007 \* MERGEFORMAT </w:instrText>
      </w:r>
      <w:r>
        <w:fldChar w:fldCharType="separate"/>
      </w:r>
      <w:r w:rsidRPr="006D71B2">
        <w:rPr>
          <w:lang w:val="en-GB"/>
        </w:rPr>
        <w:t>Duric et  al., 2007</w:t>
      </w:r>
      <w:r>
        <w:fldChar w:fldCharType="end"/>
      </w:r>
      <w:r w:rsidRPr="006D71B2">
        <w:rPr>
          <w:lang w:val="en-GB"/>
        </w:rPr>
        <w:t xml:space="preserve">, </w:t>
      </w:r>
      <w:r>
        <w:fldChar w:fldCharType="begin"/>
      </w:r>
      <w:r w:rsidRPr="006D71B2">
        <w:rPr>
          <w:lang w:val="en-GB"/>
        </w:rPr>
        <w:instrText xml:space="preserve">REF BIB_wen_design_2019 \* MERGEFORMAT </w:instrText>
      </w:r>
      <w:r>
        <w:fldChar w:fldCharType="separate"/>
      </w:r>
      <w:r w:rsidRPr="006D71B2">
        <w:rPr>
          <w:lang w:val="en-GB"/>
        </w:rPr>
        <w:t>Wen et  al., 2019</w:t>
      </w:r>
      <w:r>
        <w:fldChar w:fldCharType="end"/>
      </w:r>
      <w:r w:rsidRPr="006D71B2">
        <w:rPr>
          <w:lang w:val="en-GB"/>
        </w:rPr>
        <w:t xml:space="preserve">, </w:t>
      </w:r>
      <w:r>
        <w:fldChar w:fldCharType="begin"/>
      </w:r>
      <w:r w:rsidRPr="006D71B2">
        <w:rPr>
          <w:lang w:val="en-GB"/>
        </w:rPr>
        <w:instrText xml:space="preserve">REF BIB_ashfaq_new_2004 \* MERGEFORMAT </w:instrText>
      </w:r>
      <w:r>
        <w:fldChar w:fldCharType="separate"/>
      </w:r>
      <w:r w:rsidRPr="006D71B2">
        <w:rPr>
          <w:lang w:val="en-GB"/>
        </w:rPr>
        <w:t>Ashfaq and Ermert, 2004</w:t>
      </w:r>
      <w:r>
        <w:fldChar w:fldCharType="end"/>
      </w:r>
      <w:del w:id="149" w:author="Author" w:date="2021-01-27T18:28:00Z">
        <w:r w:rsidRPr="006D71B2">
          <w:rPr>
            <w:lang w:val="en-GB"/>
          </w:rPr>
          <w:delText>] where</w:delText>
        </w:r>
      </w:del>
      <w:ins w:id="150" w:author="Author" w:date="2021-01-27T18:28:00Z">
        <w:r w:rsidRPr="006D71B2">
          <w:rPr>
            <w:lang w:val="en-GB"/>
          </w:rPr>
          <w:t>], in this application,</w:t>
        </w:r>
      </w:ins>
      <w:r w:rsidRPr="006D71B2">
        <w:rPr>
          <w:lang w:val="en-GB"/>
        </w:rPr>
        <w:t xml:space="preserve"> a transducer or array of transducers is use</w:t>
      </w:r>
      <w:r w:rsidRPr="006D71B2">
        <w:rPr>
          <w:lang w:val="en-GB"/>
        </w:rPr>
        <w:t>d to measure acoustic impedance at different angles</w:t>
      </w:r>
      <w:del w:id="151" w:author="Author" w:date="2021-01-27T18:28:00Z">
        <w:r w:rsidRPr="006D71B2">
          <w:rPr>
            <w:lang w:val="en-GB"/>
          </w:rPr>
          <w:delText>,</w:delText>
        </w:r>
      </w:del>
      <w:r w:rsidRPr="006D71B2">
        <w:rPr>
          <w:lang w:val="en-GB"/>
        </w:rPr>
        <w:t xml:space="preserve"> and an image is reconstructed using back-projection or related finite element techniques. The same acoustic impedance methods used in tomography </w:t>
      </w:r>
      <w:del w:id="152" w:author="Author" w:date="2021-01-27T18:28:00Z">
        <w:r w:rsidRPr="006D71B2">
          <w:rPr>
            <w:lang w:val="en-GB"/>
          </w:rPr>
          <w:delText>are</w:delText>
        </w:r>
      </w:del>
      <w:ins w:id="153" w:author="Author" w:date="2021-01-27T18:28:00Z">
        <w:r w:rsidRPr="006D71B2">
          <w:rPr>
            <w:lang w:val="en-GB"/>
          </w:rPr>
          <w:t>have</w:t>
        </w:r>
      </w:ins>
      <w:r w:rsidRPr="006D71B2">
        <w:rPr>
          <w:lang w:val="en-GB"/>
        </w:rPr>
        <w:t xml:space="preserve"> also</w:t>
      </w:r>
      <w:ins w:id="154" w:author="Author" w:date="2021-01-27T18:28:00Z">
        <w:r w:rsidRPr="006D71B2">
          <w:rPr>
            <w:lang w:val="en-GB"/>
          </w:rPr>
          <w:t xml:space="preserve"> been</w:t>
        </w:r>
      </w:ins>
      <w:r w:rsidRPr="006D71B2">
        <w:rPr>
          <w:lang w:val="en-GB"/>
        </w:rPr>
        <w:t xml:space="preserve"> used to recreate images with high temporal a</w:t>
      </w:r>
      <w:r w:rsidRPr="006D71B2">
        <w:rPr>
          <w:lang w:val="en-GB"/>
        </w:rPr>
        <w:t xml:space="preserve">nd spatial resolution in recent </w:t>
      </w:r>
      <w:del w:id="155" w:author="Author" w:date="2021-01-27T18:28:00Z">
        <w:r w:rsidRPr="006D71B2">
          <w:rPr>
            <w:lang w:val="en-GB"/>
          </w:rPr>
          <w:delText>work</w:delText>
        </w:r>
        <w:r w:rsidRPr="006D71B2">
          <w:rPr>
            <w:lang w:val="en-GB"/>
          </w:rPr>
          <w:delText>s using</w:delText>
        </w:r>
      </w:del>
      <w:ins w:id="156" w:author="Author" w:date="2021-01-27T18:28:00Z">
        <w:r w:rsidRPr="006D71B2">
          <w:rPr>
            <w:lang w:val="en-GB"/>
          </w:rPr>
          <w:t>research on</w:t>
        </w:r>
      </w:ins>
      <w:r w:rsidRPr="006D71B2">
        <w:rPr>
          <w:lang w:val="en-GB"/>
        </w:rPr>
        <w:t xml:space="preserve"> plane wave acoustic imaging[</w:t>
      </w:r>
      <w:r>
        <w:fldChar w:fldCharType="begin"/>
      </w:r>
      <w:r w:rsidRPr="006D71B2">
        <w:rPr>
          <w:lang w:val="en-GB"/>
        </w:rPr>
        <w:instrText xml:space="preserve">REF BIB_Rabut2019 \* MERGEFORMAT </w:instrText>
      </w:r>
      <w:r>
        <w:fldChar w:fldCharType="separate"/>
      </w:r>
      <w:r w:rsidRPr="006D71B2">
        <w:rPr>
          <w:lang w:val="en-GB"/>
        </w:rPr>
        <w:t>Rabut et  al., 2019</w:t>
      </w:r>
      <w:r>
        <w:fldChar w:fldCharType="end"/>
      </w:r>
      <w:del w:id="157" w:author="Author" w:date="2021-01-27T18:28:00Z">
        <w:r w:rsidRPr="006D71B2">
          <w:rPr>
            <w:lang w:val="en-GB"/>
          </w:rPr>
          <w:delText>], as well as translational work from geophysics in acoustic full-wave inversion[</w:delText>
        </w:r>
      </w:del>
      <w:ins w:id="158" w:author="Author" w:date="2021-01-27T18:28:00Z">
        <w:r w:rsidRPr="006D71B2">
          <w:rPr>
            <w:lang w:val="en-GB"/>
          </w:rPr>
          <w:t xml:space="preserve">, </w:t>
        </w:r>
      </w:ins>
      <w:r>
        <w:fldChar w:fldCharType="begin"/>
      </w:r>
      <w:r w:rsidRPr="006D71B2">
        <w:rPr>
          <w:lang w:val="en-GB"/>
        </w:rPr>
        <w:instrText xml:space="preserve">REF BIB_Warner2013 \* MERGEFORMAT </w:instrText>
      </w:r>
      <w:r>
        <w:fldChar w:fldCharType="separate"/>
      </w:r>
      <w:r w:rsidRPr="006D71B2">
        <w:rPr>
          <w:lang w:val="en-GB"/>
        </w:rPr>
        <w:t>Warner et  al., 2013</w:t>
      </w:r>
      <w:r>
        <w:fldChar w:fldCharType="end"/>
      </w:r>
      <w:r w:rsidRPr="006D71B2">
        <w:rPr>
          <w:lang w:val="en-GB"/>
        </w:rPr>
        <w:t xml:space="preserve">]. </w:t>
      </w:r>
      <w:del w:id="159" w:author="Author" w:date="2021-01-27T18:28:00Z">
        <w:r w:rsidRPr="006D71B2">
          <w:rPr>
            <w:lang w:val="en-GB"/>
          </w:rPr>
          <w:delText>Witte and Tanter have al</w:delText>
        </w:r>
        <w:r w:rsidRPr="006D71B2">
          <w:rPr>
            <w:lang w:val="en-GB"/>
          </w:rPr>
          <w:delText>so pioneered</w:delText>
        </w:r>
      </w:del>
      <w:ins w:id="160" w:author="Author" w:date="2021-01-27T18:28:00Z">
        <w:r w:rsidRPr="006D71B2">
          <w:rPr>
            <w:lang w:val="en-GB"/>
          </w:rPr>
          <w:t>Recent</w:t>
        </w:r>
      </w:ins>
      <w:r w:rsidRPr="006D71B2">
        <w:rPr>
          <w:lang w:val="en-GB"/>
        </w:rPr>
        <w:t xml:space="preserve"> acoustoelectric imaging systems </w:t>
      </w:r>
      <w:del w:id="161" w:author="Author" w:date="2021-01-27T18:28:00Z">
        <w:r w:rsidRPr="006D71B2">
          <w:rPr>
            <w:lang w:val="en-GB"/>
          </w:rPr>
          <w:delText xml:space="preserve">which </w:delText>
        </w:r>
      </w:del>
      <w:r w:rsidRPr="006D71B2">
        <w:rPr>
          <w:lang w:val="en-GB"/>
        </w:rPr>
        <w:t>are able to combine the acou</w:t>
      </w:r>
      <w:r w:rsidRPr="006D71B2">
        <w:rPr>
          <w:lang w:val="en-GB"/>
        </w:rPr>
        <w:t>stic image with a current</w:t>
      </w:r>
      <w:del w:id="162" w:author="Author" w:date="2021-01-27T18:28:00Z">
        <w:r w:rsidRPr="006D71B2">
          <w:rPr>
            <w:lang w:val="en-GB"/>
          </w:rPr>
          <w:delText xml:space="preserve"> </w:delText>
        </w:r>
      </w:del>
      <w:ins w:id="163" w:author="Author" w:date="2021-01-27T18:28:00Z">
        <w:r w:rsidRPr="006D71B2">
          <w:rPr>
            <w:lang w:val="en-GB"/>
          </w:rPr>
          <w:t>-</w:t>
        </w:r>
      </w:ins>
      <w:r w:rsidRPr="006D71B2">
        <w:rPr>
          <w:lang w:val="en-GB"/>
        </w:rPr>
        <w:t xml:space="preserve">source density image, </w:t>
      </w:r>
      <w:del w:id="164" w:author="Author" w:date="2021-01-27T18:28:00Z">
        <w:r w:rsidRPr="006D71B2">
          <w:rPr>
            <w:lang w:val="en-GB"/>
          </w:rPr>
          <w:delText>pointing to</w:delText>
        </w:r>
      </w:del>
      <w:ins w:id="165" w:author="Author" w:date="2021-01-27T18:28:00Z">
        <w:r w:rsidRPr="006D71B2">
          <w:rPr>
            <w:lang w:val="en-GB"/>
          </w:rPr>
          <w:t>suggesting</w:t>
        </w:r>
      </w:ins>
      <w:r w:rsidRPr="006D71B2">
        <w:rPr>
          <w:lang w:val="en-GB"/>
        </w:rPr>
        <w:t xml:space="preserve"> promising novel applications in electrophysiology[</w:t>
      </w:r>
      <w:r>
        <w:fldChar w:fldCharType="begin"/>
      </w:r>
      <w:r w:rsidRPr="006D71B2">
        <w:rPr>
          <w:lang w:val="en-GB"/>
        </w:rPr>
        <w:instrText xml:space="preserve">REF BIB_Xi2009 \* MERGEFORMAT </w:instrText>
      </w:r>
      <w:r>
        <w:fldChar w:fldCharType="separate"/>
      </w:r>
      <w:r w:rsidRPr="006D71B2">
        <w:rPr>
          <w:lang w:val="en-GB"/>
        </w:rPr>
        <w:t>Berthon et  al., 2017</w:t>
      </w:r>
      <w:r>
        <w:fldChar w:fldCharType="end"/>
      </w:r>
      <w:r w:rsidRPr="006D71B2">
        <w:rPr>
          <w:lang w:val="en-GB"/>
        </w:rPr>
        <w:t xml:space="preserve">, </w:t>
      </w:r>
      <w:r>
        <w:fldChar w:fldCharType="begin"/>
      </w:r>
      <w:r w:rsidRPr="006D71B2">
        <w:rPr>
          <w:lang w:val="en-GB"/>
        </w:rPr>
        <w:instrText xml:space="preserve">REF BIB_Qin2017 \* MERGEFORMAT </w:instrText>
      </w:r>
      <w:r>
        <w:fldChar w:fldCharType="separate"/>
      </w:r>
      <w:r w:rsidRPr="006D71B2">
        <w:rPr>
          <w:lang w:val="en-GB"/>
        </w:rPr>
        <w:t>Qin et  al., 2017</w:t>
      </w:r>
      <w:r>
        <w:fldChar w:fldCharType="end"/>
      </w:r>
      <w:r w:rsidRPr="006D71B2">
        <w:rPr>
          <w:lang w:val="en-GB"/>
        </w:rPr>
        <w:t xml:space="preserve">]. New computing techniques </w:t>
      </w:r>
      <w:ins w:id="166" w:author="Author" w:date="2021-01-27T18:28:00Z">
        <w:r w:rsidRPr="006D71B2">
          <w:rPr>
            <w:lang w:val="en-GB"/>
          </w:rPr>
          <w:t>for full wav</w:t>
        </w:r>
        <w:r w:rsidRPr="006D71B2">
          <w:rPr>
            <w:lang w:val="en-GB"/>
          </w:rPr>
          <w:t xml:space="preserve">e imaging </w:t>
        </w:r>
      </w:ins>
      <w:r w:rsidRPr="006D71B2">
        <w:rPr>
          <w:lang w:val="en-GB"/>
        </w:rPr>
        <w:t xml:space="preserve">have also </w:t>
      </w:r>
      <w:ins w:id="167" w:author="Author" w:date="2021-01-27T18:28:00Z">
        <w:r w:rsidRPr="006D71B2">
          <w:rPr>
            <w:lang w:val="en-GB"/>
          </w:rPr>
          <w:t xml:space="preserve">the </w:t>
        </w:r>
      </w:ins>
      <w:r w:rsidRPr="006D71B2">
        <w:rPr>
          <w:lang w:val="en-GB"/>
        </w:rPr>
        <w:t xml:space="preserve">opened </w:t>
      </w:r>
      <w:del w:id="168" w:author="Author" w:date="2021-01-27T18:28:00Z">
        <w:r w:rsidRPr="006D71B2">
          <w:rPr>
            <w:lang w:val="en-GB"/>
          </w:rPr>
          <w:delText>doors</w:delText>
        </w:r>
      </w:del>
      <w:ins w:id="169" w:author="Author" w:date="2021-01-27T18:28:00Z">
        <w:r w:rsidRPr="006D71B2">
          <w:rPr>
            <w:lang w:val="en-GB"/>
          </w:rPr>
          <w:t>door</w:t>
        </w:r>
      </w:ins>
      <w:r w:rsidRPr="006D71B2">
        <w:rPr>
          <w:lang w:val="en-GB"/>
        </w:rPr>
        <w:t xml:space="preserve"> to better imaging [</w:t>
      </w:r>
      <w:r>
        <w:fldChar w:fldCharType="begin"/>
      </w:r>
      <w:r w:rsidRPr="006D71B2">
        <w:rPr>
          <w:lang w:val="en-GB"/>
        </w:rPr>
        <w:instrText xml:space="preserve">REF BIB_guasch_full_waveform_2020 \* MERGEFORMAT </w:instrText>
      </w:r>
      <w:r>
        <w:fldChar w:fldCharType="separate"/>
      </w:r>
      <w:r w:rsidRPr="006D71B2">
        <w:rPr>
          <w:lang w:val="en-GB"/>
        </w:rPr>
        <w:t>Guasch et  al., 2020</w:t>
      </w:r>
      <w:r>
        <w:fldChar w:fldCharType="end"/>
      </w:r>
      <w:r w:rsidRPr="006D71B2">
        <w:rPr>
          <w:lang w:val="en-GB"/>
        </w:rPr>
        <w:t xml:space="preserve">, </w:t>
      </w:r>
      <w:r>
        <w:fldChar w:fldCharType="begin"/>
      </w:r>
      <w:r w:rsidRPr="006D71B2">
        <w:rPr>
          <w:lang w:val="en-GB"/>
        </w:rPr>
        <w:instrText xml:space="preserve">REF BIB_rymarczyk_logistic_2019 \* MERGEFORMAT </w:instrText>
      </w:r>
      <w:r>
        <w:fldChar w:fldCharType="separate"/>
      </w:r>
      <w:r w:rsidRPr="006D71B2">
        <w:rPr>
          <w:lang w:val="en-GB"/>
        </w:rPr>
        <w:t>Rymarczyk et  al., 2019</w:t>
      </w:r>
      <w:r>
        <w:fldChar w:fldCharType="end"/>
      </w:r>
      <w:r w:rsidRPr="006D71B2">
        <w:rPr>
          <w:lang w:val="en-GB"/>
        </w:rPr>
        <w:t xml:space="preserve">]. </w:t>
      </w:r>
    </w:p>
    <w:p w14:paraId="4ABA9148" w14:textId="77777777" w:rsidR="00000000" w:rsidRDefault="000051F0">
      <w:pPr>
        <w:pStyle w:val="Heading3"/>
        <w:widowControl/>
        <w:spacing w:before="120"/>
        <w:rPr>
          <w:del w:id="170" w:author="Author" w:date="2021-01-27T18:28:00Z"/>
        </w:rPr>
      </w:pPr>
      <w:del w:id="171" w:author="Author" w:date="2021-01-27T18:28:00Z">
        <w:r>
          <w:delText>1.3  Existing Applications</w:delText>
        </w:r>
      </w:del>
    </w:p>
    <w:p w14:paraId="41BCC929" w14:textId="77777777" w:rsidR="00000000" w:rsidRPr="006D71B2" w:rsidRDefault="000051F0">
      <w:pPr>
        <w:pStyle w:val="Heading3"/>
        <w:widowControl/>
        <w:spacing w:before="120"/>
        <w:rPr>
          <w:ins w:id="172" w:author="Author" w:date="2021-01-27T18:28:00Z"/>
          <w:lang w:val="en-GB"/>
        </w:rPr>
      </w:pPr>
      <w:ins w:id="173" w:author="Author" w:date="2021-01-27T18:28:00Z">
        <w:r w:rsidRPr="006D71B2">
          <w:rPr>
            <w:lang w:val="en-GB"/>
          </w:rPr>
          <w:t>2.2  A wealth of applications</w:t>
        </w:r>
      </w:ins>
    </w:p>
    <w:p w14:paraId="027E0982" w14:textId="498DA26D" w:rsidR="00000000" w:rsidRPr="006D71B2" w:rsidRDefault="000051F0">
      <w:pPr>
        <w:spacing w:before="60"/>
        <w:rPr>
          <w:ins w:id="174" w:author="Author" w:date="2021-01-27T18:28:00Z"/>
          <w:lang w:val="en-GB"/>
        </w:rPr>
      </w:pPr>
      <w:r w:rsidRPr="006D71B2">
        <w:rPr>
          <w:b/>
          <w:bCs/>
          <w:i/>
          <w:iCs/>
          <w:lang w:val="en-GB"/>
        </w:rPr>
        <w:t>Overall imaging</w:t>
      </w:r>
      <w:r w:rsidRPr="006D71B2">
        <w:rPr>
          <w:lang w:val="en-GB"/>
        </w:rPr>
        <w:t xml:space="preserve">: </w:t>
      </w:r>
      <w:del w:id="175" w:author="Author" w:date="2021-01-27T18:28:00Z">
        <w:r w:rsidRPr="006D71B2">
          <w:rPr>
            <w:lang w:val="en-GB"/>
          </w:rPr>
          <w:delText>Although</w:delText>
        </w:r>
      </w:del>
      <w:ins w:id="176" w:author="Author" w:date="2021-01-27T18:28:00Z">
        <w:r w:rsidRPr="006D71B2">
          <w:rPr>
            <w:lang w:val="en-GB"/>
          </w:rPr>
          <w:t>alt</w:t>
        </w:r>
        <w:r w:rsidRPr="006D71B2">
          <w:rPr>
            <w:lang w:val="en-GB"/>
          </w:rPr>
          <w:t>hough</w:t>
        </w:r>
      </w:ins>
      <w:r w:rsidRPr="006D71B2">
        <w:rPr>
          <w:lang w:val="en-GB"/>
        </w:rPr>
        <w:t xml:space="preserve"> it is relatively simple and does not enable 2D imaging, A-mode enables measurements for examinations such as para-nasal sinuses, trans-skull fluid detection, sinus pathology, skeletal muscle detection in the wrist extension [</w:t>
      </w:r>
      <w:r>
        <w:fldChar w:fldCharType="begin"/>
      </w:r>
      <w:r w:rsidRPr="006D71B2">
        <w:rPr>
          <w:lang w:val="en-GB"/>
        </w:rPr>
        <w:instrText>REF BIB_noauthor_wrist_no</w:instrText>
      </w:r>
      <w:r w:rsidRPr="006D71B2">
        <w:rPr>
          <w:lang w:val="en-GB"/>
        </w:rPr>
        <w:instrText xml:space="preserve">date \* MERGEFORMAT </w:instrText>
      </w:r>
      <w:r>
        <w:fldChar w:fldCharType="separate"/>
      </w:r>
      <w:r w:rsidRPr="006D71B2">
        <w:rPr>
          <w:lang w:val="en-GB"/>
        </w:rPr>
        <w:t xml:space="preserve">noa, </w:t>
      </w:r>
      <w:ins w:id="177" w:author="Author" w:date="2021-01-27T18:28:00Z">
        <w:r w:rsidRPr="006D71B2">
          <w:rPr>
            <w:lang w:val="en-GB"/>
          </w:rPr>
          <w:t>b</w:t>
        </w:r>
      </w:ins>
      <w:r>
        <w:fldChar w:fldCharType="end"/>
      </w:r>
      <w:r w:rsidRPr="006D71B2">
        <w:rPr>
          <w:lang w:val="en-GB"/>
        </w:rPr>
        <w:t xml:space="preserve">], measurement of the </w:t>
      </w:r>
      <w:del w:id="178" w:author="Author" w:date="2021-01-27T18:28:00Z">
        <w:r w:rsidRPr="006D71B2">
          <w:rPr>
            <w:lang w:val="en-GB"/>
          </w:rPr>
          <w:delText xml:space="preserve">carotid </w:delText>
        </w:r>
      </w:del>
      <w:r w:rsidRPr="006D71B2">
        <w:rPr>
          <w:lang w:val="en-GB"/>
        </w:rPr>
        <w:t>artery lumen diameter [</w:t>
      </w:r>
      <w:del w:id="179" w:author="Author" w:date="2021-01-27T18:28:00Z">
        <w:r>
          <w:fldChar w:fldCharType="begin"/>
        </w:r>
        <w:r w:rsidRPr="006D71B2">
          <w:rPr>
            <w:lang w:val="en-GB"/>
          </w:rPr>
          <w:delInstrText xml:space="preserve">REF BIB_li_new_2014 \* MERGEFORMAT </w:delInstrText>
        </w:r>
        <w:r>
          <w:fldChar w:fldCharType="separate"/>
        </w:r>
        <w:r w:rsidRPr="006D71B2">
          <w:rPr>
            <w:lang w:val="en-GB"/>
          </w:rPr>
          <w:delText>Li et  al., 2014</w:delText>
        </w:r>
        <w:r>
          <w:fldChar w:fldCharType="end"/>
        </w:r>
        <w:r w:rsidRPr="006D71B2">
          <w:rPr>
            <w:lang w:val="en-GB"/>
          </w:rPr>
          <w:delText xml:space="preserve">, </w:delText>
        </w:r>
        <w:r>
          <w:fldChar w:fldCharType="begin"/>
        </w:r>
        <w:r w:rsidRPr="006D71B2">
          <w:rPr>
            <w:lang w:val="en-GB"/>
          </w:rPr>
          <w:delInstrText xml:space="preserve">REF BIB_hu_design_2011 \* MERGEFORMAT </w:delInstrText>
        </w:r>
        <w:r>
          <w:fldChar w:fldCharType="separate"/>
        </w:r>
        <w:r w:rsidRPr="006D71B2">
          <w:rPr>
            <w:lang w:val="en-GB"/>
          </w:rPr>
          <w:delText>Hu et  al., 2011</w:delText>
        </w:r>
        <w:r>
          <w:fldChar w:fldCharType="end"/>
        </w:r>
      </w:del>
      <w:ins w:id="180" w:author="Author" w:date="2021-01-27T18:28:00Z">
        <w:r>
          <w:fldChar w:fldCharType="begin"/>
        </w:r>
        <w:r w:rsidRPr="006D71B2">
          <w:rPr>
            <w:lang w:val="en-GB"/>
          </w:rPr>
          <w:instrText xml:space="preserve">REF BIB_hu_design_2011 \* MERGEFORMAT </w:instrText>
        </w:r>
        <w:r>
          <w:fldChar w:fldCharType="separate"/>
        </w:r>
        <w:r w:rsidRPr="006D71B2">
          <w:rPr>
            <w:lang w:val="en-GB"/>
          </w:rPr>
          <w:t>Hu et  al., 2011</w:t>
        </w:r>
        <w:r>
          <w:fldChar w:fldCharType="end"/>
        </w:r>
      </w:ins>
      <w:r w:rsidRPr="006D71B2">
        <w:rPr>
          <w:lang w:val="en-GB"/>
        </w:rPr>
        <w:t xml:space="preserve">, </w:t>
      </w:r>
      <w:r>
        <w:fldChar w:fldCharType="begin"/>
      </w:r>
      <w:r w:rsidRPr="006D71B2">
        <w:rPr>
          <w:lang w:val="en-GB"/>
        </w:rPr>
        <w:instrText xml:space="preserve">REF BIB_zhang_multi_channel_2017 \* MERGEFORMAT </w:instrText>
      </w:r>
      <w:r>
        <w:fldChar w:fldCharType="separate"/>
      </w:r>
      <w:r w:rsidRPr="006D71B2">
        <w:rPr>
          <w:lang w:val="en-GB"/>
        </w:rPr>
        <w:t>Zhang et  al., 2017</w:t>
      </w:r>
      <w:r>
        <w:fldChar w:fldCharType="end"/>
      </w:r>
      <w:r w:rsidRPr="006D71B2">
        <w:rPr>
          <w:lang w:val="en-GB"/>
        </w:rPr>
        <w:t xml:space="preserve">, </w:t>
      </w:r>
      <w:r>
        <w:fldChar w:fldCharType="begin"/>
      </w:r>
      <w:r w:rsidRPr="006D71B2">
        <w:rPr>
          <w:lang w:val="en-GB"/>
        </w:rPr>
        <w:instrText xml:space="preserve">REF BIB_shomaji_early_2019 \* MERGEFORMAT </w:instrText>
      </w:r>
      <w:r>
        <w:fldChar w:fldCharType="separate"/>
      </w:r>
      <w:r w:rsidRPr="006D71B2">
        <w:rPr>
          <w:lang w:val="en-GB"/>
        </w:rPr>
        <w:t>Shomaji e</w:t>
      </w:r>
      <w:r w:rsidRPr="006D71B2">
        <w:rPr>
          <w:lang w:val="en-GB"/>
        </w:rPr>
        <w:t>t  al., 2019</w:t>
      </w:r>
      <w:r>
        <w:fldChar w:fldCharType="end"/>
      </w:r>
      <w:r w:rsidRPr="006D71B2">
        <w:rPr>
          <w:lang w:val="en-GB"/>
        </w:rPr>
        <w:t>], bone porosity [</w:t>
      </w:r>
      <w:r>
        <w:fldChar w:fldCharType="begin"/>
      </w:r>
      <w:r w:rsidRPr="006D71B2">
        <w:rPr>
          <w:lang w:val="en-GB"/>
        </w:rPr>
        <w:instrText xml:space="preserve">REF BIB_wahab_design_2016 \* MERGEFORMAT </w:instrText>
      </w:r>
      <w:r>
        <w:fldChar w:fldCharType="separate"/>
      </w:r>
      <w:r w:rsidRPr="006D71B2">
        <w:rPr>
          <w:lang w:val="en-GB"/>
        </w:rPr>
        <w:t>Wahab et  al., 2016</w:t>
      </w:r>
      <w:r>
        <w:fldChar w:fldCharType="end"/>
      </w:r>
      <w:r w:rsidRPr="006D71B2">
        <w:rPr>
          <w:lang w:val="en-GB"/>
        </w:rPr>
        <w:t xml:space="preserve">, </w:t>
      </w:r>
      <w:r>
        <w:fldChar w:fldCharType="begin"/>
      </w:r>
      <w:r w:rsidRPr="006D71B2">
        <w:rPr>
          <w:lang w:val="en-GB"/>
        </w:rPr>
        <w:instrText xml:space="preserve">REF BIB_fontes_pereira_monitoring_2018 \* MERGEFORMAT </w:instrText>
      </w:r>
      <w:r>
        <w:fldChar w:fldCharType="separate"/>
      </w:r>
      <w:r w:rsidRPr="006D71B2">
        <w:rPr>
          <w:lang w:val="en-GB"/>
        </w:rPr>
        <w:t>Fontes-Pereira et  al., 2018</w:t>
      </w:r>
      <w:r>
        <w:fldChar w:fldCharType="end"/>
      </w:r>
      <w:r w:rsidRPr="006D71B2">
        <w:rPr>
          <w:lang w:val="en-GB"/>
        </w:rPr>
        <w:t xml:space="preserve">, </w:t>
      </w:r>
      <w:r>
        <w:fldChar w:fldCharType="begin"/>
      </w:r>
      <w:r w:rsidRPr="006D71B2">
        <w:rPr>
          <w:lang w:val="en-GB"/>
        </w:rPr>
        <w:instrText xml:space="preserve">REF BIB_grasel_characterization_2017 \* MERGEFORMAT </w:instrText>
      </w:r>
      <w:r>
        <w:fldChar w:fldCharType="separate"/>
      </w:r>
      <w:r w:rsidRPr="006D71B2">
        <w:rPr>
          <w:lang w:val="en-GB"/>
        </w:rPr>
        <w:t>Gräsel et  al., 2017</w:t>
      </w:r>
      <w:r>
        <w:fldChar w:fldCharType="end"/>
      </w:r>
      <w:r w:rsidRPr="006D71B2">
        <w:rPr>
          <w:lang w:val="en-GB"/>
        </w:rPr>
        <w:t xml:space="preserve">] </w:t>
      </w:r>
      <w:del w:id="181" w:author="Author" w:date="2021-01-27T18:28:00Z">
        <w:r w:rsidRPr="006D71B2">
          <w:rPr>
            <w:lang w:val="en-GB"/>
          </w:rPr>
          <w:delText>or</w:delText>
        </w:r>
      </w:del>
      <w:ins w:id="182" w:author="Author" w:date="2021-01-27T18:28:00Z">
        <w:r w:rsidRPr="006D71B2">
          <w:rPr>
            <w:lang w:val="en-GB"/>
          </w:rPr>
          <w:t>and</w:t>
        </w:r>
      </w:ins>
      <w:r w:rsidRPr="006D71B2">
        <w:rPr>
          <w:lang w:val="en-GB"/>
        </w:rPr>
        <w:t xml:space="preserve"> ophthalmology assessments [</w:t>
      </w:r>
      <w:r>
        <w:fldChar w:fldCharType="begin"/>
      </w:r>
      <w:r w:rsidRPr="006D71B2">
        <w:rPr>
          <w:lang w:val="en-GB"/>
        </w:rPr>
        <w:instrText xml:space="preserve">REF BIB_carotenuto_very_2004 \* MERGEFORMAT </w:instrText>
      </w:r>
      <w:r>
        <w:fldChar w:fldCharType="separate"/>
      </w:r>
      <w:r w:rsidRPr="006D71B2">
        <w:rPr>
          <w:lang w:val="en-GB"/>
        </w:rPr>
        <w:t>Carotenuto et  al., 2004</w:t>
      </w:r>
      <w:r>
        <w:fldChar w:fldCharType="end"/>
      </w:r>
      <w:r w:rsidRPr="006D71B2">
        <w:rPr>
          <w:lang w:val="en-GB"/>
        </w:rPr>
        <w:t>].</w:t>
      </w:r>
      <w:del w:id="183" w:author="Author" w:date="2021-01-27T18:28:00Z">
        <w:r w:rsidRPr="006D71B2">
          <w:rPr>
            <w:lang w:val="en-GB"/>
          </w:rPr>
          <w:delText xml:space="preserve"> </w:delText>
        </w:r>
        <w:r w:rsidRPr="006D71B2">
          <w:rPr>
            <w:b/>
            <w:bCs/>
            <w:i/>
            <w:iCs/>
            <w:lang w:val="en-GB"/>
          </w:rPr>
          <w:delText>Vascular measurements</w:delText>
        </w:r>
        <w:r w:rsidRPr="006D71B2">
          <w:rPr>
            <w:lang w:val="en-GB"/>
          </w:rPr>
          <w:delText xml:space="preserve"> presents </w:delText>
        </w:r>
        <w:r w:rsidRPr="006D71B2">
          <w:rPr>
            <w:lang w:val="en-GB"/>
          </w:rPr>
          <w:delText>a combination of ultrasound imaging and photoplethysmography are used</w:delText>
        </w:r>
      </w:del>
    </w:p>
    <w:p w14:paraId="383F6B03" w14:textId="6C2B9E99" w:rsidR="00000000" w:rsidRPr="006D71B2" w:rsidRDefault="000051F0">
      <w:pPr>
        <w:ind w:firstLine="300"/>
        <w:rPr>
          <w:lang w:val="en-GB"/>
        </w:rPr>
        <w:pPrChange w:id="184" w:author="Author" w:date="2021-01-27T18:28:00Z">
          <w:pPr>
            <w:spacing w:before="60"/>
          </w:pPr>
        </w:pPrChange>
      </w:pPr>
      <w:ins w:id="185" w:author="Author" w:date="2021-01-27T18:28:00Z">
        <w:r w:rsidRPr="006D71B2">
          <w:rPr>
            <w:lang w:val="en-GB"/>
          </w:rPr>
          <w:t xml:space="preserve">Ultrasound can be used for </w:t>
        </w:r>
        <w:r w:rsidRPr="006D71B2">
          <w:rPr>
            <w:b/>
            <w:bCs/>
            <w:i/>
            <w:iCs/>
            <w:lang w:val="en-GB"/>
          </w:rPr>
          <w:t>Vascular assessments</w:t>
        </w:r>
        <w:r w:rsidRPr="006D71B2">
          <w:rPr>
            <w:lang w:val="en-GB"/>
          </w:rPr>
          <w:t>,</w:t>
        </w:r>
      </w:ins>
      <w:r w:rsidRPr="006D71B2">
        <w:rPr>
          <w:lang w:val="en-GB"/>
        </w:rPr>
        <w:t xml:space="preserve"> to measure the diameter a</w:t>
      </w:r>
      <w:r w:rsidRPr="006D71B2">
        <w:rPr>
          <w:lang w:val="en-GB"/>
        </w:rPr>
        <w:t>nd the blood pulse speed traveling through the radial artery [</w:t>
      </w:r>
      <w:r>
        <w:fldChar w:fldCharType="begin"/>
      </w:r>
      <w:r w:rsidRPr="006D71B2">
        <w:rPr>
          <w:lang w:val="en-GB"/>
        </w:rPr>
        <w:instrText xml:space="preserve">REF BIB_worthing_using_2016 \* MERGEFORMAT </w:instrText>
      </w:r>
      <w:r>
        <w:fldChar w:fldCharType="separate"/>
      </w:r>
      <w:r w:rsidRPr="006D71B2">
        <w:rPr>
          <w:lang w:val="en-GB"/>
        </w:rPr>
        <w:t>Worthing, 2016</w:t>
      </w:r>
      <w:r>
        <w:fldChar w:fldCharType="end"/>
      </w:r>
      <w:r w:rsidRPr="006D71B2">
        <w:rPr>
          <w:lang w:val="en-GB"/>
        </w:rPr>
        <w:t xml:space="preserve">], which then can be used to track changes in blood pressure at various points on the human body. </w:t>
      </w:r>
      <w:del w:id="186" w:author="Author" w:date="2021-01-27T18:28:00Z">
        <w:r w:rsidRPr="006D71B2">
          <w:rPr>
            <w:lang w:val="en-GB"/>
          </w:rPr>
          <w:delText>Artery</w:delText>
        </w:r>
      </w:del>
      <w:ins w:id="187" w:author="Author" w:date="2021-01-27T18:28:00Z">
        <w:r w:rsidRPr="006D71B2">
          <w:rPr>
            <w:lang w:val="en-GB"/>
          </w:rPr>
          <w:t xml:space="preserve">Other </w:t>
        </w:r>
        <w:r w:rsidRPr="006D71B2">
          <w:rPr>
            <w:b/>
            <w:bCs/>
            <w:i/>
            <w:iCs/>
            <w:lang w:val="en-GB"/>
          </w:rPr>
          <w:t>body monitoring</w:t>
        </w:r>
        <w:r w:rsidRPr="006D71B2">
          <w:rPr>
            <w:lang w:val="en-GB"/>
          </w:rPr>
          <w:t xml:space="preserve"> uses can inclu</w:t>
        </w:r>
        <w:r w:rsidRPr="006D71B2">
          <w:rPr>
            <w:lang w:val="en-GB"/>
          </w:rPr>
          <w:t>de artery</w:t>
        </w:r>
      </w:ins>
      <w:r w:rsidRPr="006D71B2">
        <w:rPr>
          <w:lang w:val="en-GB"/>
        </w:rPr>
        <w:t xml:space="preserve"> stiffness measurements [</w:t>
      </w:r>
      <w:r>
        <w:fldChar w:fldCharType="begin"/>
      </w:r>
      <w:r w:rsidRPr="006D71B2">
        <w:rPr>
          <w:lang w:val="en-GB"/>
        </w:rPr>
        <w:instrText xml:space="preserve">REF BIB_joseph_technical_2015 \* MERGEFORMAT </w:instrText>
      </w:r>
      <w:r>
        <w:fldChar w:fldCharType="separate"/>
      </w:r>
      <w:r w:rsidRPr="006D71B2">
        <w:rPr>
          <w:lang w:val="en-GB"/>
        </w:rPr>
        <w:t>Joseph et  al., 2015a</w:t>
      </w:r>
      <w:r>
        <w:fldChar w:fldCharType="end"/>
      </w:r>
      <w:r w:rsidRPr="006D71B2">
        <w:rPr>
          <w:lang w:val="en-GB"/>
        </w:rPr>
        <w:t xml:space="preserve">, </w:t>
      </w:r>
      <w:r>
        <w:fldChar w:fldCharType="begin"/>
      </w:r>
      <w:r w:rsidRPr="006D71B2">
        <w:rPr>
          <w:lang w:val="en-GB"/>
        </w:rPr>
        <w:instrText xml:space="preserve">REF BIB_joseph_artsenstouch_2015 \* MERGEFORMAT </w:instrText>
      </w:r>
      <w:r>
        <w:fldChar w:fldCharType="separate"/>
      </w:r>
      <w:r w:rsidRPr="006D71B2">
        <w:rPr>
          <w:lang w:val="en-GB"/>
        </w:rPr>
        <w:t>Joseph et  al., 2015b</w:t>
      </w:r>
      <w:r>
        <w:fldChar w:fldCharType="end"/>
      </w:r>
      <w:r w:rsidRPr="006D71B2">
        <w:rPr>
          <w:lang w:val="en-GB"/>
        </w:rPr>
        <w:t xml:space="preserve">, </w:t>
      </w:r>
      <w:r>
        <w:fldChar w:fldCharType="begin"/>
      </w:r>
      <w:r w:rsidRPr="006D71B2">
        <w:rPr>
          <w:lang w:val="en-GB"/>
        </w:rPr>
        <w:instrText xml:space="preserve">REF BIB_seo_non_invasive_2018 \* MERGEFORMAT </w:instrText>
      </w:r>
      <w:r>
        <w:fldChar w:fldCharType="separate"/>
      </w:r>
      <w:r w:rsidRPr="006D71B2">
        <w:rPr>
          <w:lang w:val="en-GB"/>
        </w:rPr>
        <w:t>Seo, 2018</w:t>
      </w:r>
      <w:r>
        <w:fldChar w:fldCharType="end"/>
      </w:r>
      <w:del w:id="188" w:author="Author" w:date="2021-01-27T18:28:00Z">
        <w:r w:rsidRPr="006D71B2">
          <w:rPr>
            <w:lang w:val="en-GB"/>
          </w:rPr>
          <w:delText xml:space="preserve">]. Other </w:delText>
        </w:r>
        <w:r w:rsidRPr="006D71B2">
          <w:rPr>
            <w:b/>
            <w:bCs/>
            <w:i/>
            <w:iCs/>
            <w:lang w:val="en-GB"/>
          </w:rPr>
          <w:delText>body monitoring</w:delText>
        </w:r>
        <w:r w:rsidRPr="006D71B2">
          <w:rPr>
            <w:lang w:val="en-GB"/>
          </w:rPr>
          <w:delText xml:space="preserve"> uses can include</w:delText>
        </w:r>
      </w:del>
      <w:ins w:id="189" w:author="Author" w:date="2021-01-27T18:28:00Z">
        <w:r w:rsidRPr="006D71B2">
          <w:rPr>
            <w:lang w:val="en-GB"/>
          </w:rPr>
          <w:t>],</w:t>
        </w:r>
      </w:ins>
      <w:r w:rsidRPr="006D71B2">
        <w:rPr>
          <w:lang w:val="en-GB"/>
        </w:rPr>
        <w:t xml:space="preserve"> monitoring bone d</w:t>
      </w:r>
      <w:r w:rsidRPr="006D71B2">
        <w:rPr>
          <w:lang w:val="en-GB"/>
        </w:rPr>
        <w:t>ensity [</w:t>
      </w:r>
      <w:r>
        <w:fldChar w:fldCharType="begin"/>
      </w:r>
      <w:r w:rsidRPr="006D71B2">
        <w:rPr>
          <w:lang w:val="en-GB"/>
        </w:rPr>
        <w:instrText xml:space="preserve">REF BIB_wahab_design_2016 \* MERGEFORMAT </w:instrText>
      </w:r>
      <w:r>
        <w:fldChar w:fldCharType="separate"/>
      </w:r>
      <w:r w:rsidRPr="006D71B2">
        <w:rPr>
          <w:lang w:val="en-GB"/>
        </w:rPr>
        <w:t>Wahab et  al., 2016</w:t>
      </w:r>
      <w:r>
        <w:fldChar w:fldCharType="end"/>
      </w:r>
      <w:r w:rsidRPr="006D71B2">
        <w:rPr>
          <w:lang w:val="en-GB"/>
        </w:rPr>
        <w:t xml:space="preserve">, </w:t>
      </w:r>
      <w:r>
        <w:fldChar w:fldCharType="begin"/>
      </w:r>
      <w:r w:rsidRPr="006D71B2">
        <w:rPr>
          <w:lang w:val="en-GB"/>
        </w:rPr>
        <w:instrText xml:space="preserve">REF BIB_fontes_pereira_monitoring_2018 \* MERGEFORMAT </w:instrText>
      </w:r>
      <w:r>
        <w:fldChar w:fldCharType="separate"/>
      </w:r>
      <w:r w:rsidRPr="006D71B2">
        <w:rPr>
          <w:lang w:val="en-GB"/>
        </w:rPr>
        <w:t>Fontes-Pereira et  al., 2018</w:t>
      </w:r>
      <w:r>
        <w:fldChar w:fldCharType="end"/>
      </w:r>
      <w:r w:rsidRPr="006D71B2">
        <w:rPr>
          <w:lang w:val="en-GB"/>
        </w:rPr>
        <w:t>],</w:t>
      </w:r>
      <w:del w:id="190" w:author="Author" w:date="2021-01-27T18:28:00Z">
        <w:r w:rsidRPr="006D71B2">
          <w:rPr>
            <w:lang w:val="en-GB"/>
          </w:rPr>
          <w:delText xml:space="preserve"> muscle</w:delText>
        </w:r>
      </w:del>
      <w:ins w:id="191" w:author="Author" w:date="2021-01-27T18:28:00Z">
        <w:r w:rsidRPr="006D71B2">
          <w:rPr>
            <w:lang w:val="en-GB"/>
          </w:rPr>
          <w:t>tissue</w:t>
        </w:r>
      </w:ins>
      <w:r w:rsidRPr="006D71B2">
        <w:rPr>
          <w:lang w:val="en-GB"/>
        </w:rPr>
        <w:t xml:space="preserve"> assessment [</w:t>
      </w:r>
      <w:ins w:id="192" w:author="Author" w:date="2021-01-27T18:28:00Z">
        <w:r>
          <w:fldChar w:fldCharType="begin"/>
        </w:r>
        <w:r w:rsidRPr="006D71B2">
          <w:rPr>
            <w:lang w:val="en-GB"/>
          </w:rPr>
          <w:instrText xml:space="preserve">REF BIB_keyes_electrical_2017 \* MERGEFORMAT </w:instrText>
        </w:r>
        <w:r>
          <w:fldChar w:fldCharType="separate"/>
        </w:r>
        <w:r w:rsidRPr="006D71B2">
          <w:rPr>
            <w:lang w:val="en-GB"/>
          </w:rPr>
          <w:t>Keyes, 2017</w:t>
        </w:r>
        <w:r>
          <w:fldChar w:fldCharType="end"/>
        </w:r>
        <w:r w:rsidRPr="006D71B2">
          <w:rPr>
            <w:lang w:val="en-GB"/>
          </w:rPr>
          <w:t>], including muscl</w:t>
        </w:r>
        <w:r w:rsidRPr="006D71B2">
          <w:rPr>
            <w:lang w:val="en-GB"/>
          </w:rPr>
          <w:t>e evolution [</w:t>
        </w:r>
      </w:ins>
      <w:r>
        <w:fldChar w:fldCharType="begin"/>
      </w:r>
      <w:r w:rsidRPr="006D71B2">
        <w:rPr>
          <w:lang w:val="en-GB"/>
        </w:rPr>
        <w:instrText xml:space="preserve">REF BIB_brausch_towards_2019 \* MERGEFORMAT </w:instrText>
      </w:r>
      <w:r>
        <w:fldChar w:fldCharType="separate"/>
      </w:r>
      <w:r w:rsidRPr="006D71B2">
        <w:rPr>
          <w:lang w:val="en-GB"/>
        </w:rPr>
        <w:t>Brausch et  al., 2019</w:t>
      </w:r>
      <w:r>
        <w:fldChar w:fldCharType="end"/>
      </w:r>
      <w:r w:rsidRPr="006D71B2">
        <w:rPr>
          <w:lang w:val="en-GB"/>
        </w:rPr>
        <w:t xml:space="preserve">] </w:t>
      </w:r>
      <w:del w:id="193" w:author="Author" w:date="2021-01-27T18:28:00Z">
        <w:r w:rsidRPr="006D71B2">
          <w:rPr>
            <w:lang w:val="en-GB"/>
          </w:rPr>
          <w:delText>and</w:delText>
        </w:r>
      </w:del>
      <w:ins w:id="194" w:author="Author" w:date="2021-01-27T18:28:00Z">
        <w:r w:rsidRPr="006D71B2">
          <w:rPr>
            <w:lang w:val="en-GB"/>
          </w:rPr>
          <w:t>for example</w:t>
        </w:r>
      </w:ins>
      <w:r w:rsidRPr="006D71B2">
        <w:rPr>
          <w:lang w:val="en-GB"/>
        </w:rPr>
        <w:t xml:space="preserve"> quantifying </w:t>
      </w:r>
      <w:del w:id="195" w:author="Author" w:date="2021-01-27T18:28:00Z">
        <w:r w:rsidRPr="006D71B2">
          <w:rPr>
            <w:lang w:val="en-GB"/>
          </w:rPr>
          <w:delText>neuromuscular</w:delText>
        </w:r>
      </w:del>
      <w:ins w:id="196" w:author="Author" w:date="2021-01-27T18:28:00Z">
        <w:r w:rsidRPr="006D71B2">
          <w:rPr>
            <w:lang w:val="en-GB"/>
          </w:rPr>
          <w:t>neuro-muscular</w:t>
        </w:r>
      </w:ins>
      <w:r w:rsidRPr="006D71B2">
        <w:rPr>
          <w:lang w:val="en-GB"/>
        </w:rPr>
        <w:t xml:space="preserve"> disease progression [</w:t>
      </w:r>
      <w:r>
        <w:fldChar w:fldCharType="begin"/>
      </w:r>
      <w:r w:rsidRPr="006D71B2">
        <w:rPr>
          <w:lang w:val="en-GB"/>
        </w:rPr>
        <w:instrText xml:space="preserve">REF BIB_zhang_design_2015 \* MERGEFORMAT </w:instrText>
      </w:r>
      <w:r>
        <w:fldChar w:fldCharType="separate"/>
      </w:r>
      <w:r w:rsidRPr="006D71B2">
        <w:rPr>
          <w:lang w:val="en-GB"/>
        </w:rPr>
        <w:t>Zhang, 2015</w:t>
      </w:r>
      <w:r>
        <w:fldChar w:fldCharType="end"/>
      </w:r>
      <w:r w:rsidRPr="006D71B2">
        <w:rPr>
          <w:lang w:val="en-GB"/>
        </w:rPr>
        <w:t>], both using A-mode and B-mode imaging</w:t>
      </w:r>
      <w:del w:id="197" w:author="Author" w:date="2021-01-27T18:28:00Z">
        <w:r w:rsidRPr="006D71B2">
          <w:rPr>
            <w:lang w:val="en-GB"/>
          </w:rPr>
          <w:delText>, or even tissue assessment [</w:delText>
        </w:r>
        <w:r>
          <w:fldChar w:fldCharType="begin"/>
        </w:r>
        <w:r w:rsidRPr="006D71B2">
          <w:rPr>
            <w:lang w:val="en-GB"/>
          </w:rPr>
          <w:delInstrText xml:space="preserve">REF BIB_keyes_electrical_2017 \* MERGEFORMAT </w:delInstrText>
        </w:r>
        <w:r>
          <w:fldChar w:fldCharType="separate"/>
        </w:r>
        <w:r w:rsidRPr="006D71B2">
          <w:rPr>
            <w:lang w:val="en-GB"/>
          </w:rPr>
          <w:delText>Keyes, 2017</w:delText>
        </w:r>
        <w:r>
          <w:fldChar w:fldCharType="end"/>
        </w:r>
        <w:r w:rsidRPr="006D71B2">
          <w:rPr>
            <w:lang w:val="en-GB"/>
          </w:rPr>
          <w:delText>].</w:delText>
        </w:r>
      </w:del>
      <w:ins w:id="198" w:author="Author" w:date="2021-01-27T18:28:00Z">
        <w:r w:rsidRPr="006D71B2">
          <w:rPr>
            <w:lang w:val="en-GB"/>
          </w:rPr>
          <w:t>.</w:t>
        </w:r>
      </w:ins>
      <w:r w:rsidRPr="006D71B2">
        <w:rPr>
          <w:lang w:val="en-GB"/>
        </w:rPr>
        <w:t xml:space="preserve"> </w:t>
      </w:r>
      <w:r w:rsidRPr="006D71B2">
        <w:rPr>
          <w:b/>
          <w:bCs/>
          <w:i/>
          <w:iCs/>
          <w:lang w:val="en-GB"/>
        </w:rPr>
        <w:t xml:space="preserve">Body composition </w:t>
      </w:r>
      <w:r w:rsidRPr="006D71B2">
        <w:rPr>
          <w:b/>
          <w:bCs/>
          <w:i/>
          <w:iCs/>
          <w:lang w:val="en-GB"/>
        </w:rPr>
        <w:t>assessment</w:t>
      </w:r>
      <w:r w:rsidRPr="006D71B2">
        <w:rPr>
          <w:lang w:val="en-GB"/>
        </w:rPr>
        <w:t xml:space="preserve"> is another application of A-mode imaging [</w:t>
      </w:r>
      <w:r>
        <w:fldChar w:fldCharType="begin"/>
      </w:r>
      <w:r w:rsidRPr="006D71B2">
        <w:rPr>
          <w:lang w:val="en-GB"/>
        </w:rPr>
        <w:instrText xml:space="preserve">REF BIB_wagner_validity_2016 \* MERGEFORMAT </w:instrText>
      </w:r>
      <w:r>
        <w:fldChar w:fldCharType="separate"/>
      </w:r>
      <w:r w:rsidRPr="006D71B2">
        <w:rPr>
          <w:lang w:val="en-GB"/>
        </w:rPr>
        <w:t>Wagner et  al., 2016</w:t>
      </w:r>
      <w:r>
        <w:fldChar w:fldCharType="end"/>
      </w:r>
      <w:r w:rsidRPr="006D71B2">
        <w:rPr>
          <w:lang w:val="en-GB"/>
        </w:rPr>
        <w:t xml:space="preserve">, </w:t>
      </w:r>
      <w:r>
        <w:fldChar w:fldCharType="begin"/>
      </w:r>
      <w:r w:rsidRPr="006D71B2">
        <w:rPr>
          <w:lang w:val="en-GB"/>
        </w:rPr>
        <w:instrText xml:space="preserve">REF BIB_martins__scan_2017 \* MERGEFORMAT </w:instrText>
      </w:r>
      <w:r>
        <w:fldChar w:fldCharType="separate"/>
      </w:r>
      <w:r w:rsidRPr="006D71B2">
        <w:rPr>
          <w:lang w:val="en-GB"/>
        </w:rPr>
        <w:t>Martins, 2017</w:t>
      </w:r>
      <w:r>
        <w:fldChar w:fldCharType="end"/>
      </w:r>
      <w:r w:rsidRPr="006D71B2">
        <w:rPr>
          <w:lang w:val="en-GB"/>
        </w:rPr>
        <w:t xml:space="preserve">]. The measurement of </w:t>
      </w:r>
      <w:r w:rsidRPr="006D71B2">
        <w:rPr>
          <w:b/>
          <w:bCs/>
          <w:i/>
          <w:iCs/>
          <w:lang w:val="en-GB"/>
        </w:rPr>
        <w:t>bladder volumes</w:t>
      </w:r>
      <w:r w:rsidRPr="006D71B2">
        <w:rPr>
          <w:lang w:val="en-GB"/>
        </w:rPr>
        <w:t xml:space="preserve"> is also a standard </w:t>
      </w:r>
      <w:del w:id="199" w:author="Author" w:date="2021-01-27T18:28:00Z">
        <w:r w:rsidRPr="006D71B2">
          <w:rPr>
            <w:lang w:val="en-GB"/>
          </w:rPr>
          <w:delText>use [</w:delText>
        </w:r>
        <w:r>
          <w:fldChar w:fldCharType="begin"/>
        </w:r>
        <w:r w:rsidRPr="006D71B2">
          <w:rPr>
            <w:lang w:val="en-GB"/>
          </w:rPr>
          <w:delInstrText xml:space="preserve">REF BIB_kuru_feasibility_2019 \* MERGEFORMAT </w:delInstrText>
        </w:r>
        <w:r>
          <w:fldChar w:fldCharType="separate"/>
        </w:r>
        <w:r w:rsidRPr="006D71B2">
          <w:rPr>
            <w:lang w:val="en-GB"/>
          </w:rPr>
          <w:delText>Kuru et  al., 2019</w:delText>
        </w:r>
        <w:r>
          <w:fldChar w:fldCharType="end"/>
        </w:r>
        <w:r w:rsidRPr="006D71B2">
          <w:rPr>
            <w:lang w:val="en-GB"/>
          </w:rPr>
          <w:delText xml:space="preserve">], and has become a </w:delText>
        </w:r>
      </w:del>
      <w:r w:rsidRPr="006D71B2">
        <w:rPr>
          <w:lang w:val="en-GB"/>
        </w:rPr>
        <w:t xml:space="preserve">medical </w:t>
      </w:r>
      <w:del w:id="200" w:author="Author" w:date="2021-01-27T18:28:00Z">
        <w:r w:rsidRPr="006D71B2">
          <w:rPr>
            <w:lang w:val="en-GB"/>
          </w:rPr>
          <w:delText>tool.</w:delText>
        </w:r>
      </w:del>
      <w:ins w:id="201" w:author="Author" w:date="2021-01-27T18:28:00Z">
        <w:r w:rsidRPr="006D71B2">
          <w:rPr>
            <w:lang w:val="en-GB"/>
          </w:rPr>
          <w:t>use [</w:t>
        </w:r>
        <w:r>
          <w:fldChar w:fldCharType="begin"/>
        </w:r>
        <w:r w:rsidRPr="006D71B2">
          <w:rPr>
            <w:lang w:val="en-GB"/>
          </w:rPr>
          <w:instrText>REF BI</w:instrText>
        </w:r>
        <w:r w:rsidRPr="006D71B2">
          <w:rPr>
            <w:lang w:val="en-GB"/>
          </w:rPr>
          <w:instrText xml:space="preserve">B_kuru_feasibility_2019 \* MERGEFORMAT </w:instrText>
        </w:r>
        <w:r>
          <w:fldChar w:fldCharType="separate"/>
        </w:r>
        <w:r w:rsidRPr="006D71B2">
          <w:rPr>
            <w:lang w:val="en-GB"/>
          </w:rPr>
          <w:t>Kuru et  al., 2019</w:t>
        </w:r>
        <w:r>
          <w:fldChar w:fldCharType="end"/>
        </w:r>
        <w:r w:rsidRPr="006D71B2">
          <w:rPr>
            <w:lang w:val="en-GB"/>
          </w:rPr>
          <w:t>].</w:t>
        </w:r>
      </w:ins>
      <w:r w:rsidRPr="006D71B2">
        <w:rPr>
          <w:lang w:val="en-GB"/>
        </w:rPr>
        <w:t xml:space="preserve"> Another use can be providing </w:t>
      </w:r>
      <w:r w:rsidRPr="006D71B2">
        <w:rPr>
          <w:b/>
          <w:bCs/>
          <w:i/>
          <w:iCs/>
          <w:lang w:val="en-GB"/>
        </w:rPr>
        <w:t>biofeedback</w:t>
      </w:r>
      <w:del w:id="202" w:author="Author" w:date="2021-01-27T18:28:00Z">
        <w:r w:rsidRPr="006D71B2">
          <w:rPr>
            <w:lang w:val="en-GB"/>
          </w:rPr>
          <w:delText>:</w:delText>
        </w:r>
      </w:del>
      <w:ins w:id="203" w:author="Author" w:date="2021-01-27T18:28:00Z">
        <w:r w:rsidRPr="006D71B2">
          <w:rPr>
            <w:lang w:val="en-GB"/>
          </w:rPr>
          <w:t>, as</w:t>
        </w:r>
      </w:ins>
      <w:r w:rsidRPr="006D71B2">
        <w:rPr>
          <w:lang w:val="en-GB"/>
        </w:rPr>
        <w:t xml:space="preserve"> it has been shown that ultrasound </w:t>
      </w:r>
      <w:del w:id="204" w:author="Author" w:date="2021-01-27T18:28:00Z">
        <w:r w:rsidRPr="006D71B2">
          <w:rPr>
            <w:lang w:val="en-GB"/>
          </w:rPr>
          <w:delText>also</w:delText>
        </w:r>
      </w:del>
      <w:ins w:id="205" w:author="Author" w:date="2021-01-27T18:28:00Z">
        <w:r w:rsidRPr="006D71B2">
          <w:rPr>
            <w:lang w:val="en-GB"/>
          </w:rPr>
          <w:t>imaging</w:t>
        </w:r>
      </w:ins>
      <w:r w:rsidRPr="006D71B2">
        <w:rPr>
          <w:lang w:val="en-GB"/>
        </w:rPr>
        <w:t xml:space="preserve"> enables the tracking of </w:t>
      </w:r>
      <w:del w:id="206" w:author="Author" w:date="2021-01-27T18:28:00Z">
        <w:r w:rsidRPr="006D71B2">
          <w:rPr>
            <w:lang w:val="en-GB"/>
          </w:rPr>
          <w:delText>fingers movement</w:delText>
        </w:r>
      </w:del>
      <w:ins w:id="207" w:author="Author" w:date="2021-01-27T18:28:00Z">
        <w:r w:rsidRPr="006D71B2">
          <w:rPr>
            <w:lang w:val="en-GB"/>
          </w:rPr>
          <w:t>muscle movements</w:t>
        </w:r>
      </w:ins>
      <w:r w:rsidRPr="006D71B2">
        <w:rPr>
          <w:lang w:val="en-GB"/>
        </w:rPr>
        <w:t xml:space="preserve"> [</w:t>
      </w:r>
      <w:r>
        <w:fldChar w:fldCharType="begin"/>
      </w:r>
      <w:r w:rsidRPr="006D71B2">
        <w:rPr>
          <w:lang w:val="en-GB"/>
        </w:rPr>
        <w:instrText xml:space="preserve">REF BIB_sikdar_novel_2014 \* MERGEFORMAT </w:instrText>
      </w:r>
      <w:r>
        <w:fldChar w:fldCharType="separate"/>
      </w:r>
      <w:r w:rsidRPr="006D71B2">
        <w:rPr>
          <w:lang w:val="en-GB"/>
        </w:rPr>
        <w:t>Sikdar et  al., 2014</w:t>
      </w:r>
      <w:r>
        <w:fldChar w:fldCharType="end"/>
      </w:r>
      <w:del w:id="208" w:author="Author" w:date="2021-01-27T18:28:00Z">
        <w:r w:rsidRPr="006D71B2">
          <w:rPr>
            <w:lang w:val="en-GB"/>
          </w:rPr>
          <w:delText>], or ,</w:delText>
        </w:r>
      </w:del>
      <w:ins w:id="209" w:author="Author" w:date="2021-01-27T18:28:00Z">
        <w:r w:rsidRPr="006D71B2">
          <w:rPr>
            <w:lang w:val="en-GB"/>
          </w:rPr>
          <w:t>] and</w:t>
        </w:r>
      </w:ins>
      <w:r w:rsidRPr="006D71B2">
        <w:rPr>
          <w:lang w:val="en-GB"/>
        </w:rPr>
        <w:t xml:space="preserve"> follow-up of biofeedback in stroke reeducation [</w:t>
      </w:r>
      <w:r>
        <w:fldChar w:fldCharType="begin"/>
      </w:r>
      <w:r w:rsidRPr="006D71B2">
        <w:rPr>
          <w:lang w:val="en-GB"/>
        </w:rPr>
        <w:instrText xml:space="preserve">REF BIB_sosnowska_training_2019 \* MERGEFORMAT </w:instrText>
      </w:r>
      <w:r>
        <w:fldChar w:fldCharType="separate"/>
      </w:r>
      <w:r w:rsidRPr="006D71B2">
        <w:rPr>
          <w:lang w:val="en-GB"/>
        </w:rPr>
        <w:t>Sosnowska et  al., 2019</w:t>
      </w:r>
      <w:r>
        <w:fldChar w:fldCharType="end"/>
      </w:r>
      <w:del w:id="210" w:author="Author" w:date="2021-01-27T18:28:00Z">
        <w:r w:rsidRPr="006D71B2">
          <w:rPr>
            <w:lang w:val="en-GB"/>
          </w:rPr>
          <w:delText>] or to</w:delText>
        </w:r>
      </w:del>
      <w:ins w:id="211" w:author="Author" w:date="2021-01-27T18:28:00Z">
        <w:r w:rsidRPr="006D71B2">
          <w:rPr>
            <w:lang w:val="en-GB"/>
          </w:rPr>
          <w:t>]. Last but not least, ultrasound has also been used in</w:t>
        </w:r>
      </w:ins>
      <w:r w:rsidRPr="006D71B2">
        <w:rPr>
          <w:lang w:val="en-GB"/>
        </w:rPr>
        <w:t xml:space="preserve"> </w:t>
      </w:r>
      <w:r w:rsidRPr="006D71B2">
        <w:rPr>
          <w:b/>
          <w:bCs/>
          <w:i/>
          <w:iCs/>
          <w:lang w:val="en-GB"/>
        </w:rPr>
        <w:t>tracking body movements</w:t>
      </w:r>
      <w:del w:id="212" w:author="Author" w:date="2021-01-27T18:28:00Z">
        <w:r w:rsidRPr="006D71B2">
          <w:rPr>
            <w:lang w:val="en-GB"/>
          </w:rPr>
          <w:delText xml:space="preserve"> : the</w:delText>
        </w:r>
      </w:del>
      <w:ins w:id="213" w:author="Author" w:date="2021-01-27T18:28:00Z">
        <w:r w:rsidRPr="006D71B2">
          <w:rPr>
            <w:lang w:val="en-GB"/>
          </w:rPr>
          <w:t>, for example,</w:t>
        </w:r>
      </w:ins>
      <w:r w:rsidRPr="006D71B2">
        <w:rPr>
          <w:lang w:val="en-GB"/>
        </w:rPr>
        <w:t xml:space="preserve"> tracking </w:t>
      </w:r>
      <w:del w:id="214" w:author="Author" w:date="2021-01-27T18:28:00Z">
        <w:r w:rsidRPr="006D71B2">
          <w:rPr>
            <w:lang w:val="en-GB"/>
          </w:rPr>
          <w:delText xml:space="preserve">of </w:delText>
        </w:r>
      </w:del>
      <w:ins w:id="215" w:author="Author" w:date="2021-01-27T18:28:00Z">
        <w:r w:rsidRPr="006D71B2">
          <w:rPr>
            <w:lang w:val="en-GB"/>
          </w:rPr>
          <w:t>obstructive sleep apnea (</w:t>
        </w:r>
      </w:ins>
      <w:r w:rsidRPr="006D71B2">
        <w:rPr>
          <w:lang w:val="en-GB"/>
        </w:rPr>
        <w:t>O</w:t>
      </w:r>
      <w:r w:rsidRPr="006D71B2">
        <w:rPr>
          <w:lang w:val="en-GB"/>
        </w:rPr>
        <w:t>SA</w:t>
      </w:r>
      <w:del w:id="216" w:author="Author" w:date="2021-01-27T18:28:00Z">
        <w:r w:rsidRPr="006D71B2">
          <w:rPr>
            <w:lang w:val="en-GB"/>
          </w:rPr>
          <w:delText xml:space="preserve"> (Obstructive Sleep Apnea</w:delText>
        </w:r>
      </w:del>
      <w:r w:rsidRPr="006D71B2">
        <w:rPr>
          <w:lang w:val="en-GB"/>
        </w:rPr>
        <w:t>) [</w:t>
      </w:r>
      <w:r>
        <w:fldChar w:fldCharType="begin"/>
      </w:r>
      <w:r w:rsidRPr="006D71B2">
        <w:rPr>
          <w:lang w:val="en-GB"/>
        </w:rPr>
        <w:instrText xml:space="preserve">REF BIB_weng_fpga_based_2015 \* MERGEFORMAT </w:instrText>
      </w:r>
      <w:r>
        <w:fldChar w:fldCharType="separate"/>
      </w:r>
      <w:r w:rsidRPr="006D71B2">
        <w:rPr>
          <w:lang w:val="en-GB"/>
        </w:rPr>
        <w:t>Weng et  al., 2015</w:t>
      </w:r>
      <w:r>
        <w:fldChar w:fldCharType="end"/>
      </w:r>
      <w:r w:rsidRPr="006D71B2">
        <w:rPr>
          <w:lang w:val="en-GB"/>
        </w:rPr>
        <w:t>],</w:t>
      </w:r>
      <w:del w:id="217" w:author="Author" w:date="2021-01-27T18:28:00Z">
        <w:r w:rsidRPr="006D71B2">
          <w:rPr>
            <w:lang w:val="en-GB"/>
          </w:rPr>
          <w:delText xml:space="preserve"> but also of</w:delText>
        </w:r>
      </w:del>
      <w:r w:rsidRPr="006D71B2">
        <w:rPr>
          <w:lang w:val="en-GB"/>
        </w:rPr>
        <w:t xml:space="preserve"> breathing patterns [</w:t>
      </w:r>
      <w:r>
        <w:fldChar w:fldCharType="begin"/>
      </w:r>
      <w:r w:rsidRPr="006D71B2">
        <w:rPr>
          <w:lang w:val="en-GB"/>
        </w:rPr>
        <w:instrText xml:space="preserve">REF BIB_shahshahani_ultrasound_2018 \* MERGEFORMAT </w:instrText>
      </w:r>
      <w:r>
        <w:fldChar w:fldCharType="separate"/>
      </w:r>
      <w:r w:rsidRPr="006D71B2">
        <w:rPr>
          <w:lang w:val="en-GB"/>
        </w:rPr>
        <w:t>Shahshahani et  al., 2018</w:t>
      </w:r>
      <w:r>
        <w:fldChar w:fldCharType="end"/>
      </w:r>
      <w:del w:id="218" w:author="Author" w:date="2021-01-27T18:28:00Z">
        <w:r w:rsidRPr="006D71B2">
          <w:rPr>
            <w:lang w:val="en-GB"/>
          </w:rPr>
          <w:delText>] or</w:delText>
        </w:r>
      </w:del>
      <w:ins w:id="219" w:author="Author" w:date="2021-01-27T18:28:00Z">
        <w:r w:rsidRPr="006D71B2">
          <w:rPr>
            <w:lang w:val="en-GB"/>
          </w:rPr>
          <w:t>], and</w:t>
        </w:r>
      </w:ins>
      <w:r w:rsidRPr="006D71B2">
        <w:rPr>
          <w:lang w:val="en-GB"/>
        </w:rPr>
        <w:t xml:space="preserve"> heart muscle behavior [</w:t>
      </w:r>
      <w:r>
        <w:fldChar w:fldCharType="begin"/>
      </w:r>
      <w:r w:rsidRPr="006D71B2">
        <w:rPr>
          <w:lang w:val="en-GB"/>
        </w:rPr>
        <w:instrText xml:space="preserve">REF BIB_nguyen_estimating_2019 \* MERGEFORMAT </w:instrText>
      </w:r>
      <w:r>
        <w:fldChar w:fldCharType="separate"/>
      </w:r>
      <w:r w:rsidRPr="006D71B2">
        <w:rPr>
          <w:lang w:val="en-GB"/>
        </w:rPr>
        <w:t>Nguyen e</w:t>
      </w:r>
      <w:r w:rsidRPr="006D71B2">
        <w:rPr>
          <w:lang w:val="en-GB"/>
        </w:rPr>
        <w:t>t  al., 2019</w:t>
      </w:r>
      <w:r>
        <w:fldChar w:fldCharType="end"/>
      </w:r>
      <w:r w:rsidRPr="006D71B2">
        <w:rPr>
          <w:lang w:val="en-GB"/>
        </w:rPr>
        <w:t>].</w:t>
      </w:r>
    </w:p>
    <w:p w14:paraId="73F92110" w14:textId="3274114C" w:rsidR="00000000" w:rsidRPr="006D71B2" w:rsidRDefault="000051F0">
      <w:pPr>
        <w:ind w:firstLine="300"/>
        <w:rPr>
          <w:lang w:val="en-GB"/>
        </w:rPr>
      </w:pPr>
      <w:r w:rsidRPr="006D71B2">
        <w:rPr>
          <w:lang w:val="en-GB"/>
        </w:rPr>
        <w:t xml:space="preserve">Other interesting uses include the development of </w:t>
      </w:r>
      <w:r w:rsidRPr="006D71B2">
        <w:rPr>
          <w:b/>
          <w:bCs/>
          <w:i/>
          <w:iCs/>
          <w:lang w:val="en-GB"/>
        </w:rPr>
        <w:t xml:space="preserve">ultrasound </w:t>
      </w:r>
      <w:del w:id="220" w:author="Author" w:date="2021-01-27T18:28:00Z">
        <w:r w:rsidRPr="006D71B2">
          <w:rPr>
            <w:b/>
            <w:bCs/>
            <w:i/>
            <w:iCs/>
            <w:lang w:val="en-GB"/>
          </w:rPr>
          <w:delText>Capsules</w:delText>
        </w:r>
      </w:del>
      <w:ins w:id="221" w:author="Author" w:date="2021-01-27T18:28:00Z">
        <w:r w:rsidRPr="006D71B2">
          <w:rPr>
            <w:b/>
            <w:bCs/>
            <w:i/>
            <w:iCs/>
            <w:lang w:val="en-GB"/>
          </w:rPr>
          <w:t>capsules</w:t>
        </w:r>
      </w:ins>
      <w:r w:rsidRPr="006D71B2">
        <w:rPr>
          <w:lang w:val="en-GB"/>
        </w:rPr>
        <w:t xml:space="preserve">, typically </w:t>
      </w:r>
      <w:del w:id="222" w:author="Author" w:date="2021-01-27T18:28:00Z">
        <w:r w:rsidRPr="006D71B2">
          <w:rPr>
            <w:lang w:val="en-GB"/>
          </w:rPr>
          <w:delText xml:space="preserve">a </w:delText>
        </w:r>
      </w:del>
      <w:r w:rsidRPr="006D71B2">
        <w:rPr>
          <w:lang w:val="en-GB"/>
        </w:rPr>
        <w:t xml:space="preserve">swallowable </w:t>
      </w:r>
      <w:del w:id="223" w:author="Author" w:date="2021-01-27T18:28:00Z">
        <w:r w:rsidRPr="006D71B2">
          <w:rPr>
            <w:lang w:val="en-GB"/>
          </w:rPr>
          <w:delText>device, enabling</w:delText>
        </w:r>
      </w:del>
      <w:ins w:id="224" w:author="Author" w:date="2021-01-27T18:28:00Z">
        <w:r w:rsidRPr="006D71B2">
          <w:rPr>
            <w:lang w:val="en-GB"/>
          </w:rPr>
          <w:t>devices, which enable</w:t>
        </w:r>
      </w:ins>
      <w:r w:rsidRPr="006D71B2">
        <w:rPr>
          <w:lang w:val="en-GB"/>
        </w:rPr>
        <w:t xml:space="preserve"> endoscopy imaging using high frequency ultrasound</w:t>
      </w:r>
      <w:del w:id="225" w:author="Author" w:date="2021-01-27T18:28:00Z">
        <w:r w:rsidRPr="006D71B2">
          <w:rPr>
            <w:lang w:val="en-GB"/>
          </w:rPr>
          <w:delText>,</w:delText>
        </w:r>
      </w:del>
      <w:ins w:id="226" w:author="Author" w:date="2021-01-27T18:28:00Z">
        <w:r w:rsidRPr="006D71B2">
          <w:rPr>
            <w:lang w:val="en-GB"/>
          </w:rPr>
          <w:t xml:space="preserve"> by</w:t>
        </w:r>
      </w:ins>
      <w:r w:rsidRPr="006D71B2">
        <w:rPr>
          <w:lang w:val="en-GB"/>
        </w:rPr>
        <w:t xml:space="preserve"> fitting </w:t>
      </w:r>
      <w:del w:id="227" w:author="Author" w:date="2021-01-27T18:28:00Z">
        <w:r w:rsidRPr="006D71B2">
          <w:rPr>
            <w:lang w:val="en-GB"/>
          </w:rPr>
          <w:delText xml:space="preserve">all </w:delText>
        </w:r>
      </w:del>
      <w:r w:rsidRPr="006D71B2">
        <w:rPr>
          <w:lang w:val="en-GB"/>
        </w:rPr>
        <w:t xml:space="preserve">the hardware </w:t>
      </w:r>
      <w:del w:id="228" w:author="Author" w:date="2021-01-27T18:28:00Z">
        <w:r w:rsidRPr="006D71B2">
          <w:rPr>
            <w:lang w:val="en-GB"/>
          </w:rPr>
          <w:delText>in</w:delText>
        </w:r>
      </w:del>
      <w:ins w:id="229" w:author="Author" w:date="2021-01-27T18:28:00Z">
        <w:r w:rsidRPr="006D71B2">
          <w:rPr>
            <w:lang w:val="en-GB"/>
          </w:rPr>
          <w:t>into</w:t>
        </w:r>
      </w:ins>
      <w:r w:rsidRPr="006D71B2">
        <w:rPr>
          <w:lang w:val="en-GB"/>
        </w:rPr>
        <w:t xml:space="preserve"> a 10mm diameter by 30 mm long capsule [</w:t>
      </w:r>
      <w:r>
        <w:fldChar w:fldCharType="begin"/>
      </w:r>
      <w:r w:rsidRPr="006D71B2">
        <w:rPr>
          <w:lang w:val="en-GB"/>
        </w:rPr>
        <w:instrText>REF B</w:instrText>
      </w:r>
      <w:r w:rsidRPr="006D71B2">
        <w:rPr>
          <w:lang w:val="en-GB"/>
        </w:rPr>
        <w:instrText xml:space="preserve">IB_cox_ultrasound_2017 \* MERGEFORMAT </w:instrText>
      </w:r>
      <w:r>
        <w:fldChar w:fldCharType="separate"/>
      </w:r>
      <w:r w:rsidRPr="006D71B2">
        <w:rPr>
          <w:lang w:val="en-GB"/>
        </w:rPr>
        <w:t>Cox et  al., 2017</w:t>
      </w:r>
      <w:r>
        <w:fldChar w:fldCharType="end"/>
      </w:r>
      <w:r w:rsidRPr="006D71B2">
        <w:rPr>
          <w:lang w:val="en-GB"/>
        </w:rPr>
        <w:t xml:space="preserve">, </w:t>
      </w:r>
      <w:r>
        <w:fldChar w:fldCharType="begin"/>
      </w:r>
      <w:r w:rsidRPr="006D71B2">
        <w:rPr>
          <w:lang w:val="en-GB"/>
        </w:rPr>
        <w:instrText xml:space="preserve">REF BIB_wang_development_2017 \* MERGEFORMAT </w:instrText>
      </w:r>
      <w:r>
        <w:fldChar w:fldCharType="separate"/>
      </w:r>
      <w:r w:rsidRPr="006D71B2">
        <w:rPr>
          <w:lang w:val="en-GB"/>
        </w:rPr>
        <w:t>Wang et  al., 2017</w:t>
      </w:r>
      <w:r>
        <w:fldChar w:fldCharType="end"/>
      </w:r>
      <w:r w:rsidRPr="006D71B2">
        <w:rPr>
          <w:lang w:val="en-GB"/>
        </w:rPr>
        <w:t>]. Capsules promise further development</w:t>
      </w:r>
      <w:ins w:id="230" w:author="Author" w:date="2021-01-27T18:28:00Z">
        <w:r w:rsidRPr="006D71B2">
          <w:rPr>
            <w:lang w:val="en-GB"/>
          </w:rPr>
          <w:t>,</w:t>
        </w:r>
      </w:ins>
      <w:r w:rsidRPr="006D71B2">
        <w:rPr>
          <w:lang w:val="en-GB"/>
        </w:rPr>
        <w:t xml:space="preserve"> and their architecture can be a source of inspiration [</w:t>
      </w:r>
      <w:r>
        <w:fldChar w:fldCharType="begin"/>
      </w:r>
      <w:r w:rsidRPr="006D71B2">
        <w:rPr>
          <w:lang w:val="en-GB"/>
        </w:rPr>
        <w:instrText>REF BIB_lee_towards_2014 \* MERGEF</w:instrText>
      </w:r>
      <w:r w:rsidRPr="006D71B2">
        <w:rPr>
          <w:lang w:val="en-GB"/>
        </w:rPr>
        <w:instrText xml:space="preserve">ORMAT </w:instrText>
      </w:r>
      <w:r>
        <w:fldChar w:fldCharType="separate"/>
      </w:r>
      <w:r w:rsidRPr="006D71B2">
        <w:rPr>
          <w:lang w:val="en-GB"/>
        </w:rPr>
        <w:t>Lee et  al., 2014a</w:t>
      </w:r>
      <w:r>
        <w:fldChar w:fldCharType="end"/>
      </w:r>
      <w:r w:rsidRPr="006D71B2">
        <w:rPr>
          <w:lang w:val="en-GB"/>
        </w:rPr>
        <w:t xml:space="preserve">, </w:t>
      </w:r>
      <w:r>
        <w:fldChar w:fldCharType="begin"/>
      </w:r>
      <w:r w:rsidRPr="006D71B2">
        <w:rPr>
          <w:lang w:val="en-GB"/>
        </w:rPr>
        <w:instrText xml:space="preserve">REF BIB_memon_capsule_2016 \* MERGEFORMAT </w:instrText>
      </w:r>
      <w:r>
        <w:fldChar w:fldCharType="separate"/>
      </w:r>
      <w:r w:rsidRPr="006D71B2">
        <w:rPr>
          <w:lang w:val="en-GB"/>
        </w:rPr>
        <w:t>Memon et  al., 2016</w:t>
      </w:r>
      <w:r>
        <w:fldChar w:fldCharType="end"/>
      </w:r>
      <w:r w:rsidRPr="006D71B2">
        <w:rPr>
          <w:lang w:val="en-GB"/>
        </w:rPr>
        <w:t xml:space="preserve">, </w:t>
      </w:r>
      <w:r>
        <w:fldChar w:fldCharType="begin"/>
      </w:r>
      <w:r w:rsidRPr="006D71B2">
        <w:rPr>
          <w:lang w:val="en-GB"/>
        </w:rPr>
        <w:instrText xml:space="preserve">REF BIB_lay_progress_2016 \* MERGEFORMAT </w:instrText>
      </w:r>
      <w:r>
        <w:fldChar w:fldCharType="separate"/>
      </w:r>
      <w:r w:rsidRPr="006D71B2">
        <w:rPr>
          <w:lang w:val="en-GB"/>
        </w:rPr>
        <w:t>Lay et  al., 2016</w:t>
      </w:r>
      <w:r>
        <w:fldChar w:fldCharType="end"/>
      </w:r>
      <w:r w:rsidRPr="006D71B2">
        <w:rPr>
          <w:lang w:val="en-GB"/>
        </w:rPr>
        <w:t xml:space="preserve">, </w:t>
      </w:r>
      <w:r>
        <w:fldChar w:fldCharType="begin"/>
      </w:r>
      <w:r w:rsidRPr="006D71B2">
        <w:rPr>
          <w:lang w:val="en-GB"/>
        </w:rPr>
        <w:instrText xml:space="preserve">REF BIB_lay__vivo_2018 \* MERGEFORMAT </w:instrText>
      </w:r>
      <w:r>
        <w:fldChar w:fldCharType="separate"/>
      </w:r>
      <w:r w:rsidRPr="006D71B2">
        <w:rPr>
          <w:lang w:val="en-GB"/>
        </w:rPr>
        <w:t>Lay et  al., 2018</w:t>
      </w:r>
      <w:r>
        <w:fldChar w:fldCharType="end"/>
      </w:r>
      <w:r w:rsidRPr="006D71B2">
        <w:rPr>
          <w:lang w:val="en-GB"/>
        </w:rPr>
        <w:t xml:space="preserve">]. </w:t>
      </w:r>
      <w:del w:id="231" w:author="Author" w:date="2021-01-27T18:28:00Z">
        <w:r w:rsidRPr="006D71B2">
          <w:rPr>
            <w:b/>
            <w:bCs/>
            <w:i/>
            <w:iCs/>
            <w:lang w:val="en-GB"/>
          </w:rPr>
          <w:delText xml:space="preserve"> </w:delText>
        </w:r>
      </w:del>
      <w:r w:rsidRPr="006D71B2">
        <w:rPr>
          <w:b/>
          <w:bCs/>
          <w:i/>
          <w:iCs/>
          <w:lang w:val="en-GB"/>
        </w:rPr>
        <w:t>Wearable devices</w:t>
      </w:r>
      <w:r w:rsidRPr="006D71B2">
        <w:rPr>
          <w:lang w:val="en-GB"/>
        </w:rPr>
        <w:t xml:space="preserve"> are also gaining mom</w:t>
      </w:r>
      <w:r w:rsidRPr="006D71B2">
        <w:rPr>
          <w:lang w:val="en-GB"/>
        </w:rPr>
        <w:t>entum</w:t>
      </w:r>
      <w:del w:id="232" w:author="Author" w:date="2021-01-27T18:28:00Z">
        <w:r w:rsidRPr="006D71B2">
          <w:rPr>
            <w:lang w:val="en-GB"/>
          </w:rPr>
          <w:delText>,</w:delText>
        </w:r>
      </w:del>
      <w:r w:rsidRPr="006D71B2">
        <w:rPr>
          <w:lang w:val="en-GB"/>
        </w:rPr>
        <w:t xml:space="preserve"> due to the miniaturisation trend </w:t>
      </w:r>
      <w:del w:id="233" w:author="Author" w:date="2021-01-27T18:28:00Z">
        <w:r w:rsidRPr="006D71B2">
          <w:rPr>
            <w:lang w:val="en-GB"/>
          </w:rPr>
          <w:delText>of</w:delText>
        </w:r>
      </w:del>
      <w:ins w:id="234" w:author="Author" w:date="2021-01-27T18:28:00Z">
        <w:r w:rsidRPr="006D71B2">
          <w:rPr>
            <w:lang w:val="en-GB"/>
          </w:rPr>
          <w:t>in</w:t>
        </w:r>
      </w:ins>
      <w:r w:rsidRPr="006D71B2">
        <w:rPr>
          <w:lang w:val="en-GB"/>
        </w:rPr>
        <w:t xml:space="preserve"> components and sensors [</w:t>
      </w:r>
      <w:r>
        <w:fldChar w:fldCharType="begin"/>
      </w:r>
      <w:r w:rsidRPr="006D71B2">
        <w:rPr>
          <w:lang w:val="en-GB"/>
        </w:rPr>
        <w:instrText xml:space="preserve">REF BIB_basak_wearable_2013 \* MERGEFORMAT </w:instrText>
      </w:r>
      <w:r>
        <w:fldChar w:fldCharType="separate"/>
      </w:r>
      <w:r w:rsidRPr="006D71B2">
        <w:rPr>
          <w:lang w:val="en-GB"/>
        </w:rPr>
        <w:t>Basak et  al., 2013</w:t>
      </w:r>
      <w:r>
        <w:fldChar w:fldCharType="end"/>
      </w:r>
      <w:r w:rsidRPr="006D71B2">
        <w:rPr>
          <w:lang w:val="en-GB"/>
        </w:rPr>
        <w:t xml:space="preserve">]. This is </w:t>
      </w:r>
      <w:ins w:id="235" w:author="Author" w:date="2021-01-27T18:28:00Z">
        <w:r w:rsidRPr="006D71B2">
          <w:rPr>
            <w:lang w:val="en-GB"/>
          </w:rPr>
          <w:t xml:space="preserve">also </w:t>
        </w:r>
      </w:ins>
      <w:r w:rsidRPr="006D71B2">
        <w:rPr>
          <w:lang w:val="en-GB"/>
        </w:rPr>
        <w:t xml:space="preserve">seen </w:t>
      </w:r>
      <w:del w:id="236" w:author="Author" w:date="2021-01-27T18:28:00Z">
        <w:r w:rsidRPr="006D71B2">
          <w:rPr>
            <w:lang w:val="en-GB"/>
          </w:rPr>
          <w:delText>also for</w:delText>
        </w:r>
      </w:del>
      <w:ins w:id="237" w:author="Author" w:date="2021-01-27T18:28:00Z">
        <w:r w:rsidRPr="006D71B2">
          <w:rPr>
            <w:lang w:val="en-GB"/>
          </w:rPr>
          <w:t>in</w:t>
        </w:r>
      </w:ins>
      <w:r w:rsidRPr="006D71B2">
        <w:rPr>
          <w:lang w:val="en-GB"/>
        </w:rPr>
        <w:t xml:space="preserve"> </w:t>
      </w:r>
      <w:r w:rsidRPr="006D71B2">
        <w:rPr>
          <w:b/>
          <w:bCs/>
          <w:i/>
          <w:iCs/>
          <w:lang w:val="en-GB"/>
        </w:rPr>
        <w:t>neuromodulation</w:t>
      </w:r>
      <w:r w:rsidRPr="006D71B2">
        <w:rPr>
          <w:lang w:val="en-GB"/>
        </w:rPr>
        <w:t xml:space="preserve"> [</w:t>
      </w:r>
      <w:r>
        <w:fldChar w:fldCharType="begin"/>
      </w:r>
      <w:r w:rsidRPr="006D71B2">
        <w:rPr>
          <w:lang w:val="en-GB"/>
        </w:rPr>
        <w:instrText xml:space="preserve">REF BIB_pashaei_flexible_2020 \* MERGEFORMAT </w:instrText>
      </w:r>
      <w:r>
        <w:fldChar w:fldCharType="separate"/>
      </w:r>
      <w:r w:rsidRPr="006D71B2">
        <w:rPr>
          <w:lang w:val="en-GB"/>
        </w:rPr>
        <w:t>Pashaei et  al., 2020</w:t>
      </w:r>
      <w:r>
        <w:fldChar w:fldCharType="end"/>
      </w:r>
      <w:del w:id="238" w:author="Author" w:date="2021-01-27T18:28:00Z">
        <w:r w:rsidRPr="006D71B2">
          <w:rPr>
            <w:lang w:val="en-GB"/>
          </w:rPr>
          <w:delText>],</w:delText>
        </w:r>
      </w:del>
      <w:ins w:id="239" w:author="Author" w:date="2021-01-27T18:28:00Z">
        <w:r w:rsidRPr="006D71B2">
          <w:rPr>
            <w:lang w:val="en-GB"/>
          </w:rPr>
          <w:t>] applications,</w:t>
        </w:r>
      </w:ins>
      <w:r w:rsidRPr="006D71B2">
        <w:rPr>
          <w:lang w:val="en-GB"/>
        </w:rPr>
        <w:t xml:space="preserve"> where, interestingly, ultrasound can be used </w:t>
      </w:r>
      <w:del w:id="240" w:author="Author" w:date="2021-01-27T18:28:00Z">
        <w:r w:rsidRPr="006D71B2">
          <w:rPr>
            <w:lang w:val="en-GB"/>
          </w:rPr>
          <w:delText xml:space="preserve">to </w:delText>
        </w:r>
      </w:del>
      <w:r w:rsidRPr="006D71B2">
        <w:rPr>
          <w:lang w:val="en-GB"/>
        </w:rPr>
        <w:t xml:space="preserve">both </w:t>
      </w:r>
      <w:ins w:id="241" w:author="Author" w:date="2021-01-27T18:28:00Z">
        <w:r w:rsidRPr="006D71B2">
          <w:rPr>
            <w:lang w:val="en-GB"/>
          </w:rPr>
          <w:t xml:space="preserve">to </w:t>
        </w:r>
      </w:ins>
      <w:r w:rsidRPr="006D71B2">
        <w:rPr>
          <w:lang w:val="en-GB"/>
        </w:rPr>
        <w:t>power</w:t>
      </w:r>
      <w:del w:id="242" w:author="Author" w:date="2021-01-27T18:28:00Z">
        <w:r w:rsidRPr="006D71B2">
          <w:rPr>
            <w:lang w:val="en-GB"/>
          </w:rPr>
          <w:delText xml:space="preserve"> the</w:delText>
        </w:r>
      </w:del>
      <w:r w:rsidRPr="006D71B2">
        <w:rPr>
          <w:lang w:val="en-GB"/>
        </w:rPr>
        <w:t xml:space="preserve"> devices and communicate with them [</w:t>
      </w:r>
      <w:r>
        <w:fldChar w:fldCharType="begin"/>
      </w:r>
      <w:r w:rsidRPr="006D71B2">
        <w:rPr>
          <w:lang w:val="en-GB"/>
        </w:rPr>
        <w:instrText xml:space="preserve">REF BIB_johnson_stimdust_2018 \* MERGEFORMAT </w:instrText>
      </w:r>
      <w:r>
        <w:fldChar w:fldCharType="separate"/>
      </w:r>
      <w:r w:rsidRPr="006D71B2">
        <w:rPr>
          <w:lang w:val="en-GB"/>
        </w:rPr>
        <w:t>Johnson et  al., 2018</w:t>
      </w:r>
      <w:r>
        <w:fldChar w:fldCharType="end"/>
      </w:r>
      <w:r w:rsidRPr="006D71B2">
        <w:rPr>
          <w:lang w:val="en-GB"/>
        </w:rPr>
        <w:t xml:space="preserve">, </w:t>
      </w:r>
      <w:r>
        <w:fldChar w:fldCharType="begin"/>
      </w:r>
      <w:r w:rsidRPr="006D71B2">
        <w:rPr>
          <w:lang w:val="en-GB"/>
        </w:rPr>
        <w:instrText xml:space="preserve">REF BIB_seo_wireless_2016 \* MERGEFORMAT </w:instrText>
      </w:r>
      <w:r>
        <w:fldChar w:fldCharType="separate"/>
      </w:r>
      <w:r w:rsidRPr="006D71B2">
        <w:rPr>
          <w:lang w:val="en-GB"/>
        </w:rPr>
        <w:t>Seo et  al., 2016</w:t>
      </w:r>
      <w:r>
        <w:fldChar w:fldCharType="end"/>
      </w:r>
      <w:r w:rsidRPr="006D71B2">
        <w:rPr>
          <w:lang w:val="en-GB"/>
        </w:rPr>
        <w:t xml:space="preserve">, </w:t>
      </w:r>
      <w:del w:id="243" w:author="Author" w:date="2021-01-27T18:28:00Z">
        <w:r>
          <w:fldChar w:fldCharType="begin"/>
        </w:r>
        <w:r w:rsidRPr="006D71B2">
          <w:rPr>
            <w:lang w:val="en-GB"/>
          </w:rPr>
          <w:delInstrText xml:space="preserve">REF BIB_santagati_design_2020 \* MERGEFORMAT </w:delInstrText>
        </w:r>
        <w:r>
          <w:fldChar w:fldCharType="separate"/>
        </w:r>
        <w:r w:rsidRPr="006D71B2">
          <w:rPr>
            <w:lang w:val="en-GB"/>
          </w:rPr>
          <w:delText>Santagati et  al., 2020</w:delText>
        </w:r>
        <w:r>
          <w:fldChar w:fldCharType="end"/>
        </w:r>
      </w:del>
      <w:ins w:id="244" w:author="Author" w:date="2021-01-27T18:28:00Z">
        <w:r>
          <w:fldChar w:fldCharType="begin"/>
        </w:r>
        <w:r w:rsidRPr="006D71B2">
          <w:rPr>
            <w:lang w:val="en-GB"/>
          </w:rPr>
          <w:instrText>REF BIB_santagati_design_20</w:instrText>
        </w:r>
        <w:r w:rsidRPr="006D71B2">
          <w:rPr>
            <w:lang w:val="en-GB"/>
          </w:rPr>
          <w:instrText xml:space="preserve">20 \* MERGEFORMAT </w:instrText>
        </w:r>
        <w:r>
          <w:fldChar w:fldCharType="separate"/>
        </w:r>
        <w:r w:rsidRPr="006D71B2">
          <w:rPr>
            <w:lang w:val="en-GB"/>
          </w:rPr>
          <w:t>Santagati et  al., 2020</w:t>
        </w:r>
        <w:r>
          <w:fldChar w:fldCharType="end"/>
        </w:r>
        <w:r w:rsidRPr="006D71B2">
          <w:rPr>
            <w:lang w:val="en-GB"/>
          </w:rPr>
          <w:t>], and even to stream video [</w:t>
        </w:r>
        <w:r>
          <w:fldChar w:fldCharType="begin"/>
        </w:r>
        <w:r w:rsidRPr="006D71B2">
          <w:rPr>
            <w:lang w:val="en-GB"/>
          </w:rPr>
          <w:instrText xml:space="preserve">REF BIB_kou_real_time_2020 \* MERGEFORMAT </w:instrText>
        </w:r>
        <w:r>
          <w:fldChar w:fldCharType="separate"/>
        </w:r>
        <w:r w:rsidRPr="006D71B2">
          <w:rPr>
            <w:lang w:val="en-GB"/>
          </w:rPr>
          <w:t>Kou et  al., 2020</w:t>
        </w:r>
        <w:r>
          <w:fldChar w:fldCharType="end"/>
        </w:r>
      </w:ins>
      <w:r w:rsidRPr="006D71B2">
        <w:rPr>
          <w:lang w:val="en-GB"/>
        </w:rPr>
        <w:t>].</w:t>
      </w:r>
    </w:p>
    <w:p w14:paraId="377664E4" w14:textId="08EAAC7A" w:rsidR="00000000" w:rsidRPr="006D71B2" w:rsidRDefault="000051F0">
      <w:pPr>
        <w:ind w:firstLine="300"/>
        <w:rPr>
          <w:lang w:val="en-GB"/>
        </w:rPr>
      </w:pPr>
      <w:r w:rsidRPr="006D71B2">
        <w:rPr>
          <w:lang w:val="en-GB"/>
        </w:rPr>
        <w:t xml:space="preserve">Ultrasound can also be used for </w:t>
      </w:r>
      <w:r w:rsidRPr="006D71B2">
        <w:rPr>
          <w:b/>
          <w:bCs/>
          <w:i/>
          <w:iCs/>
          <w:lang w:val="en-GB"/>
        </w:rPr>
        <w:t>nondestructive testing (NDT)</w:t>
      </w:r>
      <w:r w:rsidRPr="006D71B2">
        <w:rPr>
          <w:lang w:val="en-GB"/>
        </w:rPr>
        <w:t xml:space="preserve"> or nondestructive examination (NDE) [</w:t>
      </w:r>
      <w:r>
        <w:fldChar w:fldCharType="begin"/>
      </w:r>
      <w:r w:rsidRPr="006D71B2">
        <w:rPr>
          <w:lang w:val="en-GB"/>
        </w:rPr>
        <w:instrText>REF BIB_duncan_real_</w:instrText>
      </w:r>
      <w:r w:rsidRPr="006D71B2">
        <w:rPr>
          <w:lang w:val="en-GB"/>
        </w:rPr>
        <w:instrText xml:space="preserve">time_1990 \* MERGEFORMAT </w:instrText>
      </w:r>
      <w:r>
        <w:fldChar w:fldCharType="separate"/>
      </w:r>
      <w:r w:rsidRPr="006D71B2">
        <w:rPr>
          <w:lang w:val="en-GB"/>
        </w:rPr>
        <w:t>Duncan, 1990</w:t>
      </w:r>
      <w:r>
        <w:fldChar w:fldCharType="end"/>
      </w:r>
      <w:ins w:id="245" w:author="Author" w:date="2021-01-27T18:28:00Z">
        <w:r w:rsidRPr="006D71B2">
          <w:rPr>
            <w:lang w:val="en-GB"/>
          </w:rPr>
          <w:t xml:space="preserve">, </w:t>
        </w:r>
        <w:r>
          <w:fldChar w:fldCharType="begin"/>
        </w:r>
        <w:r w:rsidRPr="006D71B2">
          <w:rPr>
            <w:lang w:val="en-GB"/>
          </w:rPr>
          <w:instrText xml:space="preserve">REF BIB_noauthor_integration_nodate \* MERGEFORMAT </w:instrText>
        </w:r>
        <w:r>
          <w:fldChar w:fldCharType="separate"/>
        </w:r>
        <w:r w:rsidRPr="006D71B2">
          <w:rPr>
            <w:lang w:val="en-GB"/>
          </w:rPr>
          <w:t>noa, a</w:t>
        </w:r>
        <w:r>
          <w:fldChar w:fldCharType="end"/>
        </w:r>
      </w:ins>
      <w:r w:rsidRPr="006D71B2">
        <w:rPr>
          <w:lang w:val="en-GB"/>
        </w:rPr>
        <w:t>], for quality or integrity control of mechanical elements. [</w:t>
      </w:r>
      <w:r>
        <w:fldChar w:fldCharType="begin"/>
      </w:r>
      <w:r w:rsidRPr="006D71B2">
        <w:rPr>
          <w:lang w:val="en-GB"/>
        </w:rPr>
        <w:instrText xml:space="preserve">REF BIB_fritsch_full_nodate \* MERGEFORMAT </w:instrText>
      </w:r>
      <w:r>
        <w:fldChar w:fldCharType="separate"/>
      </w:r>
      <w:r w:rsidRPr="006D71B2">
        <w:rPr>
          <w:lang w:val="en-GB"/>
        </w:rPr>
        <w:t xml:space="preserve">FRITSCH, </w:t>
      </w:r>
      <w:r>
        <w:fldChar w:fldCharType="end"/>
      </w:r>
      <w:r w:rsidRPr="006D71B2">
        <w:rPr>
          <w:lang w:val="en-GB"/>
        </w:rPr>
        <w:t>] presents a very interesting design f</w:t>
      </w:r>
      <w:r w:rsidRPr="006D71B2">
        <w:rPr>
          <w:lang w:val="en-GB"/>
        </w:rPr>
        <w:t>or single</w:t>
      </w:r>
      <w:del w:id="246" w:author="Author" w:date="2021-01-27T18:28:00Z">
        <w:r w:rsidRPr="006D71B2">
          <w:rPr>
            <w:lang w:val="en-GB"/>
          </w:rPr>
          <w:delText xml:space="preserve"> </w:delText>
        </w:r>
      </w:del>
      <w:ins w:id="247" w:author="Author" w:date="2021-01-27T18:28:00Z">
        <w:r w:rsidRPr="006D71B2">
          <w:rPr>
            <w:lang w:val="en-GB"/>
          </w:rPr>
          <w:t>-</w:t>
        </w:r>
      </w:ins>
      <w:r w:rsidRPr="006D71B2">
        <w:rPr>
          <w:lang w:val="en-GB"/>
        </w:rPr>
        <w:t>element FPGA-based NDE design, migrating traditionally analog functions, like filtering and envelope extraction</w:t>
      </w:r>
      <w:ins w:id="248" w:author="Author" w:date="2021-01-27T18:28:00Z">
        <w:r w:rsidRPr="006D71B2">
          <w:rPr>
            <w:lang w:val="en-GB"/>
          </w:rPr>
          <w:t>,</w:t>
        </w:r>
      </w:ins>
      <w:r w:rsidRPr="006D71B2">
        <w:rPr>
          <w:lang w:val="en-GB"/>
        </w:rPr>
        <w:t xml:space="preserve"> to the digital domain developed by others [</w:t>
      </w:r>
      <w:r>
        <w:fldChar w:fldCharType="begin"/>
      </w:r>
      <w:r w:rsidRPr="006D71B2">
        <w:rPr>
          <w:lang w:val="en-GB"/>
        </w:rPr>
        <w:instrText xml:space="preserve">REF BIB_triger_modular_2008 \* MERGEFORMAT </w:instrText>
      </w:r>
      <w:r>
        <w:fldChar w:fldCharType="separate"/>
      </w:r>
      <w:r w:rsidRPr="006D71B2">
        <w:rPr>
          <w:lang w:val="en-GB"/>
        </w:rPr>
        <w:t>Triger et  al., 2008</w:t>
      </w:r>
      <w:r>
        <w:fldChar w:fldCharType="end"/>
      </w:r>
      <w:r w:rsidRPr="006D71B2">
        <w:rPr>
          <w:lang w:val="en-GB"/>
        </w:rPr>
        <w:t xml:space="preserve">, </w:t>
      </w:r>
      <w:r>
        <w:fldChar w:fldCharType="begin"/>
      </w:r>
      <w:r w:rsidRPr="006D71B2">
        <w:rPr>
          <w:lang w:val="en-GB"/>
        </w:rPr>
        <w:instrText>REF BIB_shrisha_fpga_2</w:instrText>
      </w:r>
      <w:r w:rsidRPr="006D71B2">
        <w:rPr>
          <w:lang w:val="en-GB"/>
        </w:rPr>
        <w:instrText xml:space="preserve">018 \* MERGEFORMAT </w:instrText>
      </w:r>
      <w:r>
        <w:fldChar w:fldCharType="separate"/>
      </w:r>
      <w:r w:rsidRPr="006D71B2">
        <w:rPr>
          <w:lang w:val="en-GB"/>
        </w:rPr>
        <w:t>Shrisha et  al., 2018</w:t>
      </w:r>
      <w:r>
        <w:fldChar w:fldCharType="end"/>
      </w:r>
      <w:r w:rsidRPr="006D71B2">
        <w:rPr>
          <w:lang w:val="en-GB"/>
        </w:rPr>
        <w:t xml:space="preserve">, </w:t>
      </w:r>
      <w:r>
        <w:fldChar w:fldCharType="begin"/>
      </w:r>
      <w:r w:rsidRPr="006D71B2">
        <w:rPr>
          <w:lang w:val="en-GB"/>
        </w:rPr>
        <w:instrText xml:space="preserve">REF BIB_rodriguez_olivares_improvement_2018 \* MERGEFORMAT </w:instrText>
      </w:r>
      <w:r>
        <w:fldChar w:fldCharType="separate"/>
      </w:r>
      <w:r w:rsidRPr="006D71B2">
        <w:rPr>
          <w:lang w:val="en-GB"/>
        </w:rPr>
        <w:t>Rodrí guez-Olivares et  al., 2018</w:t>
      </w:r>
      <w:r>
        <w:fldChar w:fldCharType="end"/>
      </w:r>
      <w:del w:id="249" w:author="Author" w:date="2021-01-27T18:28:00Z">
        <w:r w:rsidRPr="006D71B2">
          <w:rPr>
            <w:lang w:val="en-GB"/>
          </w:rPr>
          <w:delText>].</w:delText>
        </w:r>
      </w:del>
      <w:ins w:id="250" w:author="Author" w:date="2021-01-27T18:28:00Z">
        <w:r w:rsidRPr="006D71B2">
          <w:rPr>
            <w:lang w:val="en-GB"/>
          </w:rPr>
          <w:t>], as we will see below.</w:t>
        </w:r>
      </w:ins>
      <w:r w:rsidRPr="006D71B2">
        <w:rPr>
          <w:lang w:val="en-GB"/>
        </w:rPr>
        <w:t xml:space="preserve"> </w:t>
      </w:r>
    </w:p>
    <w:p w14:paraId="54093EE4" w14:textId="77777777" w:rsidR="00000000" w:rsidRPr="006D71B2" w:rsidRDefault="000051F0">
      <w:pPr>
        <w:pStyle w:val="Heading3"/>
        <w:widowControl/>
        <w:spacing w:before="120"/>
        <w:rPr>
          <w:ins w:id="251" w:author="Author" w:date="2021-01-27T18:28:00Z"/>
          <w:lang w:val="en-GB"/>
        </w:rPr>
      </w:pPr>
      <w:ins w:id="252" w:author="Author" w:date="2021-01-27T18:28:00Z">
        <w:r w:rsidRPr="006D71B2">
          <w:rPr>
            <w:lang w:val="en-GB"/>
          </w:rPr>
          <w:t>2.3  Minimal specifications for a B-Mode device</w:t>
        </w:r>
      </w:ins>
    </w:p>
    <w:p w14:paraId="01BE9649" w14:textId="77777777" w:rsidR="00000000" w:rsidRPr="006D71B2" w:rsidRDefault="000051F0">
      <w:pPr>
        <w:spacing w:before="60"/>
        <w:rPr>
          <w:ins w:id="253" w:author="Author" w:date="2021-01-27T18:28:00Z"/>
          <w:lang w:val="en-GB"/>
        </w:rPr>
      </w:pPr>
      <w:ins w:id="254" w:author="Author" w:date="2021-01-27T18:28:00Z">
        <w:r w:rsidRPr="006D71B2">
          <w:rPr>
            <w:lang w:val="en-GB"/>
          </w:rPr>
          <w:t>As a reference for the next sections, reviewed literature offer a view of a minimal B-mode imaging system, in particular thanks to [</w:t>
        </w:r>
        <w:r>
          <w:fldChar w:fldCharType="begin"/>
        </w:r>
        <w:r w:rsidRPr="006D71B2">
          <w:rPr>
            <w:lang w:val="en-GB"/>
          </w:rPr>
          <w:instrText xml:space="preserve">REF BIB_kurjak_use_1986 \* MERGEFORMAT </w:instrText>
        </w:r>
        <w:r>
          <w:fldChar w:fldCharType="separate"/>
        </w:r>
        <w:r w:rsidRPr="006D71B2">
          <w:rPr>
            <w:lang w:val="en-GB"/>
          </w:rPr>
          <w:t>Kurjak and Breyer, 1986</w:t>
        </w:r>
        <w:r>
          <w:fldChar w:fldCharType="end"/>
        </w:r>
        <w:r w:rsidRPr="006D71B2">
          <w:rPr>
            <w:lang w:val="en-GB"/>
          </w:rPr>
          <w:t xml:space="preserve">] who laid </w:t>
        </w:r>
        <w:r w:rsidRPr="006D71B2">
          <w:rPr>
            <w:lang w:val="en-GB"/>
          </w:rPr>
          <w:t>out the basic specifications for a general purpose ultrasound scanner. This basic, minimal specification set can allow designers to frame the development of their own systems, captured in precursor portable devices such as with the Sonovisor [</w:t>
        </w:r>
        <w:r>
          <w:fldChar w:fldCharType="begin"/>
        </w:r>
        <w:r w:rsidRPr="006D71B2">
          <w:rPr>
            <w:lang w:val="en-GB"/>
          </w:rPr>
          <w:instrText>REF BIB_zeiss</w:instrText>
        </w:r>
        <w:r w:rsidRPr="006D71B2">
          <w:rPr>
            <w:lang w:val="en-GB"/>
          </w:rPr>
          <w:instrText xml:space="preserve">_sonovisor_1962 \* MERGEFORMAT </w:instrText>
        </w:r>
        <w:r>
          <w:fldChar w:fldCharType="separate"/>
        </w:r>
        <w:r w:rsidRPr="006D71B2">
          <w:rPr>
            <w:lang w:val="en-GB"/>
          </w:rPr>
          <w:t>Zeiss, 1962</w:t>
        </w:r>
        <w:r>
          <w:fldChar w:fldCharType="end"/>
        </w:r>
        <w:r w:rsidRPr="006D71B2">
          <w:rPr>
            <w:lang w:val="en-GB"/>
          </w:rPr>
          <w:t>]. From this, as well as the previously reviewed designed, it is deemed necessary to build a basic ultrasound scanner to:</w:t>
        </w:r>
      </w:ins>
    </w:p>
    <w:p w14:paraId="07981FC0" w14:textId="77777777" w:rsidR="00000000" w:rsidRPr="006D71B2" w:rsidRDefault="000051F0">
      <w:pPr>
        <w:pStyle w:val="List"/>
        <w:spacing w:before="50"/>
        <w:ind w:left="600" w:hanging="300"/>
        <w:rPr>
          <w:ins w:id="255" w:author="Author" w:date="2021-01-27T18:28:00Z"/>
          <w:lang w:val="en-GB"/>
        </w:rPr>
      </w:pPr>
      <w:ins w:id="256" w:author="Author" w:date="2021-01-27T18:28:00Z">
        <w:r w:rsidRPr="006D71B2">
          <w:rPr>
            <w:lang w:val="en-GB"/>
          </w:rPr>
          <w:t>•</w:t>
        </w:r>
        <w:r w:rsidRPr="006D71B2">
          <w:rPr>
            <w:lang w:val="en-GB"/>
          </w:rPr>
          <w:tab/>
          <w:t>produce B-mode images, which translates as a device having linear- and convex- type sca</w:t>
        </w:r>
        <w:r w:rsidRPr="006D71B2">
          <w:rPr>
            <w:lang w:val="en-GB"/>
          </w:rPr>
          <w:t xml:space="preserve">n-heads </w:t>
        </w:r>
      </w:ins>
    </w:p>
    <w:p w14:paraId="7206C930" w14:textId="77777777" w:rsidR="00000000" w:rsidRPr="006D71B2" w:rsidRDefault="000051F0">
      <w:pPr>
        <w:pStyle w:val="List"/>
        <w:spacing w:before="50"/>
        <w:ind w:left="600" w:hanging="300"/>
        <w:rPr>
          <w:ins w:id="257" w:author="Author" w:date="2021-01-27T18:28:00Z"/>
          <w:lang w:val="en-GB"/>
        </w:rPr>
      </w:pPr>
      <w:ins w:id="258" w:author="Author" w:date="2021-01-27T18:28:00Z">
        <w:r w:rsidRPr="006D71B2">
          <w:rPr>
            <w:lang w:val="en-GB"/>
          </w:rPr>
          <w:t>•</w:t>
        </w:r>
        <w:r w:rsidRPr="006D71B2">
          <w:rPr>
            <w:lang w:val="en-GB"/>
          </w:rPr>
          <w:tab/>
          <w:t xml:space="preserve">image at least 3.5MHz – extendable to 5MHz </w:t>
        </w:r>
      </w:ins>
    </w:p>
    <w:p w14:paraId="09612F5E" w14:textId="77777777" w:rsidR="00000000" w:rsidRPr="006D71B2" w:rsidRDefault="000051F0">
      <w:pPr>
        <w:pStyle w:val="List"/>
        <w:spacing w:before="50"/>
        <w:ind w:left="600" w:hanging="300"/>
        <w:rPr>
          <w:ins w:id="259" w:author="Author" w:date="2021-01-27T18:28:00Z"/>
          <w:lang w:val="en-GB"/>
        </w:rPr>
      </w:pPr>
      <w:ins w:id="260" w:author="Author" w:date="2021-01-27T18:28:00Z">
        <w:r w:rsidRPr="006D71B2">
          <w:rPr>
            <w:lang w:val="en-GB"/>
          </w:rPr>
          <w:t>•</w:t>
        </w:r>
        <w:r w:rsidRPr="006D71B2">
          <w:rPr>
            <w:lang w:val="en-GB"/>
          </w:rPr>
          <w:tab/>
          <w:t>image of human tissues requires at least 50dB of SNR [</w:t>
        </w:r>
        <w:r>
          <w:fldChar w:fldCharType="begin"/>
        </w:r>
        <w:r w:rsidRPr="006D71B2">
          <w:rPr>
            <w:lang w:val="en-GB"/>
          </w:rPr>
          <w:instrText xml:space="preserve">REF BIB_attarzadeh_low_power_2017 \* MERGEFORMAT </w:instrText>
        </w:r>
        <w:r>
          <w:fldChar w:fldCharType="separate"/>
        </w:r>
        <w:r w:rsidRPr="006D71B2">
          <w:rPr>
            <w:lang w:val="en-GB"/>
          </w:rPr>
          <w:t>Attarzadeh et  al., 2017</w:t>
        </w:r>
        <w:r>
          <w:fldChar w:fldCharType="end"/>
        </w:r>
        <w:r w:rsidRPr="006D71B2">
          <w:rPr>
            <w:lang w:val="en-GB"/>
          </w:rPr>
          <w:t xml:space="preserve">] translating with a 9-bit ADC </w:t>
        </w:r>
      </w:ins>
    </w:p>
    <w:p w14:paraId="7062D3EE" w14:textId="77777777" w:rsidR="00000000" w:rsidRPr="006D71B2" w:rsidRDefault="000051F0">
      <w:pPr>
        <w:pStyle w:val="List"/>
        <w:spacing w:before="50"/>
        <w:ind w:left="600" w:hanging="300"/>
        <w:rPr>
          <w:ins w:id="261" w:author="Author" w:date="2021-01-27T18:28:00Z"/>
          <w:lang w:val="en-GB"/>
        </w:rPr>
      </w:pPr>
      <w:ins w:id="262" w:author="Author" w:date="2021-01-27T18:28:00Z">
        <w:r w:rsidRPr="006D71B2">
          <w:rPr>
            <w:lang w:val="en-GB"/>
          </w:rPr>
          <w:t>•</w:t>
        </w:r>
        <w:r w:rsidRPr="006D71B2">
          <w:rPr>
            <w:lang w:val="en-GB"/>
          </w:rPr>
          <w:tab/>
          <w:t>images should be displayed on a rec</w:t>
        </w:r>
        <w:r w:rsidRPr="006D71B2">
          <w:rPr>
            <w:lang w:val="en-GB"/>
          </w:rPr>
          <w:t xml:space="preserve">onstructed 512 x 512 image, on 4 bits. </w:t>
        </w:r>
      </w:ins>
    </w:p>
    <w:p w14:paraId="1A6946CD" w14:textId="77777777" w:rsidR="00000000" w:rsidRPr="006D71B2" w:rsidRDefault="000051F0">
      <w:pPr>
        <w:pStyle w:val="List"/>
        <w:spacing w:before="50"/>
        <w:ind w:left="600" w:hanging="300"/>
        <w:rPr>
          <w:ins w:id="263" w:author="Author" w:date="2021-01-27T18:28:00Z"/>
          <w:lang w:val="en-GB"/>
        </w:rPr>
      </w:pPr>
      <w:ins w:id="264" w:author="Author" w:date="2021-01-27T18:28:00Z">
        <w:r w:rsidRPr="006D71B2">
          <w:rPr>
            <w:lang w:val="en-GB"/>
          </w:rPr>
          <w:t>•</w:t>
        </w:r>
        <w:r w:rsidRPr="006D71B2">
          <w:rPr>
            <w:lang w:val="en-GB"/>
          </w:rPr>
          <w:tab/>
          <w:t xml:space="preserve">images should go to a depth of 18cm, meaning 240us of acquisition, in line with a 512 pixel-deep image considering a single-element resolution. </w:t>
        </w:r>
      </w:ins>
    </w:p>
    <w:p w14:paraId="53CDEB55" w14:textId="77777777" w:rsidR="00000000" w:rsidRPr="006D71B2" w:rsidRDefault="000051F0">
      <w:pPr>
        <w:pStyle w:val="List"/>
        <w:spacing w:before="50"/>
        <w:ind w:left="600" w:hanging="300"/>
        <w:rPr>
          <w:moveTo w:id="265" w:author="Author" w:date="2021-01-27T18:28:00Z"/>
          <w:lang w:val="en-GB"/>
        </w:rPr>
      </w:pPr>
      <w:ins w:id="266" w:author="Author" w:date="2021-01-27T18:28:00Z">
        <w:r w:rsidRPr="006D71B2">
          <w:rPr>
            <w:lang w:val="en-GB"/>
          </w:rPr>
          <w:t>•</w:t>
        </w:r>
        <w:r w:rsidRPr="006D71B2">
          <w:rPr>
            <w:lang w:val="en-GB"/>
          </w:rPr>
          <w:tab/>
        </w:r>
      </w:ins>
      <w:moveToRangeStart w:id="267" w:author="Author" w:date="2021-01-27T18:28:00Z" w:name="move62664514"/>
      <w:moveTo w:id="268" w:author="Author" w:date="2021-01-27T18:28:00Z">
        <w:r w:rsidRPr="006D71B2">
          <w:rPr>
            <w:lang w:val="en-GB"/>
          </w:rPr>
          <w:t xml:space="preserve">viewing angle of 40 degrees or more, which indicates that 128 lines per image should be sufficient. </w:t>
        </w:r>
      </w:moveTo>
    </w:p>
    <w:p w14:paraId="1DC9F2F3" w14:textId="77777777" w:rsidR="00000000" w:rsidRPr="006D71B2" w:rsidRDefault="000051F0">
      <w:pPr>
        <w:pStyle w:val="List"/>
        <w:spacing w:before="50"/>
        <w:ind w:left="600" w:hanging="300"/>
        <w:rPr>
          <w:moveTo w:id="269" w:author="Author" w:date="2021-01-27T18:28:00Z"/>
          <w:lang w:val="en-GB"/>
        </w:rPr>
      </w:pPr>
      <w:moveTo w:id="270" w:author="Author" w:date="2021-01-27T18:28:00Z">
        <w:r w:rsidRPr="006D71B2">
          <w:rPr>
            <w:lang w:val="en-GB"/>
          </w:rPr>
          <w:t>•</w:t>
        </w:r>
        <w:r w:rsidRPr="006D71B2">
          <w:rPr>
            <w:lang w:val="en-GB"/>
          </w:rPr>
          <w:tab/>
          <w:t xml:space="preserve">image should be refreshed at 5 to 10fps. </w:t>
        </w:r>
      </w:moveTo>
    </w:p>
    <w:moveToRangeEnd w:id="267"/>
    <w:p w14:paraId="2DE78BA7" w14:textId="77777777" w:rsidR="00000000" w:rsidRPr="006D71B2" w:rsidRDefault="000051F0">
      <w:pPr>
        <w:pStyle w:val="Heading3"/>
        <w:widowControl/>
        <w:spacing w:before="120"/>
        <w:rPr>
          <w:del w:id="271" w:author="Author" w:date="2021-01-27T18:28:00Z"/>
          <w:lang w:val="en-GB"/>
        </w:rPr>
      </w:pPr>
      <w:del w:id="272" w:author="Author" w:date="2021-01-27T18:28:00Z">
        <w:r w:rsidRPr="006D71B2">
          <w:rPr>
            <w:lang w:val="en-GB"/>
          </w:rPr>
          <w:delText>1.4  Why commercial medical ultrasound is not easily accessible</w:delText>
        </w:r>
      </w:del>
    </w:p>
    <w:p w14:paraId="26E55C83" w14:textId="77777777" w:rsidR="00000000" w:rsidRPr="006D71B2" w:rsidRDefault="000051F0">
      <w:pPr>
        <w:spacing w:before="60"/>
        <w:rPr>
          <w:del w:id="273" w:author="Author" w:date="2021-01-27T18:28:00Z"/>
          <w:lang w:val="en-GB"/>
        </w:rPr>
      </w:pPr>
      <w:del w:id="274" w:author="Author" w:date="2021-01-27T18:28:00Z">
        <w:r w:rsidRPr="006D71B2">
          <w:rPr>
            <w:lang w:val="en-GB"/>
          </w:rPr>
          <w:delText>Accessible ultrasound technologies remain somehow limited to researchers. Commercial medical systems are expens</w:delText>
        </w:r>
        <w:r w:rsidRPr="006D71B2">
          <w:rPr>
            <w:lang w:val="en-GB"/>
          </w:rPr>
          <w:delText>ive, bulky, not accessible to non-medical staff, and mostly not adapted for research. Some pieces of equipment are adapted for research: they are relatively more flexible, but focus on designs for complex sensors, while keeping costs high. The system archi</w:delText>
        </w:r>
        <w:r w:rsidRPr="006D71B2">
          <w:rPr>
            <w:lang w:val="en-GB"/>
          </w:rPr>
          <w:delText>tecture of a modern ultrasound system is quite complex and typically out of scope for a maker. The high cost of the commercially-available ultrasound equipment arises from a complex system architecture, expensive sensors, and costly certification process n</w:delText>
        </w:r>
        <w:r w:rsidRPr="006D71B2">
          <w:rPr>
            <w:lang w:val="en-GB"/>
          </w:rPr>
          <w:delText>ecessary for a product to be put on the market. However, cost is not the main criteria for researchers [</w:delText>
        </w:r>
        <w:r>
          <w:fldChar w:fldCharType="begin"/>
        </w:r>
        <w:r w:rsidRPr="006D71B2">
          <w:rPr>
            <w:lang w:val="en-GB"/>
          </w:rPr>
          <w:delInstrText xml:space="preserve">REF BIB_chagas_haves_2018 \* MERGEFORMAT </w:delInstrText>
        </w:r>
        <w:r>
          <w:fldChar w:fldCharType="separate"/>
        </w:r>
        <w:r w:rsidRPr="006D71B2">
          <w:rPr>
            <w:lang w:val="en-GB"/>
          </w:rPr>
          <w:delText>Chagas, 2018</w:delText>
        </w:r>
        <w:r>
          <w:fldChar w:fldCharType="end"/>
        </w:r>
        <w:r w:rsidRPr="006D71B2">
          <w:rPr>
            <w:lang w:val="en-GB"/>
          </w:rPr>
          <w:delText>]. Furthermore, software and hardware are issued under patents and licenses, preventing research</w:delText>
        </w:r>
        <w:r w:rsidRPr="006D71B2">
          <w:rPr>
            <w:lang w:val="en-GB"/>
          </w:rPr>
          <w:delText>ers from adapting these tools to specific requirements.</w:delText>
        </w:r>
      </w:del>
    </w:p>
    <w:p w14:paraId="481AD512" w14:textId="77777777" w:rsidR="00000000" w:rsidRPr="006D71B2" w:rsidRDefault="000051F0">
      <w:pPr>
        <w:ind w:firstLine="300"/>
        <w:rPr>
          <w:del w:id="275" w:author="Author" w:date="2021-01-27T18:28:00Z"/>
          <w:lang w:val="en-GB"/>
        </w:rPr>
      </w:pPr>
      <w:del w:id="276" w:author="Author" w:date="2021-01-27T18:28:00Z">
        <w:r w:rsidRPr="006D71B2">
          <w:rPr>
            <w:lang w:val="en-GB"/>
          </w:rPr>
          <w:delText xml:space="preserve">Older equipment is available at less cost, but with drastically reduced capabilities. In contrast, ultrasound equipment from the 1970s-80s designed for single element systems, were significantly less </w:delText>
        </w:r>
        <w:r w:rsidRPr="006D71B2">
          <w:rPr>
            <w:lang w:val="en-GB"/>
          </w:rPr>
          <w:delText>complex. To understand and appreciate electronics and mechanical designs, old mechanical probes can easily be procured : it is possible to do with veterinary single-element designs found today. Other designs were proposed by researchers over the two last d</w:delText>
        </w:r>
        <w:r w:rsidRPr="006D71B2">
          <w:rPr>
            <w:lang w:val="en-GB"/>
          </w:rPr>
          <w:delText xml:space="preserve">ecades, which will be reviewed below. </w:delText>
        </w:r>
      </w:del>
    </w:p>
    <w:p w14:paraId="486CF851" w14:textId="77777777" w:rsidR="00000000" w:rsidRPr="006D71B2" w:rsidRDefault="000051F0">
      <w:pPr>
        <w:pStyle w:val="Heading3"/>
        <w:widowControl/>
        <w:spacing w:before="120"/>
        <w:rPr>
          <w:del w:id="277" w:author="Author" w:date="2021-01-27T18:28:00Z"/>
          <w:lang w:val="en-GB"/>
        </w:rPr>
      </w:pPr>
      <w:del w:id="278" w:author="Author" w:date="2021-01-27T18:28:00Z">
        <w:r w:rsidRPr="006D71B2">
          <w:rPr>
            <w:lang w:val="en-GB"/>
          </w:rPr>
          <w:delText>1.5  Open-source medical hardware</w:delText>
        </w:r>
      </w:del>
    </w:p>
    <w:p w14:paraId="511EF5C4" w14:textId="77777777" w:rsidR="00000000" w:rsidRPr="006D71B2" w:rsidRDefault="000051F0">
      <w:pPr>
        <w:spacing w:before="60"/>
        <w:rPr>
          <w:moveFrom w:id="279" w:author="Author" w:date="2021-01-27T18:28:00Z"/>
          <w:lang w:val="en-GB"/>
        </w:rPr>
      </w:pPr>
      <w:del w:id="280" w:author="Author" w:date="2021-01-27T18:28:00Z">
        <w:r w:rsidRPr="006D71B2">
          <w:rPr>
            <w:lang w:val="en-GB"/>
          </w:rPr>
          <w:delText>Open-hardware lowers barriers [</w:delText>
        </w:r>
        <w:r>
          <w:fldChar w:fldCharType="begin"/>
        </w:r>
        <w:r w:rsidRPr="006D71B2">
          <w:rPr>
            <w:lang w:val="en-GB"/>
          </w:rPr>
          <w:delInstrText xml:space="preserve">REF BIB_pandey_open_2019 \* MERGEFORMAT </w:delInstrText>
        </w:r>
        <w:r>
          <w:fldChar w:fldCharType="separate"/>
        </w:r>
        <w:r w:rsidRPr="006D71B2">
          <w:rPr>
            <w:lang w:val="en-GB"/>
          </w:rPr>
          <w:delText>Pandey and Vora, 2019</w:delText>
        </w:r>
        <w:r>
          <w:fldChar w:fldCharType="end"/>
        </w:r>
        <w:r w:rsidRPr="006D71B2">
          <w:rPr>
            <w:lang w:val="en-GB"/>
          </w:rPr>
          <w:delText>] in product research: having a full design under an open-source license provides the ke</w:delText>
        </w:r>
        <w:r w:rsidRPr="006D71B2">
          <w:rPr>
            <w:lang w:val="en-GB"/>
          </w:rPr>
          <w:delText>y to all to contribute and improve a design. This in turns allows a possible rapid spread of the design, customisation for specific uses, and ad-hoc modification. A design being open means that a higher number of contributors can help inspect and improve i</w:delText>
        </w:r>
        <w:r w:rsidRPr="006D71B2">
          <w:rPr>
            <w:lang w:val="en-GB"/>
          </w:rPr>
          <w:delText xml:space="preserve">t. </w:delText>
        </w:r>
      </w:del>
      <w:moveFromRangeStart w:id="281" w:author="Author" w:date="2021-01-27T18:28:00Z" w:name="move62664511"/>
      <w:moveFrom w:id="282" w:author="Author" w:date="2021-01-27T18:28:00Z">
        <w:r w:rsidRPr="006D71B2">
          <w:rPr>
            <w:lang w:val="en-GB"/>
          </w:rPr>
          <w:t>Open source ha</w:t>
        </w:r>
        <w:r w:rsidRPr="006D71B2">
          <w:rPr>
            <w:lang w:val="en-GB"/>
          </w:rPr>
          <w:t xml:space="preserve">rdware can be a disruptive tool on the medical device market. </w:t>
        </w:r>
      </w:moveFrom>
      <w:moveFromRangeEnd w:id="281"/>
      <w:del w:id="283" w:author="Author" w:date="2021-01-27T18:28:00Z">
        <w:r w:rsidRPr="006D71B2">
          <w:rPr>
            <w:lang w:val="en-GB"/>
          </w:rPr>
          <w:delText>Shorter development cycles, even for hardware, with open source permits quick iterations over a product, for which</w:delText>
        </w:r>
      </w:del>
      <w:ins w:id="284" w:author="Author" w:date="2021-01-27T18:28:00Z">
        <w:r w:rsidRPr="006D71B2">
          <w:rPr>
            <w:lang w:val="en-GB"/>
          </w:rPr>
          <w:br w:type="column"/>
          <w:t xml:space="preserve">3  Considerations leading to the design of the </w:t>
        </w:r>
      </w:ins>
      <w:moveFromRangeStart w:id="285" w:author="Author" w:date="2021-01-27T18:28:00Z" w:name="move62664512"/>
      <w:moveFrom w:id="286" w:author="Author" w:date="2021-01-27T18:28:00Z">
        <w:r w:rsidRPr="006D71B2">
          <w:rPr>
            <w:lang w:val="en-GB"/>
          </w:rPr>
          <w:t xml:space="preserve"> economic impacts can be significant [</w:t>
        </w:r>
        <w:r>
          <w:fldChar w:fldCharType="begin"/>
        </w:r>
        <w:r w:rsidRPr="006D71B2">
          <w:rPr>
            <w:lang w:val="en-GB"/>
          </w:rPr>
          <w:instrText>REF BIB_pearce_quantifying_2015 \* MERGEF</w:instrText>
        </w:r>
        <w:r w:rsidRPr="006D71B2">
          <w:rPr>
            <w:lang w:val="en-GB"/>
          </w:rPr>
          <w:instrText xml:space="preserve">ORMAT </w:instrText>
        </w:r>
        <w:r>
          <w:fldChar w:fldCharType="separate"/>
        </w:r>
        <w:r w:rsidRPr="006D71B2">
          <w:rPr>
            <w:lang w:val="en-GB"/>
          </w:rPr>
          <w:t>Pearce, 2015</w:t>
        </w:r>
        <w:r>
          <w:fldChar w:fldCharType="end"/>
        </w:r>
        <w:r w:rsidRPr="006D71B2">
          <w:rPr>
            <w:lang w:val="en-GB"/>
          </w:rPr>
          <w:t xml:space="preserve">, </w:t>
        </w:r>
        <w:r>
          <w:fldChar w:fldCharType="begin"/>
        </w:r>
        <w:r w:rsidRPr="006D71B2">
          <w:rPr>
            <w:lang w:val="en-GB"/>
          </w:rPr>
          <w:instrText xml:space="preserve">REF BIB_pearce_return_2016 \* MERGEFORMAT </w:instrText>
        </w:r>
        <w:r>
          <w:fldChar w:fldCharType="separate"/>
        </w:r>
        <w:r w:rsidRPr="006D71B2">
          <w:rPr>
            <w:lang w:val="en-GB"/>
          </w:rPr>
          <w:t>Pearce, 2016</w:t>
        </w:r>
        <w:r>
          <w:fldChar w:fldCharType="end"/>
        </w:r>
        <w:r w:rsidRPr="006D71B2">
          <w:rPr>
            <w:lang w:val="en-GB"/>
          </w:rPr>
          <w:t xml:space="preserve">, </w:t>
        </w:r>
        <w:r>
          <w:fldChar w:fldCharType="begin"/>
        </w:r>
        <w:r w:rsidRPr="006D71B2">
          <w:rPr>
            <w:lang w:val="en-GB"/>
          </w:rPr>
          <w:instrText xml:space="preserve">REF BIB_moritz_economic_2019 \* MERGEFORMAT </w:instrText>
        </w:r>
        <w:r>
          <w:fldChar w:fldCharType="separate"/>
        </w:r>
        <w:r w:rsidRPr="006D71B2">
          <w:rPr>
            <w:lang w:val="en-GB"/>
          </w:rPr>
          <w:t>Moritz et  al., 2019</w:t>
        </w:r>
        <w:r>
          <w:fldChar w:fldCharType="end"/>
        </w:r>
        <w:r w:rsidRPr="006D71B2">
          <w:rPr>
            <w:lang w:val="en-GB"/>
          </w:rPr>
          <w:t xml:space="preserve">, </w:t>
        </w:r>
        <w:r>
          <w:fldChar w:fldCharType="begin"/>
        </w:r>
        <w:r w:rsidRPr="006D71B2">
          <w:rPr>
            <w:lang w:val="en-GB"/>
          </w:rPr>
          <w:instrText xml:space="preserve">REF BIB_winter_open_2019 \* MERGEFORMAT </w:instrText>
        </w:r>
        <w:r>
          <w:fldChar w:fldCharType="separate"/>
        </w:r>
        <w:r w:rsidRPr="006D71B2">
          <w:rPr>
            <w:lang w:val="en-GB"/>
          </w:rPr>
          <w:t>Winter et  al., 2019</w:t>
        </w:r>
        <w:r>
          <w:fldChar w:fldCharType="end"/>
        </w:r>
        <w:r w:rsidRPr="006D71B2">
          <w:rPr>
            <w:lang w:val="en-GB"/>
          </w:rPr>
          <w:t>].</w:t>
        </w:r>
      </w:moveFrom>
    </w:p>
    <w:moveFromRangeEnd w:id="285"/>
    <w:p w14:paraId="020E232A" w14:textId="77777777" w:rsidR="00000000" w:rsidRDefault="000051F0">
      <w:pPr>
        <w:ind w:firstLine="300"/>
        <w:rPr>
          <w:del w:id="287" w:author="Author" w:date="2021-01-27T18:28:00Z"/>
        </w:rPr>
      </w:pPr>
      <w:del w:id="288" w:author="Author" w:date="2021-01-27T18:28:00Z">
        <w:r>
          <w:delText>As medical hardware and</w:delText>
        </w:r>
        <w:r>
          <w:delText xml:space="preserve"> devices, it is essential to ensure that the tools will have the functions they are designed to do: quality and medical certification are key. As such, certification of open-hardware designs is a challenge that needs to be tackled, starting for example fro</w:delText>
        </w:r>
        <w:r>
          <w:delText>m a CE marking perspective. Alternatively, it has been proposed to fund certification by crowd-funding approaches [</w:delText>
        </w:r>
        <w:r>
          <w:fldChar w:fldCharType="begin"/>
        </w:r>
        <w:r>
          <w:delInstrText xml:space="preserve">REF BIB_de_maria_safe_2018 \* MERGEFORMAT </w:delInstrText>
        </w:r>
        <w:r>
          <w:fldChar w:fldCharType="separate"/>
        </w:r>
        <w:r>
          <w:delText>De  Maria et  al., 2018</w:delText>
        </w:r>
        <w:r>
          <w:fldChar w:fldCharType="end"/>
        </w:r>
        <w:r>
          <w:delText>]. Of all the medical devices donated to the developing world, 70</w:delText>
        </w:r>
        <w:r>
          <w:delText>–</w:delText>
        </w:r>
        <w:r>
          <w:delText>90 percent do not function as intended and 20 percent are not used because of poor documentation and training on usage of the devices, according to the WHO</w:delText>
        </w:r>
      </w:del>
      <w:moveFromRangeStart w:id="289" w:author="Author" w:date="2021-01-27T18:28:00Z" w:name="move62664513"/>
      <w:moveFrom w:id="290" w:author="Author" w:date="2021-01-27T18:28:00Z">
        <w:r>
          <w:t xml:space="preserve"> [</w:t>
        </w:r>
        <w:r>
          <w:fldChar w:fldCharType="begin"/>
        </w:r>
        <w:r>
          <w:instrText xml:space="preserve">REF BIB_niezen_open_source_2016 \* MERGEFORMAT </w:instrText>
        </w:r>
        <w:r>
          <w:fldChar w:fldCharType="separate"/>
        </w:r>
        <w:r>
          <w:t>Niezen et  al., 2016</w:t>
        </w:r>
        <w:r>
          <w:fldChar w:fldCharType="end"/>
        </w:r>
        <w:r>
          <w:t xml:space="preserve">]. </w:t>
        </w:r>
      </w:moveFrom>
      <w:moveFromRangeEnd w:id="289"/>
      <w:del w:id="291" w:author="Author" w:date="2021-01-27T18:28:00Z">
        <w:r>
          <w:delText>Since their hardware and s</w:delText>
        </w:r>
        <w:r>
          <w:delText>oftware architecture are not public knowledge, it is impossible for users to access and repair it. Using open-source products, this problem could be avoided and quite contrarily, support could be available online on how to repair the systems [</w:delText>
        </w:r>
        <w:r>
          <w:fldChar w:fldCharType="begin"/>
        </w:r>
        <w:r>
          <w:delInstrText>REF BIB_gibne</w:delInstrText>
        </w:r>
        <w:r>
          <w:delInstrText xml:space="preserve">y_open_hardware_2016 \* MERGEFORMAT </w:delInstrText>
        </w:r>
        <w:r>
          <w:fldChar w:fldCharType="separate"/>
        </w:r>
        <w:r>
          <w:delText>Gibney, 2016</w:delText>
        </w:r>
        <w:r>
          <w:fldChar w:fldCharType="end"/>
        </w:r>
        <w:r>
          <w:delText>].</w:delText>
        </w:r>
      </w:del>
    </w:p>
    <w:p w14:paraId="677A0A4C" w14:textId="7367B8BA" w:rsidR="00000000" w:rsidRPr="006D71B2" w:rsidRDefault="000051F0">
      <w:pPr>
        <w:pStyle w:val="Heading2"/>
        <w:widowControl/>
        <w:spacing w:before="300"/>
        <w:rPr>
          <w:lang w:val="en-GB"/>
        </w:rPr>
        <w:pPrChange w:id="292" w:author="Author" w:date="2021-01-27T18:28:00Z">
          <w:pPr>
            <w:pStyle w:val="Heading2"/>
            <w:widowControl/>
          </w:pPr>
        </w:pPrChange>
      </w:pPr>
      <w:del w:id="293" w:author="Author" w:date="2021-01-27T18:28:00Z">
        <w:r w:rsidRPr="006D71B2">
          <w:rPr>
            <w:lang w:val="en-GB"/>
          </w:rPr>
          <w:br w:type="column"/>
          <w:delText xml:space="preserve">2  Designing the </w:delText>
        </w:r>
      </w:del>
      <w:r w:rsidRPr="006D71B2">
        <w:rPr>
          <w:lang w:val="en-GB"/>
        </w:rPr>
        <w:t>system architecture</w:t>
      </w:r>
    </w:p>
    <w:p w14:paraId="4FEA0463" w14:textId="2AC87416" w:rsidR="00000000" w:rsidRPr="006D71B2" w:rsidRDefault="000051F0">
      <w:pPr>
        <w:spacing w:before="60"/>
        <w:rPr>
          <w:lang w:val="en-GB"/>
        </w:rPr>
      </w:pPr>
      <w:r w:rsidRPr="006D71B2">
        <w:rPr>
          <w:lang w:val="en-GB"/>
        </w:rPr>
        <w:t xml:space="preserve">The following </w:t>
      </w:r>
      <w:del w:id="294" w:author="Author" w:date="2021-01-27T18:28:00Z">
        <w:r w:rsidRPr="006D71B2">
          <w:rPr>
            <w:lang w:val="en-GB"/>
          </w:rPr>
          <w:delText xml:space="preserve">paragraphs give </w:delText>
        </w:r>
      </w:del>
      <w:ins w:id="295" w:author="Author" w:date="2021-01-27T18:28:00Z">
        <w:r w:rsidRPr="006D71B2">
          <w:rPr>
            <w:lang w:val="en-GB"/>
          </w:rPr>
          <w:t xml:space="preserve">section provides </w:t>
        </w:r>
      </w:ins>
      <w:r w:rsidRPr="006D71B2">
        <w:rPr>
          <w:lang w:val="en-GB"/>
        </w:rPr>
        <w:t xml:space="preserve">an overview </w:t>
      </w:r>
      <w:del w:id="296" w:author="Author" w:date="2021-01-27T18:28:00Z">
        <w:r w:rsidRPr="006D71B2">
          <w:rPr>
            <w:lang w:val="en-GB"/>
          </w:rPr>
          <w:delText>over</w:delText>
        </w:r>
      </w:del>
      <w:ins w:id="297" w:author="Author" w:date="2021-01-27T18:28:00Z">
        <w:r w:rsidRPr="006D71B2">
          <w:rPr>
            <w:lang w:val="en-GB"/>
          </w:rPr>
          <w:t>of</w:t>
        </w:r>
      </w:ins>
      <w:r w:rsidRPr="006D71B2">
        <w:rPr>
          <w:lang w:val="en-GB"/>
        </w:rPr>
        <w:t xml:space="preserve"> the </w:t>
      </w:r>
      <w:del w:id="298" w:author="Author" w:date="2021-01-27T18:28:00Z">
        <w:r w:rsidRPr="006D71B2">
          <w:rPr>
            <w:lang w:val="en-GB"/>
          </w:rPr>
          <w:delText xml:space="preserve">field of open-source ultrasound hardware </w:delText>
        </w:r>
      </w:del>
      <w:r w:rsidRPr="006D71B2">
        <w:rPr>
          <w:lang w:val="en-GB"/>
        </w:rPr>
        <w:t xml:space="preserve">available </w:t>
      </w:r>
      <w:del w:id="299" w:author="Author" w:date="2021-01-27T18:28:00Z">
        <w:r w:rsidRPr="006D71B2">
          <w:rPr>
            <w:lang w:val="en-GB"/>
          </w:rPr>
          <w:delText xml:space="preserve">and existing </w:delText>
        </w:r>
      </w:del>
      <w:r w:rsidRPr="006D71B2">
        <w:rPr>
          <w:lang w:val="en-GB"/>
        </w:rPr>
        <w:t>hardware architectures</w:t>
      </w:r>
      <w:ins w:id="300" w:author="Author" w:date="2021-01-27T18:28:00Z">
        <w:r w:rsidRPr="006D71B2">
          <w:rPr>
            <w:lang w:val="en-GB"/>
          </w:rPr>
          <w:t xml:space="preserve"> for ultrasound devices</w:t>
        </w:r>
      </w:ins>
      <w:r w:rsidRPr="006D71B2">
        <w:rPr>
          <w:lang w:val="en-GB"/>
        </w:rPr>
        <w:t>, based on an earlier similar review [</w:t>
      </w:r>
      <w:r>
        <w:fldChar w:fldCharType="begin"/>
      </w:r>
      <w:r w:rsidRPr="006D71B2">
        <w:rPr>
          <w:lang w:val="en-GB"/>
        </w:rPr>
        <w:instrText xml:space="preserve">REF BIB_jonveaux_arduino_like_2017 \* MERGEFORMAT </w:instrText>
      </w:r>
      <w:r>
        <w:fldChar w:fldCharType="separate"/>
      </w:r>
      <w:r w:rsidRPr="006D71B2">
        <w:rPr>
          <w:lang w:val="en-GB"/>
        </w:rPr>
        <w:t>Jonveaux, 2017</w:t>
      </w:r>
      <w:r>
        <w:fldChar w:fldCharType="end"/>
      </w:r>
      <w:del w:id="301" w:author="Author" w:date="2021-01-27T18:28:00Z">
        <w:r w:rsidRPr="006D71B2">
          <w:rPr>
            <w:lang w:val="en-GB"/>
          </w:rPr>
          <w:delText xml:space="preserve">]. Other works describe </w:delText>
        </w:r>
      </w:del>
      <w:ins w:id="302" w:author="Author" w:date="2021-01-27T18:28:00Z">
        <w:r w:rsidRPr="006D71B2">
          <w:rPr>
            <w:lang w:val="en-GB"/>
          </w:rPr>
          <w:t xml:space="preserve">] or with </w:t>
        </w:r>
      </w:ins>
      <w:r w:rsidRPr="006D71B2">
        <w:rPr>
          <w:lang w:val="en-GB"/>
        </w:rPr>
        <w:t>more complex designs [</w:t>
      </w:r>
      <w:del w:id="303" w:author="Author" w:date="2021-01-27T18:28:00Z">
        <w:r>
          <w:fldChar w:fldCharType="begin"/>
        </w:r>
        <w:r w:rsidRPr="006D71B2">
          <w:rPr>
            <w:lang w:val="en-GB"/>
          </w:rPr>
          <w:delInstrText xml:space="preserve">REF BIB_roman_open_source_2019 \* MERGEFORMAT </w:delInstrText>
        </w:r>
        <w:r>
          <w:fldChar w:fldCharType="separate"/>
        </w:r>
        <w:r w:rsidRPr="006D71B2">
          <w:rPr>
            <w:lang w:val="en-GB"/>
          </w:rPr>
          <w:delText>Roman, 2019</w:delText>
        </w:r>
        <w:r>
          <w:fldChar w:fldCharType="end"/>
        </w:r>
        <w:r w:rsidRPr="006D71B2">
          <w:rPr>
            <w:lang w:val="en-GB"/>
          </w:rPr>
          <w:delText>], or with sources yet to be completed [</w:delText>
        </w:r>
        <w:r>
          <w:fldChar w:fldCharType="begin"/>
        </w:r>
        <w:r w:rsidRPr="006D71B2">
          <w:rPr>
            <w:lang w:val="en-GB"/>
          </w:rPr>
          <w:delInstrText>REF BIB_enwia_open_source_2019 \</w:delInstrText>
        </w:r>
        <w:r w:rsidRPr="006D71B2">
          <w:rPr>
            <w:lang w:val="en-GB"/>
          </w:rPr>
          <w:delInstrText xml:space="preserve">* MERGEFORMAT </w:delInstrText>
        </w:r>
        <w:r>
          <w:fldChar w:fldCharType="separate"/>
        </w:r>
        <w:r w:rsidRPr="006D71B2">
          <w:rPr>
            <w:lang w:val="en-GB"/>
          </w:rPr>
          <w:delText>Enwia et  al., 2019</w:delText>
        </w:r>
        <w:r>
          <w:fldChar w:fldCharType="end"/>
        </w:r>
        <w:r w:rsidRPr="006D71B2">
          <w:rPr>
            <w:lang w:val="en-GB"/>
          </w:rPr>
          <w:delText xml:space="preserve">, </w:delText>
        </w:r>
        <w:r>
          <w:fldChar w:fldCharType="begin"/>
        </w:r>
        <w:r w:rsidRPr="006D71B2">
          <w:rPr>
            <w:lang w:val="en-GB"/>
          </w:rPr>
          <w:delInstrText xml:space="preserve">REF BIB_echopen_echopen_nodate \* MERGEFORMAT </w:delInstrText>
        </w:r>
        <w:r>
          <w:fldChar w:fldCharType="separate"/>
        </w:r>
        <w:r w:rsidRPr="006D71B2">
          <w:rPr>
            <w:lang w:val="en-GB"/>
          </w:rPr>
          <w:delText xml:space="preserve">echOpen, </w:delText>
        </w:r>
        <w:r>
          <w:fldChar w:fldCharType="end"/>
        </w:r>
      </w:del>
      <w:ins w:id="304" w:author="Author" w:date="2021-01-27T18:28:00Z">
        <w:r>
          <w:fldChar w:fldCharType="begin"/>
        </w:r>
        <w:r w:rsidRPr="006D71B2">
          <w:rPr>
            <w:lang w:val="en-GB"/>
          </w:rPr>
          <w:instrText xml:space="preserve">REF BIB_roman_open_source_2019 \* MERGEFORMAT </w:instrText>
        </w:r>
        <w:r>
          <w:fldChar w:fldCharType="separate"/>
        </w:r>
        <w:r w:rsidRPr="006D71B2">
          <w:rPr>
            <w:lang w:val="en-GB"/>
          </w:rPr>
          <w:t>Roman, 2019</w:t>
        </w:r>
        <w:r>
          <w:fldChar w:fldCharType="end"/>
        </w:r>
      </w:ins>
      <w:r w:rsidRPr="006D71B2">
        <w:rPr>
          <w:lang w:val="en-GB"/>
        </w:rPr>
        <w:t>].</w:t>
      </w:r>
    </w:p>
    <w:p w14:paraId="5FB730B1" w14:textId="671A317A" w:rsidR="00000000" w:rsidRPr="006D71B2" w:rsidRDefault="000051F0">
      <w:pPr>
        <w:pStyle w:val="Heading3"/>
        <w:widowControl/>
        <w:spacing w:before="120"/>
        <w:rPr>
          <w:lang w:val="en-GB"/>
        </w:rPr>
      </w:pPr>
      <w:del w:id="305" w:author="Author" w:date="2021-01-27T18:28:00Z">
        <w:r w:rsidRPr="006D71B2">
          <w:rPr>
            <w:lang w:val="en-GB"/>
          </w:rPr>
          <w:delText>2</w:delText>
        </w:r>
      </w:del>
      <w:ins w:id="306" w:author="Author" w:date="2021-01-27T18:28:00Z">
        <w:r w:rsidRPr="006D71B2">
          <w:rPr>
            <w:lang w:val="en-GB"/>
          </w:rPr>
          <w:t>3</w:t>
        </w:r>
      </w:ins>
      <w:r w:rsidRPr="006D71B2">
        <w:rPr>
          <w:lang w:val="en-GB"/>
        </w:rPr>
        <w:t>.1  Sourcing information</w:t>
      </w:r>
      <w:ins w:id="307" w:author="Author" w:date="2021-01-27T18:28:00Z">
        <w:r w:rsidRPr="006D71B2">
          <w:rPr>
            <w:lang w:val="en-GB"/>
          </w:rPr>
          <w:t xml:space="preserve"> </w:t>
        </w:r>
      </w:ins>
    </w:p>
    <w:p w14:paraId="11D3D144" w14:textId="718157A5" w:rsidR="00000000" w:rsidRPr="006D71B2" w:rsidRDefault="000051F0">
      <w:pPr>
        <w:spacing w:before="60"/>
        <w:rPr>
          <w:lang w:val="en-GB"/>
        </w:rPr>
      </w:pPr>
      <w:r w:rsidRPr="006D71B2">
        <w:rPr>
          <w:lang w:val="en-GB"/>
        </w:rPr>
        <w:t xml:space="preserve">Apart from the projects </w:t>
      </w:r>
      <w:ins w:id="308" w:author="Author" w:date="2021-01-27T18:28:00Z">
        <w:r w:rsidRPr="006D71B2">
          <w:rPr>
            <w:lang w:val="en-GB"/>
          </w:rPr>
          <w:t xml:space="preserve">aimed at developing open-source ultrasound hardware </w:t>
        </w:r>
      </w:ins>
      <w:r w:rsidRPr="006D71B2">
        <w:rPr>
          <w:lang w:val="en-GB"/>
        </w:rPr>
        <w:t xml:space="preserve">described in this </w:t>
      </w:r>
      <w:del w:id="309" w:author="Author" w:date="2021-01-27T18:28:00Z">
        <w:r w:rsidRPr="006D71B2">
          <w:rPr>
            <w:lang w:val="en-GB"/>
          </w:rPr>
          <w:delText>paper that aim at developing open-source ultrasound hardware</w:delText>
        </w:r>
      </w:del>
      <w:ins w:id="310" w:author="Author" w:date="2021-01-27T18:28:00Z">
        <w:r w:rsidRPr="006D71B2">
          <w:rPr>
            <w:lang w:val="en-GB"/>
          </w:rPr>
          <w:t>article</w:t>
        </w:r>
      </w:ins>
      <w:r w:rsidRPr="006D71B2">
        <w:rPr>
          <w:lang w:val="en-GB"/>
        </w:rPr>
        <w:t xml:space="preserve"> [</w:t>
      </w:r>
      <w:r>
        <w:fldChar w:fldCharType="begin"/>
      </w:r>
      <w:r w:rsidRPr="006D71B2">
        <w:rPr>
          <w:lang w:val="en-GB"/>
        </w:rPr>
        <w:instrText xml:space="preserve">REF BIB_roman_open_source_2019 \* MERGEFORMAT </w:instrText>
      </w:r>
      <w:r>
        <w:fldChar w:fldCharType="separate"/>
      </w:r>
      <w:r w:rsidRPr="006D71B2">
        <w:rPr>
          <w:lang w:val="en-GB"/>
        </w:rPr>
        <w:t>Roman, 2019</w:t>
      </w:r>
      <w:r>
        <w:fldChar w:fldCharType="end"/>
      </w:r>
      <w:r w:rsidRPr="006D71B2">
        <w:rPr>
          <w:lang w:val="en-GB"/>
        </w:rPr>
        <w:t xml:space="preserve">, </w:t>
      </w:r>
      <w:r>
        <w:fldChar w:fldCharType="begin"/>
      </w:r>
      <w:r w:rsidRPr="006D71B2">
        <w:rPr>
          <w:lang w:val="en-GB"/>
        </w:rPr>
        <w:instrText xml:space="preserve">REF BIB_luc_jonveaux_un0rick_2019 \* MERGEFORMAT </w:instrText>
      </w:r>
      <w:r>
        <w:fldChar w:fldCharType="separate"/>
      </w:r>
      <w:r w:rsidRPr="006D71B2">
        <w:rPr>
          <w:lang w:val="en-GB"/>
        </w:rPr>
        <w:t>Jonveaux,</w:t>
      </w:r>
      <w:r w:rsidRPr="006D71B2">
        <w:rPr>
          <w:lang w:val="en-GB"/>
        </w:rPr>
        <w:t xml:space="preserve"> 2019</w:t>
      </w:r>
      <w:r>
        <w:fldChar w:fldCharType="end"/>
      </w:r>
      <w:r w:rsidRPr="006D71B2">
        <w:rPr>
          <w:lang w:val="en-GB"/>
        </w:rPr>
        <w:t xml:space="preserve">], several sources </w:t>
      </w:r>
      <w:del w:id="311" w:author="Author" w:date="2021-01-27T18:28:00Z">
        <w:r w:rsidRPr="006D71B2">
          <w:rPr>
            <w:lang w:val="en-GB"/>
          </w:rPr>
          <w:delText xml:space="preserve">of information can be used to feed the design stage. </w:delText>
        </w:r>
      </w:del>
      <w:ins w:id="312" w:author="Author" w:date="2021-01-27T18:28:00Z">
        <w:r w:rsidRPr="006D71B2">
          <w:rPr>
            <w:lang w:val="en-GB"/>
          </w:rPr>
          <w:t xml:space="preserve">can be consulted to inform the design stage. The main one has been a scientific literature review, offering insights in terms of research devices designs and major technology evolution over the years, reflecting both medical and </w:t>
        </w:r>
        <w:r w:rsidRPr="006D71B2">
          <w:rPr>
            <w:lang w:val="en-GB"/>
          </w:rPr>
          <w:t>ndt state of the art.</w:t>
        </w:r>
      </w:ins>
    </w:p>
    <w:p w14:paraId="060FE4D0" w14:textId="136DDDBF" w:rsidR="00000000" w:rsidRPr="006D71B2" w:rsidRDefault="000051F0">
      <w:pPr>
        <w:ind w:firstLine="300"/>
        <w:rPr>
          <w:ins w:id="313" w:author="Author" w:date="2021-01-27T18:28:00Z"/>
          <w:lang w:val="en-GB"/>
        </w:rPr>
      </w:pPr>
      <w:del w:id="314" w:author="Author" w:date="2021-01-27T18:28:00Z">
        <w:r w:rsidRPr="006D71B2">
          <w:rPr>
            <w:lang w:val="en-GB"/>
          </w:rPr>
          <w:delText>For example,</w:delText>
        </w:r>
      </w:del>
      <w:ins w:id="315" w:author="Author" w:date="2021-01-27T18:28:00Z">
        <w:r w:rsidRPr="006D71B2">
          <w:rPr>
            <w:lang w:val="en-GB"/>
          </w:rPr>
          <w:t>A secondary source of information has been patents, as made publicly available on</w:t>
        </w:r>
      </w:ins>
      <w:r w:rsidRPr="006D71B2">
        <w:rPr>
          <w:lang w:val="en-GB"/>
        </w:rPr>
        <w:t xml:space="preserve"> the </w:t>
      </w:r>
      <w:del w:id="316" w:author="Author" w:date="2021-01-27T18:28:00Z">
        <w:r w:rsidRPr="006D71B2">
          <w:rPr>
            <w:lang w:val="en-GB"/>
          </w:rPr>
          <w:delText>teardown</w:delText>
        </w:r>
      </w:del>
      <w:ins w:id="317" w:author="Author" w:date="2021-01-27T18:28:00Z">
        <w:r w:rsidRPr="006D71B2">
          <w:rPr>
            <w:lang w:val="en-GB"/>
          </w:rPr>
          <w:t xml:space="preserve">Internet. </w:t>
        </w:r>
      </w:ins>
    </w:p>
    <w:p w14:paraId="029FE655" w14:textId="77777777" w:rsidR="00000000" w:rsidRPr="006D71B2" w:rsidRDefault="000051F0">
      <w:pPr>
        <w:ind w:firstLine="300"/>
        <w:rPr>
          <w:del w:id="318" w:author="Author" w:date="2021-01-27T18:28:00Z"/>
          <w:lang w:val="en-GB"/>
        </w:rPr>
      </w:pPr>
      <w:ins w:id="319" w:author="Author" w:date="2021-01-27T18:28:00Z">
        <w:r w:rsidRPr="006D71B2">
          <w:rPr>
            <w:lang w:val="en-GB"/>
          </w:rPr>
          <w:t>Teardowns</w:t>
        </w:r>
      </w:ins>
      <w:r w:rsidRPr="006D71B2">
        <w:rPr>
          <w:lang w:val="en-GB"/>
        </w:rPr>
        <w:t xml:space="preserve"> of medical devices available online </w:t>
      </w:r>
      <w:del w:id="320" w:author="Author" w:date="2021-01-27T18:28:00Z">
        <w:r w:rsidRPr="006D71B2">
          <w:rPr>
            <w:lang w:val="en-GB"/>
          </w:rPr>
          <w:delText>releases</w:delText>
        </w:r>
      </w:del>
      <w:ins w:id="321" w:author="Author" w:date="2021-01-27T18:28:00Z">
        <w:r w:rsidRPr="006D71B2">
          <w:rPr>
            <w:lang w:val="en-GB"/>
          </w:rPr>
          <w:t>have also provided</w:t>
        </w:r>
      </w:ins>
      <w:r w:rsidRPr="006D71B2">
        <w:rPr>
          <w:lang w:val="en-GB"/>
        </w:rPr>
        <w:t xml:space="preserve"> information about the state of the art in terms of hardware architecture</w:t>
      </w:r>
      <w:r w:rsidRPr="006D71B2">
        <w:rPr>
          <w:lang w:val="en-GB"/>
        </w:rPr>
        <w:t xml:space="preserve">. </w:t>
      </w:r>
      <w:del w:id="322" w:author="Author" w:date="2021-01-27T18:28:00Z">
        <w:r w:rsidRPr="006D71B2">
          <w:rPr>
            <w:lang w:val="en-GB"/>
          </w:rPr>
          <w:delText>This is mitigated by a low number of occurrence’s</w:delText>
        </w:r>
      </w:del>
      <w:ins w:id="323" w:author="Author" w:date="2021-01-27T18:28:00Z">
        <w:r w:rsidRPr="006D71B2">
          <w:rPr>
            <w:lang w:val="en-GB"/>
          </w:rPr>
          <w:t>However, investigations of this kind are relatively infrequent</w:t>
        </w:r>
      </w:ins>
      <w:r w:rsidRPr="006D71B2">
        <w:rPr>
          <w:lang w:val="en-GB"/>
        </w:rPr>
        <w:t xml:space="preserve">, as this activity requires </w:t>
      </w:r>
      <w:ins w:id="324" w:author="Author" w:date="2021-01-27T18:28:00Z">
        <w:r w:rsidRPr="006D71B2">
          <w:rPr>
            <w:lang w:val="en-GB"/>
          </w:rPr>
          <w:t xml:space="preserve">that researchers have </w:t>
        </w:r>
      </w:ins>
      <w:r w:rsidRPr="006D71B2">
        <w:rPr>
          <w:lang w:val="en-GB"/>
        </w:rPr>
        <w:t xml:space="preserve">both </w:t>
      </w:r>
      <w:del w:id="325" w:author="Author" w:date="2021-01-27T18:28:00Z">
        <w:r w:rsidRPr="006D71B2">
          <w:rPr>
            <w:lang w:val="en-GB"/>
          </w:rPr>
          <w:delText>particular</w:delText>
        </w:r>
      </w:del>
      <w:ins w:id="326" w:author="Author" w:date="2021-01-27T18:28:00Z">
        <w:r w:rsidRPr="006D71B2">
          <w:rPr>
            <w:lang w:val="en-GB"/>
          </w:rPr>
          <w:t>specific</w:t>
        </w:r>
      </w:ins>
      <w:r w:rsidRPr="006D71B2">
        <w:rPr>
          <w:lang w:val="en-GB"/>
        </w:rPr>
        <w:t xml:space="preserve"> skills and interest in dismantling expensive equipment. </w:t>
      </w:r>
    </w:p>
    <w:p w14:paraId="2AC9C180" w14:textId="1249F7C3" w:rsidR="00000000" w:rsidRPr="006D71B2" w:rsidRDefault="000051F0">
      <w:pPr>
        <w:ind w:firstLine="300"/>
        <w:rPr>
          <w:lang w:val="en-GB"/>
        </w:rPr>
      </w:pPr>
      <w:del w:id="327" w:author="Author" w:date="2021-01-27T18:28:00Z">
        <w:r w:rsidRPr="006D71B2">
          <w:rPr>
            <w:lang w:val="en-GB"/>
          </w:rPr>
          <w:delText>Alternatively, pieces of refurbished</w:delText>
        </w:r>
      </w:del>
      <w:ins w:id="328" w:author="Author" w:date="2021-01-27T18:28:00Z">
        <w:r w:rsidRPr="006D71B2">
          <w:rPr>
            <w:lang w:val="en-GB"/>
          </w:rPr>
          <w:t>Refurbished</w:t>
        </w:r>
      </w:ins>
      <w:r w:rsidRPr="006D71B2">
        <w:rPr>
          <w:lang w:val="en-GB"/>
        </w:rPr>
        <w:t xml:space="preserve"> equipment</w:t>
      </w:r>
      <w:del w:id="329" w:author="Author" w:date="2021-01-27T18:28:00Z">
        <w:r w:rsidRPr="006D71B2">
          <w:rPr>
            <w:lang w:val="en-GB"/>
          </w:rPr>
          <w:delText>, presenting technologies</w:delText>
        </w:r>
      </w:del>
      <w:r w:rsidRPr="006D71B2">
        <w:rPr>
          <w:lang w:val="en-GB"/>
        </w:rPr>
        <w:t xml:space="preserve"> from the </w:t>
      </w:r>
      <w:del w:id="330" w:author="Author" w:date="2021-01-27T18:28:00Z">
        <w:r w:rsidRPr="006D71B2">
          <w:rPr>
            <w:lang w:val="en-GB"/>
          </w:rPr>
          <w:delText>80’s</w:delText>
        </w:r>
      </w:del>
      <w:ins w:id="331" w:author="Author" w:date="2021-01-27T18:28:00Z">
        <w:r w:rsidRPr="006D71B2">
          <w:rPr>
            <w:lang w:val="en-GB"/>
          </w:rPr>
          <w:t>80s</w:t>
        </w:r>
      </w:ins>
      <w:r w:rsidRPr="006D71B2">
        <w:rPr>
          <w:lang w:val="en-GB"/>
        </w:rPr>
        <w:t xml:space="preserve"> and </w:t>
      </w:r>
      <w:del w:id="332" w:author="Author" w:date="2021-01-27T18:28:00Z">
        <w:r w:rsidRPr="006D71B2">
          <w:rPr>
            <w:lang w:val="en-GB"/>
          </w:rPr>
          <w:delText>90’s</w:delText>
        </w:r>
      </w:del>
      <w:ins w:id="333" w:author="Author" w:date="2021-01-27T18:28:00Z">
        <w:r w:rsidRPr="006D71B2">
          <w:rPr>
            <w:lang w:val="en-GB"/>
          </w:rPr>
          <w:t>90s</w:t>
        </w:r>
      </w:ins>
      <w:r w:rsidRPr="006D71B2">
        <w:rPr>
          <w:lang w:val="en-GB"/>
        </w:rPr>
        <w:t>, such as mechanical probes, c</w:t>
      </w:r>
      <w:r w:rsidRPr="006D71B2">
        <w:rPr>
          <w:lang w:val="en-GB"/>
        </w:rPr>
        <w:t xml:space="preserve">an </w:t>
      </w:r>
      <w:del w:id="334" w:author="Author" w:date="2021-01-27T18:28:00Z">
        <w:r w:rsidRPr="006D71B2">
          <w:rPr>
            <w:lang w:val="en-GB"/>
          </w:rPr>
          <w:delText>provide</w:delText>
        </w:r>
      </w:del>
      <w:ins w:id="335" w:author="Author" w:date="2021-01-27T18:28:00Z">
        <w:r w:rsidRPr="006D71B2">
          <w:rPr>
            <w:lang w:val="en-GB"/>
          </w:rPr>
          <w:t>be an affordable source of</w:t>
        </w:r>
      </w:ins>
      <w:r w:rsidRPr="006D71B2">
        <w:rPr>
          <w:lang w:val="en-GB"/>
        </w:rPr>
        <w:t xml:space="preserve"> sensors</w:t>
      </w:r>
      <w:del w:id="336" w:author="Author" w:date="2021-01-27T18:28:00Z">
        <w:r w:rsidRPr="006D71B2">
          <w:rPr>
            <w:lang w:val="en-GB"/>
          </w:rPr>
          <w:delText xml:space="preserve"> and </w:delText>
        </w:r>
      </w:del>
      <w:ins w:id="337" w:author="Author" w:date="2021-01-27T18:28:00Z">
        <w:r w:rsidRPr="006D71B2">
          <w:rPr>
            <w:lang w:val="en-GB"/>
          </w:rPr>
          <w:t xml:space="preserve">, in addition to providing useful </w:t>
        </w:r>
      </w:ins>
      <w:r w:rsidRPr="006D71B2">
        <w:rPr>
          <w:lang w:val="en-GB"/>
        </w:rPr>
        <w:t xml:space="preserve">ideas </w:t>
      </w:r>
      <w:ins w:id="338" w:author="Author" w:date="2021-01-27T18:28:00Z">
        <w:r w:rsidRPr="006D71B2">
          <w:rPr>
            <w:lang w:val="en-GB"/>
          </w:rPr>
          <w:t xml:space="preserve">and concept </w:t>
        </w:r>
      </w:ins>
      <w:r w:rsidRPr="006D71B2">
        <w:rPr>
          <w:lang w:val="en-GB"/>
        </w:rPr>
        <w:t>from a design perspective</w:t>
      </w:r>
      <w:del w:id="339" w:author="Author" w:date="2021-01-27T18:28:00Z">
        <w:r w:rsidRPr="006D71B2">
          <w:rPr>
            <w:lang w:val="en-GB"/>
          </w:rPr>
          <w:delText>, at an affordable cost.</w:delText>
        </w:r>
      </w:del>
      <w:ins w:id="340" w:author="Author" w:date="2021-01-27T18:28:00Z">
        <w:r w:rsidRPr="006D71B2">
          <w:rPr>
            <w:lang w:val="en-GB"/>
          </w:rPr>
          <w:t>.</w:t>
        </w:r>
      </w:ins>
      <w:r w:rsidRPr="006D71B2">
        <w:rPr>
          <w:lang w:val="en-GB"/>
        </w:rPr>
        <w:t xml:space="preserve"> </w:t>
      </w:r>
    </w:p>
    <w:p w14:paraId="19111F59" w14:textId="317D1A16" w:rsidR="00000000" w:rsidRPr="006D71B2" w:rsidRDefault="000051F0">
      <w:pPr>
        <w:ind w:firstLine="300"/>
        <w:rPr>
          <w:lang w:val="en-GB"/>
        </w:rPr>
      </w:pPr>
      <w:r w:rsidRPr="006D71B2">
        <w:rPr>
          <w:lang w:val="en-GB"/>
        </w:rPr>
        <w:t>Chip makers</w:t>
      </w:r>
      <w:del w:id="341" w:author="Author" w:date="2021-01-27T18:28:00Z">
        <w:r w:rsidRPr="006D71B2">
          <w:rPr>
            <w:lang w:val="en-GB"/>
          </w:rPr>
          <w:delText>,</w:delText>
        </w:r>
      </w:del>
      <w:r w:rsidRPr="006D71B2">
        <w:rPr>
          <w:lang w:val="en-GB"/>
        </w:rPr>
        <w:t xml:space="preserve"> can be considered actors in </w:t>
      </w:r>
      <w:ins w:id="342" w:author="Author" w:date="2021-01-27T18:28:00Z">
        <w:r w:rsidRPr="006D71B2">
          <w:rPr>
            <w:lang w:val="en-GB"/>
          </w:rPr>
          <w:t xml:space="preserve">the diffusion of </w:t>
        </w:r>
      </w:ins>
      <w:r w:rsidRPr="006D71B2">
        <w:rPr>
          <w:lang w:val="en-GB"/>
        </w:rPr>
        <w:t>knowledge and know-how</w:t>
      </w:r>
      <w:del w:id="343" w:author="Author" w:date="2021-01-27T18:28:00Z">
        <w:r w:rsidRPr="006D71B2">
          <w:rPr>
            <w:lang w:val="en-GB"/>
          </w:rPr>
          <w:delText xml:space="preserve"> diffusion</w:delText>
        </w:r>
      </w:del>
      <w:r w:rsidRPr="006D71B2">
        <w:rPr>
          <w:lang w:val="en-GB"/>
        </w:rPr>
        <w:t xml:space="preserve"> [</w:t>
      </w:r>
      <w:r>
        <w:fldChar w:fldCharType="begin"/>
      </w:r>
      <w:r w:rsidRPr="006D71B2">
        <w:rPr>
          <w:lang w:val="en-GB"/>
        </w:rPr>
        <w:instrText xml:space="preserve">REF BIB_brunner_how_2002 \* MERGEFORMAT </w:instrText>
      </w:r>
      <w:r>
        <w:fldChar w:fldCharType="separate"/>
      </w:r>
      <w:r w:rsidRPr="006D71B2">
        <w:rPr>
          <w:lang w:val="en-GB"/>
        </w:rPr>
        <w:t>Brunner and Com, 2</w:t>
      </w:r>
      <w:r w:rsidRPr="006D71B2">
        <w:rPr>
          <w:lang w:val="en-GB"/>
        </w:rPr>
        <w:t>002</w:t>
      </w:r>
      <w:r>
        <w:fldChar w:fldCharType="end"/>
      </w:r>
      <w:r w:rsidRPr="006D71B2">
        <w:rPr>
          <w:lang w:val="en-GB"/>
        </w:rPr>
        <w:t xml:space="preserve">, </w:t>
      </w:r>
      <w:r>
        <w:fldChar w:fldCharType="begin"/>
      </w:r>
      <w:r w:rsidRPr="006D71B2">
        <w:rPr>
          <w:lang w:val="en-GB"/>
        </w:rPr>
        <w:instrText xml:space="preserve">REF BIB_xu_challenges_2010 \* MERGEFORMAT </w:instrText>
      </w:r>
      <w:r>
        <w:fldChar w:fldCharType="separate"/>
      </w:r>
      <w:r w:rsidRPr="006D71B2">
        <w:rPr>
          <w:lang w:val="en-GB"/>
        </w:rPr>
        <w:t>Xu et  al., 2010</w:t>
      </w:r>
      <w:r>
        <w:fldChar w:fldCharType="end"/>
      </w:r>
      <w:r w:rsidRPr="006D71B2">
        <w:rPr>
          <w:lang w:val="en-GB"/>
        </w:rPr>
        <w:t xml:space="preserve">], </w:t>
      </w:r>
      <w:del w:id="344" w:author="Author" w:date="2021-01-27T18:28:00Z">
        <w:r w:rsidRPr="006D71B2">
          <w:rPr>
            <w:lang w:val="en-GB"/>
          </w:rPr>
          <w:delText>being a</w:delText>
        </w:r>
      </w:del>
      <w:ins w:id="345" w:author="Author" w:date="2021-01-27T18:28:00Z">
        <w:r w:rsidRPr="006D71B2">
          <w:rPr>
            <w:lang w:val="en-GB"/>
          </w:rPr>
          <w:t>as they are</w:t>
        </w:r>
      </w:ins>
      <w:r w:rsidRPr="006D71B2">
        <w:rPr>
          <w:lang w:val="en-GB"/>
        </w:rPr>
        <w:t xml:space="preserve"> major </w:t>
      </w:r>
      <w:del w:id="346" w:author="Author" w:date="2021-01-27T18:28:00Z">
        <w:r w:rsidRPr="006D71B2">
          <w:rPr>
            <w:lang w:val="en-GB"/>
          </w:rPr>
          <w:delText>producer</w:delText>
        </w:r>
      </w:del>
      <w:ins w:id="347" w:author="Author" w:date="2021-01-27T18:28:00Z">
        <w:r w:rsidRPr="006D71B2">
          <w:rPr>
            <w:lang w:val="en-GB"/>
          </w:rPr>
          <w:t>producers</w:t>
        </w:r>
      </w:ins>
      <w:r w:rsidRPr="006D71B2">
        <w:rPr>
          <w:lang w:val="en-GB"/>
        </w:rPr>
        <w:t xml:space="preserve"> of concept and design notes. Chip makers also provide guidance on designs [</w:t>
      </w:r>
      <w:r>
        <w:fldChar w:fldCharType="begin"/>
      </w:r>
      <w:r w:rsidRPr="006D71B2">
        <w:rPr>
          <w:lang w:val="en-GB"/>
        </w:rPr>
        <w:instrText xml:space="preserve">REF BIB_ching_chu_designing_nodate \* MERGEFORMAT </w:instrText>
      </w:r>
      <w:r>
        <w:fldChar w:fldCharType="separate"/>
      </w:r>
      <w:r w:rsidRPr="006D71B2">
        <w:rPr>
          <w:lang w:val="en-GB"/>
        </w:rPr>
        <w:t xml:space="preserve">Chu, </w:t>
      </w:r>
      <w:r>
        <w:fldChar w:fldCharType="end"/>
      </w:r>
      <w:r w:rsidRPr="006D71B2">
        <w:rPr>
          <w:lang w:val="en-GB"/>
        </w:rPr>
        <w:t xml:space="preserve">], but </w:t>
      </w:r>
      <w:del w:id="348" w:author="Author" w:date="2021-01-27T18:28:00Z">
        <w:r w:rsidRPr="006D71B2">
          <w:rPr>
            <w:lang w:val="en-GB"/>
          </w:rPr>
          <w:delText>the integration of</w:delText>
        </w:r>
      </w:del>
      <w:ins w:id="349" w:author="Author" w:date="2021-01-27T18:28:00Z">
        <w:r w:rsidRPr="006D71B2">
          <w:rPr>
            <w:lang w:val="en-GB"/>
          </w:rPr>
          <w:t>integrating</w:t>
        </w:r>
      </w:ins>
      <w:r w:rsidRPr="006D71B2">
        <w:rPr>
          <w:lang w:val="en-GB"/>
        </w:rPr>
        <w:t xml:space="preserve"> thes</w:t>
      </w:r>
      <w:r w:rsidRPr="006D71B2">
        <w:rPr>
          <w:lang w:val="en-GB"/>
        </w:rPr>
        <w:t xml:space="preserve">e components </w:t>
      </w:r>
      <w:del w:id="350" w:author="Author" w:date="2021-01-27T18:28:00Z">
        <w:r w:rsidRPr="006D71B2">
          <w:rPr>
            <w:lang w:val="en-GB"/>
          </w:rPr>
          <w:delText>proves to</w:delText>
        </w:r>
      </w:del>
      <w:ins w:id="351" w:author="Author" w:date="2021-01-27T18:28:00Z">
        <w:r w:rsidRPr="006D71B2">
          <w:rPr>
            <w:lang w:val="en-GB"/>
          </w:rPr>
          <w:t>can</w:t>
        </w:r>
      </w:ins>
      <w:r w:rsidRPr="006D71B2">
        <w:rPr>
          <w:lang w:val="en-GB"/>
        </w:rPr>
        <w:t xml:space="preserve"> be challenging. For example, datasheets may </w:t>
      </w:r>
      <w:del w:id="352" w:author="Author" w:date="2021-01-27T18:28:00Z">
        <w:r w:rsidRPr="006D71B2">
          <w:rPr>
            <w:lang w:val="en-GB"/>
          </w:rPr>
          <w:delText xml:space="preserve">still </w:delText>
        </w:r>
      </w:del>
      <w:r w:rsidRPr="006D71B2">
        <w:rPr>
          <w:lang w:val="en-GB"/>
        </w:rPr>
        <w:t xml:space="preserve">be incomplete or erroneous. To support the use of </w:t>
      </w:r>
      <w:del w:id="353" w:author="Author" w:date="2021-01-27T18:28:00Z">
        <w:r w:rsidRPr="006D71B2">
          <w:rPr>
            <w:lang w:val="en-GB"/>
          </w:rPr>
          <w:delText>these</w:delText>
        </w:r>
      </w:del>
      <w:ins w:id="354" w:author="Author" w:date="2021-01-27T18:28:00Z">
        <w:r w:rsidRPr="006D71B2">
          <w:rPr>
            <w:lang w:val="en-GB"/>
          </w:rPr>
          <w:t>their</w:t>
        </w:r>
      </w:ins>
      <w:r w:rsidRPr="006D71B2">
        <w:rPr>
          <w:lang w:val="en-GB"/>
        </w:rPr>
        <w:t xml:space="preserve"> circuits, chip makers </w:t>
      </w:r>
      <w:ins w:id="355" w:author="Author" w:date="2021-01-27T18:28:00Z">
        <w:r w:rsidRPr="006D71B2">
          <w:rPr>
            <w:lang w:val="en-GB"/>
          </w:rPr>
          <w:t xml:space="preserve">have </w:t>
        </w:r>
      </w:ins>
      <w:r w:rsidRPr="006D71B2">
        <w:rPr>
          <w:lang w:val="en-GB"/>
        </w:rPr>
        <w:t xml:space="preserve">also </w:t>
      </w:r>
      <w:del w:id="356" w:author="Author" w:date="2021-01-27T18:28:00Z">
        <w:r w:rsidRPr="006D71B2">
          <w:rPr>
            <w:lang w:val="en-GB"/>
          </w:rPr>
          <w:delText xml:space="preserve">have </w:delText>
        </w:r>
      </w:del>
      <w:r w:rsidRPr="006D71B2">
        <w:rPr>
          <w:lang w:val="en-GB"/>
        </w:rPr>
        <w:t xml:space="preserve">proposed evaluation kits </w:t>
      </w:r>
      <w:del w:id="357" w:author="Author" w:date="2021-01-27T18:28:00Z">
        <w:r w:rsidRPr="006D71B2">
          <w:rPr>
            <w:lang w:val="en-GB"/>
          </w:rPr>
          <w:delText>-</w:delText>
        </w:r>
      </w:del>
      <w:ins w:id="358" w:author="Author" w:date="2021-01-27T18:28:00Z">
        <w:r w:rsidRPr="006D71B2">
          <w:rPr>
            <w:lang w:val="en-GB"/>
          </w:rPr>
          <w:t>–</w:t>
        </w:r>
      </w:ins>
      <w:r w:rsidRPr="006D71B2">
        <w:rPr>
          <w:lang w:val="en-GB"/>
        </w:rPr>
        <w:t xml:space="preserve"> but </w:t>
      </w:r>
      <w:del w:id="359" w:author="Author" w:date="2021-01-27T18:28:00Z">
        <w:r w:rsidRPr="006D71B2">
          <w:rPr>
            <w:lang w:val="en-GB"/>
          </w:rPr>
          <w:delText>those</w:delText>
        </w:r>
      </w:del>
      <w:ins w:id="360" w:author="Author" w:date="2021-01-27T18:28:00Z">
        <w:r w:rsidRPr="006D71B2">
          <w:rPr>
            <w:lang w:val="en-GB"/>
          </w:rPr>
          <w:t>these</w:t>
        </w:r>
      </w:ins>
      <w:r w:rsidRPr="006D71B2">
        <w:rPr>
          <w:lang w:val="en-GB"/>
        </w:rPr>
        <w:t xml:space="preserve"> may be overly complex for a simple hobbyist, </w:t>
      </w:r>
      <w:del w:id="361" w:author="Author" w:date="2021-01-27T18:28:00Z">
        <w:r w:rsidRPr="006D71B2">
          <w:rPr>
            <w:lang w:val="en-GB"/>
          </w:rPr>
          <w:delText>and somehow</w:delText>
        </w:r>
      </w:del>
      <w:ins w:id="362" w:author="Author" w:date="2021-01-27T18:28:00Z">
        <w:r w:rsidRPr="006D71B2">
          <w:rPr>
            <w:lang w:val="en-GB"/>
          </w:rPr>
          <w:t>in addition to being some</w:t>
        </w:r>
        <w:r w:rsidRPr="006D71B2">
          <w:rPr>
            <w:lang w:val="en-GB"/>
          </w:rPr>
          <w:t>what</w:t>
        </w:r>
      </w:ins>
      <w:r w:rsidRPr="006D71B2">
        <w:rPr>
          <w:lang w:val="en-GB"/>
        </w:rPr>
        <w:t xml:space="preserve"> expensive.</w:t>
      </w:r>
    </w:p>
    <w:p w14:paraId="40EC56A0" w14:textId="70B791C9" w:rsidR="00000000" w:rsidRDefault="000051F0">
      <w:pPr>
        <w:ind w:firstLine="300"/>
        <w:rPr>
          <w:ins w:id="363" w:author="Author" w:date="2021-01-27T18:28:00Z"/>
        </w:rPr>
      </w:pPr>
      <w:del w:id="364" w:author="Author" w:date="2021-01-27T18:28:00Z">
        <w:r w:rsidRPr="006D71B2">
          <w:rPr>
            <w:lang w:val="en-GB"/>
          </w:rPr>
          <w:delText>Equipment</w:delText>
        </w:r>
      </w:del>
      <w:ins w:id="365" w:author="Author" w:date="2021-01-27T18:28:00Z">
        <w:r w:rsidRPr="006D71B2">
          <w:rPr>
            <w:lang w:val="en-GB"/>
          </w:rPr>
          <w:t>Finally, equipment</w:t>
        </w:r>
      </w:ins>
      <w:r w:rsidRPr="006D71B2">
        <w:rPr>
          <w:lang w:val="en-GB"/>
        </w:rPr>
        <w:t xml:space="preserve"> suppliers</w:t>
      </w:r>
      <w:del w:id="366" w:author="Author" w:date="2021-01-27T18:28:00Z">
        <w:r w:rsidRPr="006D71B2">
          <w:rPr>
            <w:lang w:val="en-GB"/>
          </w:rPr>
          <w:delText xml:space="preserve">, such as </w:delText>
        </w:r>
      </w:del>
      <w:ins w:id="367" w:author="Author" w:date="2021-01-27T18:28:00Z">
        <w:r w:rsidRPr="006D71B2">
          <w:rPr>
            <w:lang w:val="en-GB"/>
          </w:rPr>
          <w:t xml:space="preserve"> provide researchers with similar equipment, making it possible to better understand the required functionalities. </w:t>
        </w:r>
        <w:r>
          <w:t xml:space="preserve">They include: </w:t>
        </w:r>
      </w:ins>
    </w:p>
    <w:p w14:paraId="45C401EE" w14:textId="09C34BE8" w:rsidR="00000000" w:rsidRDefault="000051F0">
      <w:pPr>
        <w:pStyle w:val="List"/>
        <w:spacing w:before="50"/>
        <w:ind w:left="600" w:hanging="300"/>
        <w:rPr>
          <w:ins w:id="368" w:author="Author" w:date="2021-01-27T18:28:00Z"/>
        </w:rPr>
      </w:pPr>
      <w:ins w:id="369" w:author="Author" w:date="2021-01-27T18:28:00Z">
        <w:r>
          <w:t>•</w:t>
        </w:r>
        <w:r>
          <w:tab/>
        </w:r>
      </w:ins>
      <w:r>
        <w:t>Verasonics [</w:t>
      </w:r>
      <w:r>
        <w:fldChar w:fldCharType="begin"/>
      </w:r>
      <w:r>
        <w:instrText xml:space="preserve">REF BIB_peyton_front_end_2017 \* MERGEFORMAT </w:instrText>
      </w:r>
      <w:r>
        <w:fldChar w:fldCharType="separate"/>
      </w:r>
      <w:r>
        <w:t>Peyton et  al., 2017</w:t>
      </w:r>
      <w:r>
        <w:fldChar w:fldCharType="end"/>
      </w:r>
      <w:r>
        <w:t xml:space="preserve">, </w:t>
      </w:r>
      <w:del w:id="370" w:author="Author" w:date="2021-01-27T18:28:00Z">
        <w:r>
          <w:fldChar w:fldCharType="begin"/>
        </w:r>
        <w:r>
          <w:delInstrText xml:space="preserve">REF BIB_wall_high_speed_2010 \* MERGEFORMAT </w:delInstrText>
        </w:r>
        <w:r>
          <w:fldChar w:fldCharType="separate"/>
        </w:r>
        <w:r>
          <w:delText>Wall, 2010</w:delText>
        </w:r>
        <w:r>
          <w:fldChar w:fldCharType="end"/>
        </w:r>
        <w:r>
          <w:delText xml:space="preserve">, </w:delText>
        </w:r>
      </w:del>
      <w:r>
        <w:fldChar w:fldCharType="begin"/>
      </w:r>
      <w:r>
        <w:instrText xml:space="preserve">REF BIB_george_portable_2018 \* MERGEFORMAT </w:instrText>
      </w:r>
      <w:r>
        <w:fldChar w:fldCharType="separate"/>
      </w:r>
      <w:r>
        <w:t>George et  al., 2018</w:t>
      </w:r>
      <w:r>
        <w:fldChar w:fldCharType="end"/>
      </w:r>
      <w:r>
        <w:t xml:space="preserve">, </w:t>
      </w:r>
      <w:del w:id="371" w:author="Author" w:date="2021-01-27T18:28:00Z">
        <w:r>
          <w:fldChar w:fldCharType="begin"/>
        </w:r>
        <w:r>
          <w:delInstrText xml:space="preserve">REF BIB_hager_lightprobe__2019 \* MERGEFORMAT </w:delInstrText>
        </w:r>
        <w:r>
          <w:fldChar w:fldCharType="separate"/>
        </w:r>
        <w:r>
          <w:delText>Hager and Benini, 2019</w:delText>
        </w:r>
        <w:r>
          <w:fldChar w:fldCharType="end"/>
        </w:r>
        <w:r>
          <w:delText xml:space="preserve">, </w:delText>
        </w:r>
        <w:r>
          <w:fldChar w:fldCharType="begin"/>
        </w:r>
        <w:r>
          <w:delInstrText xml:space="preserve">REF BIB_pashaei_flexible_2020 \* MERGEFORMAT </w:delInstrText>
        </w:r>
        <w:r>
          <w:fldChar w:fldCharType="separate"/>
        </w:r>
        <w:r>
          <w:delText>Pashaei et  al., 2020</w:delText>
        </w:r>
        <w:r>
          <w:fldChar w:fldCharType="end"/>
        </w:r>
        <w:r>
          <w:delText xml:space="preserve">, </w:delText>
        </w:r>
      </w:del>
      <w:r>
        <w:fldChar w:fldCharType="begin"/>
      </w:r>
      <w:r>
        <w:instrText xml:space="preserve">REF BIB_kang_new_2017 \* MERGEFORMAT </w:instrText>
      </w:r>
      <w:r>
        <w:fldChar w:fldCharType="separate"/>
      </w:r>
      <w:r>
        <w:t>Kang et  al., 2017</w:t>
      </w:r>
      <w:r>
        <w:fldChar w:fldCharType="end"/>
      </w:r>
      <w:r>
        <w:t xml:space="preserve">, </w:t>
      </w:r>
      <w:del w:id="372" w:author="Author" w:date="2021-01-27T18:28:00Z">
        <w:r>
          <w:fldChar w:fldCharType="begin"/>
        </w:r>
        <w:r>
          <w:delInstrText>REF BIB_boni_ultras</w:delInstrText>
        </w:r>
        <w:r>
          <w:delInstrText xml:space="preserve">ound_2018 \* MERGEFORMAT </w:delInstrText>
        </w:r>
        <w:r>
          <w:fldChar w:fldCharType="separate"/>
        </w:r>
        <w:r>
          <w:delText>Boni et  al., 2018</w:delText>
        </w:r>
        <w:r>
          <w:fldChar w:fldCharType="end"/>
        </w:r>
        <w:r>
          <w:delText xml:space="preserve">, </w:delText>
        </w:r>
        <w:r>
          <w:fldChar w:fldCharType="begin"/>
        </w:r>
        <w:r>
          <w:delInstrText xml:space="preserve">REF BIB_wang_high_resolution_2019 \* MERGEFORMAT </w:delInstrText>
        </w:r>
        <w:r>
          <w:fldChar w:fldCharType="separate"/>
        </w:r>
        <w:r>
          <w:delText>Wang et  al., 2019a</w:delText>
        </w:r>
        <w:r>
          <w:fldChar w:fldCharType="end"/>
        </w:r>
        <w:r>
          <w:delText xml:space="preserve">, </w:delText>
        </w:r>
        <w:r>
          <w:fldChar w:fldCharType="begin"/>
        </w:r>
        <w:r>
          <w:delInstrText xml:space="preserve">REF BIB_hager_ultralight__2017 \* MERGEFORMAT </w:delInstrText>
        </w:r>
        <w:r>
          <w:fldChar w:fldCharType="separate"/>
        </w:r>
        <w:r>
          <w:delText>Hager et  al., 2017b</w:delText>
        </w:r>
        <w:r>
          <w:fldChar w:fldCharType="end"/>
        </w:r>
        <w:r>
          <w:delText xml:space="preserve">, </w:delText>
        </w:r>
        <w:r>
          <w:fldChar w:fldCharType="begin"/>
        </w:r>
        <w:r>
          <w:delInstrText xml:space="preserve">REF BIB_peyton_comparison_2018 \* MERGEFORMAT </w:delInstrText>
        </w:r>
        <w:r>
          <w:fldChar w:fldCharType="separate"/>
        </w:r>
        <w:r>
          <w:delText>Peyton et  al., 20</w:delText>
        </w:r>
        <w:r>
          <w:delText>18</w:delText>
        </w:r>
        <w:r>
          <w:fldChar w:fldCharType="end"/>
        </w:r>
        <w:r>
          <w:delText xml:space="preserve">, </w:delText>
        </w:r>
        <w:r>
          <w:fldChar w:fldCharType="begin"/>
        </w:r>
        <w:r>
          <w:delInstrText xml:space="preserve">REF BIB_assef_initial_2016 \* MERGEFORMAT </w:delInstrText>
        </w:r>
        <w:r>
          <w:fldChar w:fldCharType="separate"/>
        </w:r>
        <w:r>
          <w:delText>Assef et  al., 2016</w:delText>
        </w:r>
        <w:r>
          <w:fldChar w:fldCharType="end"/>
        </w:r>
        <w:r>
          <w:delText xml:space="preserve">] or </w:delText>
        </w:r>
      </w:del>
      <w:ins w:id="373" w:author="Author" w:date="2021-01-27T18:28:00Z">
        <w:r>
          <w:fldChar w:fldCharType="begin"/>
        </w:r>
        <w:r>
          <w:instrText xml:space="preserve">REF BIB_hager_ultralight__2017 \* MERGEFORMAT </w:instrText>
        </w:r>
        <w:r>
          <w:fldChar w:fldCharType="separate"/>
        </w:r>
        <w:r>
          <w:t>Hager et  al., 2017b</w:t>
        </w:r>
        <w:r>
          <w:fldChar w:fldCharType="end"/>
        </w:r>
        <w:r>
          <w:t xml:space="preserve">] </w:t>
        </w:r>
      </w:ins>
    </w:p>
    <w:p w14:paraId="0B8ADE15" w14:textId="568D2DB7" w:rsidR="00000000" w:rsidRDefault="000051F0">
      <w:pPr>
        <w:pStyle w:val="List"/>
        <w:spacing w:before="50"/>
        <w:ind w:left="600" w:hanging="300"/>
        <w:rPr>
          <w:ins w:id="374" w:author="Author" w:date="2021-01-27T18:28:00Z"/>
        </w:rPr>
      </w:pPr>
      <w:ins w:id="375" w:author="Author" w:date="2021-01-27T18:28:00Z">
        <w:r>
          <w:t>•</w:t>
        </w:r>
        <w:r>
          <w:tab/>
        </w:r>
      </w:ins>
      <w:r>
        <w:t>Lecoeur</w:t>
      </w:r>
      <w:del w:id="376" w:author="Author" w:date="2021-01-27T18:28:00Z">
        <w:r>
          <w:delText>-electronics</w:delText>
        </w:r>
      </w:del>
      <w:ins w:id="377" w:author="Author" w:date="2021-01-27T18:28:00Z">
        <w:r>
          <w:t xml:space="preserve"> Electronique</w:t>
        </w:r>
      </w:ins>
      <w:r>
        <w:t xml:space="preserve"> [</w:t>
      </w:r>
      <w:r>
        <w:fldChar w:fldCharType="begin"/>
      </w:r>
      <w:r>
        <w:instrText>REF BIB_lecoeur_bluetooth_nod</w:instrText>
      </w:r>
      <w:r>
        <w:instrText xml:space="preserve">ate \* MERGEFORMAT </w:instrText>
      </w:r>
      <w:r>
        <w:fldChar w:fldCharType="separate"/>
      </w:r>
      <w:r>
        <w:t xml:space="preserve">LeCoeur, </w:t>
      </w:r>
      <w:r>
        <w:fldChar w:fldCharType="end"/>
      </w:r>
      <w:r>
        <w:t xml:space="preserve">, </w:t>
      </w:r>
      <w:r>
        <w:fldChar w:fldCharType="begin"/>
      </w:r>
      <w:r>
        <w:instrText xml:space="preserve">REF BIB_tortoli_ula_op__2009 \* MERGEFORMAT </w:instrText>
      </w:r>
      <w:r>
        <w:fldChar w:fldCharType="separate"/>
      </w:r>
      <w:r>
        <w:t>Tortoli et  al., 2009</w:t>
      </w:r>
      <w:r>
        <w:fldChar w:fldCharType="end"/>
      </w:r>
      <w:r>
        <w:t xml:space="preserve">, </w:t>
      </w:r>
      <w:r>
        <w:fldChar w:fldCharType="begin"/>
      </w:r>
      <w:r>
        <w:instrText xml:space="preserve">REF BIB_zhang_toward_2018 \* MERGEFORMAT </w:instrText>
      </w:r>
      <w:r>
        <w:fldChar w:fldCharType="separate"/>
      </w:r>
      <w:r>
        <w:t>Zhang et  al., 2018</w:t>
      </w:r>
      <w:r>
        <w:fldChar w:fldCharType="end"/>
      </w:r>
      <w:r>
        <w:t xml:space="preserve">, </w:t>
      </w:r>
      <w:r>
        <w:fldChar w:fldCharType="begin"/>
      </w:r>
      <w:r>
        <w:instrText xml:space="preserve">REF BIB_al_aufi_thin_2019 \* MERGEFORMAT </w:instrText>
      </w:r>
      <w:r>
        <w:fldChar w:fldCharType="separate"/>
      </w:r>
      <w:r>
        <w:t>Al-Aufi et  al., 2019</w:t>
      </w:r>
      <w:r>
        <w:fldChar w:fldCharType="end"/>
      </w:r>
      <w:del w:id="378" w:author="Author" w:date="2021-01-27T18:28:00Z">
        <w:r>
          <w:delText xml:space="preserve">], </w:delText>
        </w:r>
      </w:del>
      <w:ins w:id="379" w:author="Author" w:date="2021-01-27T18:28:00Z">
        <w:r>
          <w:t xml:space="preserve">] </w:t>
        </w:r>
      </w:ins>
    </w:p>
    <w:p w14:paraId="69767E34" w14:textId="011F9FEC" w:rsidR="00000000" w:rsidRDefault="000051F0">
      <w:pPr>
        <w:pStyle w:val="List"/>
        <w:spacing w:before="50"/>
        <w:ind w:left="600" w:hanging="300"/>
        <w:rPr>
          <w:ins w:id="380" w:author="Author" w:date="2021-01-27T18:28:00Z"/>
        </w:rPr>
      </w:pPr>
      <w:ins w:id="381" w:author="Author" w:date="2021-01-27T18:28:00Z">
        <w:r>
          <w:t>•</w:t>
        </w:r>
        <w:r>
          <w:tab/>
        </w:r>
      </w:ins>
      <w:r>
        <w:t>Ultratek [</w:t>
      </w:r>
      <w:r>
        <w:fldChar w:fldCharType="begin"/>
      </w:r>
      <w:r>
        <w:instrText>REF BIB_</w:instrText>
      </w:r>
      <w:r>
        <w:instrText xml:space="preserve">veenstra_generating_nodate \* MERGEFORMAT </w:instrText>
      </w:r>
      <w:r>
        <w:fldChar w:fldCharType="separate"/>
      </w:r>
      <w:r>
        <w:t xml:space="preserve">Veenstra, </w:t>
      </w:r>
      <w:r>
        <w:fldChar w:fldCharType="end"/>
      </w:r>
      <w:r>
        <w:t xml:space="preserve">, </w:t>
      </w:r>
      <w:r>
        <w:fldChar w:fldCharType="begin"/>
      </w:r>
      <w:r>
        <w:instrText xml:space="preserve">REF BIB_perez_sanchez_numerical_2020 \* MERGEFORMAT </w:instrText>
      </w:r>
      <w:r>
        <w:fldChar w:fldCharType="separate"/>
      </w:r>
      <w:r>
        <w:t>Pérez-Sánchez et  al., 2020</w:t>
      </w:r>
      <w:r>
        <w:fldChar w:fldCharType="end"/>
      </w:r>
      <w:r>
        <w:t xml:space="preserve">, </w:t>
      </w:r>
      <w:r>
        <w:fldChar w:fldCharType="begin"/>
      </w:r>
      <w:r>
        <w:instrText xml:space="preserve">REF BIB_chen_ultrasound_2016 \* MERGEFORMAT </w:instrText>
      </w:r>
      <w:r>
        <w:fldChar w:fldCharType="separate"/>
      </w:r>
      <w:r>
        <w:t>Chen et  al., 2016</w:t>
      </w:r>
      <w:r>
        <w:fldChar w:fldCharType="end"/>
      </w:r>
      <w:r>
        <w:t xml:space="preserve">, </w:t>
      </w:r>
      <w:r>
        <w:fldChar w:fldCharType="begin"/>
      </w:r>
      <w:r>
        <w:instrText xml:space="preserve">REF BIB_wang_preliminary_2019 \* MERGEFORMAT </w:instrText>
      </w:r>
      <w:r>
        <w:fldChar w:fldCharType="separate"/>
      </w:r>
      <w:r>
        <w:t>Wan</w:t>
      </w:r>
      <w:r>
        <w:t>g et  al., 2019b</w:t>
      </w:r>
      <w:r>
        <w:fldChar w:fldCharType="end"/>
      </w:r>
      <w:del w:id="382" w:author="Author" w:date="2021-01-27T18:28:00Z">
        <w:r>
          <w:delText>], Optel [</w:delText>
        </w:r>
        <w:r>
          <w:fldChar w:fldCharType="begin"/>
        </w:r>
        <w:r>
          <w:delInstrText xml:space="preserve">REF BIB_veenstra_generating_nodate \* MERGEFORMAT </w:delInstrText>
        </w:r>
        <w:r>
          <w:fldChar w:fldCharType="separate"/>
        </w:r>
        <w:r>
          <w:delText xml:space="preserve">Veenstra, </w:delText>
        </w:r>
        <w:r>
          <w:fldChar w:fldCharType="end"/>
        </w:r>
        <w:r>
          <w:delText xml:space="preserve">, </w:delText>
        </w:r>
        <w:r>
          <w:fldChar w:fldCharType="begin"/>
        </w:r>
        <w:r>
          <w:delInstrText>REF BIB_scholle_pulse_2018 \* MERGEFOR</w:delInstrText>
        </w:r>
        <w:r>
          <w:delInstrText xml:space="preserve">MAT </w:delInstrText>
        </w:r>
        <w:r>
          <w:fldChar w:fldCharType="separate"/>
        </w:r>
        <w:r>
          <w:delText>Scholle and Sinapius, 2018</w:delText>
        </w:r>
        <w:r>
          <w:fldChar w:fldCharType="end"/>
        </w:r>
      </w:del>
      <w:ins w:id="383" w:author="Author" w:date="2021-01-27T18:28:00Z">
        <w:r>
          <w:t xml:space="preserve">] </w:t>
        </w:r>
      </w:ins>
    </w:p>
    <w:p w14:paraId="01D48209" w14:textId="3546DD6D" w:rsidR="00000000" w:rsidRPr="006D71B2" w:rsidRDefault="000051F0">
      <w:pPr>
        <w:pStyle w:val="List"/>
        <w:spacing w:before="50"/>
        <w:ind w:left="600" w:hanging="300"/>
        <w:rPr>
          <w:ins w:id="384" w:author="Author" w:date="2021-01-27T18:28:00Z"/>
          <w:lang w:val="en-GB"/>
        </w:rPr>
      </w:pPr>
      <w:ins w:id="385" w:author="Author" w:date="2021-01-27T18:28:00Z">
        <w:r w:rsidRPr="006D71B2">
          <w:rPr>
            <w:lang w:val="en-GB"/>
          </w:rPr>
          <w:t>•</w:t>
        </w:r>
        <w:r w:rsidRPr="006D71B2">
          <w:rPr>
            <w:lang w:val="en-GB"/>
          </w:rPr>
          <w:tab/>
          <w:t>Optel [</w:t>
        </w:r>
        <w:r>
          <w:fldChar w:fldCharType="begin"/>
        </w:r>
        <w:r w:rsidRPr="006D71B2">
          <w:rPr>
            <w:lang w:val="en-GB"/>
          </w:rPr>
          <w:instrText xml:space="preserve">REF BIB_scholle_pulse_2018 \* MERGEFORMAT </w:instrText>
        </w:r>
        <w:r>
          <w:fldChar w:fldCharType="separate"/>
        </w:r>
        <w:r w:rsidRPr="006D71B2">
          <w:rPr>
            <w:lang w:val="en-GB"/>
          </w:rPr>
          <w:t>Scholle and Sinapius, 2018</w:t>
        </w:r>
        <w:r>
          <w:fldChar w:fldCharType="end"/>
        </w:r>
      </w:ins>
      <w:r w:rsidRPr="006D71B2">
        <w:rPr>
          <w:lang w:val="en-GB"/>
        </w:rPr>
        <w:t xml:space="preserve">, </w:t>
      </w:r>
      <w:r>
        <w:fldChar w:fldCharType="begin"/>
      </w:r>
      <w:r w:rsidRPr="006D71B2">
        <w:rPr>
          <w:lang w:val="en-GB"/>
        </w:rPr>
        <w:instrText xml:space="preserve">REF BIB_ratajski_application_2017 \* MERGEFORMAT </w:instrText>
      </w:r>
      <w:r>
        <w:fldChar w:fldCharType="separate"/>
      </w:r>
      <w:r w:rsidRPr="006D71B2">
        <w:rPr>
          <w:lang w:val="en-GB"/>
        </w:rPr>
        <w:t>Ratajski and Trajer, 2017</w:t>
      </w:r>
      <w:r>
        <w:fldChar w:fldCharType="end"/>
      </w:r>
      <w:r w:rsidRPr="006D71B2">
        <w:rPr>
          <w:lang w:val="en-GB"/>
        </w:rPr>
        <w:t xml:space="preserve">, </w:t>
      </w:r>
      <w:r>
        <w:fldChar w:fldCharType="begin"/>
      </w:r>
      <w:r w:rsidRPr="006D71B2">
        <w:rPr>
          <w:lang w:val="en-GB"/>
        </w:rPr>
        <w:instrText xml:space="preserve">REF BIB_nowak_evaluation_2020 \* MERGEFORMAT </w:instrText>
      </w:r>
      <w:r>
        <w:fldChar w:fldCharType="separate"/>
      </w:r>
      <w:r w:rsidRPr="006D71B2">
        <w:rPr>
          <w:lang w:val="en-GB"/>
        </w:rPr>
        <w:t>Nowak and Markowski, 2020</w:t>
      </w:r>
      <w:r>
        <w:fldChar w:fldCharType="end"/>
      </w:r>
      <w:del w:id="386" w:author="Author" w:date="2021-01-27T18:28:00Z">
        <w:r w:rsidRPr="006D71B2">
          <w:rPr>
            <w:lang w:val="en-GB"/>
          </w:rPr>
          <w:delText xml:space="preserve">], </w:delText>
        </w:r>
      </w:del>
      <w:ins w:id="387" w:author="Author" w:date="2021-01-27T18:28:00Z">
        <w:r w:rsidRPr="006D71B2">
          <w:rPr>
            <w:lang w:val="en-GB"/>
          </w:rPr>
          <w:t xml:space="preserve">, </w:t>
        </w:r>
        <w:r>
          <w:fldChar w:fldCharType="begin"/>
        </w:r>
        <w:r w:rsidRPr="006D71B2">
          <w:rPr>
            <w:lang w:val="en-GB"/>
          </w:rPr>
          <w:instrText xml:space="preserve">REF BIB_karjalainen_multi_site_2012 \* MERGEFORMAT </w:instrText>
        </w:r>
        <w:r>
          <w:fldChar w:fldCharType="separate"/>
        </w:r>
        <w:r w:rsidRPr="006D71B2">
          <w:rPr>
            <w:lang w:val="en-GB"/>
          </w:rPr>
          <w:t>Karjalainen et  al., 2012</w:t>
        </w:r>
        <w:r>
          <w:fldChar w:fldCharType="end"/>
        </w:r>
        <w:r w:rsidRPr="006D71B2">
          <w:rPr>
            <w:lang w:val="en-GB"/>
          </w:rPr>
          <w:t xml:space="preserve">], </w:t>
        </w:r>
      </w:ins>
    </w:p>
    <w:p w14:paraId="508D5162" w14:textId="7AA97D61" w:rsidR="00000000" w:rsidRDefault="000051F0">
      <w:pPr>
        <w:pStyle w:val="List"/>
        <w:spacing w:before="50"/>
        <w:ind w:left="600" w:hanging="300"/>
        <w:rPr>
          <w:ins w:id="388" w:author="Author" w:date="2021-01-27T18:28:00Z"/>
        </w:rPr>
      </w:pPr>
      <w:ins w:id="389" w:author="Author" w:date="2021-01-27T18:28:00Z">
        <w:r>
          <w:t>•</w:t>
        </w:r>
        <w:r>
          <w:tab/>
        </w:r>
      </w:ins>
      <w:r>
        <w:t>Eurosonic [</w:t>
      </w:r>
      <w:del w:id="390" w:author="Author" w:date="2021-01-27T18:28:00Z">
        <w:r>
          <w:fldChar w:fldCharType="begin"/>
        </w:r>
        <w:r>
          <w:delInstrText xml:space="preserve">REF BIB_vadalma_smartphone_2020 \* MERGEFORMAT </w:delInstrText>
        </w:r>
        <w:r>
          <w:fldChar w:fldCharType="separate"/>
        </w:r>
        <w:r>
          <w:delText>Vadalma,</w:delText>
        </w:r>
        <w:r>
          <w:delText xml:space="preserve"> 2020</w:delText>
        </w:r>
        <w:r>
          <w:fldChar w:fldCharType="end"/>
        </w:r>
      </w:del>
      <w:ins w:id="391" w:author="Author" w:date="2021-01-27T18:28:00Z">
        <w:r>
          <w:fldChar w:fldCharType="begin"/>
        </w:r>
        <w:r>
          <w:instrText xml:space="preserve">REF BIB_jin_optimization_2017 \* MERGEFORMAT </w:instrText>
        </w:r>
        <w:r>
          <w:fldChar w:fldCharType="separate"/>
        </w:r>
        <w:r>
          <w:t>Jin et  al., 2017</w:t>
        </w:r>
        <w:r>
          <w:fldChar w:fldCharType="end"/>
        </w:r>
        <w:r>
          <w:t xml:space="preserve">, </w:t>
        </w:r>
        <w:r>
          <w:fldChar w:fldCharType="begin"/>
        </w:r>
        <w:r>
          <w:instrText xml:space="preserve">REF BIB_mostavi_application_2017 \* MERGEFORMAT </w:instrText>
        </w:r>
        <w:r>
          <w:fldChar w:fldCharType="separate"/>
        </w:r>
        <w:r>
          <w:t>Mostavi et  al., 2017</w:t>
        </w:r>
        <w:r>
          <w:fldChar w:fldCharType="end"/>
        </w:r>
        <w:r>
          <w:t xml:space="preserve">, </w:t>
        </w:r>
        <w:r>
          <w:fldChar w:fldCharType="begin"/>
        </w:r>
        <w:r>
          <w:instrText>REF BIB_ranachows</w:instrText>
        </w:r>
        <w:r>
          <w:instrText xml:space="preserve">ki_mechanical_2020 \* MERGEFORMAT </w:instrText>
        </w:r>
        <w:r>
          <w:fldChar w:fldCharType="separate"/>
        </w:r>
        <w:r>
          <w:t>Ranachowski et  al., 2020</w:t>
        </w:r>
        <w:r>
          <w:fldChar w:fldCharType="end"/>
        </w:r>
        <w:r>
          <w:t xml:space="preserve">, </w:t>
        </w:r>
        <w:r>
          <w:fldChar w:fldCharType="begin"/>
        </w:r>
        <w:r>
          <w:instrText xml:space="preserve">REF BIB_vadalma_smartphone_2020 \* MERGEFORMAT </w:instrText>
        </w:r>
        <w:r>
          <w:fldChar w:fldCharType="separate"/>
        </w:r>
        <w:r>
          <w:t>Vadalma, 2020</w:t>
        </w:r>
        <w:r>
          <w:fldChar w:fldCharType="end"/>
        </w:r>
      </w:ins>
      <w:r>
        <w:t xml:space="preserve">], </w:t>
      </w:r>
    </w:p>
    <w:p w14:paraId="58780CB2" w14:textId="77777777" w:rsidR="00000000" w:rsidRPr="006D71B2" w:rsidRDefault="000051F0">
      <w:pPr>
        <w:pStyle w:val="List"/>
        <w:spacing w:before="50"/>
        <w:ind w:left="600" w:hanging="300"/>
        <w:rPr>
          <w:ins w:id="392" w:author="Author" w:date="2021-01-27T18:28:00Z"/>
          <w:lang w:val="en-GB"/>
        </w:rPr>
      </w:pPr>
      <w:ins w:id="393" w:author="Author" w:date="2021-01-27T18:28:00Z">
        <w:r w:rsidRPr="006D71B2">
          <w:rPr>
            <w:lang w:val="en-GB"/>
          </w:rPr>
          <w:t>•</w:t>
        </w:r>
        <w:r w:rsidRPr="006D71B2">
          <w:rPr>
            <w:lang w:val="en-GB"/>
          </w:rPr>
          <w:tab/>
        </w:r>
      </w:ins>
      <w:r w:rsidRPr="006D71B2">
        <w:rPr>
          <w:lang w:val="en-GB"/>
        </w:rPr>
        <w:t>Biosono [</w:t>
      </w:r>
      <w:r>
        <w:fldChar w:fldCharType="begin"/>
      </w:r>
      <w:r w:rsidRPr="006D71B2">
        <w:rPr>
          <w:lang w:val="en-GB"/>
        </w:rPr>
        <w:instrText xml:space="preserve">REF BIB_biosono_sonolab_nodate \* MERGEFORMAT </w:instrText>
      </w:r>
      <w:r>
        <w:fldChar w:fldCharType="separate"/>
      </w:r>
      <w:r w:rsidRPr="006D71B2">
        <w:rPr>
          <w:lang w:val="en-GB"/>
        </w:rPr>
        <w:t xml:space="preserve">Biosono, </w:t>
      </w:r>
      <w:r>
        <w:fldChar w:fldCharType="end"/>
      </w:r>
      <w:r w:rsidRPr="006D71B2">
        <w:rPr>
          <w:lang w:val="en-GB"/>
        </w:rPr>
        <w:t xml:space="preserve">] </w:t>
      </w:r>
    </w:p>
    <w:p w14:paraId="108BEF52" w14:textId="1ECAB153" w:rsidR="00000000" w:rsidRPr="006D71B2" w:rsidRDefault="000051F0">
      <w:pPr>
        <w:pStyle w:val="List"/>
        <w:spacing w:before="50"/>
        <w:ind w:left="600" w:hanging="300"/>
        <w:rPr>
          <w:lang w:val="en-GB"/>
        </w:rPr>
        <w:pPrChange w:id="394" w:author="Author" w:date="2021-01-27T18:28:00Z">
          <w:pPr>
            <w:ind w:firstLine="300"/>
          </w:pPr>
        </w:pPrChange>
      </w:pPr>
      <w:ins w:id="395" w:author="Author" w:date="2021-01-27T18:28:00Z">
        <w:r w:rsidRPr="006D71B2">
          <w:rPr>
            <w:lang w:val="en-GB"/>
          </w:rPr>
          <w:t>•</w:t>
        </w:r>
        <w:r w:rsidRPr="006D71B2">
          <w:rPr>
            <w:lang w:val="en-GB"/>
          </w:rPr>
          <w:tab/>
        </w:r>
      </w:ins>
      <w:r w:rsidRPr="006D71B2">
        <w:rPr>
          <w:lang w:val="en-GB"/>
        </w:rPr>
        <w:t xml:space="preserve">or </w:t>
      </w:r>
      <w:del w:id="396" w:author="Author" w:date="2021-01-27T18:28:00Z">
        <w:r w:rsidRPr="006D71B2">
          <w:rPr>
            <w:lang w:val="en-GB"/>
          </w:rPr>
          <w:delText xml:space="preserve">even </w:delText>
        </w:r>
      </w:del>
      <w:r w:rsidRPr="006D71B2">
        <w:rPr>
          <w:lang w:val="en-GB"/>
        </w:rPr>
        <w:t xml:space="preserve">the Fraunhofer </w:t>
      </w:r>
      <w:del w:id="397" w:author="Author" w:date="2021-01-27T18:28:00Z">
        <w:r w:rsidRPr="006D71B2">
          <w:rPr>
            <w:lang w:val="en-GB"/>
          </w:rPr>
          <w:delText>institute</w:delText>
        </w:r>
      </w:del>
      <w:ins w:id="398" w:author="Author" w:date="2021-01-27T18:28:00Z">
        <w:r w:rsidRPr="006D71B2">
          <w:rPr>
            <w:lang w:val="en-GB"/>
          </w:rPr>
          <w:t>Institute</w:t>
        </w:r>
      </w:ins>
      <w:r w:rsidRPr="006D71B2">
        <w:rPr>
          <w:lang w:val="en-GB"/>
        </w:rPr>
        <w:t xml:space="preserve"> [</w:t>
      </w:r>
      <w:r>
        <w:fldChar w:fldCharType="begin"/>
      </w:r>
      <w:r w:rsidRPr="006D71B2">
        <w:rPr>
          <w:lang w:val="en-GB"/>
        </w:rPr>
        <w:instrText>REF BIB_zimmermann_hig</w:instrText>
      </w:r>
      <w:r w:rsidRPr="006D71B2">
        <w:rPr>
          <w:lang w:val="en-GB"/>
        </w:rPr>
        <w:instrText xml:space="preserve">hly_2019 \* MERGEFORMAT </w:instrText>
      </w:r>
      <w:r>
        <w:fldChar w:fldCharType="separate"/>
      </w:r>
      <w:r w:rsidRPr="006D71B2">
        <w:rPr>
          <w:lang w:val="en-GB"/>
        </w:rPr>
        <w:t>Zimmermann, 2019</w:t>
      </w:r>
      <w:r>
        <w:fldChar w:fldCharType="end"/>
      </w:r>
      <w:r w:rsidRPr="006D71B2">
        <w:rPr>
          <w:lang w:val="en-GB"/>
        </w:rPr>
        <w:t xml:space="preserve">, </w:t>
      </w:r>
      <w:r>
        <w:fldChar w:fldCharType="begin"/>
      </w:r>
      <w:r w:rsidRPr="006D71B2">
        <w:rPr>
          <w:lang w:val="en-GB"/>
        </w:rPr>
        <w:instrText xml:space="preserve">REF BIB_zimmermann_miniaturized_2018 \* MERGEFORMAT </w:instrText>
      </w:r>
      <w:r>
        <w:fldChar w:fldCharType="separate"/>
      </w:r>
      <w:r w:rsidRPr="006D71B2">
        <w:rPr>
          <w:lang w:val="en-GB"/>
        </w:rPr>
        <w:t>Zimmermann, 2018b</w:t>
      </w:r>
      <w:r>
        <w:fldChar w:fldCharType="end"/>
      </w:r>
      <w:r w:rsidRPr="006D71B2">
        <w:rPr>
          <w:lang w:val="en-GB"/>
        </w:rPr>
        <w:t xml:space="preserve">, </w:t>
      </w:r>
      <w:r>
        <w:fldChar w:fldCharType="begin"/>
      </w:r>
      <w:r w:rsidRPr="006D71B2">
        <w:rPr>
          <w:lang w:val="en-GB"/>
        </w:rPr>
        <w:instrText xml:space="preserve">REF BIB_zimmermann_high_2018 \* MERGEFORMAT </w:instrText>
      </w:r>
      <w:r>
        <w:fldChar w:fldCharType="separate"/>
      </w:r>
      <w:r w:rsidRPr="006D71B2">
        <w:rPr>
          <w:lang w:val="en-GB"/>
        </w:rPr>
        <w:t>Zimmermann, 2018a</w:t>
      </w:r>
      <w:r>
        <w:fldChar w:fldCharType="end"/>
      </w:r>
      <w:r w:rsidRPr="006D71B2">
        <w:rPr>
          <w:lang w:val="en-GB"/>
        </w:rPr>
        <w:t xml:space="preserve">] </w:t>
      </w:r>
      <w:del w:id="399" w:author="Author" w:date="2021-01-27T18:28:00Z">
        <w:r w:rsidRPr="006D71B2">
          <w:rPr>
            <w:lang w:val="en-GB"/>
          </w:rPr>
          <w:delText>provide researchers with similar equipment, making it possible to better understand the required functionalities.</w:delText>
        </w:r>
      </w:del>
    </w:p>
    <w:p w14:paraId="6368CA6B" w14:textId="6101848F" w:rsidR="00000000" w:rsidRPr="006D71B2" w:rsidRDefault="000051F0">
      <w:pPr>
        <w:spacing w:before="60"/>
        <w:ind w:firstLine="300"/>
        <w:rPr>
          <w:ins w:id="400" w:author="Author" w:date="2021-01-27T18:28:00Z"/>
          <w:lang w:val="en-GB"/>
        </w:rPr>
      </w:pPr>
      <w:del w:id="401" w:author="Author" w:date="2021-01-27T18:28:00Z">
        <w:r w:rsidRPr="006D71B2">
          <w:rPr>
            <w:lang w:val="en-GB"/>
          </w:rPr>
          <w:delText>2</w:delText>
        </w:r>
      </w:del>
      <w:ins w:id="402" w:author="Author" w:date="2021-01-27T18:28:00Z">
        <w:r w:rsidRPr="006D71B2">
          <w:rPr>
            <w:lang w:val="en-GB"/>
          </w:rPr>
          <w:t>Other suppliers have made smaller contributions to the literature [</w:t>
        </w:r>
        <w:r>
          <w:fldChar w:fldCharType="begin"/>
        </w:r>
        <w:r w:rsidRPr="006D71B2">
          <w:rPr>
            <w:lang w:val="en-GB"/>
          </w:rPr>
          <w:instrText>REF</w:instrText>
        </w:r>
        <w:r w:rsidRPr="006D71B2">
          <w:rPr>
            <w:lang w:val="en-GB"/>
          </w:rPr>
          <w:instrText xml:space="preserve"> BIB_ozdemir_remote_2018 \* MERGEFORMAT </w:instrText>
        </w:r>
        <w:r>
          <w:fldChar w:fldCharType="separate"/>
        </w:r>
        <w:r w:rsidRPr="006D71B2">
          <w:rPr>
            <w:lang w:val="en-GB"/>
          </w:rPr>
          <w:t>Ozdemir, 2018</w:t>
        </w:r>
        <w:r>
          <w:fldChar w:fldCharType="end"/>
        </w:r>
        <w:r w:rsidRPr="006D71B2">
          <w:rPr>
            <w:lang w:val="en-GB"/>
          </w:rPr>
          <w:t>], such as Socomate [</w:t>
        </w:r>
        <w:r>
          <w:fldChar w:fldCharType="begin"/>
        </w:r>
        <w:r w:rsidRPr="006D71B2">
          <w:rPr>
            <w:lang w:val="en-GB"/>
          </w:rPr>
          <w:instrText xml:space="preserve">REF BIB_gil_alba_morphological_2019 \* MERGEFORMAT </w:instrText>
        </w:r>
        <w:r>
          <w:fldChar w:fldCharType="separate"/>
        </w:r>
        <w:r w:rsidRPr="006D71B2">
          <w:rPr>
            <w:lang w:val="en-GB"/>
          </w:rPr>
          <w:t>Gil-Alba et  al., 2019</w:t>
        </w:r>
        <w:r>
          <w:fldChar w:fldCharType="end"/>
        </w:r>
        <w:r w:rsidRPr="006D71B2">
          <w:rPr>
            <w:lang w:val="en-GB"/>
          </w:rPr>
          <w:t>], MATEC TB-1000 [</w:t>
        </w:r>
        <w:r>
          <w:fldChar w:fldCharType="begin"/>
        </w:r>
        <w:r w:rsidRPr="006D71B2">
          <w:rPr>
            <w:lang w:val="en-GB"/>
          </w:rPr>
          <w:instrText xml:space="preserve">REF BIB_kielczynski_thermophysical_2017 \* MERGEFORMAT </w:instrText>
        </w:r>
        <w:r>
          <w:fldChar w:fldCharType="separate"/>
        </w:r>
        <w:r w:rsidRPr="006D71B2">
          <w:rPr>
            <w:lang w:val="en-GB"/>
          </w:rPr>
          <w:t>Kie</w:t>
        </w:r>
        <w:r w:rsidRPr="006D71B2">
          <w:rPr>
            <w:lang w:val="en-GB"/>
          </w:rPr>
          <w:t>Ń</w:t>
        </w:r>
        <w:r w:rsidRPr="006D71B2">
          <w:rPr>
            <w:lang w:val="en-GB"/>
          </w:rPr>
          <w:t>czy</w:t>
        </w:r>
        <w:r w:rsidRPr="006D71B2">
          <w:rPr>
            <w:lang w:val="en-GB"/>
          </w:rPr>
          <w:t>ń</w:t>
        </w:r>
        <w:r w:rsidRPr="006D71B2">
          <w:rPr>
            <w:lang w:val="en-GB"/>
          </w:rPr>
          <w:t>ski et  al., 2017</w:t>
        </w:r>
        <w:r>
          <w:fldChar w:fldCharType="end"/>
        </w:r>
        <w:r w:rsidRPr="006D71B2">
          <w:rPr>
            <w:lang w:val="en-GB"/>
          </w:rPr>
          <w:t xml:space="preserve">] </w:t>
        </w:r>
        <w:r w:rsidRPr="006D71B2">
          <w:rPr>
            <w:lang w:val="en-GB"/>
          </w:rPr>
          <w:t>JSR Ultrasonics [</w:t>
        </w:r>
        <w:r>
          <w:fldChar w:fldCharType="begin"/>
        </w:r>
        <w:r w:rsidRPr="006D71B2">
          <w:rPr>
            <w:lang w:val="en-GB"/>
          </w:rPr>
          <w:instrText xml:space="preserve">REF BIB_cramer_ultrasonic_2015 \* MERGEFORMAT </w:instrText>
        </w:r>
        <w:r>
          <w:fldChar w:fldCharType="separate"/>
        </w:r>
        <w:r w:rsidRPr="006D71B2">
          <w:rPr>
            <w:lang w:val="en-GB"/>
          </w:rPr>
          <w:t>Cramer et  al., 2015</w:t>
        </w:r>
        <w:r>
          <w:fldChar w:fldCharType="end"/>
        </w:r>
        <w:r w:rsidRPr="006D71B2">
          <w:rPr>
            <w:lang w:val="en-GB"/>
          </w:rPr>
          <w:t>], or high-speed Dr Hillger’s USPC [</w:t>
        </w:r>
        <w:r>
          <w:fldChar w:fldCharType="begin"/>
        </w:r>
        <w:r w:rsidRPr="006D71B2">
          <w:rPr>
            <w:lang w:val="en-GB"/>
          </w:rPr>
          <w:instrText xml:space="preserve">REF BIB_hillger_high_2016 \* MERGEFORMAT </w:instrText>
        </w:r>
        <w:r>
          <w:fldChar w:fldCharType="separate"/>
        </w:r>
        <w:r w:rsidRPr="006D71B2">
          <w:rPr>
            <w:lang w:val="en-GB"/>
          </w:rPr>
          <w:t>HILLGER, 2016</w:t>
        </w:r>
        <w:r>
          <w:fldChar w:fldCharType="end"/>
        </w:r>
        <w:r w:rsidRPr="006D71B2">
          <w:rPr>
            <w:lang w:val="en-GB"/>
          </w:rPr>
          <w:t xml:space="preserve">]. </w:t>
        </w:r>
      </w:ins>
    </w:p>
    <w:p w14:paraId="462A5C76" w14:textId="77777777" w:rsidR="00000000" w:rsidRPr="006D71B2" w:rsidRDefault="000051F0">
      <w:pPr>
        <w:pStyle w:val="Heading3"/>
        <w:widowControl/>
        <w:spacing w:before="120"/>
        <w:rPr>
          <w:lang w:val="en-GB"/>
        </w:rPr>
      </w:pPr>
      <w:ins w:id="403" w:author="Author" w:date="2021-01-27T18:28:00Z">
        <w:r w:rsidRPr="006D71B2">
          <w:rPr>
            <w:lang w:val="en-GB"/>
          </w:rPr>
          <w:t>3</w:t>
        </w:r>
      </w:ins>
      <w:r w:rsidRPr="006D71B2">
        <w:rPr>
          <w:lang w:val="en-GB"/>
        </w:rPr>
        <w:t>.2  Functional blocks</w:t>
      </w:r>
      <w:ins w:id="404" w:author="Author" w:date="2021-01-27T18:28:00Z">
        <w:r w:rsidRPr="006D71B2">
          <w:rPr>
            <w:lang w:val="en-GB"/>
          </w:rPr>
          <w:t xml:space="preserve"> composing ultrasound systems</w:t>
        </w:r>
      </w:ins>
    </w:p>
    <w:p w14:paraId="622A02CA" w14:textId="29308CAF" w:rsidR="00000000" w:rsidRPr="006D71B2" w:rsidRDefault="000051F0">
      <w:pPr>
        <w:spacing w:before="60"/>
        <w:rPr>
          <w:lang w:val="en-GB"/>
        </w:rPr>
      </w:pPr>
      <w:r w:rsidRPr="006D71B2">
        <w:rPr>
          <w:lang w:val="en-GB"/>
        </w:rPr>
        <w:t>The functions require</w:t>
      </w:r>
      <w:r w:rsidRPr="006D71B2">
        <w:rPr>
          <w:lang w:val="en-GB"/>
        </w:rPr>
        <w:t xml:space="preserve">d in </w:t>
      </w:r>
      <w:del w:id="405" w:author="Author" w:date="2021-01-27T18:28:00Z">
        <w:r w:rsidRPr="006D71B2">
          <w:rPr>
            <w:lang w:val="en-GB"/>
          </w:rPr>
          <w:delText>an</w:delText>
        </w:r>
      </w:del>
      <w:ins w:id="406" w:author="Author" w:date="2021-01-27T18:28:00Z">
        <w:r w:rsidRPr="006D71B2">
          <w:rPr>
            <w:lang w:val="en-GB"/>
          </w:rPr>
          <w:t>a single-element</w:t>
        </w:r>
      </w:ins>
      <w:r w:rsidRPr="006D71B2">
        <w:rPr>
          <w:lang w:val="en-GB"/>
        </w:rPr>
        <w:t xml:space="preserve"> ultrasound </w:t>
      </w:r>
      <w:ins w:id="407" w:author="Author" w:date="2021-01-27T18:28:00Z">
        <w:r w:rsidRPr="006D71B2">
          <w:rPr>
            <w:lang w:val="en-GB"/>
          </w:rPr>
          <w:t xml:space="preserve">pulse-echo </w:t>
        </w:r>
      </w:ins>
      <w:r w:rsidRPr="006D71B2">
        <w:rPr>
          <w:lang w:val="en-GB"/>
        </w:rPr>
        <w:t xml:space="preserve">system </w:t>
      </w:r>
      <w:ins w:id="408" w:author="Author" w:date="2021-01-27T18:28:00Z">
        <w:r w:rsidRPr="006D71B2">
          <w:rPr>
            <w:lang w:val="en-GB"/>
          </w:rPr>
          <w:t xml:space="preserve">(shown in Figure </w:t>
        </w:r>
        <w:r>
          <w:fldChar w:fldCharType="begin"/>
        </w:r>
        <w:r w:rsidRPr="006D71B2">
          <w:rPr>
            <w:lang w:val="en-GB"/>
          </w:rPr>
          <w:instrText xml:space="preserve">REF BMfig_BlockDiagramme \* MERGEFORMAT </w:instrText>
        </w:r>
        <w:r>
          <w:fldChar w:fldCharType="separate"/>
        </w:r>
        <w:r w:rsidRPr="006D71B2">
          <w:rPr>
            <w:lang w:val="en-GB"/>
          </w:rPr>
          <w:t>1</w:t>
        </w:r>
        <w:r>
          <w:fldChar w:fldCharType="end"/>
        </w:r>
        <w:r w:rsidRPr="006D71B2">
          <w:rPr>
            <w:lang w:val="en-GB"/>
          </w:rPr>
          <w:t xml:space="preserve">) </w:t>
        </w:r>
      </w:ins>
      <w:r w:rsidRPr="006D71B2">
        <w:rPr>
          <w:lang w:val="en-GB"/>
        </w:rPr>
        <w:t>are relatively standard</w:t>
      </w:r>
      <w:del w:id="409" w:author="Author" w:date="2021-01-27T18:28:00Z">
        <w:r w:rsidRPr="006D71B2">
          <w:rPr>
            <w:lang w:val="en-GB"/>
          </w:rPr>
          <w:delText>,</w:delText>
        </w:r>
      </w:del>
      <w:r w:rsidRPr="006D71B2">
        <w:rPr>
          <w:lang w:val="en-GB"/>
        </w:rPr>
        <w:t xml:space="preserve"> and are </w:t>
      </w:r>
      <w:del w:id="410" w:author="Author" w:date="2021-01-27T18:28:00Z">
        <w:r w:rsidRPr="006D71B2">
          <w:rPr>
            <w:lang w:val="en-GB"/>
          </w:rPr>
          <w:delText xml:space="preserve">depicted in figure </w:delText>
        </w:r>
        <w:r>
          <w:fldChar w:fldCharType="begin"/>
        </w:r>
        <w:r w:rsidRPr="006D71B2">
          <w:rPr>
            <w:lang w:val="en-GB"/>
          </w:rPr>
          <w:delInstrText xml:space="preserve">REF BMfig_BlockDiagramme \* MERGEFORMAT </w:delInstrText>
        </w:r>
        <w:r>
          <w:fldChar w:fldCharType="separate"/>
        </w:r>
        <w:r w:rsidRPr="006D71B2">
          <w:rPr>
            <w:lang w:val="en-GB"/>
          </w:rPr>
          <w:delText>1</w:delText>
        </w:r>
        <w:r>
          <w:fldChar w:fldCharType="end"/>
        </w:r>
        <w:r w:rsidRPr="006D71B2">
          <w:rPr>
            <w:lang w:val="en-GB"/>
          </w:rPr>
          <w:delText>.</w:delText>
        </w:r>
      </w:del>
      <w:ins w:id="411" w:author="Author" w:date="2021-01-27T18:28:00Z">
        <w:r w:rsidRPr="006D71B2">
          <w:rPr>
            <w:lang w:val="en-GB"/>
          </w:rPr>
          <w:t>well described in the literature [</w:t>
        </w:r>
        <w:r>
          <w:fldChar w:fldCharType="begin"/>
        </w:r>
        <w:r w:rsidRPr="006D71B2">
          <w:rPr>
            <w:lang w:val="en-GB"/>
          </w:rPr>
          <w:instrText xml:space="preserve">REF BIB_murtaza_ali_signal_2008 \* MERGEFORMAT </w:instrText>
        </w:r>
        <w:r>
          <w:fldChar w:fldCharType="separate"/>
        </w:r>
        <w:r w:rsidRPr="006D71B2">
          <w:rPr>
            <w:lang w:val="en-GB"/>
          </w:rPr>
          <w:t>Ali, 2008</w:t>
        </w:r>
        <w:r>
          <w:fldChar w:fldCharType="end"/>
        </w:r>
        <w:r w:rsidRPr="006D71B2">
          <w:rPr>
            <w:lang w:val="en-GB"/>
          </w:rPr>
          <w:t>].</w:t>
        </w:r>
      </w:ins>
    </w:p>
    <w:p w14:paraId="00B9FD1E" w14:textId="77777777" w:rsidR="00000000" w:rsidRPr="006D71B2" w:rsidRDefault="000051F0">
      <w:pPr>
        <w:pStyle w:val="Figure"/>
        <w:spacing w:before="240"/>
        <w:ind w:firstLine="300"/>
        <w:rPr>
          <w:lang w:val="en-GB"/>
        </w:rPr>
      </w:pPr>
      <w:r w:rsidRPr="006D71B2">
        <w:rPr>
          <w:lang w:val="en-GB"/>
        </w:rPr>
        <w:t xml:space="preserve"> </w:t>
      </w:r>
      <w:r>
        <w:pict w14:anchorId="440C11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4.35pt;height:88.9pt">
            <v:imagedata r:id="rId6" o:title=""/>
          </v:shape>
        </w:pict>
      </w:r>
      <w:r w:rsidRPr="006D71B2">
        <w:rPr>
          <w:lang w:val="en-GB"/>
        </w:rPr>
        <w:t xml:space="preserve"> </w:t>
      </w:r>
    </w:p>
    <w:p w14:paraId="7A30136E" w14:textId="03AE810F" w:rsidR="00000000" w:rsidRPr="006D71B2" w:rsidRDefault="000051F0">
      <w:pPr>
        <w:pStyle w:val="Caption"/>
        <w:rPr>
          <w:lang w:val="en-GB"/>
        </w:rPr>
      </w:pPr>
      <w:r w:rsidRPr="006D71B2">
        <w:rPr>
          <w:lang w:val="en-GB"/>
        </w:rPr>
        <w:t xml:space="preserve">Figure </w:t>
      </w:r>
      <w:bookmarkStart w:id="412" w:name="BMfig_BlockDiagramme"/>
      <w:r w:rsidRPr="006D71B2">
        <w:rPr>
          <w:lang w:val="en-GB"/>
        </w:rPr>
        <w:t>1</w:t>
      </w:r>
      <w:bookmarkEnd w:id="412"/>
      <w:r w:rsidRPr="006D71B2">
        <w:rPr>
          <w:lang w:val="en-GB"/>
        </w:rPr>
        <w:t xml:space="preserve">: Block </w:t>
      </w:r>
      <w:del w:id="413" w:author="Author" w:date="2021-01-27T18:28:00Z">
        <w:r w:rsidRPr="006D71B2">
          <w:rPr>
            <w:lang w:val="en-GB"/>
          </w:rPr>
          <w:delText>Diagram</w:delText>
        </w:r>
      </w:del>
      <w:ins w:id="414" w:author="Author" w:date="2021-01-27T18:28:00Z">
        <w:r w:rsidRPr="006D71B2">
          <w:rPr>
            <w:lang w:val="en-GB"/>
          </w:rPr>
          <w:t>diagram</w:t>
        </w:r>
      </w:ins>
      <w:r w:rsidRPr="006D71B2">
        <w:rPr>
          <w:lang w:val="en-GB"/>
        </w:rPr>
        <w:t xml:space="preserve"> of </w:t>
      </w:r>
      <w:del w:id="415" w:author="Author" w:date="2021-01-27T18:28:00Z">
        <w:r w:rsidRPr="006D71B2">
          <w:rPr>
            <w:lang w:val="en-GB"/>
          </w:rPr>
          <w:delText>Single-Element</w:delText>
        </w:r>
        <w:r w:rsidRPr="006D71B2">
          <w:rPr>
            <w:lang w:val="en-GB"/>
          </w:rPr>
          <w:delText xml:space="preserve"> Ultrasound System,</w:delText>
        </w:r>
      </w:del>
      <w:ins w:id="416" w:author="Author" w:date="2021-01-27T18:28:00Z">
        <w:r w:rsidRPr="006D71B2">
          <w:rPr>
            <w:lang w:val="en-GB"/>
          </w:rPr>
          <w:t>a single-element ultrasound system</w:t>
        </w:r>
      </w:ins>
      <w:r w:rsidRPr="006D71B2">
        <w:rPr>
          <w:lang w:val="en-GB"/>
        </w:rPr>
        <w:t xml:space="preserve"> showing the functions needed for a simple ultrasound device</w:t>
      </w:r>
      <w:r>
        <w:fldChar w:fldCharType="begin"/>
      </w:r>
      <w:r w:rsidRPr="006D71B2">
        <w:rPr>
          <w:lang w:val="en-GB"/>
        </w:rPr>
        <w:instrText xml:space="preserve">TC "1 Block </w:instrText>
      </w:r>
      <w:del w:id="417" w:author="Author" w:date="2021-01-27T18:28:00Z">
        <w:r w:rsidRPr="006D71B2">
          <w:rPr>
            <w:lang w:val="en-GB"/>
          </w:rPr>
          <w:delInstrText>Diagram of Single-Element Ultrasound System,</w:delInstrText>
        </w:r>
      </w:del>
      <w:ins w:id="418" w:author="Author" w:date="2021-01-27T18:28:00Z">
        <w:r w:rsidRPr="006D71B2">
          <w:rPr>
            <w:lang w:val="en-GB"/>
          </w:rPr>
          <w:instrText>diagram of a single-element ultrasound system</w:instrText>
        </w:r>
      </w:ins>
      <w:r w:rsidRPr="006D71B2">
        <w:rPr>
          <w:lang w:val="en-GB"/>
        </w:rPr>
        <w:instrText xml:space="preserve"> showing the </w:instrText>
      </w:r>
      <w:r w:rsidRPr="006D71B2">
        <w:rPr>
          <w:lang w:val="en-GB"/>
        </w:rPr>
        <w:instrText>functions needed for a simple ultrasound device" \f f</w:instrText>
      </w:r>
      <w:r>
        <w:fldChar w:fldCharType="end"/>
      </w:r>
    </w:p>
    <w:p w14:paraId="21665142" w14:textId="77777777" w:rsidR="00000000" w:rsidRPr="006D71B2" w:rsidRDefault="000051F0">
      <w:pPr>
        <w:ind w:firstLine="300"/>
        <w:rPr>
          <w:ins w:id="419" w:author="Author" w:date="2021-01-27T18:28:00Z"/>
          <w:lang w:val="en-GB"/>
        </w:rPr>
      </w:pPr>
      <w:ins w:id="420" w:author="Author" w:date="2021-01-27T18:28:00Z">
        <w:r w:rsidRPr="006D71B2">
          <w:rPr>
            <w:lang w:val="en-GB"/>
          </w:rPr>
          <w:t xml:space="preserve">.  </w:t>
        </w:r>
      </w:ins>
    </w:p>
    <w:p w14:paraId="6D481E60" w14:textId="77777777" w:rsidR="00000000" w:rsidRPr="006D71B2" w:rsidRDefault="000051F0">
      <w:pPr>
        <w:spacing w:before="240"/>
        <w:rPr>
          <w:lang w:val="en-GB"/>
        </w:rPr>
      </w:pPr>
      <w:r w:rsidRPr="006D71B2">
        <w:rPr>
          <w:lang w:val="en-GB"/>
        </w:rPr>
        <w:t>These blocks are used to create the pulse-echo pa</w:t>
      </w:r>
      <w:r w:rsidRPr="006D71B2">
        <w:rPr>
          <w:lang w:val="en-GB"/>
        </w:rPr>
        <w:t>ttern that ultimately creates an ultrasound image</w:t>
      </w:r>
      <w:ins w:id="421" w:author="Author" w:date="2021-01-27T18:28:00Z">
        <w:r w:rsidRPr="006D71B2">
          <w:rPr>
            <w:lang w:val="en-GB"/>
          </w:rPr>
          <w:t>, be in in A-mode or B-mode</w:t>
        </w:r>
      </w:ins>
      <w:r w:rsidRPr="006D71B2">
        <w:rPr>
          <w:lang w:val="en-GB"/>
        </w:rPr>
        <w:t>.</w:t>
      </w:r>
    </w:p>
    <w:p w14:paraId="1E7A37E7" w14:textId="77777777" w:rsidR="00000000" w:rsidRDefault="000051F0">
      <w:pPr>
        <w:pStyle w:val="Figure"/>
        <w:spacing w:before="240"/>
        <w:ind w:firstLine="300"/>
        <w:rPr>
          <w:del w:id="422" w:author="Author" w:date="2021-01-27T18:28:00Z"/>
        </w:rPr>
      </w:pPr>
      <w:del w:id="423" w:author="Author" w:date="2021-01-27T18:28:00Z">
        <w:r>
          <w:delText xml:space="preserve"> </w:delText>
        </w:r>
        <w:r>
          <w:pict w14:anchorId="5899C728">
            <v:shape id="_x0000_i1026" type="#_x0000_t75" style="width:346.25pt;height:148.4pt">
              <v:imagedata r:id="rId7" o:title=""/>
            </v:shape>
          </w:pict>
        </w:r>
        <w:r>
          <w:delText xml:space="preserve"> </w:delText>
        </w:r>
      </w:del>
    </w:p>
    <w:p w14:paraId="51BF61BF" w14:textId="77777777" w:rsidR="00000000" w:rsidRDefault="000051F0">
      <w:pPr>
        <w:pStyle w:val="Caption"/>
        <w:rPr>
          <w:del w:id="424" w:author="Author" w:date="2021-01-27T18:28:00Z"/>
        </w:rPr>
      </w:pPr>
      <w:del w:id="425" w:author="Author" w:date="2021-01-27T18:28:00Z">
        <w:r>
          <w:delText xml:space="preserve">Figure </w:delText>
        </w:r>
        <w:bookmarkStart w:id="426" w:name="BMfig_PulseTrain"/>
        <w:r>
          <w:delText>2</w:delText>
        </w:r>
        <w:bookmarkEnd w:id="426"/>
        <w:r>
          <w:delText>: Pulse Train of a pulse echo device. Transmit (blue) and Receive (green) path</w:delText>
        </w:r>
        <w:r>
          <w:fldChar w:fldCharType="begin"/>
        </w:r>
        <w:r>
          <w:delInstrText xml:space="preserve">TC "2 Pulse Train of a pulse echo device. Transmit </w:delInstrText>
        </w:r>
        <w:r>
          <w:delInstrText>(blue) and Receive (green) path" \f f</w:delInstrText>
        </w:r>
        <w:r>
          <w:fldChar w:fldCharType="end"/>
        </w:r>
      </w:del>
    </w:p>
    <w:p w14:paraId="02C23B12" w14:textId="41CCEB5D" w:rsidR="00000000" w:rsidRPr="006D71B2" w:rsidRDefault="000051F0">
      <w:pPr>
        <w:pStyle w:val="Heading3"/>
        <w:widowControl/>
        <w:spacing w:before="120"/>
        <w:rPr>
          <w:lang w:val="en-GB"/>
        </w:rPr>
        <w:pPrChange w:id="427" w:author="Author" w:date="2021-01-27T18:28:00Z">
          <w:pPr>
            <w:pStyle w:val="Heading3"/>
            <w:widowControl/>
            <w:spacing w:before="360"/>
          </w:pPr>
        </w:pPrChange>
      </w:pPr>
      <w:del w:id="428" w:author="Author" w:date="2021-01-27T18:28:00Z">
        <w:r w:rsidRPr="006D71B2">
          <w:rPr>
            <w:lang w:val="en-GB"/>
          </w:rPr>
          <w:delText>2</w:delText>
        </w:r>
      </w:del>
      <w:ins w:id="429" w:author="Author" w:date="2021-01-27T18:28:00Z">
        <w:r w:rsidRPr="006D71B2">
          <w:rPr>
            <w:lang w:val="en-GB"/>
          </w:rPr>
          <w:t>3</w:t>
        </w:r>
      </w:ins>
      <w:r w:rsidRPr="006D71B2">
        <w:rPr>
          <w:lang w:val="en-GB"/>
        </w:rPr>
        <w:t xml:space="preserve">.3  Earlier works on </w:t>
      </w:r>
      <w:del w:id="430" w:author="Author" w:date="2021-01-27T18:28:00Z">
        <w:r w:rsidRPr="006D71B2">
          <w:rPr>
            <w:lang w:val="en-GB"/>
          </w:rPr>
          <w:delText xml:space="preserve">a </w:delText>
        </w:r>
      </w:del>
      <w:r w:rsidRPr="006D71B2">
        <w:rPr>
          <w:lang w:val="en-GB"/>
        </w:rPr>
        <w:t xml:space="preserve">simple hardware </w:t>
      </w:r>
      <w:del w:id="431" w:author="Author" w:date="2021-01-27T18:28:00Z">
        <w:r w:rsidRPr="006D71B2">
          <w:rPr>
            <w:lang w:val="en-GB"/>
          </w:rPr>
          <w:delText>architecture</w:delText>
        </w:r>
      </w:del>
      <w:ins w:id="432" w:author="Author" w:date="2021-01-27T18:28:00Z">
        <w:r w:rsidRPr="006D71B2">
          <w:rPr>
            <w:lang w:val="en-GB"/>
          </w:rPr>
          <w:t>architectures</w:t>
        </w:r>
      </w:ins>
      <w:r w:rsidRPr="006D71B2">
        <w:rPr>
          <w:lang w:val="en-GB"/>
        </w:rPr>
        <w:t xml:space="preserve"> for ultrasound systems</w:t>
      </w:r>
    </w:p>
    <w:p w14:paraId="7060CE1E" w14:textId="0041D383" w:rsidR="00000000" w:rsidRPr="006D71B2" w:rsidRDefault="000051F0">
      <w:pPr>
        <w:spacing w:before="60"/>
        <w:rPr>
          <w:lang w:val="en-GB"/>
        </w:rPr>
      </w:pPr>
      <w:r w:rsidRPr="006D71B2">
        <w:rPr>
          <w:lang w:val="en-GB"/>
        </w:rPr>
        <w:t>The first</w:t>
      </w:r>
      <w:ins w:id="433" w:author="Author" w:date="2021-01-27T18:28:00Z">
        <w:r w:rsidRPr="006D71B2">
          <w:rPr>
            <w:lang w:val="en-GB"/>
          </w:rPr>
          <w:t xml:space="preserve"> reviewed</w:t>
        </w:r>
      </w:ins>
      <w:r w:rsidRPr="006D71B2">
        <w:rPr>
          <w:lang w:val="en-GB"/>
        </w:rPr>
        <w:t xml:space="preserve"> research setup appears to date back to 1993 [</w:t>
      </w:r>
      <w:r>
        <w:fldChar w:fldCharType="begin"/>
      </w:r>
      <w:r w:rsidRPr="006D71B2">
        <w:rPr>
          <w:lang w:val="en-GB"/>
        </w:rPr>
        <w:instrText>REF BIB_jensen_deconvolution_1993 \* ME</w:instrText>
      </w:r>
      <w:r w:rsidRPr="006D71B2">
        <w:rPr>
          <w:lang w:val="en-GB"/>
        </w:rPr>
        <w:instrText xml:space="preserve">RGEFORMAT </w:instrText>
      </w:r>
      <w:r>
        <w:fldChar w:fldCharType="separate"/>
      </w:r>
      <w:r w:rsidRPr="006D71B2">
        <w:rPr>
          <w:lang w:val="en-GB"/>
        </w:rPr>
        <w:t>Jensen et  al., 1993</w:t>
      </w:r>
      <w:r>
        <w:fldChar w:fldCharType="end"/>
      </w:r>
      <w:r w:rsidRPr="006D71B2">
        <w:rPr>
          <w:lang w:val="en-GB"/>
        </w:rPr>
        <w:t xml:space="preserve">], </w:t>
      </w:r>
      <w:del w:id="434" w:author="Author" w:date="2021-01-27T18:28:00Z">
        <w:r w:rsidRPr="006D71B2">
          <w:rPr>
            <w:lang w:val="en-GB"/>
          </w:rPr>
          <w:delText>where</w:delText>
        </w:r>
      </w:del>
      <w:ins w:id="435" w:author="Author" w:date="2021-01-27T18:28:00Z">
        <w:r w:rsidRPr="006D71B2">
          <w:rPr>
            <w:lang w:val="en-GB"/>
          </w:rPr>
          <w:t>in which</w:t>
        </w:r>
      </w:ins>
      <w:r w:rsidRPr="006D71B2">
        <w:rPr>
          <w:lang w:val="en-GB"/>
        </w:rPr>
        <w:t xml:space="preserve"> a Bruel &amp; Kjaer, BK Type 1846 was modified to accept research equipment. </w:t>
      </w:r>
      <w:del w:id="436" w:author="Author" w:date="2021-01-27T18:28:00Z">
        <w:r w:rsidRPr="006D71B2">
          <w:rPr>
            <w:lang w:val="en-GB"/>
          </w:rPr>
          <w:delText>From then, apart from designing medical probes</w:delText>
        </w:r>
      </w:del>
      <w:ins w:id="437" w:author="Author" w:date="2021-01-27T18:28:00Z">
        <w:r w:rsidRPr="006D71B2">
          <w:rPr>
            <w:lang w:val="en-GB"/>
          </w:rPr>
          <w:t>Since early 2000</w:t>
        </w:r>
      </w:ins>
      <w:r w:rsidRPr="006D71B2">
        <w:rPr>
          <w:lang w:val="en-GB"/>
        </w:rPr>
        <w:t xml:space="preserve">, several groups of researchers have worked </w:t>
      </w:r>
      <w:del w:id="438" w:author="Author" w:date="2021-01-27T18:28:00Z">
        <w:r w:rsidRPr="006D71B2">
          <w:rPr>
            <w:lang w:val="en-GB"/>
          </w:rPr>
          <w:delText>since the early 2000s to design</w:delText>
        </w:r>
      </w:del>
      <w:ins w:id="439" w:author="Author" w:date="2021-01-27T18:28:00Z">
        <w:r w:rsidRPr="006D71B2">
          <w:rPr>
            <w:lang w:val="en-GB"/>
          </w:rPr>
          <w:t>on designing and implementing</w:t>
        </w:r>
      </w:ins>
      <w:r w:rsidRPr="006D71B2">
        <w:rPr>
          <w:lang w:val="en-GB"/>
        </w:rPr>
        <w:t xml:space="preserve"> research-friendly equipment. Most of these desig</w:t>
      </w:r>
      <w:r w:rsidRPr="006D71B2">
        <w:rPr>
          <w:lang w:val="en-GB"/>
        </w:rPr>
        <w:t>ns are for multi-channel</w:t>
      </w:r>
      <w:ins w:id="440" w:author="Author" w:date="2021-01-27T18:28:00Z">
        <w:r w:rsidRPr="006D71B2">
          <w:rPr>
            <w:lang w:val="en-GB"/>
          </w:rPr>
          <w:t xml:space="preserve"> devices</w:t>
        </w:r>
      </w:ins>
      <w:r w:rsidRPr="006D71B2">
        <w:rPr>
          <w:lang w:val="en-GB"/>
        </w:rPr>
        <w:t xml:space="preserve"> [</w:t>
      </w:r>
      <w:r>
        <w:fldChar w:fldCharType="begin"/>
      </w:r>
      <w:r w:rsidRPr="006D71B2">
        <w:rPr>
          <w:lang w:val="en-GB"/>
        </w:rPr>
        <w:instrText xml:space="preserve">REF BIB_boni_ula_op_2016 \* MERGEFORMAT </w:instrText>
      </w:r>
      <w:r>
        <w:fldChar w:fldCharType="separate"/>
      </w:r>
      <w:r w:rsidRPr="006D71B2">
        <w:rPr>
          <w:lang w:val="en-GB"/>
        </w:rPr>
        <w:t>Boni et  al., 2016</w:t>
      </w:r>
      <w:r>
        <w:fldChar w:fldCharType="end"/>
      </w:r>
      <w:r w:rsidRPr="006D71B2">
        <w:rPr>
          <w:lang w:val="en-GB"/>
        </w:rPr>
        <w:t xml:space="preserve">, </w:t>
      </w:r>
      <w:r>
        <w:fldChar w:fldCharType="begin"/>
      </w:r>
      <w:r w:rsidRPr="006D71B2">
        <w:rPr>
          <w:lang w:val="en-GB"/>
        </w:rPr>
        <w:instrText xml:space="preserve">REF BIB_boni_reconfigurable_2012 \* MERGEFORMAT </w:instrText>
      </w:r>
      <w:r>
        <w:fldChar w:fldCharType="separate"/>
      </w:r>
      <w:r w:rsidRPr="006D71B2">
        <w:rPr>
          <w:lang w:val="en-GB"/>
        </w:rPr>
        <w:t>Boni et  al., 2012</w:t>
      </w:r>
      <w:r>
        <w:fldChar w:fldCharType="end"/>
      </w:r>
      <w:r w:rsidRPr="006D71B2">
        <w:rPr>
          <w:lang w:val="en-GB"/>
        </w:rPr>
        <w:t xml:space="preserve">, </w:t>
      </w:r>
      <w:r>
        <w:fldChar w:fldCharType="begin"/>
      </w:r>
      <w:r w:rsidRPr="006D71B2">
        <w:rPr>
          <w:lang w:val="en-GB"/>
        </w:rPr>
        <w:instrText xml:space="preserve">REF BIB_boni_ultrasound_2018 \* MERGEFORMAT </w:instrText>
      </w:r>
      <w:r>
        <w:fldChar w:fldCharType="separate"/>
      </w:r>
      <w:r w:rsidRPr="006D71B2">
        <w:rPr>
          <w:lang w:val="en-GB"/>
        </w:rPr>
        <w:t>Boni et  al., 2018</w:t>
      </w:r>
      <w:r>
        <w:fldChar w:fldCharType="end"/>
      </w:r>
      <w:r w:rsidRPr="006D71B2">
        <w:rPr>
          <w:lang w:val="en-GB"/>
        </w:rPr>
        <w:t xml:space="preserve">, </w:t>
      </w:r>
      <w:r>
        <w:fldChar w:fldCharType="begin"/>
      </w:r>
      <w:r w:rsidRPr="006D71B2">
        <w:rPr>
          <w:lang w:val="en-GB"/>
        </w:rPr>
        <w:instrText>REF BIB_qiu_flexible_</w:instrText>
      </w:r>
      <w:r w:rsidRPr="006D71B2">
        <w:rPr>
          <w:lang w:val="en-GB"/>
        </w:rPr>
        <w:instrText xml:space="preserve">2012 \* MERGEFORMAT </w:instrText>
      </w:r>
      <w:r>
        <w:fldChar w:fldCharType="separate"/>
      </w:r>
      <w:r w:rsidRPr="006D71B2">
        <w:rPr>
          <w:lang w:val="en-GB"/>
        </w:rPr>
        <w:t>Qiu et  al., 2012</w:t>
      </w:r>
      <w:r>
        <w:fldChar w:fldCharType="end"/>
      </w:r>
      <w:r w:rsidRPr="006D71B2">
        <w:rPr>
          <w:lang w:val="en-GB"/>
        </w:rPr>
        <w:t xml:space="preserve">, </w:t>
      </w:r>
      <w:r>
        <w:fldChar w:fldCharType="begin"/>
      </w:r>
      <w:r w:rsidRPr="006D71B2">
        <w:rPr>
          <w:lang w:val="en-GB"/>
        </w:rPr>
        <w:instrText xml:space="preserve">REF BIB_levesque_architecture_2011 \* MERGEFORMAT </w:instrText>
      </w:r>
      <w:r>
        <w:fldChar w:fldCharType="separate"/>
      </w:r>
      <w:r w:rsidRPr="006D71B2">
        <w:rPr>
          <w:lang w:val="en-GB"/>
        </w:rPr>
        <w:t>Lévesque, 2011</w:t>
      </w:r>
      <w:r>
        <w:fldChar w:fldCharType="end"/>
      </w:r>
      <w:r w:rsidRPr="006D71B2">
        <w:rPr>
          <w:lang w:val="en-GB"/>
        </w:rPr>
        <w:t xml:space="preserve">], but other </w:t>
      </w:r>
      <w:del w:id="441" w:author="Author" w:date="2021-01-27T18:28:00Z">
        <w:r w:rsidRPr="006D71B2">
          <w:rPr>
            <w:lang w:val="en-GB"/>
          </w:rPr>
          <w:delText>consider</w:delText>
        </w:r>
      </w:del>
      <w:ins w:id="442" w:author="Author" w:date="2021-01-27T18:28:00Z">
        <w:r w:rsidRPr="006D71B2">
          <w:rPr>
            <w:lang w:val="en-GB"/>
          </w:rPr>
          <w:t>authors have considered</w:t>
        </w:r>
      </w:ins>
      <w:r w:rsidRPr="006D71B2">
        <w:rPr>
          <w:lang w:val="en-GB"/>
        </w:rPr>
        <w:t xml:space="preserve"> single</w:t>
      </w:r>
      <w:del w:id="443" w:author="Author" w:date="2021-01-27T18:28:00Z">
        <w:r w:rsidRPr="006D71B2">
          <w:rPr>
            <w:lang w:val="en-GB"/>
          </w:rPr>
          <w:delText xml:space="preserve"> </w:delText>
        </w:r>
      </w:del>
      <w:ins w:id="444" w:author="Author" w:date="2021-01-27T18:28:00Z">
        <w:r w:rsidRPr="006D71B2">
          <w:rPr>
            <w:lang w:val="en-GB"/>
          </w:rPr>
          <w:t>-</w:t>
        </w:r>
      </w:ins>
      <w:r w:rsidRPr="006D71B2">
        <w:rPr>
          <w:lang w:val="en-GB"/>
        </w:rPr>
        <w:t>element designs, such as [</w:t>
      </w:r>
      <w:r>
        <w:fldChar w:fldCharType="begin"/>
      </w:r>
      <w:r w:rsidRPr="006D71B2">
        <w:rPr>
          <w:lang w:val="en-GB"/>
        </w:rPr>
        <w:instrText xml:space="preserve">REF BIB_carotenuto_fast_2005 \* MERGEFORMAT </w:instrText>
      </w:r>
      <w:r>
        <w:fldChar w:fldCharType="separate"/>
      </w:r>
      <w:r w:rsidRPr="006D71B2">
        <w:rPr>
          <w:lang w:val="en-GB"/>
        </w:rPr>
        <w:t>Carotenuto et  al., 2005</w:t>
      </w:r>
      <w:r>
        <w:fldChar w:fldCharType="end"/>
      </w:r>
      <w:del w:id="445" w:author="Author" w:date="2021-01-27T18:28:00Z">
        <w:r w:rsidRPr="006D71B2">
          <w:rPr>
            <w:lang w:val="en-GB"/>
          </w:rPr>
          <w:delText>], or</w:delText>
        </w:r>
      </w:del>
      <w:ins w:id="446" w:author="Author" w:date="2021-01-27T18:28:00Z">
        <w:r w:rsidRPr="006D71B2">
          <w:rPr>
            <w:lang w:val="en-GB"/>
          </w:rPr>
          <w:t>] and</w:t>
        </w:r>
      </w:ins>
      <w:r w:rsidRPr="006D71B2">
        <w:rPr>
          <w:lang w:val="en-GB"/>
        </w:rPr>
        <w:t xml:space="preserve"> [</w:t>
      </w:r>
      <w:r>
        <w:fldChar w:fldCharType="begin"/>
      </w:r>
      <w:r w:rsidRPr="006D71B2">
        <w:rPr>
          <w:lang w:val="en-GB"/>
        </w:rPr>
        <w:instrText xml:space="preserve">REF BIB_richard_low_cost_2008 \* MERGEFORMAT </w:instrText>
      </w:r>
      <w:r>
        <w:fldChar w:fldCharType="separate"/>
      </w:r>
      <w:r w:rsidRPr="006D71B2">
        <w:rPr>
          <w:lang w:val="en-GB"/>
        </w:rPr>
        <w:t>Richard et  al., 2008</w:t>
      </w:r>
      <w:r>
        <w:fldChar w:fldCharType="end"/>
      </w:r>
      <w:r w:rsidRPr="006D71B2">
        <w:rPr>
          <w:lang w:val="en-GB"/>
        </w:rPr>
        <w:t xml:space="preserve">]. An interesting modular design was proposed </w:t>
      </w:r>
      <w:del w:id="447" w:author="Author" w:date="2021-01-27T18:28:00Z">
        <w:r w:rsidRPr="006D71B2">
          <w:rPr>
            <w:lang w:val="en-GB"/>
          </w:rPr>
          <w:delText>by</w:delText>
        </w:r>
      </w:del>
      <w:ins w:id="448" w:author="Author" w:date="2021-01-27T18:28:00Z">
        <w:r w:rsidRPr="006D71B2">
          <w:rPr>
            <w:lang w:val="en-GB"/>
          </w:rPr>
          <w:t>in</w:t>
        </w:r>
      </w:ins>
      <w:r w:rsidRPr="006D71B2">
        <w:rPr>
          <w:lang w:val="en-GB"/>
        </w:rPr>
        <w:t xml:space="preserve"> [</w:t>
      </w:r>
      <w:r>
        <w:fldChar w:fldCharType="begin"/>
      </w:r>
      <w:r w:rsidRPr="006D71B2">
        <w:rPr>
          <w:lang w:val="en-GB"/>
        </w:rPr>
        <w:instrText xml:space="preserve">REF BIB_wall_high_speed_2010 \* MERGEFORMAT </w:instrText>
      </w:r>
      <w:r>
        <w:fldChar w:fldCharType="separate"/>
      </w:r>
      <w:r w:rsidRPr="006D71B2">
        <w:rPr>
          <w:lang w:val="en-GB"/>
        </w:rPr>
        <w:t>Wall, 2010</w:t>
      </w:r>
      <w:r>
        <w:fldChar w:fldCharType="end"/>
      </w:r>
      <w:r w:rsidRPr="006D71B2">
        <w:rPr>
          <w:lang w:val="en-GB"/>
        </w:rPr>
        <w:t xml:space="preserve">] </w:t>
      </w:r>
      <w:del w:id="449" w:author="Author" w:date="2021-01-27T18:28:00Z">
        <w:r w:rsidRPr="006D71B2">
          <w:rPr>
            <w:lang w:val="en-GB"/>
          </w:rPr>
          <w:delText>using</w:delText>
        </w:r>
      </w:del>
      <w:ins w:id="450" w:author="Author" w:date="2021-01-27T18:28:00Z">
        <w:r w:rsidRPr="006D71B2">
          <w:rPr>
            <w:lang w:val="en-GB"/>
          </w:rPr>
          <w:t>which has</w:t>
        </w:r>
      </w:ins>
      <w:r w:rsidRPr="006D71B2">
        <w:rPr>
          <w:lang w:val="en-GB"/>
        </w:rPr>
        <w:t xml:space="preserve"> a motherboard connected</w:t>
      </w:r>
      <w:ins w:id="451" w:author="Author" w:date="2021-01-27T18:28:00Z">
        <w:r w:rsidRPr="006D71B2">
          <w:rPr>
            <w:lang w:val="en-GB"/>
          </w:rPr>
          <w:t xml:space="preserve"> to the device</w:t>
        </w:r>
      </w:ins>
      <w:r w:rsidRPr="006D71B2">
        <w:rPr>
          <w:lang w:val="en-GB"/>
        </w:rPr>
        <w:t>. More recently, [</w:t>
      </w:r>
      <w:r>
        <w:fldChar w:fldCharType="begin"/>
      </w:r>
      <w:r w:rsidRPr="006D71B2">
        <w:rPr>
          <w:lang w:val="en-GB"/>
        </w:rPr>
        <w:instrText>REF BI</w:instrText>
      </w:r>
      <w:r w:rsidRPr="006D71B2">
        <w:rPr>
          <w:lang w:val="en-GB"/>
        </w:rPr>
        <w:instrText xml:space="preserve">B_taylor_development_2017 \* MERGEFORMAT </w:instrText>
      </w:r>
      <w:r>
        <w:fldChar w:fldCharType="separate"/>
      </w:r>
      <w:r w:rsidRPr="006D71B2">
        <w:rPr>
          <w:lang w:val="en-GB"/>
        </w:rPr>
        <w:t>Taylor et  al., 2017</w:t>
      </w:r>
      <w:r>
        <w:fldChar w:fldCharType="end"/>
      </w:r>
      <w:r w:rsidRPr="006D71B2">
        <w:rPr>
          <w:lang w:val="en-GB"/>
        </w:rPr>
        <w:t>] also used a beagle bone device. [</w:t>
      </w:r>
      <w:r>
        <w:fldChar w:fldCharType="begin"/>
      </w:r>
      <w:r w:rsidRPr="006D71B2">
        <w:rPr>
          <w:lang w:val="en-GB"/>
        </w:rPr>
        <w:instrText xml:space="preserve">REF BIB_jonveaux_arduino_like_2017 \* MERGEFORMAT </w:instrText>
      </w:r>
      <w:r>
        <w:fldChar w:fldCharType="separate"/>
      </w:r>
      <w:r w:rsidRPr="006D71B2">
        <w:rPr>
          <w:lang w:val="en-GB"/>
        </w:rPr>
        <w:t>Jonveaux, 2017</w:t>
      </w:r>
      <w:r>
        <w:fldChar w:fldCharType="end"/>
      </w:r>
      <w:r w:rsidRPr="006D71B2">
        <w:rPr>
          <w:lang w:val="en-GB"/>
        </w:rPr>
        <w:t>] proposed an Arduino-like approach to functional blocks, balanced by SNR and cost impacts</w:t>
      </w:r>
      <w:r w:rsidRPr="006D71B2">
        <w:rPr>
          <w:lang w:val="en-GB"/>
        </w:rPr>
        <w:t xml:space="preserve">, which </w:t>
      </w:r>
      <w:del w:id="452" w:author="Author" w:date="2021-01-27T18:28:00Z">
        <w:r w:rsidRPr="006D71B2">
          <w:rPr>
            <w:lang w:val="en-GB"/>
          </w:rPr>
          <w:delText>possibly</w:delText>
        </w:r>
      </w:del>
      <w:ins w:id="453" w:author="Author" w:date="2021-01-27T18:28:00Z">
        <w:r w:rsidRPr="006D71B2">
          <w:rPr>
            <w:lang w:val="en-GB"/>
          </w:rPr>
          <w:t>may have</w:t>
        </w:r>
      </w:ins>
      <w:r w:rsidRPr="006D71B2">
        <w:rPr>
          <w:lang w:val="en-GB"/>
        </w:rPr>
        <w:t xml:space="preserve"> inspired further designs [</w:t>
      </w:r>
      <w:r>
        <w:fldChar w:fldCharType="begin"/>
      </w:r>
      <w:r w:rsidRPr="006D71B2">
        <w:rPr>
          <w:lang w:val="en-GB"/>
        </w:rPr>
        <w:instrText xml:space="preserve">REF BIB_golabek_construction_2019 \* MERGEFORMAT </w:instrText>
      </w:r>
      <w:r>
        <w:fldChar w:fldCharType="separate"/>
      </w:r>
      <w:r w:rsidRPr="006D71B2">
        <w:rPr>
          <w:lang w:val="en-GB"/>
        </w:rPr>
        <w:t>Go</w:t>
      </w:r>
      <w:r w:rsidRPr="006D71B2">
        <w:rPr>
          <w:lang w:val="en-GB"/>
        </w:rPr>
        <w:t>Ń</w:t>
      </w:r>
      <w:r w:rsidRPr="006D71B2">
        <w:rPr>
          <w:lang w:val="en-GB"/>
        </w:rPr>
        <w:t>abek et  al., 2019</w:t>
      </w:r>
      <w:r>
        <w:fldChar w:fldCharType="end"/>
      </w:r>
      <w:r w:rsidRPr="006D71B2">
        <w:rPr>
          <w:lang w:val="en-GB"/>
        </w:rPr>
        <w:t>].</w:t>
      </w:r>
    </w:p>
    <w:p w14:paraId="4CD05806" w14:textId="68778C98" w:rsidR="00000000" w:rsidRPr="006D71B2" w:rsidRDefault="000051F0">
      <w:pPr>
        <w:pStyle w:val="Heading3"/>
        <w:widowControl/>
        <w:spacing w:before="120"/>
        <w:rPr>
          <w:lang w:val="en-GB"/>
        </w:rPr>
      </w:pPr>
      <w:del w:id="454" w:author="Author" w:date="2021-01-27T18:28:00Z">
        <w:r w:rsidRPr="006D71B2">
          <w:rPr>
            <w:lang w:val="en-GB"/>
          </w:rPr>
          <w:delText>2</w:delText>
        </w:r>
      </w:del>
      <w:ins w:id="455" w:author="Author" w:date="2021-01-27T18:28:00Z">
        <w:r w:rsidRPr="006D71B2">
          <w:rPr>
            <w:lang w:val="en-GB"/>
          </w:rPr>
          <w:t>3</w:t>
        </w:r>
      </w:ins>
      <w:r w:rsidRPr="006D71B2">
        <w:rPr>
          <w:lang w:val="en-GB"/>
        </w:rPr>
        <w:t>.4  State</w:t>
      </w:r>
      <w:del w:id="456" w:author="Author" w:date="2021-01-27T18:28:00Z">
        <w:r w:rsidRPr="006D71B2">
          <w:rPr>
            <w:lang w:val="en-GB"/>
          </w:rPr>
          <w:delText>-</w:delText>
        </w:r>
      </w:del>
      <w:ins w:id="457" w:author="Author" w:date="2021-01-27T18:28:00Z">
        <w:r w:rsidRPr="006D71B2">
          <w:rPr>
            <w:lang w:val="en-GB"/>
          </w:rPr>
          <w:t xml:space="preserve"> </w:t>
        </w:r>
      </w:ins>
      <w:r w:rsidRPr="006D71B2">
        <w:rPr>
          <w:lang w:val="en-GB"/>
        </w:rPr>
        <w:t>of</w:t>
      </w:r>
      <w:del w:id="458" w:author="Author" w:date="2021-01-27T18:28:00Z">
        <w:r w:rsidRPr="006D71B2">
          <w:rPr>
            <w:lang w:val="en-GB"/>
          </w:rPr>
          <w:delText>-</w:delText>
        </w:r>
      </w:del>
      <w:ins w:id="459" w:author="Author" w:date="2021-01-27T18:28:00Z">
        <w:r w:rsidRPr="006D71B2">
          <w:rPr>
            <w:lang w:val="en-GB"/>
          </w:rPr>
          <w:t xml:space="preserve"> </w:t>
        </w:r>
      </w:ins>
      <w:r w:rsidRPr="006D71B2">
        <w:rPr>
          <w:lang w:val="en-GB"/>
        </w:rPr>
        <w:t>the</w:t>
      </w:r>
      <w:del w:id="460" w:author="Author" w:date="2021-01-27T18:28:00Z">
        <w:r w:rsidRPr="006D71B2">
          <w:rPr>
            <w:lang w:val="en-GB"/>
          </w:rPr>
          <w:delText>-Art</w:delText>
        </w:r>
      </w:del>
      <w:ins w:id="461" w:author="Author" w:date="2021-01-27T18:28:00Z">
        <w:r w:rsidRPr="006D71B2">
          <w:rPr>
            <w:lang w:val="en-GB"/>
          </w:rPr>
          <w:t xml:space="preserve"> art</w:t>
        </w:r>
      </w:ins>
      <w:r w:rsidRPr="006D71B2">
        <w:rPr>
          <w:lang w:val="en-GB"/>
        </w:rPr>
        <w:t xml:space="preserve"> and review of the ultrasound hardware designs</w:t>
      </w:r>
    </w:p>
    <w:p w14:paraId="6FCDCA26" w14:textId="7FCE7B35" w:rsidR="00000000" w:rsidRPr="006D71B2" w:rsidRDefault="000051F0">
      <w:pPr>
        <w:pStyle w:val="Heading4"/>
        <w:widowControl/>
        <w:spacing w:before="180"/>
        <w:rPr>
          <w:lang w:val="en-GB"/>
        </w:rPr>
      </w:pPr>
      <w:del w:id="462" w:author="Author" w:date="2021-01-27T18:28:00Z">
        <w:r w:rsidRPr="006D71B2">
          <w:rPr>
            <w:lang w:val="en-GB"/>
          </w:rPr>
          <w:delText>2</w:delText>
        </w:r>
      </w:del>
      <w:ins w:id="463" w:author="Author" w:date="2021-01-27T18:28:00Z">
        <w:r w:rsidRPr="006D71B2">
          <w:rPr>
            <w:lang w:val="en-GB"/>
          </w:rPr>
          <w:t>3</w:t>
        </w:r>
      </w:ins>
      <w:r w:rsidRPr="006D71B2">
        <w:rPr>
          <w:lang w:val="en-GB"/>
        </w:rPr>
        <w:t xml:space="preserve">.4.1  </w:t>
      </w:r>
      <w:del w:id="464" w:author="Author" w:date="2021-01-27T18:28:00Z">
        <w:r w:rsidRPr="006D71B2">
          <w:rPr>
            <w:lang w:val="en-GB"/>
          </w:rPr>
          <w:delText xml:space="preserve">General </w:delText>
        </w:r>
      </w:del>
      <w:ins w:id="465" w:author="Author" w:date="2021-01-27T18:28:00Z">
        <w:r w:rsidRPr="006D71B2">
          <w:rPr>
            <w:lang w:val="en-GB"/>
          </w:rPr>
          <w:t xml:space="preserve">Design sources for the </w:t>
        </w:r>
      </w:ins>
      <w:r w:rsidRPr="006D71B2">
        <w:rPr>
          <w:lang w:val="en-GB"/>
        </w:rPr>
        <w:t>state of the art review</w:t>
      </w:r>
    </w:p>
    <w:p w14:paraId="44D10A31" w14:textId="17B63689" w:rsidR="00000000" w:rsidRPr="006D71B2" w:rsidRDefault="000051F0">
      <w:pPr>
        <w:spacing w:before="60"/>
        <w:rPr>
          <w:lang w:val="en-GB"/>
        </w:rPr>
      </w:pPr>
      <w:r w:rsidRPr="006D71B2">
        <w:rPr>
          <w:lang w:val="en-GB"/>
        </w:rPr>
        <w:t xml:space="preserve">A </w:t>
      </w:r>
      <w:del w:id="466" w:author="Author" w:date="2021-01-27T18:28:00Z">
        <w:r w:rsidRPr="006D71B2">
          <w:rPr>
            <w:lang w:val="en-GB"/>
          </w:rPr>
          <w:delText>review</w:delText>
        </w:r>
      </w:del>
      <w:ins w:id="467" w:author="Author" w:date="2021-01-27T18:28:00Z">
        <w:r w:rsidRPr="006D71B2">
          <w:rPr>
            <w:lang w:val="en-GB"/>
          </w:rPr>
          <w:t>summary</w:t>
        </w:r>
      </w:ins>
      <w:r w:rsidRPr="006D71B2">
        <w:rPr>
          <w:lang w:val="en-GB"/>
        </w:rPr>
        <w:t xml:space="preserve"> of th</w:t>
      </w:r>
      <w:r w:rsidRPr="006D71B2">
        <w:rPr>
          <w:lang w:val="en-GB"/>
        </w:rPr>
        <w:t xml:space="preserve">e literature with respect to ultrasound system </w:t>
      </w:r>
      <w:del w:id="468" w:author="Author" w:date="2021-01-27T18:28:00Z">
        <w:r w:rsidRPr="006D71B2">
          <w:rPr>
            <w:lang w:val="en-GB"/>
          </w:rPr>
          <w:delText>designs was summarized in the table below</w:delText>
        </w:r>
      </w:del>
      <w:ins w:id="469" w:author="Author" w:date="2021-01-27T18:28:00Z">
        <w:r w:rsidRPr="006D71B2">
          <w:rPr>
            <w:lang w:val="en-GB"/>
          </w:rPr>
          <w:t>design</w:t>
        </w:r>
      </w:ins>
      <w:r w:rsidRPr="006D71B2">
        <w:rPr>
          <w:lang w:val="en-GB"/>
        </w:rPr>
        <w:t xml:space="preserve">, based on a </w:t>
      </w:r>
      <w:del w:id="470" w:author="Author" w:date="2021-01-27T18:28:00Z">
        <w:r w:rsidRPr="006D71B2">
          <w:rPr>
            <w:lang w:val="en-GB"/>
          </w:rPr>
          <w:delText xml:space="preserve">systematic </w:delText>
        </w:r>
      </w:del>
      <w:r w:rsidRPr="006D71B2">
        <w:rPr>
          <w:lang w:val="en-GB"/>
        </w:rPr>
        <w:t>review of components used</w:t>
      </w:r>
      <w:del w:id="471" w:author="Author" w:date="2021-01-27T18:28:00Z">
        <w:r w:rsidRPr="006D71B2">
          <w:rPr>
            <w:lang w:val="en-GB"/>
          </w:rPr>
          <w:delText>.</w:delText>
        </w:r>
      </w:del>
      <w:ins w:id="472" w:author="Author" w:date="2021-01-27T18:28:00Z">
        <w:r w:rsidRPr="006D71B2">
          <w:rPr>
            <w:lang w:val="en-GB"/>
          </w:rPr>
          <w:t xml:space="preserve">, is presented in the table below. High-end systems were considered in this review, as it is possible to exploit aspects of their design approach for use on simpler </w:t>
        </w:r>
        <w:r w:rsidRPr="006D71B2">
          <w:rPr>
            <w:lang w:val="en-GB"/>
          </w:rPr>
          <w:t xml:space="preserve">platforms. </w:t>
        </w:r>
      </w:ins>
    </w:p>
    <w:p w14:paraId="2280D358" w14:textId="77777777" w:rsidR="00000000" w:rsidRPr="006D71B2" w:rsidRDefault="000051F0">
      <w:pPr>
        <w:pStyle w:val="Table"/>
        <w:spacing w:before="240"/>
        <w:rPr>
          <w:lang w:val="en-GB"/>
        </w:rPr>
      </w:pPr>
      <w:r w:rsidRPr="006D71B2">
        <w:rPr>
          <w:lang w:val="en-GB"/>
        </w:rPr>
        <w:t xml:space="preserve"> </w:t>
      </w:r>
    </w:p>
    <w:p w14:paraId="43388CC4" w14:textId="77777777" w:rsidR="00000000" w:rsidRPr="006D71B2" w:rsidRDefault="000051F0">
      <w:pPr>
        <w:pStyle w:val="Table"/>
        <w:rPr>
          <w:lang w:val="en-GB"/>
        </w:rPr>
      </w:pPr>
    </w:p>
    <w:tbl>
      <w:tblPr>
        <w:tblW w:w="0" w:type="auto"/>
        <w:tblLayout w:type="fixed"/>
        <w:tblCellMar>
          <w:left w:w="0" w:type="dxa"/>
          <w:right w:w="0" w:type="dxa"/>
        </w:tblCellMar>
        <w:tblLook w:val="0000" w:firstRow="0" w:lastRow="0" w:firstColumn="0" w:lastColumn="0" w:noHBand="0" w:noVBand="0"/>
      </w:tblPr>
      <w:tblGrid>
        <w:gridCol w:w="2019"/>
        <w:gridCol w:w="936"/>
        <w:gridCol w:w="887"/>
        <w:gridCol w:w="739"/>
        <w:gridCol w:w="690"/>
        <w:gridCol w:w="887"/>
        <w:gridCol w:w="739"/>
        <w:tblGridChange w:id="473">
          <w:tblGrid>
            <w:gridCol w:w="2019"/>
            <w:gridCol w:w="936"/>
            <w:gridCol w:w="887"/>
            <w:gridCol w:w="739"/>
            <w:gridCol w:w="690"/>
            <w:gridCol w:w="887"/>
            <w:gridCol w:w="739"/>
          </w:tblGrid>
        </w:tblGridChange>
      </w:tblGrid>
      <w:tr w:rsidR="00000000" w14:paraId="4C4BD9DA" w14:textId="77777777">
        <w:tblPrEx>
          <w:tblCellMar>
            <w:top w:w="0" w:type="dxa"/>
            <w:left w:w="0" w:type="dxa"/>
            <w:bottom w:w="0" w:type="dxa"/>
            <w:right w:w="0" w:type="dxa"/>
          </w:tblCellMar>
        </w:tblPrEx>
        <w:tc>
          <w:tcPr>
            <w:tcW w:w="2019" w:type="dxa"/>
            <w:tcBorders>
              <w:top w:val="nil"/>
              <w:left w:val="nil"/>
              <w:bottom w:val="single" w:sz="6" w:space="0" w:color="auto"/>
              <w:right w:val="single" w:sz="6" w:space="0" w:color="auto"/>
            </w:tcBorders>
          </w:tcPr>
          <w:p w14:paraId="6B7D2513" w14:textId="77777777" w:rsidR="00000000" w:rsidRDefault="000051F0">
            <w:pPr>
              <w:jc w:val="left"/>
            </w:pPr>
            <w:r>
              <w:rPr>
                <w:b/>
                <w:bCs/>
              </w:rPr>
              <w:t>Reference</w:t>
            </w:r>
          </w:p>
        </w:tc>
        <w:tc>
          <w:tcPr>
            <w:tcW w:w="936" w:type="dxa"/>
            <w:tcBorders>
              <w:top w:val="nil"/>
              <w:left w:val="single" w:sz="6" w:space="0" w:color="auto"/>
              <w:bottom w:val="single" w:sz="6" w:space="0" w:color="auto"/>
              <w:right w:val="single" w:sz="6" w:space="0" w:color="auto"/>
            </w:tcBorders>
          </w:tcPr>
          <w:p w14:paraId="3B043CFE" w14:textId="77777777" w:rsidR="00000000" w:rsidRDefault="000051F0">
            <w:pPr>
              <w:jc w:val="center"/>
            </w:pPr>
            <w:r>
              <w:rPr>
                <w:b/>
                <w:bCs/>
              </w:rPr>
              <w:t>Elements</w:t>
            </w:r>
          </w:p>
        </w:tc>
        <w:tc>
          <w:tcPr>
            <w:tcW w:w="887" w:type="dxa"/>
            <w:tcBorders>
              <w:top w:val="nil"/>
              <w:left w:val="single" w:sz="6" w:space="0" w:color="auto"/>
              <w:bottom w:val="single" w:sz="6" w:space="0" w:color="auto"/>
              <w:right w:val="single" w:sz="6" w:space="0" w:color="auto"/>
            </w:tcBorders>
          </w:tcPr>
          <w:p w14:paraId="2CA4B61D" w14:textId="77777777" w:rsidR="00000000" w:rsidRDefault="000051F0">
            <w:pPr>
              <w:jc w:val="center"/>
            </w:pPr>
            <w:r>
              <w:rPr>
                <w:b/>
                <w:bCs/>
              </w:rPr>
              <w:t>Voltage</w:t>
            </w:r>
          </w:p>
        </w:tc>
        <w:tc>
          <w:tcPr>
            <w:tcW w:w="739" w:type="dxa"/>
            <w:tcBorders>
              <w:top w:val="nil"/>
              <w:left w:val="single" w:sz="6" w:space="0" w:color="auto"/>
              <w:bottom w:val="single" w:sz="6" w:space="0" w:color="auto"/>
              <w:right w:val="single" w:sz="6" w:space="0" w:color="auto"/>
            </w:tcBorders>
          </w:tcPr>
          <w:p w14:paraId="45EB4835" w14:textId="77777777" w:rsidR="00000000" w:rsidRDefault="000051F0">
            <w:pPr>
              <w:jc w:val="center"/>
            </w:pPr>
            <w:r>
              <w:rPr>
                <w:b/>
                <w:bCs/>
              </w:rPr>
              <w:t>Msps</w:t>
            </w:r>
          </w:p>
        </w:tc>
        <w:tc>
          <w:tcPr>
            <w:tcW w:w="690" w:type="dxa"/>
            <w:tcBorders>
              <w:top w:val="nil"/>
              <w:left w:val="single" w:sz="6" w:space="0" w:color="auto"/>
              <w:bottom w:val="single" w:sz="6" w:space="0" w:color="auto"/>
              <w:right w:val="single" w:sz="6" w:space="0" w:color="auto"/>
            </w:tcBorders>
          </w:tcPr>
          <w:p w14:paraId="6E3DF2A4" w14:textId="77777777" w:rsidR="00000000" w:rsidRDefault="000051F0">
            <w:pPr>
              <w:jc w:val="center"/>
            </w:pPr>
            <w:r>
              <w:rPr>
                <w:b/>
                <w:bCs/>
              </w:rPr>
              <w:t>Res</w:t>
            </w:r>
          </w:p>
        </w:tc>
        <w:tc>
          <w:tcPr>
            <w:tcW w:w="887" w:type="dxa"/>
            <w:tcBorders>
              <w:top w:val="nil"/>
              <w:left w:val="single" w:sz="6" w:space="0" w:color="auto"/>
              <w:bottom w:val="single" w:sz="6" w:space="0" w:color="auto"/>
              <w:right w:val="single" w:sz="6" w:space="0" w:color="auto"/>
            </w:tcBorders>
          </w:tcPr>
          <w:p w14:paraId="5992722A" w14:textId="77777777" w:rsidR="00000000" w:rsidRDefault="000051F0">
            <w:pPr>
              <w:jc w:val="center"/>
            </w:pPr>
            <w:r>
              <w:rPr>
                <w:b/>
                <w:bCs/>
              </w:rPr>
              <w:t>AFE-TGC</w:t>
            </w:r>
          </w:p>
        </w:tc>
        <w:tc>
          <w:tcPr>
            <w:tcW w:w="739" w:type="dxa"/>
            <w:tcBorders>
              <w:top w:val="nil"/>
              <w:left w:val="single" w:sz="6" w:space="0" w:color="auto"/>
              <w:bottom w:val="single" w:sz="6" w:space="0" w:color="auto"/>
              <w:right w:val="nil"/>
            </w:tcBorders>
          </w:tcPr>
          <w:p w14:paraId="6232A75F" w14:textId="77777777" w:rsidR="00000000" w:rsidRDefault="000051F0">
            <w:pPr>
              <w:jc w:val="center"/>
            </w:pPr>
            <w:r>
              <w:rPr>
                <w:b/>
                <w:bCs/>
              </w:rPr>
              <w:t>Year</w:t>
            </w:r>
          </w:p>
        </w:tc>
      </w:tr>
      <w:tr w:rsidR="00000000" w14:paraId="11C6D5EB"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14F16115" w14:textId="77777777" w:rsidR="00000000" w:rsidRDefault="000051F0">
            <w:pPr>
              <w:jc w:val="left"/>
            </w:pPr>
            <w:r>
              <w:t xml:space="preserve"> [</w:t>
            </w:r>
            <w:r>
              <w:fldChar w:fldCharType="begin"/>
            </w:r>
            <w:r>
              <w:instrText xml:space="preserve">REF BIB_ahn_smartphone_based_2015 \* MERGEFORMAT </w:instrText>
            </w:r>
            <w:r>
              <w:fldChar w:fldCharType="separate"/>
            </w:r>
            <w:r>
              <w:t>Ahn et  al., 2015</w:t>
            </w:r>
            <w:r>
              <w:fldChar w:fldCharType="end"/>
            </w:r>
            <w:r>
              <w:t>]</w:t>
            </w:r>
          </w:p>
        </w:tc>
        <w:tc>
          <w:tcPr>
            <w:tcW w:w="936" w:type="dxa"/>
            <w:tcBorders>
              <w:top w:val="nil"/>
              <w:left w:val="single" w:sz="6" w:space="0" w:color="auto"/>
              <w:bottom w:val="nil"/>
              <w:right w:val="single" w:sz="6" w:space="0" w:color="auto"/>
            </w:tcBorders>
          </w:tcPr>
          <w:p w14:paraId="0B2610CA" w14:textId="77777777" w:rsidR="00000000" w:rsidRDefault="000051F0">
            <w:pPr>
              <w:jc w:val="center"/>
            </w:pPr>
            <w:r>
              <w:t>16</w:t>
            </w:r>
          </w:p>
        </w:tc>
        <w:tc>
          <w:tcPr>
            <w:tcW w:w="887" w:type="dxa"/>
            <w:tcBorders>
              <w:top w:val="nil"/>
              <w:left w:val="single" w:sz="6" w:space="0" w:color="auto"/>
              <w:bottom w:val="nil"/>
              <w:right w:val="single" w:sz="6" w:space="0" w:color="auto"/>
            </w:tcBorders>
          </w:tcPr>
          <w:p w14:paraId="4E5EC4A9" w14:textId="77777777" w:rsidR="00000000" w:rsidRDefault="000051F0">
            <w:pPr>
              <w:jc w:val="center"/>
            </w:pPr>
            <w:r>
              <w:t>70V</w:t>
            </w:r>
          </w:p>
        </w:tc>
        <w:tc>
          <w:tcPr>
            <w:tcW w:w="739" w:type="dxa"/>
            <w:tcBorders>
              <w:top w:val="nil"/>
              <w:left w:val="single" w:sz="6" w:space="0" w:color="auto"/>
              <w:bottom w:val="nil"/>
              <w:right w:val="single" w:sz="6" w:space="0" w:color="auto"/>
            </w:tcBorders>
          </w:tcPr>
          <w:p w14:paraId="24AB78D7" w14:textId="77777777" w:rsidR="00000000" w:rsidRDefault="000051F0">
            <w:pPr>
              <w:jc w:val="center"/>
            </w:pPr>
            <w:r>
              <w:t>40</w:t>
            </w:r>
          </w:p>
        </w:tc>
        <w:tc>
          <w:tcPr>
            <w:tcW w:w="690" w:type="dxa"/>
            <w:tcBorders>
              <w:top w:val="nil"/>
              <w:left w:val="single" w:sz="6" w:space="0" w:color="auto"/>
              <w:bottom w:val="nil"/>
              <w:right w:val="single" w:sz="6" w:space="0" w:color="auto"/>
            </w:tcBorders>
          </w:tcPr>
          <w:p w14:paraId="614783BB" w14:textId="77777777" w:rsidR="00000000" w:rsidRDefault="000051F0">
            <w:pPr>
              <w:jc w:val="center"/>
            </w:pPr>
            <w:r>
              <w:t>10</w:t>
            </w:r>
          </w:p>
        </w:tc>
        <w:tc>
          <w:tcPr>
            <w:tcW w:w="887" w:type="dxa"/>
            <w:tcBorders>
              <w:top w:val="nil"/>
              <w:left w:val="single" w:sz="6" w:space="0" w:color="auto"/>
              <w:bottom w:val="nil"/>
              <w:right w:val="single" w:sz="6" w:space="0" w:color="auto"/>
            </w:tcBorders>
          </w:tcPr>
          <w:p w14:paraId="0F957C8C" w14:textId="77777777" w:rsidR="00000000" w:rsidRDefault="000051F0">
            <w:pPr>
              <w:jc w:val="center"/>
            </w:pPr>
            <w:r>
              <w:t>AFE5808</w:t>
            </w:r>
          </w:p>
        </w:tc>
        <w:tc>
          <w:tcPr>
            <w:tcW w:w="739" w:type="dxa"/>
            <w:tcBorders>
              <w:top w:val="nil"/>
              <w:left w:val="single" w:sz="6" w:space="0" w:color="auto"/>
              <w:bottom w:val="nil"/>
              <w:right w:val="nil"/>
            </w:tcBorders>
          </w:tcPr>
          <w:p w14:paraId="74D7B1A4" w14:textId="77777777" w:rsidR="00000000" w:rsidRDefault="000051F0">
            <w:pPr>
              <w:jc w:val="center"/>
            </w:pPr>
            <w:r>
              <w:t>2015</w:t>
            </w:r>
          </w:p>
        </w:tc>
      </w:tr>
      <w:tr w:rsidR="00000000" w14:paraId="10D5D31D"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14095D3C" w14:textId="77777777" w:rsidR="00000000" w:rsidRDefault="000051F0">
            <w:pPr>
              <w:jc w:val="left"/>
            </w:pPr>
            <w:r>
              <w:t>[</w:t>
            </w:r>
            <w:r>
              <w:fldChar w:fldCharType="begin"/>
            </w:r>
            <w:r>
              <w:instrText xml:space="preserve">REF BIB_assef_compact_2014 \* MERGEFORMAT </w:instrText>
            </w:r>
            <w:r>
              <w:fldChar w:fldCharType="separate"/>
            </w:r>
            <w:r>
              <w:t>Assef et  al., 2014</w:t>
            </w:r>
            <w:r>
              <w:fldChar w:fldCharType="end"/>
            </w:r>
            <w:r>
              <w:t>]</w:t>
            </w:r>
          </w:p>
        </w:tc>
        <w:tc>
          <w:tcPr>
            <w:tcW w:w="936" w:type="dxa"/>
            <w:tcBorders>
              <w:top w:val="nil"/>
              <w:left w:val="single" w:sz="6" w:space="0" w:color="auto"/>
              <w:bottom w:val="nil"/>
              <w:right w:val="single" w:sz="6" w:space="0" w:color="auto"/>
            </w:tcBorders>
          </w:tcPr>
          <w:p w14:paraId="464A7780" w14:textId="77777777" w:rsidR="00000000" w:rsidRDefault="000051F0">
            <w:pPr>
              <w:jc w:val="center"/>
            </w:pPr>
            <w:r>
              <w:t>128</w:t>
            </w:r>
          </w:p>
        </w:tc>
        <w:tc>
          <w:tcPr>
            <w:tcW w:w="887" w:type="dxa"/>
            <w:tcBorders>
              <w:top w:val="nil"/>
              <w:left w:val="single" w:sz="6" w:space="0" w:color="auto"/>
              <w:bottom w:val="nil"/>
              <w:right w:val="single" w:sz="6" w:space="0" w:color="auto"/>
            </w:tcBorders>
          </w:tcPr>
          <w:p w14:paraId="31D745E3" w14:textId="77777777" w:rsidR="00000000" w:rsidRDefault="000051F0">
            <w:pPr>
              <w:jc w:val="center"/>
            </w:pPr>
            <w:r>
              <w:t>100 Vpp</w:t>
            </w:r>
          </w:p>
        </w:tc>
        <w:tc>
          <w:tcPr>
            <w:tcW w:w="739" w:type="dxa"/>
            <w:tcBorders>
              <w:top w:val="nil"/>
              <w:left w:val="single" w:sz="6" w:space="0" w:color="auto"/>
              <w:bottom w:val="nil"/>
              <w:right w:val="single" w:sz="6" w:space="0" w:color="auto"/>
            </w:tcBorders>
          </w:tcPr>
          <w:p w14:paraId="2AA0EDE2" w14:textId="77777777" w:rsidR="00000000" w:rsidRDefault="000051F0">
            <w:pPr>
              <w:jc w:val="center"/>
            </w:pPr>
            <w:r>
              <w:t>50</w:t>
            </w:r>
          </w:p>
        </w:tc>
        <w:tc>
          <w:tcPr>
            <w:tcW w:w="690" w:type="dxa"/>
            <w:tcBorders>
              <w:top w:val="nil"/>
              <w:left w:val="single" w:sz="6" w:space="0" w:color="auto"/>
              <w:bottom w:val="nil"/>
              <w:right w:val="single" w:sz="6" w:space="0" w:color="auto"/>
            </w:tcBorders>
          </w:tcPr>
          <w:p w14:paraId="7AD2B776" w14:textId="77777777" w:rsidR="00000000" w:rsidRDefault="000051F0">
            <w:pPr>
              <w:jc w:val="center"/>
            </w:pPr>
            <w:r>
              <w:t>12</w:t>
            </w:r>
          </w:p>
        </w:tc>
        <w:tc>
          <w:tcPr>
            <w:tcW w:w="887" w:type="dxa"/>
            <w:tcBorders>
              <w:top w:val="nil"/>
              <w:left w:val="single" w:sz="6" w:space="0" w:color="auto"/>
              <w:bottom w:val="nil"/>
              <w:right w:val="single" w:sz="6" w:space="0" w:color="auto"/>
            </w:tcBorders>
          </w:tcPr>
          <w:p w14:paraId="00D52B33" w14:textId="77777777" w:rsidR="00000000" w:rsidRDefault="000051F0">
            <w:pPr>
              <w:jc w:val="center"/>
            </w:pPr>
            <w:r>
              <w:t>AFE5805</w:t>
            </w:r>
          </w:p>
        </w:tc>
        <w:tc>
          <w:tcPr>
            <w:tcW w:w="739" w:type="dxa"/>
            <w:tcBorders>
              <w:top w:val="nil"/>
              <w:left w:val="single" w:sz="6" w:space="0" w:color="auto"/>
              <w:bottom w:val="nil"/>
              <w:right w:val="nil"/>
            </w:tcBorders>
          </w:tcPr>
          <w:p w14:paraId="0CE6E46D" w14:textId="77777777" w:rsidR="00000000" w:rsidRDefault="000051F0">
            <w:pPr>
              <w:jc w:val="center"/>
            </w:pPr>
            <w:r>
              <w:t>2014</w:t>
            </w:r>
          </w:p>
        </w:tc>
      </w:tr>
      <w:tr w:rsidR="00000000" w14:paraId="64249AC7"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7610B046" w14:textId="77777777" w:rsidR="00000000" w:rsidRDefault="000051F0">
            <w:pPr>
              <w:jc w:val="left"/>
            </w:pPr>
            <w:r>
              <w:t>[</w:t>
            </w:r>
            <w:r>
              <w:fldChar w:fldCharType="begin"/>
            </w:r>
            <w:r>
              <w:instrText xml:space="preserve">REF BIB_assef_design_2012 \* MERGEFORMAT </w:instrText>
            </w:r>
            <w:r>
              <w:fldChar w:fldCharType="separate"/>
            </w:r>
            <w:r>
              <w:t>Assef et  al., 2012</w:t>
            </w:r>
            <w:r>
              <w:fldChar w:fldCharType="end"/>
            </w:r>
            <w:r>
              <w:t>]</w:t>
            </w:r>
          </w:p>
        </w:tc>
        <w:tc>
          <w:tcPr>
            <w:tcW w:w="936" w:type="dxa"/>
            <w:tcBorders>
              <w:top w:val="nil"/>
              <w:left w:val="single" w:sz="6" w:space="0" w:color="auto"/>
              <w:bottom w:val="nil"/>
              <w:right w:val="single" w:sz="6" w:space="0" w:color="auto"/>
            </w:tcBorders>
          </w:tcPr>
          <w:p w14:paraId="7947607B" w14:textId="77777777" w:rsidR="00000000" w:rsidRDefault="000051F0">
            <w:pPr>
              <w:jc w:val="center"/>
            </w:pPr>
            <w:r>
              <w:t>128</w:t>
            </w:r>
          </w:p>
        </w:tc>
        <w:tc>
          <w:tcPr>
            <w:tcW w:w="887" w:type="dxa"/>
            <w:tcBorders>
              <w:top w:val="nil"/>
              <w:left w:val="single" w:sz="6" w:space="0" w:color="auto"/>
              <w:bottom w:val="nil"/>
              <w:right w:val="single" w:sz="6" w:space="0" w:color="auto"/>
            </w:tcBorders>
          </w:tcPr>
          <w:p w14:paraId="424D3842" w14:textId="77777777" w:rsidR="00000000" w:rsidRDefault="000051F0">
            <w:pPr>
              <w:jc w:val="center"/>
            </w:pPr>
            <w:r>
              <w:t>100 Vpp</w:t>
            </w:r>
          </w:p>
        </w:tc>
        <w:tc>
          <w:tcPr>
            <w:tcW w:w="739" w:type="dxa"/>
            <w:tcBorders>
              <w:top w:val="nil"/>
              <w:left w:val="single" w:sz="6" w:space="0" w:color="auto"/>
              <w:bottom w:val="nil"/>
              <w:right w:val="single" w:sz="6" w:space="0" w:color="auto"/>
            </w:tcBorders>
          </w:tcPr>
          <w:p w14:paraId="27741345" w14:textId="77777777" w:rsidR="00000000" w:rsidRDefault="000051F0">
            <w:pPr>
              <w:jc w:val="center"/>
            </w:pPr>
            <w:r>
              <w:t>50</w:t>
            </w:r>
          </w:p>
        </w:tc>
        <w:tc>
          <w:tcPr>
            <w:tcW w:w="690" w:type="dxa"/>
            <w:tcBorders>
              <w:top w:val="nil"/>
              <w:left w:val="single" w:sz="6" w:space="0" w:color="auto"/>
              <w:bottom w:val="nil"/>
              <w:right w:val="single" w:sz="6" w:space="0" w:color="auto"/>
            </w:tcBorders>
          </w:tcPr>
          <w:p w14:paraId="2B1408FF" w14:textId="77777777" w:rsidR="00000000" w:rsidRDefault="000051F0">
            <w:pPr>
              <w:jc w:val="center"/>
            </w:pPr>
            <w:r>
              <w:t>12</w:t>
            </w:r>
          </w:p>
        </w:tc>
        <w:tc>
          <w:tcPr>
            <w:tcW w:w="887" w:type="dxa"/>
            <w:tcBorders>
              <w:top w:val="nil"/>
              <w:left w:val="single" w:sz="6" w:space="0" w:color="auto"/>
              <w:bottom w:val="nil"/>
              <w:right w:val="single" w:sz="6" w:space="0" w:color="auto"/>
            </w:tcBorders>
          </w:tcPr>
          <w:p w14:paraId="3AA9EAB1" w14:textId="77777777" w:rsidR="00000000" w:rsidRDefault="000051F0">
            <w:pPr>
              <w:jc w:val="center"/>
            </w:pPr>
            <w:r>
              <w:t>AFE5805</w:t>
            </w:r>
          </w:p>
        </w:tc>
        <w:tc>
          <w:tcPr>
            <w:tcW w:w="739" w:type="dxa"/>
            <w:tcBorders>
              <w:top w:val="nil"/>
              <w:left w:val="single" w:sz="6" w:space="0" w:color="auto"/>
              <w:bottom w:val="nil"/>
              <w:right w:val="nil"/>
            </w:tcBorders>
          </w:tcPr>
          <w:p w14:paraId="239D49CA" w14:textId="77777777" w:rsidR="00000000" w:rsidRDefault="000051F0">
            <w:pPr>
              <w:jc w:val="center"/>
            </w:pPr>
            <w:r>
              <w:t>2012</w:t>
            </w:r>
          </w:p>
        </w:tc>
      </w:tr>
      <w:tr w:rsidR="00000000" w14:paraId="1D244CA8"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6B52C0AC" w14:textId="77777777" w:rsidR="00000000" w:rsidRDefault="000051F0">
            <w:pPr>
              <w:jc w:val="left"/>
            </w:pPr>
            <w:r>
              <w:t>[</w:t>
            </w:r>
            <w:r>
              <w:fldChar w:fldCharType="begin"/>
            </w:r>
            <w:r>
              <w:instrText xml:space="preserve">REF BIB_assef_flexible_2015 \* MERGEFORMAT </w:instrText>
            </w:r>
            <w:r>
              <w:fldChar w:fldCharType="separate"/>
            </w:r>
            <w:r>
              <w:t>Assef et  al., 2015</w:t>
            </w:r>
            <w:r>
              <w:fldChar w:fldCharType="end"/>
            </w:r>
            <w:r>
              <w:t>]</w:t>
            </w:r>
          </w:p>
        </w:tc>
        <w:tc>
          <w:tcPr>
            <w:tcW w:w="936" w:type="dxa"/>
            <w:tcBorders>
              <w:top w:val="nil"/>
              <w:left w:val="single" w:sz="6" w:space="0" w:color="auto"/>
              <w:bottom w:val="nil"/>
              <w:right w:val="single" w:sz="6" w:space="0" w:color="auto"/>
            </w:tcBorders>
          </w:tcPr>
          <w:p w14:paraId="60B67467" w14:textId="77777777" w:rsidR="00000000" w:rsidRDefault="000051F0">
            <w:pPr>
              <w:jc w:val="center"/>
            </w:pPr>
            <w:r>
              <w:t>NA</w:t>
            </w:r>
          </w:p>
        </w:tc>
        <w:tc>
          <w:tcPr>
            <w:tcW w:w="887" w:type="dxa"/>
            <w:tcBorders>
              <w:top w:val="nil"/>
              <w:left w:val="single" w:sz="6" w:space="0" w:color="auto"/>
              <w:bottom w:val="nil"/>
              <w:right w:val="single" w:sz="6" w:space="0" w:color="auto"/>
            </w:tcBorders>
          </w:tcPr>
          <w:p w14:paraId="529C7F3D" w14:textId="77777777" w:rsidR="00000000" w:rsidRDefault="000051F0">
            <w:pPr>
              <w:jc w:val="center"/>
            </w:pPr>
            <w:r>
              <w:t>100 Vpp</w:t>
            </w:r>
          </w:p>
        </w:tc>
        <w:tc>
          <w:tcPr>
            <w:tcW w:w="739" w:type="dxa"/>
            <w:tcBorders>
              <w:top w:val="nil"/>
              <w:left w:val="single" w:sz="6" w:space="0" w:color="auto"/>
              <w:bottom w:val="nil"/>
              <w:right w:val="single" w:sz="6" w:space="0" w:color="auto"/>
            </w:tcBorders>
          </w:tcPr>
          <w:p w14:paraId="58CA2F9C" w14:textId="77777777" w:rsidR="00000000" w:rsidRDefault="000051F0">
            <w:pPr>
              <w:jc w:val="center"/>
            </w:pPr>
            <w:r>
              <w:t>40</w:t>
            </w:r>
          </w:p>
        </w:tc>
        <w:tc>
          <w:tcPr>
            <w:tcW w:w="690" w:type="dxa"/>
            <w:tcBorders>
              <w:top w:val="nil"/>
              <w:left w:val="single" w:sz="6" w:space="0" w:color="auto"/>
              <w:bottom w:val="nil"/>
              <w:right w:val="single" w:sz="6" w:space="0" w:color="auto"/>
            </w:tcBorders>
          </w:tcPr>
          <w:p w14:paraId="5F915574" w14:textId="77777777" w:rsidR="00000000" w:rsidRDefault="000051F0">
            <w:pPr>
              <w:jc w:val="center"/>
            </w:pPr>
            <w:r>
              <w:t>12</w:t>
            </w:r>
          </w:p>
        </w:tc>
        <w:tc>
          <w:tcPr>
            <w:tcW w:w="887" w:type="dxa"/>
            <w:tcBorders>
              <w:top w:val="nil"/>
              <w:left w:val="single" w:sz="6" w:space="0" w:color="auto"/>
              <w:bottom w:val="nil"/>
              <w:right w:val="single" w:sz="6" w:space="0" w:color="auto"/>
            </w:tcBorders>
          </w:tcPr>
          <w:p w14:paraId="65881E8D" w14:textId="77777777" w:rsidR="00000000" w:rsidRDefault="000051F0">
            <w:pPr>
              <w:jc w:val="center"/>
            </w:pPr>
            <w:r>
              <w:t>AFE5805</w:t>
            </w:r>
          </w:p>
        </w:tc>
        <w:tc>
          <w:tcPr>
            <w:tcW w:w="739" w:type="dxa"/>
            <w:tcBorders>
              <w:top w:val="nil"/>
              <w:left w:val="single" w:sz="6" w:space="0" w:color="auto"/>
              <w:bottom w:val="nil"/>
              <w:right w:val="nil"/>
            </w:tcBorders>
          </w:tcPr>
          <w:p w14:paraId="3208F824" w14:textId="77777777" w:rsidR="00000000" w:rsidRDefault="000051F0">
            <w:pPr>
              <w:jc w:val="center"/>
            </w:pPr>
            <w:r>
              <w:t>2015</w:t>
            </w:r>
          </w:p>
        </w:tc>
      </w:tr>
      <w:tr w:rsidR="00000000" w14:paraId="14D89349"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149D78C3" w14:textId="77777777" w:rsidR="00000000" w:rsidRDefault="000051F0">
            <w:pPr>
              <w:jc w:val="left"/>
            </w:pPr>
            <w:r>
              <w:t>[</w:t>
            </w:r>
            <w:r>
              <w:fldChar w:fldCharType="begin"/>
            </w:r>
            <w:r>
              <w:instrText xml:space="preserve">REF BIB_batbayar_hardware_2018 \* MERGEFORMAT </w:instrText>
            </w:r>
            <w:r>
              <w:fldChar w:fldCharType="separate"/>
            </w:r>
            <w:r>
              <w:t>Batbayar et  al., 2018</w:t>
            </w:r>
            <w:r>
              <w:fldChar w:fldCharType="end"/>
            </w:r>
            <w:r>
              <w:t>]</w:t>
            </w:r>
          </w:p>
        </w:tc>
        <w:tc>
          <w:tcPr>
            <w:tcW w:w="936" w:type="dxa"/>
            <w:tcBorders>
              <w:top w:val="nil"/>
              <w:left w:val="single" w:sz="6" w:space="0" w:color="auto"/>
              <w:bottom w:val="nil"/>
              <w:right w:val="single" w:sz="6" w:space="0" w:color="auto"/>
            </w:tcBorders>
          </w:tcPr>
          <w:p w14:paraId="782E9F5D" w14:textId="77777777" w:rsidR="00000000" w:rsidRDefault="000051F0">
            <w:pPr>
              <w:jc w:val="center"/>
            </w:pPr>
            <w:r>
              <w:t>4x32</w:t>
            </w:r>
          </w:p>
        </w:tc>
        <w:tc>
          <w:tcPr>
            <w:tcW w:w="887" w:type="dxa"/>
            <w:tcBorders>
              <w:top w:val="nil"/>
              <w:left w:val="single" w:sz="6" w:space="0" w:color="auto"/>
              <w:bottom w:val="nil"/>
              <w:right w:val="single" w:sz="6" w:space="0" w:color="auto"/>
            </w:tcBorders>
          </w:tcPr>
          <w:p w14:paraId="2FA49A6A" w14:textId="77777777" w:rsidR="00000000" w:rsidRDefault="000051F0">
            <w:pPr>
              <w:jc w:val="center"/>
            </w:pPr>
            <w:r>
              <w:t>NA</w:t>
            </w:r>
          </w:p>
        </w:tc>
        <w:tc>
          <w:tcPr>
            <w:tcW w:w="739" w:type="dxa"/>
            <w:tcBorders>
              <w:top w:val="nil"/>
              <w:left w:val="single" w:sz="6" w:space="0" w:color="auto"/>
              <w:bottom w:val="nil"/>
              <w:right w:val="single" w:sz="6" w:space="0" w:color="auto"/>
            </w:tcBorders>
          </w:tcPr>
          <w:p w14:paraId="58C49013" w14:textId="77777777" w:rsidR="00000000" w:rsidRDefault="000051F0">
            <w:pPr>
              <w:jc w:val="center"/>
            </w:pPr>
            <w:r>
              <w:t>80</w:t>
            </w:r>
          </w:p>
        </w:tc>
        <w:tc>
          <w:tcPr>
            <w:tcW w:w="690" w:type="dxa"/>
            <w:tcBorders>
              <w:top w:val="nil"/>
              <w:left w:val="single" w:sz="6" w:space="0" w:color="auto"/>
              <w:bottom w:val="nil"/>
              <w:right w:val="single" w:sz="6" w:space="0" w:color="auto"/>
            </w:tcBorders>
          </w:tcPr>
          <w:p w14:paraId="07D81241" w14:textId="77777777" w:rsidR="00000000" w:rsidRDefault="000051F0">
            <w:pPr>
              <w:jc w:val="center"/>
            </w:pPr>
            <w:r>
              <w:t>10</w:t>
            </w:r>
          </w:p>
        </w:tc>
        <w:tc>
          <w:tcPr>
            <w:tcW w:w="887" w:type="dxa"/>
            <w:tcBorders>
              <w:top w:val="nil"/>
              <w:left w:val="single" w:sz="6" w:space="0" w:color="auto"/>
              <w:bottom w:val="nil"/>
              <w:right w:val="single" w:sz="6" w:space="0" w:color="auto"/>
            </w:tcBorders>
          </w:tcPr>
          <w:p w14:paraId="074109EE" w14:textId="77777777" w:rsidR="00000000" w:rsidRDefault="000051F0">
            <w:pPr>
              <w:jc w:val="center"/>
            </w:pPr>
            <w:r>
              <w:t>NA</w:t>
            </w:r>
          </w:p>
        </w:tc>
        <w:tc>
          <w:tcPr>
            <w:tcW w:w="739" w:type="dxa"/>
            <w:tcBorders>
              <w:top w:val="nil"/>
              <w:left w:val="single" w:sz="6" w:space="0" w:color="auto"/>
              <w:bottom w:val="nil"/>
              <w:right w:val="nil"/>
            </w:tcBorders>
          </w:tcPr>
          <w:p w14:paraId="6526996B" w14:textId="77777777" w:rsidR="00000000" w:rsidRDefault="000051F0">
            <w:pPr>
              <w:jc w:val="center"/>
            </w:pPr>
            <w:r>
              <w:t>2018</w:t>
            </w:r>
          </w:p>
        </w:tc>
      </w:tr>
      <w:tr w:rsidR="00000000" w14:paraId="5CFFF37C"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53972332" w14:textId="77777777" w:rsidR="00000000" w:rsidRDefault="000051F0">
            <w:pPr>
              <w:jc w:val="left"/>
            </w:pPr>
            <w:r>
              <w:t>[</w:t>
            </w:r>
            <w:r>
              <w:fldChar w:fldCharType="begin"/>
            </w:r>
            <w:r>
              <w:instrText xml:space="preserve">REF BIB_bharath_compact_2018 \* MERGEFORMAT </w:instrText>
            </w:r>
            <w:r>
              <w:fldChar w:fldCharType="separate"/>
            </w:r>
            <w:r>
              <w:t>Bharath et  al., 2018</w:t>
            </w:r>
            <w:r>
              <w:fldChar w:fldCharType="end"/>
            </w:r>
            <w:r>
              <w:t>]</w:t>
            </w:r>
          </w:p>
        </w:tc>
        <w:tc>
          <w:tcPr>
            <w:tcW w:w="936" w:type="dxa"/>
            <w:tcBorders>
              <w:top w:val="nil"/>
              <w:left w:val="single" w:sz="6" w:space="0" w:color="auto"/>
              <w:bottom w:val="nil"/>
              <w:right w:val="single" w:sz="6" w:space="0" w:color="auto"/>
            </w:tcBorders>
          </w:tcPr>
          <w:p w14:paraId="682E2089" w14:textId="77777777" w:rsidR="00000000" w:rsidRDefault="000051F0">
            <w:pPr>
              <w:jc w:val="center"/>
            </w:pPr>
            <w:r>
              <w:t>8</w:t>
            </w:r>
          </w:p>
        </w:tc>
        <w:tc>
          <w:tcPr>
            <w:tcW w:w="887" w:type="dxa"/>
            <w:tcBorders>
              <w:top w:val="nil"/>
              <w:left w:val="single" w:sz="6" w:space="0" w:color="auto"/>
              <w:bottom w:val="nil"/>
              <w:right w:val="single" w:sz="6" w:space="0" w:color="auto"/>
            </w:tcBorders>
          </w:tcPr>
          <w:p w14:paraId="4CA30CC6" w14:textId="77777777" w:rsidR="00000000" w:rsidRDefault="000051F0">
            <w:pPr>
              <w:jc w:val="center"/>
            </w:pPr>
            <w:r>
              <w:t>105V</w:t>
            </w:r>
          </w:p>
        </w:tc>
        <w:tc>
          <w:tcPr>
            <w:tcW w:w="739" w:type="dxa"/>
            <w:tcBorders>
              <w:top w:val="nil"/>
              <w:left w:val="single" w:sz="6" w:space="0" w:color="auto"/>
              <w:bottom w:val="nil"/>
              <w:right w:val="single" w:sz="6" w:space="0" w:color="auto"/>
            </w:tcBorders>
          </w:tcPr>
          <w:p w14:paraId="262DDC13" w14:textId="77777777" w:rsidR="00000000" w:rsidRDefault="000051F0">
            <w:pPr>
              <w:jc w:val="center"/>
            </w:pPr>
            <w:r>
              <w:t>50</w:t>
            </w:r>
          </w:p>
        </w:tc>
        <w:tc>
          <w:tcPr>
            <w:tcW w:w="690" w:type="dxa"/>
            <w:tcBorders>
              <w:top w:val="nil"/>
              <w:left w:val="single" w:sz="6" w:space="0" w:color="auto"/>
              <w:bottom w:val="nil"/>
              <w:right w:val="single" w:sz="6" w:space="0" w:color="auto"/>
            </w:tcBorders>
          </w:tcPr>
          <w:p w14:paraId="48609E11" w14:textId="77777777" w:rsidR="00000000" w:rsidRDefault="000051F0">
            <w:pPr>
              <w:jc w:val="center"/>
            </w:pPr>
            <w:r>
              <w:t>16</w:t>
            </w:r>
          </w:p>
        </w:tc>
        <w:tc>
          <w:tcPr>
            <w:tcW w:w="887" w:type="dxa"/>
            <w:tcBorders>
              <w:top w:val="nil"/>
              <w:left w:val="single" w:sz="6" w:space="0" w:color="auto"/>
              <w:bottom w:val="nil"/>
              <w:right w:val="single" w:sz="6" w:space="0" w:color="auto"/>
            </w:tcBorders>
          </w:tcPr>
          <w:p w14:paraId="3D9CD1DC" w14:textId="77777777" w:rsidR="00000000" w:rsidRDefault="000051F0">
            <w:pPr>
              <w:jc w:val="center"/>
            </w:pPr>
            <w:r>
              <w:t>AFE5809</w:t>
            </w:r>
          </w:p>
        </w:tc>
        <w:tc>
          <w:tcPr>
            <w:tcW w:w="739" w:type="dxa"/>
            <w:tcBorders>
              <w:top w:val="nil"/>
              <w:left w:val="single" w:sz="6" w:space="0" w:color="auto"/>
              <w:bottom w:val="nil"/>
              <w:right w:val="nil"/>
            </w:tcBorders>
          </w:tcPr>
          <w:p w14:paraId="442BBD0A" w14:textId="77777777" w:rsidR="00000000" w:rsidRDefault="000051F0">
            <w:pPr>
              <w:jc w:val="center"/>
            </w:pPr>
            <w:r>
              <w:t>2018</w:t>
            </w:r>
          </w:p>
        </w:tc>
      </w:tr>
      <w:tr w:rsidR="00000000" w14:paraId="679FE2F4"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622CC77E" w14:textId="77777777" w:rsidR="00000000" w:rsidRDefault="000051F0">
            <w:pPr>
              <w:jc w:val="left"/>
            </w:pPr>
            <w:r>
              <w:t>[</w:t>
            </w:r>
            <w:r>
              <w:fldChar w:fldCharType="begin"/>
            </w:r>
            <w:r>
              <w:instrText xml:space="preserve">REF BIB_bharath_novel_2016 \* MERGEFORMAT </w:instrText>
            </w:r>
            <w:r>
              <w:fldChar w:fldCharType="separate"/>
            </w:r>
            <w:r>
              <w:t>Bharath et  al., 2016</w:t>
            </w:r>
            <w:r>
              <w:fldChar w:fldCharType="end"/>
            </w:r>
            <w:r>
              <w:t>]</w:t>
            </w:r>
          </w:p>
        </w:tc>
        <w:tc>
          <w:tcPr>
            <w:tcW w:w="936" w:type="dxa"/>
            <w:tcBorders>
              <w:top w:val="nil"/>
              <w:left w:val="single" w:sz="6" w:space="0" w:color="auto"/>
              <w:bottom w:val="nil"/>
              <w:right w:val="single" w:sz="6" w:space="0" w:color="auto"/>
            </w:tcBorders>
          </w:tcPr>
          <w:p w14:paraId="6AEE18BE" w14:textId="77777777" w:rsidR="00000000" w:rsidRDefault="000051F0">
            <w:pPr>
              <w:jc w:val="center"/>
            </w:pPr>
            <w:r>
              <w:t>8</w:t>
            </w:r>
          </w:p>
        </w:tc>
        <w:tc>
          <w:tcPr>
            <w:tcW w:w="887" w:type="dxa"/>
            <w:tcBorders>
              <w:top w:val="nil"/>
              <w:left w:val="single" w:sz="6" w:space="0" w:color="auto"/>
              <w:bottom w:val="nil"/>
              <w:right w:val="single" w:sz="6" w:space="0" w:color="auto"/>
            </w:tcBorders>
          </w:tcPr>
          <w:p w14:paraId="4B382769" w14:textId="77777777" w:rsidR="00000000" w:rsidRDefault="000051F0">
            <w:pPr>
              <w:jc w:val="center"/>
            </w:pPr>
            <w:r>
              <w:t>+-50V</w:t>
            </w:r>
          </w:p>
        </w:tc>
        <w:tc>
          <w:tcPr>
            <w:tcW w:w="739" w:type="dxa"/>
            <w:tcBorders>
              <w:top w:val="nil"/>
              <w:left w:val="single" w:sz="6" w:space="0" w:color="auto"/>
              <w:bottom w:val="nil"/>
              <w:right w:val="single" w:sz="6" w:space="0" w:color="auto"/>
            </w:tcBorders>
          </w:tcPr>
          <w:p w14:paraId="444CC0AF" w14:textId="77777777" w:rsidR="00000000" w:rsidRDefault="000051F0">
            <w:pPr>
              <w:jc w:val="center"/>
            </w:pPr>
            <w:r>
              <w:t>40</w:t>
            </w:r>
          </w:p>
        </w:tc>
        <w:tc>
          <w:tcPr>
            <w:tcW w:w="690" w:type="dxa"/>
            <w:tcBorders>
              <w:top w:val="nil"/>
              <w:left w:val="single" w:sz="6" w:space="0" w:color="auto"/>
              <w:bottom w:val="nil"/>
              <w:right w:val="single" w:sz="6" w:space="0" w:color="auto"/>
            </w:tcBorders>
          </w:tcPr>
          <w:p w14:paraId="4F88D5BC" w14:textId="77777777" w:rsidR="00000000" w:rsidRDefault="000051F0">
            <w:pPr>
              <w:jc w:val="center"/>
            </w:pPr>
            <w:r>
              <w:t>12</w:t>
            </w:r>
          </w:p>
        </w:tc>
        <w:tc>
          <w:tcPr>
            <w:tcW w:w="887" w:type="dxa"/>
            <w:tcBorders>
              <w:top w:val="nil"/>
              <w:left w:val="single" w:sz="6" w:space="0" w:color="auto"/>
              <w:bottom w:val="nil"/>
              <w:right w:val="single" w:sz="6" w:space="0" w:color="auto"/>
            </w:tcBorders>
          </w:tcPr>
          <w:p w14:paraId="4F7C772C" w14:textId="77777777" w:rsidR="00000000" w:rsidRDefault="000051F0">
            <w:pPr>
              <w:jc w:val="center"/>
            </w:pPr>
            <w:r>
              <w:t>AFE5808</w:t>
            </w:r>
          </w:p>
        </w:tc>
        <w:tc>
          <w:tcPr>
            <w:tcW w:w="739" w:type="dxa"/>
            <w:tcBorders>
              <w:top w:val="nil"/>
              <w:left w:val="single" w:sz="6" w:space="0" w:color="auto"/>
              <w:bottom w:val="nil"/>
              <w:right w:val="nil"/>
            </w:tcBorders>
          </w:tcPr>
          <w:p w14:paraId="74F49FB5" w14:textId="77777777" w:rsidR="00000000" w:rsidRDefault="000051F0">
            <w:pPr>
              <w:jc w:val="center"/>
            </w:pPr>
            <w:r>
              <w:t>2016</w:t>
            </w:r>
          </w:p>
        </w:tc>
      </w:tr>
      <w:tr w:rsidR="00000000" w14:paraId="6F206B3D"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7BD2A2BF" w14:textId="77777777" w:rsidR="00000000" w:rsidRDefault="000051F0">
            <w:pPr>
              <w:jc w:val="left"/>
            </w:pPr>
            <w:r>
              <w:t>[</w:t>
            </w:r>
            <w:r>
              <w:fldChar w:fldCharType="begin"/>
            </w:r>
            <w:r>
              <w:instrText xml:space="preserve">REF BIB_bharath_portable_2015 \* MERGEFORMAT </w:instrText>
            </w:r>
            <w:r>
              <w:fldChar w:fldCharType="separate"/>
            </w:r>
            <w:r>
              <w:t>Bharath et  al., 2015a</w:t>
            </w:r>
            <w:r>
              <w:fldChar w:fldCharType="end"/>
            </w:r>
            <w:r>
              <w:t>]</w:t>
            </w:r>
          </w:p>
        </w:tc>
        <w:tc>
          <w:tcPr>
            <w:tcW w:w="936" w:type="dxa"/>
            <w:tcBorders>
              <w:top w:val="nil"/>
              <w:left w:val="single" w:sz="6" w:space="0" w:color="auto"/>
              <w:bottom w:val="nil"/>
              <w:right w:val="single" w:sz="6" w:space="0" w:color="auto"/>
            </w:tcBorders>
          </w:tcPr>
          <w:p w14:paraId="5ABA801B" w14:textId="77777777" w:rsidR="00000000" w:rsidRDefault="000051F0">
            <w:pPr>
              <w:jc w:val="center"/>
            </w:pPr>
            <w:r>
              <w:t>NA</w:t>
            </w:r>
          </w:p>
        </w:tc>
        <w:tc>
          <w:tcPr>
            <w:tcW w:w="887" w:type="dxa"/>
            <w:tcBorders>
              <w:top w:val="nil"/>
              <w:left w:val="single" w:sz="6" w:space="0" w:color="auto"/>
              <w:bottom w:val="nil"/>
              <w:right w:val="single" w:sz="6" w:space="0" w:color="auto"/>
            </w:tcBorders>
          </w:tcPr>
          <w:p w14:paraId="3FD17C6D" w14:textId="77777777" w:rsidR="00000000" w:rsidRDefault="000051F0">
            <w:pPr>
              <w:jc w:val="center"/>
            </w:pPr>
            <w:r>
              <w:t>NA</w:t>
            </w:r>
          </w:p>
        </w:tc>
        <w:tc>
          <w:tcPr>
            <w:tcW w:w="739" w:type="dxa"/>
            <w:tcBorders>
              <w:top w:val="nil"/>
              <w:left w:val="single" w:sz="6" w:space="0" w:color="auto"/>
              <w:bottom w:val="nil"/>
              <w:right w:val="single" w:sz="6" w:space="0" w:color="auto"/>
            </w:tcBorders>
          </w:tcPr>
          <w:p w14:paraId="629F3BA9" w14:textId="77777777" w:rsidR="00000000" w:rsidRDefault="000051F0">
            <w:pPr>
              <w:jc w:val="center"/>
            </w:pPr>
            <w:r>
              <w:t>NA</w:t>
            </w:r>
          </w:p>
        </w:tc>
        <w:tc>
          <w:tcPr>
            <w:tcW w:w="690" w:type="dxa"/>
            <w:tcBorders>
              <w:top w:val="nil"/>
              <w:left w:val="single" w:sz="6" w:space="0" w:color="auto"/>
              <w:bottom w:val="nil"/>
              <w:right w:val="single" w:sz="6" w:space="0" w:color="auto"/>
            </w:tcBorders>
          </w:tcPr>
          <w:p w14:paraId="11C0A8F9" w14:textId="77777777" w:rsidR="00000000" w:rsidRDefault="000051F0">
            <w:pPr>
              <w:jc w:val="center"/>
            </w:pPr>
          </w:p>
        </w:tc>
        <w:tc>
          <w:tcPr>
            <w:tcW w:w="887" w:type="dxa"/>
            <w:tcBorders>
              <w:top w:val="nil"/>
              <w:left w:val="single" w:sz="6" w:space="0" w:color="auto"/>
              <w:bottom w:val="nil"/>
              <w:right w:val="single" w:sz="6" w:space="0" w:color="auto"/>
            </w:tcBorders>
          </w:tcPr>
          <w:p w14:paraId="271F257C" w14:textId="77777777" w:rsidR="00000000" w:rsidRDefault="000051F0">
            <w:pPr>
              <w:jc w:val="center"/>
            </w:pPr>
            <w:r>
              <w:t>NA</w:t>
            </w:r>
          </w:p>
        </w:tc>
        <w:tc>
          <w:tcPr>
            <w:tcW w:w="739" w:type="dxa"/>
            <w:tcBorders>
              <w:top w:val="nil"/>
              <w:left w:val="single" w:sz="6" w:space="0" w:color="auto"/>
              <w:bottom w:val="nil"/>
              <w:right w:val="nil"/>
            </w:tcBorders>
          </w:tcPr>
          <w:p w14:paraId="70EDD565" w14:textId="77777777" w:rsidR="00000000" w:rsidRDefault="000051F0">
            <w:pPr>
              <w:jc w:val="center"/>
            </w:pPr>
            <w:r>
              <w:t>2015</w:t>
            </w:r>
          </w:p>
        </w:tc>
      </w:tr>
      <w:tr w:rsidR="00000000" w14:paraId="1B81062A"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49BF0490" w14:textId="77777777" w:rsidR="00000000" w:rsidRDefault="000051F0">
            <w:pPr>
              <w:jc w:val="left"/>
            </w:pPr>
            <w:r>
              <w:t>[</w:t>
            </w:r>
            <w:r>
              <w:fldChar w:fldCharType="begin"/>
            </w:r>
            <w:r>
              <w:instrText xml:space="preserve">REF BIB_chang_hong_hu_design_2008 \* MERGEFORMAT </w:instrText>
            </w:r>
            <w:r>
              <w:fldChar w:fldCharType="separate"/>
            </w:r>
            <w:r>
              <w:t>Chang-hong Hu et  al., 2008</w:t>
            </w:r>
            <w:r>
              <w:fldChar w:fldCharType="end"/>
            </w:r>
            <w:r>
              <w:t>]</w:t>
            </w:r>
          </w:p>
        </w:tc>
        <w:tc>
          <w:tcPr>
            <w:tcW w:w="936" w:type="dxa"/>
            <w:tcBorders>
              <w:top w:val="nil"/>
              <w:left w:val="single" w:sz="6" w:space="0" w:color="auto"/>
              <w:bottom w:val="nil"/>
              <w:right w:val="single" w:sz="6" w:space="0" w:color="auto"/>
            </w:tcBorders>
          </w:tcPr>
          <w:p w14:paraId="401ED677" w14:textId="77777777" w:rsidR="00000000" w:rsidRDefault="000051F0">
            <w:pPr>
              <w:jc w:val="center"/>
            </w:pPr>
            <w:r>
              <w:t>1</w:t>
            </w:r>
          </w:p>
        </w:tc>
        <w:tc>
          <w:tcPr>
            <w:tcW w:w="887" w:type="dxa"/>
            <w:tcBorders>
              <w:top w:val="nil"/>
              <w:left w:val="single" w:sz="6" w:space="0" w:color="auto"/>
              <w:bottom w:val="nil"/>
              <w:right w:val="single" w:sz="6" w:space="0" w:color="auto"/>
            </w:tcBorders>
          </w:tcPr>
          <w:p w14:paraId="7A165803" w14:textId="77777777" w:rsidR="00000000" w:rsidRDefault="000051F0">
            <w:pPr>
              <w:jc w:val="center"/>
            </w:pPr>
            <w:r>
              <w:t>15V</w:t>
            </w:r>
          </w:p>
        </w:tc>
        <w:tc>
          <w:tcPr>
            <w:tcW w:w="739" w:type="dxa"/>
            <w:tcBorders>
              <w:top w:val="nil"/>
              <w:left w:val="single" w:sz="6" w:space="0" w:color="auto"/>
              <w:bottom w:val="nil"/>
              <w:right w:val="single" w:sz="6" w:space="0" w:color="auto"/>
            </w:tcBorders>
          </w:tcPr>
          <w:p w14:paraId="463B618D" w14:textId="77777777" w:rsidR="00000000" w:rsidRDefault="000051F0">
            <w:pPr>
              <w:jc w:val="center"/>
            </w:pPr>
            <w:r>
              <w:t>120</w:t>
            </w:r>
          </w:p>
        </w:tc>
        <w:tc>
          <w:tcPr>
            <w:tcW w:w="690" w:type="dxa"/>
            <w:tcBorders>
              <w:top w:val="nil"/>
              <w:left w:val="single" w:sz="6" w:space="0" w:color="auto"/>
              <w:bottom w:val="nil"/>
              <w:right w:val="single" w:sz="6" w:space="0" w:color="auto"/>
            </w:tcBorders>
          </w:tcPr>
          <w:p w14:paraId="6F1A3ECD" w14:textId="77777777" w:rsidR="00000000" w:rsidRDefault="000051F0">
            <w:pPr>
              <w:jc w:val="center"/>
            </w:pPr>
            <w:r>
              <w:t>12</w:t>
            </w:r>
          </w:p>
        </w:tc>
        <w:tc>
          <w:tcPr>
            <w:tcW w:w="887" w:type="dxa"/>
            <w:tcBorders>
              <w:top w:val="nil"/>
              <w:left w:val="single" w:sz="6" w:space="0" w:color="auto"/>
              <w:bottom w:val="nil"/>
              <w:right w:val="single" w:sz="6" w:space="0" w:color="auto"/>
            </w:tcBorders>
          </w:tcPr>
          <w:p w14:paraId="5CE843D8" w14:textId="77777777" w:rsidR="00000000" w:rsidRDefault="000051F0">
            <w:pPr>
              <w:jc w:val="center"/>
            </w:pPr>
          </w:p>
        </w:tc>
        <w:tc>
          <w:tcPr>
            <w:tcW w:w="739" w:type="dxa"/>
            <w:tcBorders>
              <w:top w:val="nil"/>
              <w:left w:val="single" w:sz="6" w:space="0" w:color="auto"/>
              <w:bottom w:val="nil"/>
              <w:right w:val="nil"/>
            </w:tcBorders>
          </w:tcPr>
          <w:p w14:paraId="557F9B98" w14:textId="77777777" w:rsidR="00000000" w:rsidRDefault="000051F0">
            <w:pPr>
              <w:jc w:val="center"/>
            </w:pPr>
            <w:r>
              <w:t>2008</w:t>
            </w:r>
          </w:p>
        </w:tc>
      </w:tr>
      <w:tr w:rsidR="00000000" w14:paraId="6490945D"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3FD63AF8" w14:textId="77777777" w:rsidR="00000000" w:rsidRDefault="000051F0">
            <w:pPr>
              <w:jc w:val="left"/>
            </w:pPr>
            <w:r>
              <w:t>[</w:t>
            </w:r>
            <w:r>
              <w:fldChar w:fldCharType="begin"/>
            </w:r>
            <w:r>
              <w:instrText xml:space="preserve">REF BIB_chatar_analysis_2016 \* MERGEFORMAT </w:instrText>
            </w:r>
            <w:r>
              <w:fldChar w:fldCharType="separate"/>
            </w:r>
            <w:r>
              <w:t>Chatar and George, 2016</w:t>
            </w:r>
            <w:r>
              <w:fldChar w:fldCharType="end"/>
            </w:r>
            <w:r>
              <w:t>]</w:t>
            </w:r>
          </w:p>
        </w:tc>
        <w:tc>
          <w:tcPr>
            <w:tcW w:w="936" w:type="dxa"/>
            <w:tcBorders>
              <w:top w:val="nil"/>
              <w:left w:val="single" w:sz="6" w:space="0" w:color="auto"/>
              <w:bottom w:val="nil"/>
              <w:right w:val="single" w:sz="6" w:space="0" w:color="auto"/>
            </w:tcBorders>
          </w:tcPr>
          <w:p w14:paraId="18A12166" w14:textId="77777777" w:rsidR="00000000" w:rsidRDefault="000051F0">
            <w:pPr>
              <w:jc w:val="center"/>
            </w:pPr>
            <w:r>
              <w:t>16</w:t>
            </w:r>
          </w:p>
        </w:tc>
        <w:tc>
          <w:tcPr>
            <w:tcW w:w="887" w:type="dxa"/>
            <w:tcBorders>
              <w:top w:val="nil"/>
              <w:left w:val="single" w:sz="6" w:space="0" w:color="auto"/>
              <w:bottom w:val="nil"/>
              <w:right w:val="single" w:sz="6" w:space="0" w:color="auto"/>
            </w:tcBorders>
          </w:tcPr>
          <w:p w14:paraId="788B0FB5" w14:textId="77777777" w:rsidR="00000000" w:rsidRDefault="000051F0">
            <w:pPr>
              <w:jc w:val="center"/>
            </w:pPr>
            <w:r>
              <w:t>NA</w:t>
            </w:r>
          </w:p>
        </w:tc>
        <w:tc>
          <w:tcPr>
            <w:tcW w:w="739" w:type="dxa"/>
            <w:tcBorders>
              <w:top w:val="nil"/>
              <w:left w:val="single" w:sz="6" w:space="0" w:color="auto"/>
              <w:bottom w:val="nil"/>
              <w:right w:val="single" w:sz="6" w:space="0" w:color="auto"/>
            </w:tcBorders>
          </w:tcPr>
          <w:p w14:paraId="09E681CD" w14:textId="77777777" w:rsidR="00000000" w:rsidRDefault="000051F0">
            <w:pPr>
              <w:jc w:val="center"/>
            </w:pPr>
            <w:r>
              <w:t>150</w:t>
            </w:r>
          </w:p>
        </w:tc>
        <w:tc>
          <w:tcPr>
            <w:tcW w:w="690" w:type="dxa"/>
            <w:tcBorders>
              <w:top w:val="nil"/>
              <w:left w:val="single" w:sz="6" w:space="0" w:color="auto"/>
              <w:bottom w:val="nil"/>
              <w:right w:val="single" w:sz="6" w:space="0" w:color="auto"/>
            </w:tcBorders>
          </w:tcPr>
          <w:p w14:paraId="6B0E5070" w14:textId="77777777" w:rsidR="00000000" w:rsidRDefault="000051F0">
            <w:pPr>
              <w:jc w:val="center"/>
            </w:pPr>
            <w:r>
              <w:t>14</w:t>
            </w:r>
          </w:p>
        </w:tc>
        <w:tc>
          <w:tcPr>
            <w:tcW w:w="887" w:type="dxa"/>
            <w:tcBorders>
              <w:top w:val="nil"/>
              <w:left w:val="single" w:sz="6" w:space="0" w:color="auto"/>
              <w:bottom w:val="nil"/>
              <w:right w:val="single" w:sz="6" w:space="0" w:color="auto"/>
            </w:tcBorders>
          </w:tcPr>
          <w:p w14:paraId="1F30D705" w14:textId="77777777" w:rsidR="00000000" w:rsidRDefault="000051F0">
            <w:pPr>
              <w:jc w:val="center"/>
            </w:pPr>
            <w:r>
              <w:t>NA</w:t>
            </w:r>
          </w:p>
        </w:tc>
        <w:tc>
          <w:tcPr>
            <w:tcW w:w="739" w:type="dxa"/>
            <w:tcBorders>
              <w:top w:val="nil"/>
              <w:left w:val="single" w:sz="6" w:space="0" w:color="auto"/>
              <w:bottom w:val="nil"/>
              <w:right w:val="nil"/>
            </w:tcBorders>
          </w:tcPr>
          <w:p w14:paraId="2FB597E2" w14:textId="77777777" w:rsidR="00000000" w:rsidRDefault="000051F0">
            <w:pPr>
              <w:jc w:val="center"/>
            </w:pPr>
            <w:r>
              <w:t>2016</w:t>
            </w:r>
          </w:p>
        </w:tc>
      </w:tr>
      <w:tr w:rsidR="00000000" w14:paraId="3CA0943A"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199896C5" w14:textId="77777777" w:rsidR="00000000" w:rsidRDefault="000051F0">
            <w:pPr>
              <w:jc w:val="left"/>
            </w:pPr>
            <w:r>
              <w:t>[</w:t>
            </w:r>
            <w:r>
              <w:fldChar w:fldCharType="begin"/>
            </w:r>
            <w:r>
              <w:instrText xml:space="preserve">REF BIB_cheung_multi_channel_2012 \* MERGEFORMAT </w:instrText>
            </w:r>
            <w:r>
              <w:fldChar w:fldCharType="separate"/>
            </w:r>
            <w:r>
              <w:t>Cheung et  al., 2012</w:t>
            </w:r>
            <w:r>
              <w:fldChar w:fldCharType="end"/>
            </w:r>
            <w:r>
              <w:t>]</w:t>
            </w:r>
          </w:p>
        </w:tc>
        <w:tc>
          <w:tcPr>
            <w:tcW w:w="936" w:type="dxa"/>
            <w:tcBorders>
              <w:top w:val="nil"/>
              <w:left w:val="single" w:sz="6" w:space="0" w:color="auto"/>
              <w:bottom w:val="nil"/>
              <w:right w:val="single" w:sz="6" w:space="0" w:color="auto"/>
            </w:tcBorders>
          </w:tcPr>
          <w:p w14:paraId="0DDCB506" w14:textId="77777777" w:rsidR="00000000" w:rsidRDefault="000051F0">
            <w:pPr>
              <w:jc w:val="center"/>
            </w:pPr>
            <w:r>
              <w:t>128</w:t>
            </w:r>
          </w:p>
        </w:tc>
        <w:tc>
          <w:tcPr>
            <w:tcW w:w="887" w:type="dxa"/>
            <w:tcBorders>
              <w:top w:val="nil"/>
              <w:left w:val="single" w:sz="6" w:space="0" w:color="auto"/>
              <w:bottom w:val="nil"/>
              <w:right w:val="single" w:sz="6" w:space="0" w:color="auto"/>
            </w:tcBorders>
          </w:tcPr>
          <w:p w14:paraId="67195628" w14:textId="77777777" w:rsidR="00000000" w:rsidRDefault="000051F0">
            <w:pPr>
              <w:jc w:val="center"/>
            </w:pPr>
            <w:r>
              <w:t>NA</w:t>
            </w:r>
          </w:p>
        </w:tc>
        <w:tc>
          <w:tcPr>
            <w:tcW w:w="739" w:type="dxa"/>
            <w:tcBorders>
              <w:top w:val="nil"/>
              <w:left w:val="single" w:sz="6" w:space="0" w:color="auto"/>
              <w:bottom w:val="nil"/>
              <w:right w:val="single" w:sz="6" w:space="0" w:color="auto"/>
            </w:tcBorders>
          </w:tcPr>
          <w:p w14:paraId="520B3876" w14:textId="77777777" w:rsidR="00000000" w:rsidRDefault="000051F0">
            <w:pPr>
              <w:jc w:val="center"/>
            </w:pPr>
            <w:r>
              <w:t>80</w:t>
            </w:r>
          </w:p>
        </w:tc>
        <w:tc>
          <w:tcPr>
            <w:tcW w:w="690" w:type="dxa"/>
            <w:tcBorders>
              <w:top w:val="nil"/>
              <w:left w:val="single" w:sz="6" w:space="0" w:color="auto"/>
              <w:bottom w:val="nil"/>
              <w:right w:val="single" w:sz="6" w:space="0" w:color="auto"/>
            </w:tcBorders>
          </w:tcPr>
          <w:p w14:paraId="1381F158" w14:textId="77777777" w:rsidR="00000000" w:rsidRDefault="000051F0">
            <w:pPr>
              <w:jc w:val="center"/>
            </w:pPr>
            <w:r>
              <w:t>10</w:t>
            </w:r>
          </w:p>
        </w:tc>
        <w:tc>
          <w:tcPr>
            <w:tcW w:w="887" w:type="dxa"/>
            <w:tcBorders>
              <w:top w:val="nil"/>
              <w:left w:val="single" w:sz="6" w:space="0" w:color="auto"/>
              <w:bottom w:val="nil"/>
              <w:right w:val="single" w:sz="6" w:space="0" w:color="auto"/>
            </w:tcBorders>
          </w:tcPr>
          <w:p w14:paraId="7B1474B6" w14:textId="77777777" w:rsidR="00000000" w:rsidRDefault="000051F0">
            <w:pPr>
              <w:jc w:val="center"/>
            </w:pPr>
            <w:r>
              <w:t>AD9272</w:t>
            </w:r>
          </w:p>
        </w:tc>
        <w:tc>
          <w:tcPr>
            <w:tcW w:w="739" w:type="dxa"/>
            <w:tcBorders>
              <w:top w:val="nil"/>
              <w:left w:val="single" w:sz="6" w:space="0" w:color="auto"/>
              <w:bottom w:val="nil"/>
              <w:right w:val="nil"/>
            </w:tcBorders>
          </w:tcPr>
          <w:p w14:paraId="5ACE6FB7" w14:textId="77777777" w:rsidR="00000000" w:rsidRDefault="000051F0">
            <w:pPr>
              <w:jc w:val="center"/>
            </w:pPr>
            <w:r>
              <w:t>2012</w:t>
            </w:r>
          </w:p>
        </w:tc>
      </w:tr>
      <w:tr w:rsidR="00000000" w14:paraId="09EA038B"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77633941" w14:textId="77777777" w:rsidR="00000000" w:rsidRDefault="000051F0">
            <w:pPr>
              <w:jc w:val="left"/>
            </w:pPr>
            <w:r>
              <w:t>[</w:t>
            </w:r>
            <w:r>
              <w:fldChar w:fldCharType="begin"/>
            </w:r>
            <w:r>
              <w:instrText xml:space="preserve">REF BIB_dusa_low_2014 \* MERGEFORMAT </w:instrText>
            </w:r>
            <w:r>
              <w:fldChar w:fldCharType="separate"/>
            </w:r>
            <w:r>
              <w:t xml:space="preserve">Dusa et  </w:t>
            </w:r>
            <w:r>
              <w:t>al., 2014</w:t>
            </w:r>
            <w:r>
              <w:fldChar w:fldCharType="end"/>
            </w:r>
            <w:r>
              <w:t>]</w:t>
            </w:r>
          </w:p>
        </w:tc>
        <w:tc>
          <w:tcPr>
            <w:tcW w:w="936" w:type="dxa"/>
            <w:tcBorders>
              <w:top w:val="nil"/>
              <w:left w:val="single" w:sz="6" w:space="0" w:color="auto"/>
              <w:bottom w:val="nil"/>
              <w:right w:val="single" w:sz="6" w:space="0" w:color="auto"/>
            </w:tcBorders>
          </w:tcPr>
          <w:p w14:paraId="349857B1" w14:textId="77777777" w:rsidR="00000000" w:rsidRDefault="000051F0">
            <w:pPr>
              <w:jc w:val="center"/>
            </w:pPr>
            <w:r>
              <w:t>8</w:t>
            </w:r>
          </w:p>
        </w:tc>
        <w:tc>
          <w:tcPr>
            <w:tcW w:w="887" w:type="dxa"/>
            <w:tcBorders>
              <w:top w:val="nil"/>
              <w:left w:val="single" w:sz="6" w:space="0" w:color="auto"/>
              <w:bottom w:val="nil"/>
              <w:right w:val="single" w:sz="6" w:space="0" w:color="auto"/>
            </w:tcBorders>
          </w:tcPr>
          <w:p w14:paraId="5368FC7D" w14:textId="77777777" w:rsidR="00000000" w:rsidRDefault="000051F0">
            <w:pPr>
              <w:jc w:val="center"/>
            </w:pPr>
            <w:r>
              <w:t>100 Vpp</w:t>
            </w:r>
          </w:p>
        </w:tc>
        <w:tc>
          <w:tcPr>
            <w:tcW w:w="739" w:type="dxa"/>
            <w:tcBorders>
              <w:top w:val="nil"/>
              <w:left w:val="single" w:sz="6" w:space="0" w:color="auto"/>
              <w:bottom w:val="nil"/>
              <w:right w:val="single" w:sz="6" w:space="0" w:color="auto"/>
            </w:tcBorders>
          </w:tcPr>
          <w:p w14:paraId="7DAB236B" w14:textId="77777777" w:rsidR="00000000" w:rsidRDefault="000051F0">
            <w:pPr>
              <w:jc w:val="center"/>
            </w:pPr>
            <w:r>
              <w:t>65</w:t>
            </w:r>
          </w:p>
        </w:tc>
        <w:tc>
          <w:tcPr>
            <w:tcW w:w="690" w:type="dxa"/>
            <w:tcBorders>
              <w:top w:val="nil"/>
              <w:left w:val="single" w:sz="6" w:space="0" w:color="auto"/>
              <w:bottom w:val="nil"/>
              <w:right w:val="single" w:sz="6" w:space="0" w:color="auto"/>
            </w:tcBorders>
          </w:tcPr>
          <w:p w14:paraId="297AC22C" w14:textId="77777777" w:rsidR="00000000" w:rsidRDefault="000051F0">
            <w:pPr>
              <w:jc w:val="center"/>
            </w:pPr>
            <w:r>
              <w:t>12</w:t>
            </w:r>
          </w:p>
        </w:tc>
        <w:tc>
          <w:tcPr>
            <w:tcW w:w="887" w:type="dxa"/>
            <w:tcBorders>
              <w:top w:val="nil"/>
              <w:left w:val="single" w:sz="6" w:space="0" w:color="auto"/>
              <w:bottom w:val="nil"/>
              <w:right w:val="single" w:sz="6" w:space="0" w:color="auto"/>
            </w:tcBorders>
          </w:tcPr>
          <w:p w14:paraId="6577E707" w14:textId="77777777" w:rsidR="00000000" w:rsidRDefault="000051F0">
            <w:pPr>
              <w:jc w:val="center"/>
            </w:pPr>
            <w:r>
              <w:t>AFE5809</w:t>
            </w:r>
          </w:p>
        </w:tc>
        <w:tc>
          <w:tcPr>
            <w:tcW w:w="739" w:type="dxa"/>
            <w:tcBorders>
              <w:top w:val="nil"/>
              <w:left w:val="single" w:sz="6" w:space="0" w:color="auto"/>
              <w:bottom w:val="nil"/>
              <w:right w:val="nil"/>
            </w:tcBorders>
          </w:tcPr>
          <w:p w14:paraId="43E6D79A" w14:textId="77777777" w:rsidR="00000000" w:rsidRDefault="000051F0">
            <w:pPr>
              <w:jc w:val="center"/>
            </w:pPr>
            <w:r>
              <w:t>2014</w:t>
            </w:r>
          </w:p>
        </w:tc>
      </w:tr>
      <w:tr w:rsidR="00000000" w14:paraId="25844FE5"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7196A1BE" w14:textId="77777777" w:rsidR="00000000" w:rsidRDefault="000051F0">
            <w:pPr>
              <w:jc w:val="left"/>
            </w:pPr>
            <w:r>
              <w:t>[</w:t>
            </w:r>
            <w:r>
              <w:fldChar w:fldCharType="begin"/>
            </w:r>
            <w:r>
              <w:instrText xml:space="preserve">REF BIB_fritsch_full_nodate \* MERGEFORMAT </w:instrText>
            </w:r>
            <w:r>
              <w:fldChar w:fldCharType="separate"/>
            </w:r>
            <w:r>
              <w:t xml:space="preserve">FRITSCH, </w:t>
            </w:r>
            <w:r>
              <w:fldChar w:fldCharType="end"/>
            </w:r>
            <w:r>
              <w:t>]</w:t>
            </w:r>
          </w:p>
        </w:tc>
        <w:tc>
          <w:tcPr>
            <w:tcW w:w="936" w:type="dxa"/>
            <w:tcBorders>
              <w:top w:val="nil"/>
              <w:left w:val="single" w:sz="6" w:space="0" w:color="auto"/>
              <w:bottom w:val="nil"/>
              <w:right w:val="single" w:sz="6" w:space="0" w:color="auto"/>
            </w:tcBorders>
          </w:tcPr>
          <w:p w14:paraId="3AC7E358" w14:textId="77777777" w:rsidR="00000000" w:rsidRDefault="000051F0">
            <w:pPr>
              <w:jc w:val="center"/>
            </w:pPr>
            <w:r>
              <w:t>1</w:t>
            </w:r>
          </w:p>
        </w:tc>
        <w:tc>
          <w:tcPr>
            <w:tcW w:w="887" w:type="dxa"/>
            <w:tcBorders>
              <w:top w:val="nil"/>
              <w:left w:val="single" w:sz="6" w:space="0" w:color="auto"/>
              <w:bottom w:val="nil"/>
              <w:right w:val="single" w:sz="6" w:space="0" w:color="auto"/>
            </w:tcBorders>
          </w:tcPr>
          <w:p w14:paraId="21698169" w14:textId="77777777" w:rsidR="00000000" w:rsidRDefault="000051F0">
            <w:pPr>
              <w:jc w:val="center"/>
            </w:pPr>
            <w:r>
              <w:t>50-400V</w:t>
            </w:r>
          </w:p>
        </w:tc>
        <w:tc>
          <w:tcPr>
            <w:tcW w:w="739" w:type="dxa"/>
            <w:tcBorders>
              <w:top w:val="nil"/>
              <w:left w:val="single" w:sz="6" w:space="0" w:color="auto"/>
              <w:bottom w:val="nil"/>
              <w:right w:val="single" w:sz="6" w:space="0" w:color="auto"/>
            </w:tcBorders>
          </w:tcPr>
          <w:p w14:paraId="679655D6" w14:textId="77777777" w:rsidR="00000000" w:rsidRDefault="000051F0">
            <w:pPr>
              <w:jc w:val="center"/>
            </w:pPr>
            <w:r>
              <w:t>80</w:t>
            </w:r>
          </w:p>
        </w:tc>
        <w:tc>
          <w:tcPr>
            <w:tcW w:w="690" w:type="dxa"/>
            <w:tcBorders>
              <w:top w:val="nil"/>
              <w:left w:val="single" w:sz="6" w:space="0" w:color="auto"/>
              <w:bottom w:val="nil"/>
              <w:right w:val="single" w:sz="6" w:space="0" w:color="auto"/>
            </w:tcBorders>
          </w:tcPr>
          <w:p w14:paraId="0D67D188" w14:textId="77777777" w:rsidR="00000000" w:rsidRDefault="000051F0">
            <w:pPr>
              <w:jc w:val="center"/>
            </w:pPr>
          </w:p>
        </w:tc>
        <w:tc>
          <w:tcPr>
            <w:tcW w:w="887" w:type="dxa"/>
            <w:tcBorders>
              <w:top w:val="nil"/>
              <w:left w:val="single" w:sz="6" w:space="0" w:color="auto"/>
              <w:bottom w:val="nil"/>
              <w:right w:val="single" w:sz="6" w:space="0" w:color="auto"/>
            </w:tcBorders>
          </w:tcPr>
          <w:p w14:paraId="62DDF943" w14:textId="77777777" w:rsidR="00000000" w:rsidRDefault="000051F0">
            <w:pPr>
              <w:jc w:val="center"/>
            </w:pPr>
            <w:r>
              <w:t>NA</w:t>
            </w:r>
          </w:p>
        </w:tc>
        <w:tc>
          <w:tcPr>
            <w:tcW w:w="739" w:type="dxa"/>
            <w:tcBorders>
              <w:top w:val="nil"/>
              <w:left w:val="single" w:sz="6" w:space="0" w:color="auto"/>
              <w:bottom w:val="nil"/>
              <w:right w:val="nil"/>
            </w:tcBorders>
          </w:tcPr>
          <w:p w14:paraId="78B07BA5" w14:textId="77777777" w:rsidR="00000000" w:rsidRDefault="000051F0">
            <w:pPr>
              <w:jc w:val="center"/>
            </w:pPr>
            <w:r>
              <w:t>NA</w:t>
            </w:r>
          </w:p>
        </w:tc>
      </w:tr>
      <w:tr w:rsidR="00000000" w14:paraId="4BBFB46A"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5FF9CDD8" w14:textId="77777777" w:rsidR="00000000" w:rsidRDefault="000051F0">
            <w:pPr>
              <w:jc w:val="left"/>
            </w:pPr>
            <w:r>
              <w:t>[</w:t>
            </w:r>
            <w:r>
              <w:fldChar w:fldCharType="begin"/>
            </w:r>
            <w:r>
              <w:instrText xml:space="preserve">REF BIB_govindan_reconfigurable_2015 \* MERGEFORMAT </w:instrText>
            </w:r>
            <w:r>
              <w:fldChar w:fldCharType="separate"/>
            </w:r>
            <w:r>
              <w:t>Govindan et  al., 2015</w:t>
            </w:r>
            <w:r>
              <w:fldChar w:fldCharType="end"/>
            </w:r>
            <w:r>
              <w:t>]</w:t>
            </w:r>
          </w:p>
        </w:tc>
        <w:tc>
          <w:tcPr>
            <w:tcW w:w="936" w:type="dxa"/>
            <w:tcBorders>
              <w:top w:val="nil"/>
              <w:left w:val="single" w:sz="6" w:space="0" w:color="auto"/>
              <w:bottom w:val="nil"/>
              <w:right w:val="single" w:sz="6" w:space="0" w:color="auto"/>
            </w:tcBorders>
          </w:tcPr>
          <w:p w14:paraId="0D5AC684" w14:textId="77777777" w:rsidR="00000000" w:rsidRDefault="000051F0">
            <w:pPr>
              <w:jc w:val="center"/>
            </w:pPr>
            <w:r>
              <w:t>8</w:t>
            </w:r>
          </w:p>
        </w:tc>
        <w:tc>
          <w:tcPr>
            <w:tcW w:w="887" w:type="dxa"/>
            <w:tcBorders>
              <w:top w:val="nil"/>
              <w:left w:val="single" w:sz="6" w:space="0" w:color="auto"/>
              <w:bottom w:val="nil"/>
              <w:right w:val="single" w:sz="6" w:space="0" w:color="auto"/>
            </w:tcBorders>
          </w:tcPr>
          <w:p w14:paraId="6E7E70C5" w14:textId="77777777" w:rsidR="00000000" w:rsidRDefault="000051F0">
            <w:pPr>
              <w:jc w:val="center"/>
            </w:pPr>
            <w:r>
              <w:t>NA</w:t>
            </w:r>
          </w:p>
        </w:tc>
        <w:tc>
          <w:tcPr>
            <w:tcW w:w="739" w:type="dxa"/>
            <w:tcBorders>
              <w:top w:val="nil"/>
              <w:left w:val="single" w:sz="6" w:space="0" w:color="auto"/>
              <w:bottom w:val="nil"/>
              <w:right w:val="single" w:sz="6" w:space="0" w:color="auto"/>
            </w:tcBorders>
          </w:tcPr>
          <w:p w14:paraId="03B925F6" w14:textId="77777777" w:rsidR="00000000" w:rsidRDefault="000051F0">
            <w:pPr>
              <w:jc w:val="center"/>
            </w:pPr>
            <w:r>
              <w:t>250</w:t>
            </w:r>
          </w:p>
        </w:tc>
        <w:tc>
          <w:tcPr>
            <w:tcW w:w="690" w:type="dxa"/>
            <w:tcBorders>
              <w:top w:val="nil"/>
              <w:left w:val="single" w:sz="6" w:space="0" w:color="auto"/>
              <w:bottom w:val="nil"/>
              <w:right w:val="single" w:sz="6" w:space="0" w:color="auto"/>
            </w:tcBorders>
          </w:tcPr>
          <w:p w14:paraId="70F21386" w14:textId="77777777" w:rsidR="00000000" w:rsidRDefault="000051F0">
            <w:pPr>
              <w:jc w:val="center"/>
            </w:pPr>
            <w:r>
              <w:t>8</w:t>
            </w:r>
          </w:p>
        </w:tc>
        <w:tc>
          <w:tcPr>
            <w:tcW w:w="887" w:type="dxa"/>
            <w:tcBorders>
              <w:top w:val="nil"/>
              <w:left w:val="single" w:sz="6" w:space="0" w:color="auto"/>
              <w:bottom w:val="nil"/>
              <w:right w:val="single" w:sz="6" w:space="0" w:color="auto"/>
            </w:tcBorders>
          </w:tcPr>
          <w:p w14:paraId="11E3EE9F" w14:textId="77777777" w:rsidR="00000000" w:rsidRDefault="000051F0">
            <w:pPr>
              <w:jc w:val="center"/>
            </w:pPr>
            <w:r>
              <w:t>VCA8500</w:t>
            </w:r>
          </w:p>
        </w:tc>
        <w:tc>
          <w:tcPr>
            <w:tcW w:w="739" w:type="dxa"/>
            <w:tcBorders>
              <w:top w:val="nil"/>
              <w:left w:val="single" w:sz="6" w:space="0" w:color="auto"/>
              <w:bottom w:val="nil"/>
              <w:right w:val="nil"/>
            </w:tcBorders>
          </w:tcPr>
          <w:p w14:paraId="704615D0" w14:textId="77777777" w:rsidR="00000000" w:rsidRDefault="000051F0">
            <w:pPr>
              <w:jc w:val="center"/>
            </w:pPr>
            <w:r>
              <w:t>2015</w:t>
            </w:r>
          </w:p>
        </w:tc>
      </w:tr>
      <w:tr w:rsidR="00000000" w14:paraId="7AC948FB"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1479170F" w14:textId="77777777" w:rsidR="00000000" w:rsidRDefault="000051F0">
            <w:pPr>
              <w:jc w:val="left"/>
            </w:pPr>
            <w:r>
              <w:t>[</w:t>
            </w:r>
            <w:r>
              <w:fldChar w:fldCharType="begin"/>
            </w:r>
            <w:r>
              <w:instrText xml:space="preserve">REF BIB_hager_ultralight__2017 \* MERGEFORMAT </w:instrText>
            </w:r>
            <w:r>
              <w:fldChar w:fldCharType="separate"/>
            </w:r>
            <w:r>
              <w:t>Hager et  al., 2017b</w:t>
            </w:r>
            <w:r>
              <w:fldChar w:fldCharType="end"/>
            </w:r>
            <w:r>
              <w:t>]</w:t>
            </w:r>
          </w:p>
        </w:tc>
        <w:tc>
          <w:tcPr>
            <w:tcW w:w="936" w:type="dxa"/>
            <w:tcBorders>
              <w:top w:val="nil"/>
              <w:left w:val="single" w:sz="6" w:space="0" w:color="auto"/>
              <w:bottom w:val="nil"/>
              <w:right w:val="single" w:sz="6" w:space="0" w:color="auto"/>
            </w:tcBorders>
          </w:tcPr>
          <w:p w14:paraId="0476580B" w14:textId="77777777" w:rsidR="00000000" w:rsidRDefault="000051F0">
            <w:pPr>
              <w:jc w:val="center"/>
            </w:pPr>
            <w:r>
              <w:t>64</w:t>
            </w:r>
          </w:p>
        </w:tc>
        <w:tc>
          <w:tcPr>
            <w:tcW w:w="887" w:type="dxa"/>
            <w:tcBorders>
              <w:top w:val="nil"/>
              <w:left w:val="single" w:sz="6" w:space="0" w:color="auto"/>
              <w:bottom w:val="nil"/>
              <w:right w:val="single" w:sz="6" w:space="0" w:color="auto"/>
            </w:tcBorders>
          </w:tcPr>
          <w:p w14:paraId="4B1C5D4F" w14:textId="77777777" w:rsidR="00000000" w:rsidRDefault="000051F0">
            <w:pPr>
              <w:jc w:val="center"/>
            </w:pPr>
            <w:r>
              <w:t>100Vpp</w:t>
            </w:r>
          </w:p>
        </w:tc>
        <w:tc>
          <w:tcPr>
            <w:tcW w:w="739" w:type="dxa"/>
            <w:tcBorders>
              <w:top w:val="nil"/>
              <w:left w:val="single" w:sz="6" w:space="0" w:color="auto"/>
              <w:bottom w:val="nil"/>
              <w:right w:val="single" w:sz="6" w:space="0" w:color="auto"/>
            </w:tcBorders>
          </w:tcPr>
          <w:p w14:paraId="1A348C33" w14:textId="77777777" w:rsidR="00000000" w:rsidRDefault="000051F0">
            <w:pPr>
              <w:jc w:val="center"/>
            </w:pPr>
            <w:r>
              <w:t>32,5</w:t>
            </w:r>
          </w:p>
        </w:tc>
        <w:tc>
          <w:tcPr>
            <w:tcW w:w="690" w:type="dxa"/>
            <w:tcBorders>
              <w:top w:val="nil"/>
              <w:left w:val="single" w:sz="6" w:space="0" w:color="auto"/>
              <w:bottom w:val="nil"/>
              <w:right w:val="single" w:sz="6" w:space="0" w:color="auto"/>
            </w:tcBorders>
          </w:tcPr>
          <w:p w14:paraId="6CF3349A" w14:textId="77777777" w:rsidR="00000000" w:rsidRDefault="000051F0">
            <w:pPr>
              <w:jc w:val="center"/>
            </w:pPr>
            <w:r>
              <w:t>12</w:t>
            </w:r>
          </w:p>
        </w:tc>
        <w:tc>
          <w:tcPr>
            <w:tcW w:w="887" w:type="dxa"/>
            <w:tcBorders>
              <w:top w:val="nil"/>
              <w:left w:val="single" w:sz="6" w:space="0" w:color="auto"/>
              <w:bottom w:val="nil"/>
              <w:right w:val="single" w:sz="6" w:space="0" w:color="auto"/>
            </w:tcBorders>
          </w:tcPr>
          <w:p w14:paraId="4935DB00" w14:textId="77777777" w:rsidR="00000000" w:rsidRDefault="000051F0">
            <w:pPr>
              <w:jc w:val="center"/>
            </w:pPr>
            <w:r>
              <w:t>AFE5851</w:t>
            </w:r>
          </w:p>
        </w:tc>
        <w:tc>
          <w:tcPr>
            <w:tcW w:w="739" w:type="dxa"/>
            <w:tcBorders>
              <w:top w:val="nil"/>
              <w:left w:val="single" w:sz="6" w:space="0" w:color="auto"/>
              <w:bottom w:val="nil"/>
              <w:right w:val="nil"/>
            </w:tcBorders>
          </w:tcPr>
          <w:p w14:paraId="321F6DEF" w14:textId="77777777" w:rsidR="00000000" w:rsidRDefault="000051F0">
            <w:pPr>
              <w:jc w:val="center"/>
            </w:pPr>
            <w:r>
              <w:t>2017</w:t>
            </w:r>
          </w:p>
        </w:tc>
      </w:tr>
      <w:tr w:rsidR="00000000" w14:paraId="50A83E23"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1701B940" w14:textId="77777777" w:rsidR="00000000" w:rsidRDefault="000051F0">
            <w:pPr>
              <w:jc w:val="left"/>
            </w:pPr>
            <w:r>
              <w:t>[</w:t>
            </w:r>
            <w:r>
              <w:fldChar w:fldCharType="begin"/>
            </w:r>
            <w:r>
              <w:instrText xml:space="preserve">REF BIB_hewener_highly_2012 \* MERGEFORMAT </w:instrText>
            </w:r>
            <w:r>
              <w:fldChar w:fldCharType="separate"/>
            </w:r>
            <w:r>
              <w:t>Hewener et  al., 2012</w:t>
            </w:r>
            <w:r>
              <w:fldChar w:fldCharType="end"/>
            </w:r>
            <w:r>
              <w:t>]</w:t>
            </w:r>
          </w:p>
        </w:tc>
        <w:tc>
          <w:tcPr>
            <w:tcW w:w="936" w:type="dxa"/>
            <w:tcBorders>
              <w:top w:val="nil"/>
              <w:left w:val="single" w:sz="6" w:space="0" w:color="auto"/>
              <w:bottom w:val="nil"/>
              <w:right w:val="single" w:sz="6" w:space="0" w:color="auto"/>
            </w:tcBorders>
          </w:tcPr>
          <w:p w14:paraId="382C8DAA" w14:textId="77777777" w:rsidR="00000000" w:rsidRDefault="000051F0">
            <w:pPr>
              <w:jc w:val="center"/>
            </w:pPr>
            <w:r>
              <w:t>128</w:t>
            </w:r>
          </w:p>
        </w:tc>
        <w:tc>
          <w:tcPr>
            <w:tcW w:w="887" w:type="dxa"/>
            <w:tcBorders>
              <w:top w:val="nil"/>
              <w:left w:val="single" w:sz="6" w:space="0" w:color="auto"/>
              <w:bottom w:val="nil"/>
              <w:right w:val="single" w:sz="6" w:space="0" w:color="auto"/>
            </w:tcBorders>
          </w:tcPr>
          <w:p w14:paraId="20437C31" w14:textId="77777777" w:rsidR="00000000" w:rsidRDefault="000051F0">
            <w:pPr>
              <w:jc w:val="center"/>
            </w:pPr>
            <w:r>
              <w:t>+-75V</w:t>
            </w:r>
          </w:p>
        </w:tc>
        <w:tc>
          <w:tcPr>
            <w:tcW w:w="739" w:type="dxa"/>
            <w:tcBorders>
              <w:top w:val="nil"/>
              <w:left w:val="single" w:sz="6" w:space="0" w:color="auto"/>
              <w:bottom w:val="nil"/>
              <w:right w:val="single" w:sz="6" w:space="0" w:color="auto"/>
            </w:tcBorders>
          </w:tcPr>
          <w:p w14:paraId="58001793" w14:textId="77777777" w:rsidR="00000000" w:rsidRDefault="000051F0">
            <w:pPr>
              <w:jc w:val="center"/>
            </w:pPr>
            <w:r>
              <w:t>80</w:t>
            </w:r>
          </w:p>
        </w:tc>
        <w:tc>
          <w:tcPr>
            <w:tcW w:w="690" w:type="dxa"/>
            <w:tcBorders>
              <w:top w:val="nil"/>
              <w:left w:val="single" w:sz="6" w:space="0" w:color="auto"/>
              <w:bottom w:val="nil"/>
              <w:right w:val="single" w:sz="6" w:space="0" w:color="auto"/>
            </w:tcBorders>
          </w:tcPr>
          <w:p w14:paraId="16954FF3" w14:textId="77777777" w:rsidR="00000000" w:rsidRDefault="000051F0">
            <w:pPr>
              <w:jc w:val="center"/>
            </w:pPr>
          </w:p>
        </w:tc>
        <w:tc>
          <w:tcPr>
            <w:tcW w:w="887" w:type="dxa"/>
            <w:tcBorders>
              <w:top w:val="nil"/>
              <w:left w:val="single" w:sz="6" w:space="0" w:color="auto"/>
              <w:bottom w:val="nil"/>
              <w:right w:val="single" w:sz="6" w:space="0" w:color="auto"/>
            </w:tcBorders>
          </w:tcPr>
          <w:p w14:paraId="7928E62E" w14:textId="77777777" w:rsidR="00000000" w:rsidRDefault="000051F0">
            <w:pPr>
              <w:jc w:val="center"/>
            </w:pPr>
            <w:r>
              <w:t>AD9273</w:t>
            </w:r>
          </w:p>
        </w:tc>
        <w:tc>
          <w:tcPr>
            <w:tcW w:w="739" w:type="dxa"/>
            <w:tcBorders>
              <w:top w:val="nil"/>
              <w:left w:val="single" w:sz="6" w:space="0" w:color="auto"/>
              <w:bottom w:val="nil"/>
              <w:right w:val="nil"/>
            </w:tcBorders>
          </w:tcPr>
          <w:p w14:paraId="311368CD" w14:textId="77777777" w:rsidR="00000000" w:rsidRDefault="000051F0">
            <w:pPr>
              <w:jc w:val="center"/>
            </w:pPr>
            <w:r>
              <w:t>2012</w:t>
            </w:r>
          </w:p>
        </w:tc>
      </w:tr>
      <w:tr w:rsidR="00000000" w14:paraId="5E0A6088"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6164B15C" w14:textId="77777777" w:rsidR="00000000" w:rsidRDefault="000051F0">
            <w:pPr>
              <w:jc w:val="left"/>
            </w:pPr>
            <w:r>
              <w:t>[</w:t>
            </w:r>
            <w:r>
              <w:fldChar w:fldCharType="begin"/>
            </w:r>
            <w:r>
              <w:instrText xml:space="preserve">REF BIB_ibrahim_towards_2018 \* MERGEFORMAT </w:instrText>
            </w:r>
            <w:r>
              <w:fldChar w:fldCharType="separate"/>
            </w:r>
            <w:r>
              <w:t>Ibrahim et  al., 2018</w:t>
            </w:r>
            <w:r>
              <w:fldChar w:fldCharType="end"/>
            </w:r>
            <w:r>
              <w:t>]</w:t>
            </w:r>
          </w:p>
        </w:tc>
        <w:tc>
          <w:tcPr>
            <w:tcW w:w="936" w:type="dxa"/>
            <w:tcBorders>
              <w:top w:val="nil"/>
              <w:left w:val="single" w:sz="6" w:space="0" w:color="auto"/>
              <w:bottom w:val="nil"/>
              <w:right w:val="single" w:sz="6" w:space="0" w:color="auto"/>
            </w:tcBorders>
          </w:tcPr>
          <w:p w14:paraId="6EF4FECB" w14:textId="77777777" w:rsidR="00000000" w:rsidRDefault="000051F0">
            <w:pPr>
              <w:jc w:val="center"/>
            </w:pPr>
            <w:r>
              <w:t>64</w:t>
            </w:r>
          </w:p>
        </w:tc>
        <w:tc>
          <w:tcPr>
            <w:tcW w:w="887" w:type="dxa"/>
            <w:tcBorders>
              <w:top w:val="nil"/>
              <w:left w:val="single" w:sz="6" w:space="0" w:color="auto"/>
              <w:bottom w:val="nil"/>
              <w:right w:val="single" w:sz="6" w:space="0" w:color="auto"/>
            </w:tcBorders>
          </w:tcPr>
          <w:p w14:paraId="47DFB2EC" w14:textId="77777777" w:rsidR="00000000" w:rsidRDefault="000051F0">
            <w:pPr>
              <w:jc w:val="center"/>
            </w:pPr>
            <w:r>
              <w:t>12 V</w:t>
            </w:r>
          </w:p>
        </w:tc>
        <w:tc>
          <w:tcPr>
            <w:tcW w:w="739" w:type="dxa"/>
            <w:tcBorders>
              <w:top w:val="nil"/>
              <w:left w:val="single" w:sz="6" w:space="0" w:color="auto"/>
              <w:bottom w:val="nil"/>
              <w:right w:val="single" w:sz="6" w:space="0" w:color="auto"/>
            </w:tcBorders>
          </w:tcPr>
          <w:p w14:paraId="6BDFE744" w14:textId="77777777" w:rsidR="00000000" w:rsidRDefault="000051F0">
            <w:pPr>
              <w:jc w:val="center"/>
            </w:pPr>
            <w:r>
              <w:t>20</w:t>
            </w:r>
          </w:p>
        </w:tc>
        <w:tc>
          <w:tcPr>
            <w:tcW w:w="690" w:type="dxa"/>
            <w:tcBorders>
              <w:top w:val="nil"/>
              <w:left w:val="single" w:sz="6" w:space="0" w:color="auto"/>
              <w:bottom w:val="nil"/>
              <w:right w:val="single" w:sz="6" w:space="0" w:color="auto"/>
            </w:tcBorders>
          </w:tcPr>
          <w:p w14:paraId="07B80C40" w14:textId="77777777" w:rsidR="00000000" w:rsidRDefault="000051F0">
            <w:pPr>
              <w:jc w:val="center"/>
            </w:pPr>
            <w:r>
              <w:t>12</w:t>
            </w:r>
          </w:p>
        </w:tc>
        <w:tc>
          <w:tcPr>
            <w:tcW w:w="887" w:type="dxa"/>
            <w:tcBorders>
              <w:top w:val="nil"/>
              <w:left w:val="single" w:sz="6" w:space="0" w:color="auto"/>
              <w:bottom w:val="nil"/>
              <w:right w:val="single" w:sz="6" w:space="0" w:color="auto"/>
            </w:tcBorders>
          </w:tcPr>
          <w:p w14:paraId="3ABAA022" w14:textId="77777777" w:rsidR="00000000" w:rsidRDefault="000051F0">
            <w:pPr>
              <w:jc w:val="center"/>
            </w:pPr>
            <w:r>
              <w:t>NA</w:t>
            </w:r>
          </w:p>
        </w:tc>
        <w:tc>
          <w:tcPr>
            <w:tcW w:w="739" w:type="dxa"/>
            <w:tcBorders>
              <w:top w:val="nil"/>
              <w:left w:val="single" w:sz="6" w:space="0" w:color="auto"/>
              <w:bottom w:val="nil"/>
              <w:right w:val="nil"/>
            </w:tcBorders>
          </w:tcPr>
          <w:p w14:paraId="249E0AA0" w14:textId="77777777" w:rsidR="00000000" w:rsidRDefault="000051F0">
            <w:pPr>
              <w:jc w:val="center"/>
            </w:pPr>
            <w:r>
              <w:t>2018</w:t>
            </w:r>
          </w:p>
        </w:tc>
      </w:tr>
      <w:tr w:rsidR="00000000" w14:paraId="1D89F2DE"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4F263B64" w14:textId="77777777" w:rsidR="00000000" w:rsidRDefault="000051F0">
            <w:pPr>
              <w:jc w:val="left"/>
            </w:pPr>
            <w:r>
              <w:t>[</w:t>
            </w:r>
            <w:r>
              <w:fldChar w:fldCharType="begin"/>
            </w:r>
            <w:r>
              <w:instrText xml:space="preserve">REF BIB_jonveaux_arduino_like_2017 \* MERGEFORMAT </w:instrText>
            </w:r>
            <w:r>
              <w:fldChar w:fldCharType="separate"/>
            </w:r>
            <w:r>
              <w:t>Jonveaux, 2017</w:t>
            </w:r>
            <w:r>
              <w:fldChar w:fldCharType="end"/>
            </w:r>
            <w:r>
              <w:t>]</w:t>
            </w:r>
          </w:p>
        </w:tc>
        <w:tc>
          <w:tcPr>
            <w:tcW w:w="936" w:type="dxa"/>
            <w:tcBorders>
              <w:top w:val="nil"/>
              <w:left w:val="single" w:sz="6" w:space="0" w:color="auto"/>
              <w:bottom w:val="nil"/>
              <w:right w:val="single" w:sz="6" w:space="0" w:color="auto"/>
            </w:tcBorders>
          </w:tcPr>
          <w:p w14:paraId="08C13A15" w14:textId="77777777" w:rsidR="00000000" w:rsidRDefault="000051F0">
            <w:pPr>
              <w:jc w:val="center"/>
            </w:pPr>
            <w:r>
              <w:t>Single</w:t>
            </w:r>
          </w:p>
        </w:tc>
        <w:tc>
          <w:tcPr>
            <w:tcW w:w="887" w:type="dxa"/>
            <w:tcBorders>
              <w:top w:val="nil"/>
              <w:left w:val="single" w:sz="6" w:space="0" w:color="auto"/>
              <w:bottom w:val="nil"/>
              <w:right w:val="single" w:sz="6" w:space="0" w:color="auto"/>
            </w:tcBorders>
          </w:tcPr>
          <w:p w14:paraId="77DDE76E" w14:textId="77777777" w:rsidR="00000000" w:rsidRDefault="000051F0">
            <w:pPr>
              <w:jc w:val="center"/>
            </w:pPr>
            <w:r>
              <w:t>100Vpp</w:t>
            </w:r>
          </w:p>
        </w:tc>
        <w:tc>
          <w:tcPr>
            <w:tcW w:w="739" w:type="dxa"/>
            <w:tcBorders>
              <w:top w:val="nil"/>
              <w:left w:val="single" w:sz="6" w:space="0" w:color="auto"/>
              <w:bottom w:val="nil"/>
              <w:right w:val="single" w:sz="6" w:space="0" w:color="auto"/>
            </w:tcBorders>
          </w:tcPr>
          <w:p w14:paraId="170462D2" w14:textId="77777777" w:rsidR="00000000" w:rsidRDefault="000051F0">
            <w:pPr>
              <w:jc w:val="center"/>
            </w:pPr>
            <w:r>
              <w:t>22</w:t>
            </w:r>
          </w:p>
        </w:tc>
        <w:tc>
          <w:tcPr>
            <w:tcW w:w="690" w:type="dxa"/>
            <w:tcBorders>
              <w:top w:val="nil"/>
              <w:left w:val="single" w:sz="6" w:space="0" w:color="auto"/>
              <w:bottom w:val="nil"/>
              <w:right w:val="single" w:sz="6" w:space="0" w:color="auto"/>
            </w:tcBorders>
          </w:tcPr>
          <w:p w14:paraId="1E4FCF82" w14:textId="77777777" w:rsidR="00000000" w:rsidRDefault="000051F0">
            <w:pPr>
              <w:jc w:val="center"/>
            </w:pPr>
            <w:r>
              <w:t>9</w:t>
            </w:r>
          </w:p>
        </w:tc>
        <w:tc>
          <w:tcPr>
            <w:tcW w:w="887" w:type="dxa"/>
            <w:tcBorders>
              <w:top w:val="nil"/>
              <w:left w:val="single" w:sz="6" w:space="0" w:color="auto"/>
              <w:bottom w:val="nil"/>
              <w:right w:val="single" w:sz="6" w:space="0" w:color="auto"/>
            </w:tcBorders>
          </w:tcPr>
          <w:p w14:paraId="76D8710F" w14:textId="77777777" w:rsidR="00000000" w:rsidRDefault="000051F0">
            <w:pPr>
              <w:jc w:val="center"/>
            </w:pPr>
            <w:r>
              <w:t>AD8331</w:t>
            </w:r>
          </w:p>
        </w:tc>
        <w:tc>
          <w:tcPr>
            <w:tcW w:w="739" w:type="dxa"/>
            <w:tcBorders>
              <w:top w:val="nil"/>
              <w:left w:val="single" w:sz="6" w:space="0" w:color="auto"/>
              <w:bottom w:val="nil"/>
              <w:right w:val="nil"/>
            </w:tcBorders>
          </w:tcPr>
          <w:p w14:paraId="68764D8C" w14:textId="77777777" w:rsidR="00000000" w:rsidRDefault="000051F0">
            <w:pPr>
              <w:jc w:val="center"/>
            </w:pPr>
            <w:r>
              <w:t>2018</w:t>
            </w:r>
          </w:p>
        </w:tc>
      </w:tr>
      <w:tr w:rsidR="00000000" w14:paraId="2B7F45AB"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5036DD8E" w14:textId="77777777" w:rsidR="00000000" w:rsidRDefault="000051F0">
            <w:pPr>
              <w:jc w:val="left"/>
            </w:pPr>
            <w:r>
              <w:t>[</w:t>
            </w:r>
            <w:r>
              <w:fldChar w:fldCharType="begin"/>
            </w:r>
            <w:r>
              <w:instrText xml:space="preserve">REF BIB_kim_smart_phone_2017 \* MERGEFORMAT </w:instrText>
            </w:r>
            <w:r>
              <w:fldChar w:fldCharType="separate"/>
            </w:r>
            <w:r>
              <w:t xml:space="preserve">Kim et  </w:t>
            </w:r>
            <w:r>
              <w:t>al., 2017</w:t>
            </w:r>
            <w:r>
              <w:fldChar w:fldCharType="end"/>
            </w:r>
            <w:r>
              <w:t>]</w:t>
            </w:r>
          </w:p>
        </w:tc>
        <w:tc>
          <w:tcPr>
            <w:tcW w:w="936" w:type="dxa"/>
            <w:tcBorders>
              <w:top w:val="nil"/>
              <w:left w:val="single" w:sz="6" w:space="0" w:color="auto"/>
              <w:bottom w:val="nil"/>
              <w:right w:val="single" w:sz="6" w:space="0" w:color="auto"/>
            </w:tcBorders>
          </w:tcPr>
          <w:p w14:paraId="63DE5F2F" w14:textId="77777777" w:rsidR="00000000" w:rsidRDefault="000051F0">
            <w:pPr>
              <w:jc w:val="center"/>
            </w:pPr>
            <w:r>
              <w:t>128 (32 ch)</w:t>
            </w:r>
          </w:p>
        </w:tc>
        <w:tc>
          <w:tcPr>
            <w:tcW w:w="887" w:type="dxa"/>
            <w:tcBorders>
              <w:top w:val="nil"/>
              <w:left w:val="single" w:sz="6" w:space="0" w:color="auto"/>
              <w:bottom w:val="nil"/>
              <w:right w:val="single" w:sz="6" w:space="0" w:color="auto"/>
            </w:tcBorders>
          </w:tcPr>
          <w:p w14:paraId="64F67CAB" w14:textId="77777777" w:rsidR="00000000" w:rsidRDefault="000051F0">
            <w:pPr>
              <w:jc w:val="center"/>
            </w:pPr>
            <w:r>
              <w:t>+-80 V</w:t>
            </w:r>
          </w:p>
        </w:tc>
        <w:tc>
          <w:tcPr>
            <w:tcW w:w="739" w:type="dxa"/>
            <w:tcBorders>
              <w:top w:val="nil"/>
              <w:left w:val="single" w:sz="6" w:space="0" w:color="auto"/>
              <w:bottom w:val="nil"/>
              <w:right w:val="single" w:sz="6" w:space="0" w:color="auto"/>
            </w:tcBorders>
          </w:tcPr>
          <w:p w14:paraId="5F1989DB" w14:textId="77777777" w:rsidR="00000000" w:rsidRDefault="000051F0">
            <w:pPr>
              <w:jc w:val="center"/>
            </w:pPr>
            <w:r>
              <w:t>50</w:t>
            </w:r>
          </w:p>
        </w:tc>
        <w:tc>
          <w:tcPr>
            <w:tcW w:w="690" w:type="dxa"/>
            <w:tcBorders>
              <w:top w:val="nil"/>
              <w:left w:val="single" w:sz="6" w:space="0" w:color="auto"/>
              <w:bottom w:val="nil"/>
              <w:right w:val="single" w:sz="6" w:space="0" w:color="auto"/>
            </w:tcBorders>
          </w:tcPr>
          <w:p w14:paraId="71CA7950" w14:textId="77777777" w:rsidR="00000000" w:rsidRDefault="000051F0">
            <w:pPr>
              <w:jc w:val="center"/>
            </w:pPr>
            <w:r>
              <w:t>12</w:t>
            </w:r>
          </w:p>
        </w:tc>
        <w:tc>
          <w:tcPr>
            <w:tcW w:w="887" w:type="dxa"/>
            <w:tcBorders>
              <w:top w:val="nil"/>
              <w:left w:val="single" w:sz="6" w:space="0" w:color="auto"/>
              <w:bottom w:val="nil"/>
              <w:right w:val="single" w:sz="6" w:space="0" w:color="auto"/>
            </w:tcBorders>
          </w:tcPr>
          <w:p w14:paraId="7F9CDB55" w14:textId="77777777" w:rsidR="00000000" w:rsidRDefault="000051F0">
            <w:pPr>
              <w:jc w:val="center"/>
            </w:pPr>
            <w:r>
              <w:t>NA</w:t>
            </w:r>
          </w:p>
        </w:tc>
        <w:tc>
          <w:tcPr>
            <w:tcW w:w="739" w:type="dxa"/>
            <w:tcBorders>
              <w:top w:val="nil"/>
              <w:left w:val="single" w:sz="6" w:space="0" w:color="auto"/>
              <w:bottom w:val="nil"/>
              <w:right w:val="nil"/>
            </w:tcBorders>
          </w:tcPr>
          <w:p w14:paraId="3F975406" w14:textId="77777777" w:rsidR="00000000" w:rsidRDefault="000051F0">
            <w:pPr>
              <w:jc w:val="center"/>
            </w:pPr>
            <w:r>
              <w:t>2017</w:t>
            </w:r>
          </w:p>
        </w:tc>
      </w:tr>
      <w:tr w:rsidR="00000000" w14:paraId="03318320"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4CA082A5" w14:textId="77777777" w:rsidR="00000000" w:rsidRDefault="000051F0">
            <w:pPr>
              <w:jc w:val="left"/>
            </w:pPr>
            <w:r>
              <w:t>[</w:t>
            </w:r>
            <w:r>
              <w:fldChar w:fldCharType="begin"/>
            </w:r>
            <w:r>
              <w:instrText xml:space="preserve">REF BIB_kruizinga_compressive_2017 \* MERGEFORMAT </w:instrText>
            </w:r>
            <w:r>
              <w:fldChar w:fldCharType="separate"/>
            </w:r>
            <w:r>
              <w:t>Kruizinga et  al., 2017</w:t>
            </w:r>
            <w:r>
              <w:fldChar w:fldCharType="end"/>
            </w:r>
            <w:r>
              <w:t>]</w:t>
            </w:r>
          </w:p>
        </w:tc>
        <w:tc>
          <w:tcPr>
            <w:tcW w:w="936" w:type="dxa"/>
            <w:tcBorders>
              <w:top w:val="nil"/>
              <w:left w:val="single" w:sz="6" w:space="0" w:color="auto"/>
              <w:bottom w:val="nil"/>
              <w:right w:val="single" w:sz="6" w:space="0" w:color="auto"/>
            </w:tcBorders>
          </w:tcPr>
          <w:p w14:paraId="44C0BF65" w14:textId="77777777" w:rsidR="00000000" w:rsidRDefault="000051F0">
            <w:pPr>
              <w:jc w:val="center"/>
            </w:pPr>
            <w:r>
              <w:t>Single</w:t>
            </w:r>
          </w:p>
        </w:tc>
        <w:tc>
          <w:tcPr>
            <w:tcW w:w="887" w:type="dxa"/>
            <w:tcBorders>
              <w:top w:val="nil"/>
              <w:left w:val="single" w:sz="6" w:space="0" w:color="auto"/>
              <w:bottom w:val="nil"/>
              <w:right w:val="single" w:sz="6" w:space="0" w:color="auto"/>
            </w:tcBorders>
          </w:tcPr>
          <w:p w14:paraId="317B5C29" w14:textId="77777777" w:rsidR="00000000" w:rsidRDefault="000051F0">
            <w:pPr>
              <w:jc w:val="center"/>
            </w:pPr>
            <w:r>
              <w:t>100 Vpp</w:t>
            </w:r>
          </w:p>
        </w:tc>
        <w:tc>
          <w:tcPr>
            <w:tcW w:w="739" w:type="dxa"/>
            <w:tcBorders>
              <w:top w:val="nil"/>
              <w:left w:val="single" w:sz="6" w:space="0" w:color="auto"/>
              <w:bottom w:val="nil"/>
              <w:right w:val="single" w:sz="6" w:space="0" w:color="auto"/>
            </w:tcBorders>
          </w:tcPr>
          <w:p w14:paraId="648B5BE5" w14:textId="77777777" w:rsidR="00000000" w:rsidRDefault="000051F0">
            <w:pPr>
              <w:jc w:val="center"/>
            </w:pPr>
            <w:r>
              <w:t>200</w:t>
            </w:r>
          </w:p>
        </w:tc>
        <w:tc>
          <w:tcPr>
            <w:tcW w:w="690" w:type="dxa"/>
            <w:tcBorders>
              <w:top w:val="nil"/>
              <w:left w:val="single" w:sz="6" w:space="0" w:color="auto"/>
              <w:bottom w:val="nil"/>
              <w:right w:val="single" w:sz="6" w:space="0" w:color="auto"/>
            </w:tcBorders>
          </w:tcPr>
          <w:p w14:paraId="51515993" w14:textId="77777777" w:rsidR="00000000" w:rsidRDefault="000051F0">
            <w:pPr>
              <w:jc w:val="center"/>
            </w:pPr>
            <w:r>
              <w:t>12</w:t>
            </w:r>
          </w:p>
        </w:tc>
        <w:tc>
          <w:tcPr>
            <w:tcW w:w="887" w:type="dxa"/>
            <w:tcBorders>
              <w:top w:val="nil"/>
              <w:left w:val="single" w:sz="6" w:space="0" w:color="auto"/>
              <w:bottom w:val="nil"/>
              <w:right w:val="single" w:sz="6" w:space="0" w:color="auto"/>
            </w:tcBorders>
          </w:tcPr>
          <w:p w14:paraId="38E64022" w14:textId="77777777" w:rsidR="00000000" w:rsidRDefault="000051F0">
            <w:pPr>
              <w:jc w:val="center"/>
            </w:pPr>
            <w:r>
              <w:t>NA</w:t>
            </w:r>
          </w:p>
        </w:tc>
        <w:tc>
          <w:tcPr>
            <w:tcW w:w="739" w:type="dxa"/>
            <w:tcBorders>
              <w:top w:val="nil"/>
              <w:left w:val="single" w:sz="6" w:space="0" w:color="auto"/>
              <w:bottom w:val="nil"/>
              <w:right w:val="nil"/>
            </w:tcBorders>
          </w:tcPr>
          <w:p w14:paraId="7437291F" w14:textId="77777777" w:rsidR="00000000" w:rsidRDefault="000051F0">
            <w:pPr>
              <w:jc w:val="center"/>
            </w:pPr>
            <w:r>
              <w:t>2017</w:t>
            </w:r>
          </w:p>
        </w:tc>
      </w:tr>
      <w:tr w:rsidR="00000000" w14:paraId="16D4827C"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1D8015A7" w14:textId="77777777" w:rsidR="00000000" w:rsidRDefault="000051F0">
            <w:pPr>
              <w:jc w:val="left"/>
            </w:pPr>
            <w:r>
              <w:t>[</w:t>
            </w:r>
            <w:r>
              <w:fldChar w:fldCharType="begin"/>
            </w:r>
            <w:r>
              <w:instrText xml:space="preserve">REF BIB_kushi_ultrasonic_2017 \* MERGEFORMAT </w:instrText>
            </w:r>
            <w:r>
              <w:fldChar w:fldCharType="separate"/>
            </w:r>
            <w:r>
              <w:t>Kushi and Suresh  Babu, 2017</w:t>
            </w:r>
            <w:r>
              <w:fldChar w:fldCharType="end"/>
            </w:r>
            <w:r>
              <w:t>]</w:t>
            </w:r>
          </w:p>
        </w:tc>
        <w:tc>
          <w:tcPr>
            <w:tcW w:w="936" w:type="dxa"/>
            <w:tcBorders>
              <w:top w:val="nil"/>
              <w:left w:val="single" w:sz="6" w:space="0" w:color="auto"/>
              <w:bottom w:val="nil"/>
              <w:right w:val="single" w:sz="6" w:space="0" w:color="auto"/>
            </w:tcBorders>
          </w:tcPr>
          <w:p w14:paraId="55CB75E5" w14:textId="77777777" w:rsidR="00000000" w:rsidRDefault="000051F0">
            <w:pPr>
              <w:jc w:val="center"/>
            </w:pPr>
            <w:r>
              <w:t>Single</w:t>
            </w:r>
          </w:p>
        </w:tc>
        <w:tc>
          <w:tcPr>
            <w:tcW w:w="887" w:type="dxa"/>
            <w:tcBorders>
              <w:top w:val="nil"/>
              <w:left w:val="single" w:sz="6" w:space="0" w:color="auto"/>
              <w:bottom w:val="nil"/>
              <w:right w:val="single" w:sz="6" w:space="0" w:color="auto"/>
            </w:tcBorders>
          </w:tcPr>
          <w:p w14:paraId="7976B4F2" w14:textId="77777777" w:rsidR="00000000" w:rsidRDefault="000051F0">
            <w:pPr>
              <w:jc w:val="center"/>
            </w:pPr>
            <w:r>
              <w:t>NA</w:t>
            </w:r>
          </w:p>
        </w:tc>
        <w:tc>
          <w:tcPr>
            <w:tcW w:w="739" w:type="dxa"/>
            <w:tcBorders>
              <w:top w:val="nil"/>
              <w:left w:val="single" w:sz="6" w:space="0" w:color="auto"/>
              <w:bottom w:val="nil"/>
              <w:right w:val="single" w:sz="6" w:space="0" w:color="auto"/>
            </w:tcBorders>
          </w:tcPr>
          <w:p w14:paraId="5A089130" w14:textId="77777777" w:rsidR="00000000" w:rsidRDefault="000051F0">
            <w:pPr>
              <w:jc w:val="center"/>
            </w:pPr>
            <w:r>
              <w:t>100</w:t>
            </w:r>
          </w:p>
        </w:tc>
        <w:tc>
          <w:tcPr>
            <w:tcW w:w="690" w:type="dxa"/>
            <w:tcBorders>
              <w:top w:val="nil"/>
              <w:left w:val="single" w:sz="6" w:space="0" w:color="auto"/>
              <w:bottom w:val="nil"/>
              <w:right w:val="single" w:sz="6" w:space="0" w:color="auto"/>
            </w:tcBorders>
          </w:tcPr>
          <w:p w14:paraId="15B6C039" w14:textId="77777777" w:rsidR="00000000" w:rsidRDefault="000051F0">
            <w:pPr>
              <w:jc w:val="center"/>
            </w:pPr>
            <w:r>
              <w:t>14</w:t>
            </w:r>
          </w:p>
        </w:tc>
        <w:tc>
          <w:tcPr>
            <w:tcW w:w="887" w:type="dxa"/>
            <w:tcBorders>
              <w:top w:val="nil"/>
              <w:left w:val="single" w:sz="6" w:space="0" w:color="auto"/>
              <w:bottom w:val="nil"/>
              <w:right w:val="single" w:sz="6" w:space="0" w:color="auto"/>
            </w:tcBorders>
          </w:tcPr>
          <w:p w14:paraId="1EF8FFC2" w14:textId="77777777" w:rsidR="00000000" w:rsidRDefault="000051F0">
            <w:pPr>
              <w:jc w:val="center"/>
            </w:pPr>
            <w:r>
              <w:t>NA</w:t>
            </w:r>
          </w:p>
        </w:tc>
        <w:tc>
          <w:tcPr>
            <w:tcW w:w="739" w:type="dxa"/>
            <w:tcBorders>
              <w:top w:val="nil"/>
              <w:left w:val="single" w:sz="6" w:space="0" w:color="auto"/>
              <w:bottom w:val="nil"/>
              <w:right w:val="nil"/>
            </w:tcBorders>
          </w:tcPr>
          <w:p w14:paraId="51788008" w14:textId="77777777" w:rsidR="00000000" w:rsidRDefault="000051F0">
            <w:pPr>
              <w:jc w:val="center"/>
            </w:pPr>
            <w:r>
              <w:t>2017</w:t>
            </w:r>
          </w:p>
        </w:tc>
      </w:tr>
      <w:tr w:rsidR="00000000" w14:paraId="262881BF"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719E7EC6" w14:textId="77777777" w:rsidR="00000000" w:rsidRDefault="000051F0">
            <w:pPr>
              <w:jc w:val="left"/>
            </w:pPr>
            <w:r>
              <w:t>[</w:t>
            </w:r>
            <w:r>
              <w:fldChar w:fldCharType="begin"/>
            </w:r>
            <w:r>
              <w:instrText xml:space="preserve">REF BIB_lee_new_2014 \* MERGEFORMAT </w:instrText>
            </w:r>
            <w:r>
              <w:fldChar w:fldCharType="separate"/>
            </w:r>
            <w:r>
              <w:t>Lee et  al., 2014b</w:t>
            </w:r>
            <w:r>
              <w:fldChar w:fldCharType="end"/>
            </w:r>
            <w:r>
              <w:t>]</w:t>
            </w:r>
          </w:p>
        </w:tc>
        <w:tc>
          <w:tcPr>
            <w:tcW w:w="936" w:type="dxa"/>
            <w:tcBorders>
              <w:top w:val="nil"/>
              <w:left w:val="single" w:sz="6" w:space="0" w:color="auto"/>
              <w:bottom w:val="nil"/>
              <w:right w:val="single" w:sz="6" w:space="0" w:color="auto"/>
            </w:tcBorders>
          </w:tcPr>
          <w:p w14:paraId="687266D1" w14:textId="77777777" w:rsidR="00000000" w:rsidRDefault="000051F0">
            <w:pPr>
              <w:jc w:val="center"/>
            </w:pPr>
            <w:r>
              <w:t>16</w:t>
            </w:r>
          </w:p>
        </w:tc>
        <w:tc>
          <w:tcPr>
            <w:tcW w:w="887" w:type="dxa"/>
            <w:tcBorders>
              <w:top w:val="nil"/>
              <w:left w:val="single" w:sz="6" w:space="0" w:color="auto"/>
              <w:bottom w:val="nil"/>
              <w:right w:val="single" w:sz="6" w:space="0" w:color="auto"/>
            </w:tcBorders>
          </w:tcPr>
          <w:p w14:paraId="07DF478E" w14:textId="77777777" w:rsidR="00000000" w:rsidRDefault="000051F0">
            <w:pPr>
              <w:jc w:val="center"/>
            </w:pPr>
            <w:r>
              <w:t>NA</w:t>
            </w:r>
          </w:p>
        </w:tc>
        <w:tc>
          <w:tcPr>
            <w:tcW w:w="739" w:type="dxa"/>
            <w:tcBorders>
              <w:top w:val="nil"/>
              <w:left w:val="single" w:sz="6" w:space="0" w:color="auto"/>
              <w:bottom w:val="nil"/>
              <w:right w:val="single" w:sz="6" w:space="0" w:color="auto"/>
            </w:tcBorders>
          </w:tcPr>
          <w:p w14:paraId="1BC8CE15" w14:textId="77777777" w:rsidR="00000000" w:rsidRDefault="000051F0">
            <w:pPr>
              <w:jc w:val="center"/>
            </w:pPr>
            <w:r>
              <w:t>40</w:t>
            </w:r>
          </w:p>
        </w:tc>
        <w:tc>
          <w:tcPr>
            <w:tcW w:w="690" w:type="dxa"/>
            <w:tcBorders>
              <w:top w:val="nil"/>
              <w:left w:val="single" w:sz="6" w:space="0" w:color="auto"/>
              <w:bottom w:val="nil"/>
              <w:right w:val="single" w:sz="6" w:space="0" w:color="auto"/>
            </w:tcBorders>
          </w:tcPr>
          <w:p w14:paraId="0196B7A7" w14:textId="77777777" w:rsidR="00000000" w:rsidRDefault="000051F0">
            <w:pPr>
              <w:jc w:val="center"/>
            </w:pPr>
          </w:p>
        </w:tc>
        <w:tc>
          <w:tcPr>
            <w:tcW w:w="887" w:type="dxa"/>
            <w:tcBorders>
              <w:top w:val="nil"/>
              <w:left w:val="single" w:sz="6" w:space="0" w:color="auto"/>
              <w:bottom w:val="nil"/>
              <w:right w:val="single" w:sz="6" w:space="0" w:color="auto"/>
            </w:tcBorders>
          </w:tcPr>
          <w:p w14:paraId="0E1021BE" w14:textId="77777777" w:rsidR="00000000" w:rsidRDefault="000051F0">
            <w:pPr>
              <w:jc w:val="center"/>
            </w:pPr>
            <w:r>
              <w:t>AFE5808</w:t>
            </w:r>
          </w:p>
        </w:tc>
        <w:tc>
          <w:tcPr>
            <w:tcW w:w="739" w:type="dxa"/>
            <w:tcBorders>
              <w:top w:val="nil"/>
              <w:left w:val="single" w:sz="6" w:space="0" w:color="auto"/>
              <w:bottom w:val="nil"/>
              <w:right w:val="nil"/>
            </w:tcBorders>
          </w:tcPr>
          <w:p w14:paraId="1BEB1F9D" w14:textId="77777777" w:rsidR="00000000" w:rsidRDefault="000051F0">
            <w:pPr>
              <w:jc w:val="center"/>
            </w:pPr>
            <w:r>
              <w:t>2014</w:t>
            </w:r>
          </w:p>
        </w:tc>
      </w:tr>
      <w:tr w:rsidR="00000000" w14:paraId="1BA714D8"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7B0644F4" w14:textId="77777777" w:rsidR="00000000" w:rsidRDefault="000051F0">
            <w:pPr>
              <w:jc w:val="left"/>
            </w:pPr>
            <w:r>
              <w:t>[</w:t>
            </w:r>
            <w:r>
              <w:fldChar w:fldCharType="begin"/>
            </w:r>
            <w:r>
              <w:instrText xml:space="preserve">REF BIB_li_new_2014 \* MERGEFORMAT </w:instrText>
            </w:r>
            <w:r>
              <w:fldChar w:fldCharType="separate"/>
            </w:r>
            <w:r>
              <w:t>Li et  al., 2014</w:t>
            </w:r>
            <w:r>
              <w:fldChar w:fldCharType="end"/>
            </w:r>
            <w:r>
              <w:t>]</w:t>
            </w:r>
          </w:p>
        </w:tc>
        <w:tc>
          <w:tcPr>
            <w:tcW w:w="936" w:type="dxa"/>
            <w:tcBorders>
              <w:top w:val="nil"/>
              <w:left w:val="single" w:sz="6" w:space="0" w:color="auto"/>
              <w:bottom w:val="nil"/>
              <w:right w:val="single" w:sz="6" w:space="0" w:color="auto"/>
            </w:tcBorders>
          </w:tcPr>
          <w:p w14:paraId="3A902E8D" w14:textId="77777777" w:rsidR="00000000" w:rsidRDefault="000051F0">
            <w:pPr>
              <w:jc w:val="center"/>
            </w:pPr>
            <w:r>
              <w:t>Single</w:t>
            </w:r>
          </w:p>
        </w:tc>
        <w:tc>
          <w:tcPr>
            <w:tcW w:w="887" w:type="dxa"/>
            <w:tcBorders>
              <w:top w:val="nil"/>
              <w:left w:val="single" w:sz="6" w:space="0" w:color="auto"/>
              <w:bottom w:val="nil"/>
              <w:right w:val="single" w:sz="6" w:space="0" w:color="auto"/>
            </w:tcBorders>
          </w:tcPr>
          <w:p w14:paraId="4856BAA7" w14:textId="77777777" w:rsidR="00000000" w:rsidRDefault="000051F0">
            <w:pPr>
              <w:jc w:val="center"/>
            </w:pPr>
            <w:r>
              <w:t>80 V</w:t>
            </w:r>
          </w:p>
        </w:tc>
        <w:tc>
          <w:tcPr>
            <w:tcW w:w="739" w:type="dxa"/>
            <w:tcBorders>
              <w:top w:val="nil"/>
              <w:left w:val="single" w:sz="6" w:space="0" w:color="auto"/>
              <w:bottom w:val="nil"/>
              <w:right w:val="single" w:sz="6" w:space="0" w:color="auto"/>
            </w:tcBorders>
          </w:tcPr>
          <w:p w14:paraId="424373EE" w14:textId="77777777" w:rsidR="00000000" w:rsidRDefault="000051F0">
            <w:pPr>
              <w:jc w:val="center"/>
            </w:pPr>
            <w:r>
              <w:t>40</w:t>
            </w:r>
          </w:p>
        </w:tc>
        <w:tc>
          <w:tcPr>
            <w:tcW w:w="690" w:type="dxa"/>
            <w:tcBorders>
              <w:top w:val="nil"/>
              <w:left w:val="single" w:sz="6" w:space="0" w:color="auto"/>
              <w:bottom w:val="nil"/>
              <w:right w:val="single" w:sz="6" w:space="0" w:color="auto"/>
            </w:tcBorders>
          </w:tcPr>
          <w:p w14:paraId="30C35471" w14:textId="77777777" w:rsidR="00000000" w:rsidRDefault="000051F0">
            <w:pPr>
              <w:jc w:val="center"/>
            </w:pPr>
            <w:r>
              <w:t>12</w:t>
            </w:r>
          </w:p>
        </w:tc>
        <w:tc>
          <w:tcPr>
            <w:tcW w:w="887" w:type="dxa"/>
            <w:tcBorders>
              <w:top w:val="nil"/>
              <w:left w:val="single" w:sz="6" w:space="0" w:color="auto"/>
              <w:bottom w:val="nil"/>
              <w:right w:val="single" w:sz="6" w:space="0" w:color="auto"/>
            </w:tcBorders>
          </w:tcPr>
          <w:p w14:paraId="508B4ADE" w14:textId="77777777" w:rsidR="00000000" w:rsidRDefault="000051F0">
            <w:pPr>
              <w:jc w:val="center"/>
            </w:pPr>
            <w:r>
              <w:t>AD9276</w:t>
            </w:r>
          </w:p>
        </w:tc>
        <w:tc>
          <w:tcPr>
            <w:tcW w:w="739" w:type="dxa"/>
            <w:tcBorders>
              <w:top w:val="nil"/>
              <w:left w:val="single" w:sz="6" w:space="0" w:color="auto"/>
              <w:bottom w:val="nil"/>
              <w:right w:val="nil"/>
            </w:tcBorders>
          </w:tcPr>
          <w:p w14:paraId="0AC3FBFF" w14:textId="77777777" w:rsidR="00000000" w:rsidRDefault="000051F0">
            <w:pPr>
              <w:jc w:val="center"/>
            </w:pPr>
            <w:r>
              <w:t>2014</w:t>
            </w:r>
          </w:p>
        </w:tc>
      </w:tr>
      <w:tr w:rsidR="00000000" w14:paraId="20B7DD30"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73D76693" w14:textId="77777777" w:rsidR="00000000" w:rsidRDefault="000051F0">
            <w:pPr>
              <w:jc w:val="left"/>
            </w:pPr>
            <w:r>
              <w:t>[</w:t>
            </w:r>
            <w:r>
              <w:fldChar w:fldCharType="begin"/>
            </w:r>
            <w:r>
              <w:instrText xml:space="preserve">REF BIB_matera_smart_2018 \* MERGEFORMAT </w:instrText>
            </w:r>
            <w:r>
              <w:fldChar w:fldCharType="separate"/>
            </w:r>
            <w:r>
              <w:t>Matera et  al., 2018</w:t>
            </w:r>
            <w:r>
              <w:fldChar w:fldCharType="end"/>
            </w:r>
            <w:r>
              <w:t>]</w:t>
            </w:r>
          </w:p>
        </w:tc>
        <w:tc>
          <w:tcPr>
            <w:tcW w:w="936" w:type="dxa"/>
            <w:tcBorders>
              <w:top w:val="nil"/>
              <w:left w:val="single" w:sz="6" w:space="0" w:color="auto"/>
              <w:bottom w:val="nil"/>
              <w:right w:val="single" w:sz="6" w:space="0" w:color="auto"/>
            </w:tcBorders>
          </w:tcPr>
          <w:p w14:paraId="298719E1" w14:textId="77777777" w:rsidR="00000000" w:rsidRDefault="000051F0">
            <w:pPr>
              <w:jc w:val="center"/>
            </w:pPr>
            <w:r>
              <w:t>8</w:t>
            </w:r>
          </w:p>
        </w:tc>
        <w:tc>
          <w:tcPr>
            <w:tcW w:w="887" w:type="dxa"/>
            <w:tcBorders>
              <w:top w:val="nil"/>
              <w:left w:val="single" w:sz="6" w:space="0" w:color="auto"/>
              <w:bottom w:val="nil"/>
              <w:right w:val="single" w:sz="6" w:space="0" w:color="auto"/>
            </w:tcBorders>
          </w:tcPr>
          <w:p w14:paraId="3EF8859C" w14:textId="77777777" w:rsidR="00000000" w:rsidRDefault="000051F0">
            <w:pPr>
              <w:jc w:val="center"/>
            </w:pPr>
            <w:r>
              <w:t>6V</w:t>
            </w:r>
          </w:p>
        </w:tc>
        <w:tc>
          <w:tcPr>
            <w:tcW w:w="739" w:type="dxa"/>
            <w:tcBorders>
              <w:top w:val="nil"/>
              <w:left w:val="single" w:sz="6" w:space="0" w:color="auto"/>
              <w:bottom w:val="nil"/>
              <w:right w:val="single" w:sz="6" w:space="0" w:color="auto"/>
            </w:tcBorders>
          </w:tcPr>
          <w:p w14:paraId="5F2A8657" w14:textId="77777777" w:rsidR="00000000" w:rsidRDefault="000051F0">
            <w:pPr>
              <w:jc w:val="center"/>
            </w:pPr>
            <w:r>
              <w:t>75</w:t>
            </w:r>
          </w:p>
        </w:tc>
        <w:tc>
          <w:tcPr>
            <w:tcW w:w="690" w:type="dxa"/>
            <w:tcBorders>
              <w:top w:val="nil"/>
              <w:left w:val="single" w:sz="6" w:space="0" w:color="auto"/>
              <w:bottom w:val="nil"/>
              <w:right w:val="single" w:sz="6" w:space="0" w:color="auto"/>
            </w:tcBorders>
          </w:tcPr>
          <w:p w14:paraId="7D709B2F" w14:textId="77777777" w:rsidR="00000000" w:rsidRDefault="000051F0">
            <w:pPr>
              <w:jc w:val="center"/>
            </w:pPr>
            <w:r>
              <w:t>14</w:t>
            </w:r>
          </w:p>
        </w:tc>
        <w:tc>
          <w:tcPr>
            <w:tcW w:w="887" w:type="dxa"/>
            <w:tcBorders>
              <w:top w:val="nil"/>
              <w:left w:val="single" w:sz="6" w:space="0" w:color="auto"/>
              <w:bottom w:val="nil"/>
              <w:right w:val="single" w:sz="6" w:space="0" w:color="auto"/>
            </w:tcBorders>
          </w:tcPr>
          <w:p w14:paraId="63FE4346" w14:textId="77777777" w:rsidR="00000000" w:rsidRDefault="000051F0">
            <w:pPr>
              <w:jc w:val="center"/>
            </w:pPr>
            <w:r>
              <w:t>AFE5809</w:t>
            </w:r>
          </w:p>
        </w:tc>
        <w:tc>
          <w:tcPr>
            <w:tcW w:w="739" w:type="dxa"/>
            <w:tcBorders>
              <w:top w:val="nil"/>
              <w:left w:val="single" w:sz="6" w:space="0" w:color="auto"/>
              <w:bottom w:val="nil"/>
              <w:right w:val="nil"/>
            </w:tcBorders>
          </w:tcPr>
          <w:p w14:paraId="2C67AF2B" w14:textId="77777777" w:rsidR="00000000" w:rsidRDefault="000051F0">
            <w:pPr>
              <w:jc w:val="center"/>
            </w:pPr>
            <w:r>
              <w:t>2018</w:t>
            </w:r>
          </w:p>
        </w:tc>
      </w:tr>
      <w:tr w:rsidR="00000000" w14:paraId="168263F7"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48AD48BD" w14:textId="77777777" w:rsidR="00000000" w:rsidRDefault="000051F0">
            <w:pPr>
              <w:jc w:val="left"/>
            </w:pPr>
            <w:r>
              <w:t>[</w:t>
            </w:r>
            <w:r>
              <w:fldChar w:fldCharType="begin"/>
            </w:r>
            <w:r>
              <w:instrText xml:space="preserve">REF BIB_nguyen_estimating_2019 \* MERGEFORMAT </w:instrText>
            </w:r>
            <w:r>
              <w:fldChar w:fldCharType="separate"/>
            </w:r>
            <w:r>
              <w:t>Nguyen et  al., 2019</w:t>
            </w:r>
            <w:r>
              <w:fldChar w:fldCharType="end"/>
            </w:r>
            <w:r>
              <w:t>]</w:t>
            </w:r>
          </w:p>
        </w:tc>
        <w:tc>
          <w:tcPr>
            <w:tcW w:w="936" w:type="dxa"/>
            <w:tcBorders>
              <w:top w:val="nil"/>
              <w:left w:val="single" w:sz="6" w:space="0" w:color="auto"/>
              <w:bottom w:val="nil"/>
              <w:right w:val="single" w:sz="6" w:space="0" w:color="auto"/>
            </w:tcBorders>
          </w:tcPr>
          <w:p w14:paraId="3ACC4D62" w14:textId="77777777" w:rsidR="00000000" w:rsidRDefault="000051F0">
            <w:pPr>
              <w:jc w:val="center"/>
            </w:pPr>
            <w:r>
              <w:t>2</w:t>
            </w:r>
          </w:p>
        </w:tc>
        <w:tc>
          <w:tcPr>
            <w:tcW w:w="887" w:type="dxa"/>
            <w:tcBorders>
              <w:top w:val="nil"/>
              <w:left w:val="single" w:sz="6" w:space="0" w:color="auto"/>
              <w:bottom w:val="nil"/>
              <w:right w:val="single" w:sz="6" w:space="0" w:color="auto"/>
            </w:tcBorders>
          </w:tcPr>
          <w:p w14:paraId="4AC17075" w14:textId="77777777" w:rsidR="00000000" w:rsidRDefault="000051F0">
            <w:pPr>
              <w:jc w:val="center"/>
            </w:pPr>
            <w:r>
              <w:t>18V</w:t>
            </w:r>
          </w:p>
        </w:tc>
        <w:tc>
          <w:tcPr>
            <w:tcW w:w="739" w:type="dxa"/>
            <w:tcBorders>
              <w:top w:val="nil"/>
              <w:left w:val="single" w:sz="6" w:space="0" w:color="auto"/>
              <w:bottom w:val="nil"/>
              <w:right w:val="single" w:sz="6" w:space="0" w:color="auto"/>
            </w:tcBorders>
          </w:tcPr>
          <w:p w14:paraId="7A0419C2" w14:textId="77777777" w:rsidR="00000000" w:rsidRDefault="000051F0">
            <w:pPr>
              <w:jc w:val="center"/>
            </w:pPr>
            <w:r>
              <w:t>40</w:t>
            </w:r>
          </w:p>
        </w:tc>
        <w:tc>
          <w:tcPr>
            <w:tcW w:w="690" w:type="dxa"/>
            <w:tcBorders>
              <w:top w:val="nil"/>
              <w:left w:val="single" w:sz="6" w:space="0" w:color="auto"/>
              <w:bottom w:val="nil"/>
              <w:right w:val="single" w:sz="6" w:space="0" w:color="auto"/>
            </w:tcBorders>
          </w:tcPr>
          <w:p w14:paraId="0A5D1ED7" w14:textId="77777777" w:rsidR="00000000" w:rsidRDefault="000051F0">
            <w:pPr>
              <w:jc w:val="center"/>
            </w:pPr>
            <w:r>
              <w:t>10</w:t>
            </w:r>
          </w:p>
        </w:tc>
        <w:tc>
          <w:tcPr>
            <w:tcW w:w="887" w:type="dxa"/>
            <w:tcBorders>
              <w:top w:val="nil"/>
              <w:left w:val="single" w:sz="6" w:space="0" w:color="auto"/>
              <w:bottom w:val="nil"/>
              <w:right w:val="single" w:sz="6" w:space="0" w:color="auto"/>
            </w:tcBorders>
          </w:tcPr>
          <w:p w14:paraId="3174DF38" w14:textId="77777777" w:rsidR="00000000" w:rsidRDefault="000051F0">
            <w:pPr>
              <w:jc w:val="center"/>
            </w:pPr>
          </w:p>
        </w:tc>
        <w:tc>
          <w:tcPr>
            <w:tcW w:w="739" w:type="dxa"/>
            <w:tcBorders>
              <w:top w:val="nil"/>
              <w:left w:val="single" w:sz="6" w:space="0" w:color="auto"/>
              <w:bottom w:val="nil"/>
              <w:right w:val="nil"/>
            </w:tcBorders>
          </w:tcPr>
          <w:p w14:paraId="6BA43B43" w14:textId="77777777" w:rsidR="00000000" w:rsidRDefault="000051F0">
            <w:pPr>
              <w:jc w:val="center"/>
            </w:pPr>
            <w:r>
              <w:t>2019</w:t>
            </w:r>
          </w:p>
        </w:tc>
      </w:tr>
      <w:tr w:rsidR="00000000" w14:paraId="2586AF7E"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2341C07E" w14:textId="77777777" w:rsidR="00000000" w:rsidRDefault="000051F0">
            <w:pPr>
              <w:jc w:val="left"/>
            </w:pPr>
            <w:r>
              <w:t>[</w:t>
            </w:r>
            <w:r>
              <w:fldChar w:fldCharType="begin"/>
            </w:r>
            <w:r>
              <w:instrText xml:space="preserve">REF BIB_pashaei_flexible_2020 \* MERGEFORMAT </w:instrText>
            </w:r>
            <w:r>
              <w:fldChar w:fldCharType="separate"/>
            </w:r>
            <w:r>
              <w:t>Pashaei et  al., 2020</w:t>
            </w:r>
            <w:r>
              <w:fldChar w:fldCharType="end"/>
            </w:r>
            <w:r>
              <w:t>]</w:t>
            </w:r>
          </w:p>
        </w:tc>
        <w:tc>
          <w:tcPr>
            <w:tcW w:w="936" w:type="dxa"/>
            <w:tcBorders>
              <w:top w:val="nil"/>
              <w:left w:val="single" w:sz="6" w:space="0" w:color="auto"/>
              <w:bottom w:val="nil"/>
              <w:right w:val="single" w:sz="6" w:space="0" w:color="auto"/>
            </w:tcBorders>
          </w:tcPr>
          <w:p w14:paraId="2C82595F" w14:textId="77777777" w:rsidR="00000000" w:rsidRDefault="000051F0">
            <w:pPr>
              <w:jc w:val="center"/>
            </w:pPr>
            <w:r>
              <w:t>8</w:t>
            </w:r>
          </w:p>
        </w:tc>
        <w:tc>
          <w:tcPr>
            <w:tcW w:w="887" w:type="dxa"/>
            <w:tcBorders>
              <w:top w:val="nil"/>
              <w:left w:val="single" w:sz="6" w:space="0" w:color="auto"/>
              <w:bottom w:val="nil"/>
              <w:right w:val="single" w:sz="6" w:space="0" w:color="auto"/>
            </w:tcBorders>
          </w:tcPr>
          <w:p w14:paraId="1FAB62D0" w14:textId="77777777" w:rsidR="00000000" w:rsidRDefault="000051F0">
            <w:pPr>
              <w:jc w:val="center"/>
            </w:pPr>
            <w:r>
              <w:t>10V</w:t>
            </w:r>
          </w:p>
        </w:tc>
        <w:tc>
          <w:tcPr>
            <w:tcW w:w="739" w:type="dxa"/>
            <w:tcBorders>
              <w:top w:val="nil"/>
              <w:left w:val="single" w:sz="6" w:space="0" w:color="auto"/>
              <w:bottom w:val="nil"/>
              <w:right w:val="single" w:sz="6" w:space="0" w:color="auto"/>
            </w:tcBorders>
          </w:tcPr>
          <w:p w14:paraId="0CFA7C1D" w14:textId="77777777" w:rsidR="00000000" w:rsidRDefault="000051F0">
            <w:pPr>
              <w:jc w:val="center"/>
            </w:pPr>
            <w:r>
              <w:t>80</w:t>
            </w:r>
          </w:p>
        </w:tc>
        <w:tc>
          <w:tcPr>
            <w:tcW w:w="690" w:type="dxa"/>
            <w:tcBorders>
              <w:top w:val="nil"/>
              <w:left w:val="single" w:sz="6" w:space="0" w:color="auto"/>
              <w:bottom w:val="nil"/>
              <w:right w:val="single" w:sz="6" w:space="0" w:color="auto"/>
            </w:tcBorders>
          </w:tcPr>
          <w:p w14:paraId="00782102" w14:textId="77777777" w:rsidR="00000000" w:rsidRDefault="000051F0">
            <w:pPr>
              <w:jc w:val="center"/>
            </w:pPr>
            <w:r>
              <w:t>12</w:t>
            </w:r>
          </w:p>
        </w:tc>
        <w:tc>
          <w:tcPr>
            <w:tcW w:w="887" w:type="dxa"/>
            <w:tcBorders>
              <w:top w:val="nil"/>
              <w:left w:val="single" w:sz="6" w:space="0" w:color="auto"/>
              <w:bottom w:val="nil"/>
              <w:right w:val="single" w:sz="6" w:space="0" w:color="auto"/>
            </w:tcBorders>
          </w:tcPr>
          <w:p w14:paraId="1B96ED3F" w14:textId="77777777" w:rsidR="00000000" w:rsidRDefault="000051F0">
            <w:pPr>
              <w:jc w:val="center"/>
            </w:pPr>
            <w:r>
              <w:t>AD9276</w:t>
            </w:r>
          </w:p>
        </w:tc>
        <w:tc>
          <w:tcPr>
            <w:tcW w:w="739" w:type="dxa"/>
            <w:tcBorders>
              <w:top w:val="nil"/>
              <w:left w:val="single" w:sz="6" w:space="0" w:color="auto"/>
              <w:bottom w:val="nil"/>
              <w:right w:val="nil"/>
            </w:tcBorders>
          </w:tcPr>
          <w:p w14:paraId="0818411D" w14:textId="77777777" w:rsidR="00000000" w:rsidRDefault="000051F0">
            <w:pPr>
              <w:jc w:val="center"/>
            </w:pPr>
            <w:r>
              <w:t>2020</w:t>
            </w:r>
          </w:p>
        </w:tc>
      </w:tr>
      <w:tr w:rsidR="00000000" w14:paraId="5C911B5E"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3B074E93" w14:textId="77777777" w:rsidR="00000000" w:rsidRDefault="000051F0">
            <w:pPr>
              <w:jc w:val="left"/>
            </w:pPr>
            <w:r>
              <w:t>[</w:t>
            </w:r>
            <w:r>
              <w:fldChar w:fldCharType="begin"/>
            </w:r>
            <w:r>
              <w:instrText xml:space="preserve">REF BIB_peyton_comparison_2018 \* MERGEFORMAT </w:instrText>
            </w:r>
            <w:r>
              <w:fldChar w:fldCharType="separate"/>
            </w:r>
            <w:r>
              <w:t>Peyton et  al., 2018</w:t>
            </w:r>
            <w:r>
              <w:fldChar w:fldCharType="end"/>
            </w:r>
            <w:r>
              <w:t>]</w:t>
            </w:r>
          </w:p>
        </w:tc>
        <w:tc>
          <w:tcPr>
            <w:tcW w:w="936" w:type="dxa"/>
            <w:tcBorders>
              <w:top w:val="nil"/>
              <w:left w:val="single" w:sz="6" w:space="0" w:color="auto"/>
              <w:bottom w:val="nil"/>
              <w:right w:val="single" w:sz="6" w:space="0" w:color="auto"/>
            </w:tcBorders>
          </w:tcPr>
          <w:p w14:paraId="225E3EC6" w14:textId="77777777" w:rsidR="00000000" w:rsidRDefault="000051F0">
            <w:pPr>
              <w:jc w:val="center"/>
            </w:pPr>
            <w:r>
              <w:t>32</w:t>
            </w:r>
          </w:p>
        </w:tc>
        <w:tc>
          <w:tcPr>
            <w:tcW w:w="887" w:type="dxa"/>
            <w:tcBorders>
              <w:top w:val="nil"/>
              <w:left w:val="single" w:sz="6" w:space="0" w:color="auto"/>
              <w:bottom w:val="nil"/>
              <w:right w:val="single" w:sz="6" w:space="0" w:color="auto"/>
            </w:tcBorders>
          </w:tcPr>
          <w:p w14:paraId="149AFA2A" w14:textId="77777777" w:rsidR="00000000" w:rsidRDefault="000051F0">
            <w:pPr>
              <w:jc w:val="center"/>
            </w:pPr>
            <w:r>
              <w:t>NA</w:t>
            </w:r>
          </w:p>
        </w:tc>
        <w:tc>
          <w:tcPr>
            <w:tcW w:w="739" w:type="dxa"/>
            <w:tcBorders>
              <w:top w:val="nil"/>
              <w:left w:val="single" w:sz="6" w:space="0" w:color="auto"/>
              <w:bottom w:val="nil"/>
              <w:right w:val="single" w:sz="6" w:space="0" w:color="auto"/>
            </w:tcBorders>
          </w:tcPr>
          <w:p w14:paraId="187BD4A2" w14:textId="77777777" w:rsidR="00000000" w:rsidRDefault="000051F0">
            <w:pPr>
              <w:jc w:val="center"/>
            </w:pPr>
            <w:r>
              <w:t>20</w:t>
            </w:r>
          </w:p>
        </w:tc>
        <w:tc>
          <w:tcPr>
            <w:tcW w:w="690" w:type="dxa"/>
            <w:tcBorders>
              <w:top w:val="nil"/>
              <w:left w:val="single" w:sz="6" w:space="0" w:color="auto"/>
              <w:bottom w:val="nil"/>
              <w:right w:val="single" w:sz="6" w:space="0" w:color="auto"/>
            </w:tcBorders>
          </w:tcPr>
          <w:p w14:paraId="6199073E" w14:textId="77777777" w:rsidR="00000000" w:rsidRDefault="000051F0">
            <w:pPr>
              <w:jc w:val="center"/>
            </w:pPr>
          </w:p>
        </w:tc>
        <w:tc>
          <w:tcPr>
            <w:tcW w:w="887" w:type="dxa"/>
            <w:tcBorders>
              <w:top w:val="nil"/>
              <w:left w:val="single" w:sz="6" w:space="0" w:color="auto"/>
              <w:bottom w:val="nil"/>
              <w:right w:val="single" w:sz="6" w:space="0" w:color="auto"/>
            </w:tcBorders>
          </w:tcPr>
          <w:p w14:paraId="46B7BECC" w14:textId="77777777" w:rsidR="00000000" w:rsidRDefault="000051F0">
            <w:pPr>
              <w:jc w:val="center"/>
            </w:pPr>
            <w:r>
              <w:t>Custom</w:t>
            </w:r>
          </w:p>
        </w:tc>
        <w:tc>
          <w:tcPr>
            <w:tcW w:w="739" w:type="dxa"/>
            <w:tcBorders>
              <w:top w:val="nil"/>
              <w:left w:val="single" w:sz="6" w:space="0" w:color="auto"/>
              <w:bottom w:val="nil"/>
              <w:right w:val="nil"/>
            </w:tcBorders>
          </w:tcPr>
          <w:p w14:paraId="121F79D2" w14:textId="77777777" w:rsidR="00000000" w:rsidRDefault="000051F0">
            <w:pPr>
              <w:jc w:val="center"/>
            </w:pPr>
            <w:r>
              <w:t>2018</w:t>
            </w:r>
          </w:p>
        </w:tc>
      </w:tr>
      <w:tr w:rsidR="00000000" w14:paraId="5EF91E3F"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45D3DA30" w14:textId="77777777" w:rsidR="00000000" w:rsidRDefault="000051F0">
            <w:pPr>
              <w:jc w:val="left"/>
            </w:pPr>
            <w:r>
              <w:t>[</w:t>
            </w:r>
            <w:r>
              <w:fldChar w:fldCharType="begin"/>
            </w:r>
            <w:r>
              <w:instrText xml:space="preserve">REF BIB_qiu_delayed_excitation_2018 \* MERGEFORMAT </w:instrText>
            </w:r>
            <w:r>
              <w:fldChar w:fldCharType="separate"/>
            </w:r>
            <w:r>
              <w:t>Qiu et  al., 2018</w:t>
            </w:r>
            <w:r>
              <w:fldChar w:fldCharType="end"/>
            </w:r>
            <w:r>
              <w:t>]</w:t>
            </w:r>
          </w:p>
        </w:tc>
        <w:tc>
          <w:tcPr>
            <w:tcW w:w="936" w:type="dxa"/>
            <w:tcBorders>
              <w:top w:val="nil"/>
              <w:left w:val="single" w:sz="6" w:space="0" w:color="auto"/>
              <w:bottom w:val="nil"/>
              <w:right w:val="single" w:sz="6" w:space="0" w:color="auto"/>
            </w:tcBorders>
          </w:tcPr>
          <w:p w14:paraId="6B6632A2" w14:textId="77777777" w:rsidR="00000000" w:rsidRDefault="000051F0">
            <w:pPr>
              <w:jc w:val="center"/>
            </w:pPr>
            <w:r>
              <w:t>Single</w:t>
            </w:r>
          </w:p>
        </w:tc>
        <w:tc>
          <w:tcPr>
            <w:tcW w:w="887" w:type="dxa"/>
            <w:tcBorders>
              <w:top w:val="nil"/>
              <w:left w:val="single" w:sz="6" w:space="0" w:color="auto"/>
              <w:bottom w:val="nil"/>
              <w:right w:val="single" w:sz="6" w:space="0" w:color="auto"/>
            </w:tcBorders>
          </w:tcPr>
          <w:p w14:paraId="4AB170D4" w14:textId="77777777" w:rsidR="00000000" w:rsidRDefault="000051F0">
            <w:pPr>
              <w:jc w:val="center"/>
            </w:pPr>
            <w:r>
              <w:t>+48V</w:t>
            </w:r>
          </w:p>
        </w:tc>
        <w:tc>
          <w:tcPr>
            <w:tcW w:w="739" w:type="dxa"/>
            <w:tcBorders>
              <w:top w:val="nil"/>
              <w:left w:val="single" w:sz="6" w:space="0" w:color="auto"/>
              <w:bottom w:val="nil"/>
              <w:right w:val="single" w:sz="6" w:space="0" w:color="auto"/>
            </w:tcBorders>
          </w:tcPr>
          <w:p w14:paraId="14425826" w14:textId="77777777" w:rsidR="00000000" w:rsidRDefault="000051F0">
            <w:pPr>
              <w:jc w:val="center"/>
            </w:pPr>
            <w:r>
              <w:t>160</w:t>
            </w:r>
          </w:p>
        </w:tc>
        <w:tc>
          <w:tcPr>
            <w:tcW w:w="690" w:type="dxa"/>
            <w:tcBorders>
              <w:top w:val="nil"/>
              <w:left w:val="single" w:sz="6" w:space="0" w:color="auto"/>
              <w:bottom w:val="nil"/>
              <w:right w:val="single" w:sz="6" w:space="0" w:color="auto"/>
            </w:tcBorders>
          </w:tcPr>
          <w:p w14:paraId="503C6932" w14:textId="77777777" w:rsidR="00000000" w:rsidRDefault="000051F0">
            <w:pPr>
              <w:jc w:val="center"/>
            </w:pPr>
          </w:p>
        </w:tc>
        <w:tc>
          <w:tcPr>
            <w:tcW w:w="887" w:type="dxa"/>
            <w:tcBorders>
              <w:top w:val="nil"/>
              <w:left w:val="single" w:sz="6" w:space="0" w:color="auto"/>
              <w:bottom w:val="nil"/>
              <w:right w:val="single" w:sz="6" w:space="0" w:color="auto"/>
            </w:tcBorders>
          </w:tcPr>
          <w:p w14:paraId="389C7044" w14:textId="77777777" w:rsidR="00000000" w:rsidRDefault="000051F0">
            <w:pPr>
              <w:jc w:val="center"/>
            </w:pPr>
            <w:r>
              <w:t>AD8331</w:t>
            </w:r>
          </w:p>
        </w:tc>
        <w:tc>
          <w:tcPr>
            <w:tcW w:w="739" w:type="dxa"/>
            <w:tcBorders>
              <w:top w:val="nil"/>
              <w:left w:val="single" w:sz="6" w:space="0" w:color="auto"/>
              <w:bottom w:val="nil"/>
              <w:right w:val="nil"/>
            </w:tcBorders>
          </w:tcPr>
          <w:p w14:paraId="648BB705" w14:textId="77777777" w:rsidR="00000000" w:rsidRDefault="000051F0">
            <w:pPr>
              <w:jc w:val="center"/>
            </w:pPr>
            <w:r>
              <w:t>2018</w:t>
            </w:r>
          </w:p>
        </w:tc>
      </w:tr>
      <w:tr w:rsidR="00000000" w14:paraId="06F96835"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160A3227" w14:textId="77777777" w:rsidR="00000000" w:rsidRDefault="000051F0">
            <w:pPr>
              <w:jc w:val="left"/>
            </w:pPr>
            <w:r>
              <w:t>[</w:t>
            </w:r>
            <w:r>
              <w:fldChar w:fldCharType="begin"/>
            </w:r>
            <w:r>
              <w:instrText xml:space="preserve">REF BIB_qiu_ultrasound_2020 \* MERGEFORMAT </w:instrText>
            </w:r>
            <w:r>
              <w:fldChar w:fldCharType="separate"/>
            </w:r>
            <w:r>
              <w:t xml:space="preserve">Qiu et  </w:t>
            </w:r>
            <w:r>
              <w:t>al., 2020</w:t>
            </w:r>
            <w:r>
              <w:fldChar w:fldCharType="end"/>
            </w:r>
            <w:r>
              <w:t>]</w:t>
            </w:r>
          </w:p>
        </w:tc>
        <w:tc>
          <w:tcPr>
            <w:tcW w:w="936" w:type="dxa"/>
            <w:tcBorders>
              <w:top w:val="nil"/>
              <w:left w:val="single" w:sz="6" w:space="0" w:color="auto"/>
              <w:bottom w:val="nil"/>
              <w:right w:val="single" w:sz="6" w:space="0" w:color="auto"/>
            </w:tcBorders>
          </w:tcPr>
          <w:p w14:paraId="2032BECA" w14:textId="77777777" w:rsidR="00000000" w:rsidRDefault="000051F0">
            <w:pPr>
              <w:jc w:val="center"/>
            </w:pPr>
            <w:r>
              <w:t>1</w:t>
            </w:r>
          </w:p>
        </w:tc>
        <w:tc>
          <w:tcPr>
            <w:tcW w:w="887" w:type="dxa"/>
            <w:tcBorders>
              <w:top w:val="nil"/>
              <w:left w:val="single" w:sz="6" w:space="0" w:color="auto"/>
              <w:bottom w:val="nil"/>
              <w:right w:val="single" w:sz="6" w:space="0" w:color="auto"/>
            </w:tcBorders>
          </w:tcPr>
          <w:p w14:paraId="55CDFCD6" w14:textId="77777777" w:rsidR="00000000" w:rsidRDefault="000051F0">
            <w:pPr>
              <w:jc w:val="center"/>
            </w:pPr>
            <w:r>
              <w:t>60V</w:t>
            </w:r>
          </w:p>
        </w:tc>
        <w:tc>
          <w:tcPr>
            <w:tcW w:w="739" w:type="dxa"/>
            <w:tcBorders>
              <w:top w:val="nil"/>
              <w:left w:val="single" w:sz="6" w:space="0" w:color="auto"/>
              <w:bottom w:val="nil"/>
              <w:right w:val="single" w:sz="6" w:space="0" w:color="auto"/>
            </w:tcBorders>
          </w:tcPr>
          <w:p w14:paraId="5A697316" w14:textId="77777777" w:rsidR="00000000" w:rsidRDefault="000051F0">
            <w:pPr>
              <w:jc w:val="center"/>
            </w:pPr>
            <w:r>
              <w:t>250</w:t>
            </w:r>
          </w:p>
        </w:tc>
        <w:tc>
          <w:tcPr>
            <w:tcW w:w="690" w:type="dxa"/>
            <w:tcBorders>
              <w:top w:val="nil"/>
              <w:left w:val="single" w:sz="6" w:space="0" w:color="auto"/>
              <w:bottom w:val="nil"/>
              <w:right w:val="single" w:sz="6" w:space="0" w:color="auto"/>
            </w:tcBorders>
          </w:tcPr>
          <w:p w14:paraId="1A70E890" w14:textId="77777777" w:rsidR="00000000" w:rsidRDefault="000051F0">
            <w:pPr>
              <w:jc w:val="center"/>
            </w:pPr>
            <w:r>
              <w:t>12</w:t>
            </w:r>
          </w:p>
        </w:tc>
        <w:tc>
          <w:tcPr>
            <w:tcW w:w="887" w:type="dxa"/>
            <w:tcBorders>
              <w:top w:val="nil"/>
              <w:left w:val="single" w:sz="6" w:space="0" w:color="auto"/>
              <w:bottom w:val="nil"/>
              <w:right w:val="single" w:sz="6" w:space="0" w:color="auto"/>
            </w:tcBorders>
          </w:tcPr>
          <w:p w14:paraId="7896A06B" w14:textId="77777777" w:rsidR="00000000" w:rsidRDefault="000051F0">
            <w:pPr>
              <w:jc w:val="center"/>
            </w:pPr>
            <w:r>
              <w:t>TC6320</w:t>
            </w:r>
          </w:p>
        </w:tc>
        <w:tc>
          <w:tcPr>
            <w:tcW w:w="739" w:type="dxa"/>
            <w:tcBorders>
              <w:top w:val="nil"/>
              <w:left w:val="single" w:sz="6" w:space="0" w:color="auto"/>
              <w:bottom w:val="nil"/>
              <w:right w:val="nil"/>
            </w:tcBorders>
          </w:tcPr>
          <w:p w14:paraId="45952D58" w14:textId="77777777" w:rsidR="00000000" w:rsidRDefault="000051F0">
            <w:pPr>
              <w:jc w:val="center"/>
            </w:pPr>
            <w:r>
              <w:t>2020</w:t>
            </w:r>
          </w:p>
        </w:tc>
      </w:tr>
      <w:tr w:rsidR="00000000" w14:paraId="0158320E"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291F6790" w14:textId="77777777" w:rsidR="00000000" w:rsidRDefault="000051F0">
            <w:pPr>
              <w:jc w:val="left"/>
            </w:pPr>
            <w:r>
              <w:t>[</w:t>
            </w:r>
            <w:r>
              <w:fldChar w:fldCharType="begin"/>
            </w:r>
            <w:r>
              <w:instrText xml:space="preserve">REF BIB_ricci_programmable_2006 \* MERGEFORMAT </w:instrText>
            </w:r>
            <w:r>
              <w:fldChar w:fldCharType="separate"/>
            </w:r>
            <w:r>
              <w:t>Ricci et  al., 2006</w:t>
            </w:r>
            <w:r>
              <w:fldChar w:fldCharType="end"/>
            </w:r>
            <w:r>
              <w:t>]</w:t>
            </w:r>
          </w:p>
        </w:tc>
        <w:tc>
          <w:tcPr>
            <w:tcW w:w="936" w:type="dxa"/>
            <w:tcBorders>
              <w:top w:val="nil"/>
              <w:left w:val="single" w:sz="6" w:space="0" w:color="auto"/>
              <w:bottom w:val="nil"/>
              <w:right w:val="single" w:sz="6" w:space="0" w:color="auto"/>
            </w:tcBorders>
          </w:tcPr>
          <w:p w14:paraId="34D4BC88" w14:textId="77777777" w:rsidR="00000000" w:rsidRDefault="000051F0">
            <w:pPr>
              <w:jc w:val="center"/>
            </w:pPr>
            <w:r>
              <w:t>1</w:t>
            </w:r>
          </w:p>
        </w:tc>
        <w:tc>
          <w:tcPr>
            <w:tcW w:w="887" w:type="dxa"/>
            <w:tcBorders>
              <w:top w:val="nil"/>
              <w:left w:val="single" w:sz="6" w:space="0" w:color="auto"/>
              <w:bottom w:val="nil"/>
              <w:right w:val="single" w:sz="6" w:space="0" w:color="auto"/>
            </w:tcBorders>
          </w:tcPr>
          <w:p w14:paraId="6051703E" w14:textId="77777777" w:rsidR="00000000" w:rsidRDefault="000051F0">
            <w:pPr>
              <w:jc w:val="center"/>
            </w:pPr>
            <w:r>
              <w:t>100 V</w:t>
            </w:r>
          </w:p>
        </w:tc>
        <w:tc>
          <w:tcPr>
            <w:tcW w:w="739" w:type="dxa"/>
            <w:tcBorders>
              <w:top w:val="nil"/>
              <w:left w:val="single" w:sz="6" w:space="0" w:color="auto"/>
              <w:bottom w:val="nil"/>
              <w:right w:val="single" w:sz="6" w:space="0" w:color="auto"/>
            </w:tcBorders>
          </w:tcPr>
          <w:p w14:paraId="2F4BD543" w14:textId="77777777" w:rsidR="00000000" w:rsidRDefault="000051F0">
            <w:pPr>
              <w:jc w:val="center"/>
            </w:pPr>
            <w:r>
              <w:t>64</w:t>
            </w:r>
          </w:p>
        </w:tc>
        <w:tc>
          <w:tcPr>
            <w:tcW w:w="690" w:type="dxa"/>
            <w:tcBorders>
              <w:top w:val="nil"/>
              <w:left w:val="single" w:sz="6" w:space="0" w:color="auto"/>
              <w:bottom w:val="nil"/>
              <w:right w:val="single" w:sz="6" w:space="0" w:color="auto"/>
            </w:tcBorders>
          </w:tcPr>
          <w:p w14:paraId="0B4143E9" w14:textId="77777777" w:rsidR="00000000" w:rsidRDefault="000051F0">
            <w:pPr>
              <w:jc w:val="center"/>
            </w:pPr>
            <w:r>
              <w:t>14</w:t>
            </w:r>
          </w:p>
        </w:tc>
        <w:tc>
          <w:tcPr>
            <w:tcW w:w="887" w:type="dxa"/>
            <w:tcBorders>
              <w:top w:val="nil"/>
              <w:left w:val="single" w:sz="6" w:space="0" w:color="auto"/>
              <w:bottom w:val="nil"/>
              <w:right w:val="single" w:sz="6" w:space="0" w:color="auto"/>
            </w:tcBorders>
          </w:tcPr>
          <w:p w14:paraId="61D6E994" w14:textId="77777777" w:rsidR="00000000" w:rsidRDefault="000051F0">
            <w:pPr>
              <w:jc w:val="center"/>
            </w:pPr>
            <w:r>
              <w:t>MAX4107</w:t>
            </w:r>
          </w:p>
        </w:tc>
        <w:tc>
          <w:tcPr>
            <w:tcW w:w="739" w:type="dxa"/>
            <w:tcBorders>
              <w:top w:val="nil"/>
              <w:left w:val="single" w:sz="6" w:space="0" w:color="auto"/>
              <w:bottom w:val="nil"/>
              <w:right w:val="nil"/>
            </w:tcBorders>
          </w:tcPr>
          <w:p w14:paraId="0CCBCBDA" w14:textId="77777777" w:rsidR="00000000" w:rsidRDefault="000051F0">
            <w:pPr>
              <w:jc w:val="center"/>
            </w:pPr>
            <w:r>
              <w:t>2006</w:t>
            </w:r>
          </w:p>
        </w:tc>
      </w:tr>
      <w:tr w:rsidR="00000000" w14:paraId="51F5FCD8"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2F84FDFB" w14:textId="77777777" w:rsidR="00000000" w:rsidRDefault="000051F0">
            <w:pPr>
              <w:jc w:val="left"/>
            </w:pPr>
            <w:r>
              <w:t>[</w:t>
            </w:r>
            <w:r>
              <w:fldChar w:fldCharType="begin"/>
            </w:r>
            <w:r>
              <w:instrText xml:space="preserve">REF BIB_roman_open_source_2018 \* MERGEFORMAT </w:instrText>
            </w:r>
            <w:r>
              <w:fldChar w:fldCharType="separate"/>
            </w:r>
            <w:r>
              <w:t>Roman et  al., 2018</w:t>
            </w:r>
            <w:r>
              <w:fldChar w:fldCharType="end"/>
            </w:r>
            <w:r>
              <w:t>]</w:t>
            </w:r>
          </w:p>
        </w:tc>
        <w:tc>
          <w:tcPr>
            <w:tcW w:w="936" w:type="dxa"/>
            <w:tcBorders>
              <w:top w:val="nil"/>
              <w:left w:val="single" w:sz="6" w:space="0" w:color="auto"/>
              <w:bottom w:val="nil"/>
              <w:right w:val="single" w:sz="6" w:space="0" w:color="auto"/>
            </w:tcBorders>
          </w:tcPr>
          <w:p w14:paraId="1C10572F" w14:textId="77777777" w:rsidR="00000000" w:rsidRDefault="000051F0">
            <w:pPr>
              <w:jc w:val="center"/>
            </w:pPr>
            <w:r>
              <w:t>64</w:t>
            </w:r>
          </w:p>
        </w:tc>
        <w:tc>
          <w:tcPr>
            <w:tcW w:w="887" w:type="dxa"/>
            <w:tcBorders>
              <w:top w:val="nil"/>
              <w:left w:val="single" w:sz="6" w:space="0" w:color="auto"/>
              <w:bottom w:val="nil"/>
              <w:right w:val="single" w:sz="6" w:space="0" w:color="auto"/>
            </w:tcBorders>
          </w:tcPr>
          <w:p w14:paraId="39ED729D" w14:textId="77777777" w:rsidR="00000000" w:rsidRDefault="000051F0">
            <w:pPr>
              <w:jc w:val="center"/>
            </w:pPr>
            <w:r>
              <w:t>+-50V</w:t>
            </w:r>
          </w:p>
        </w:tc>
        <w:tc>
          <w:tcPr>
            <w:tcW w:w="739" w:type="dxa"/>
            <w:tcBorders>
              <w:top w:val="nil"/>
              <w:left w:val="single" w:sz="6" w:space="0" w:color="auto"/>
              <w:bottom w:val="nil"/>
              <w:right w:val="single" w:sz="6" w:space="0" w:color="auto"/>
            </w:tcBorders>
          </w:tcPr>
          <w:p w14:paraId="6552CCA2" w14:textId="77777777" w:rsidR="00000000" w:rsidRDefault="000051F0">
            <w:pPr>
              <w:jc w:val="center"/>
            </w:pPr>
            <w:r>
              <w:t>80</w:t>
            </w:r>
          </w:p>
        </w:tc>
        <w:tc>
          <w:tcPr>
            <w:tcW w:w="690" w:type="dxa"/>
            <w:tcBorders>
              <w:top w:val="nil"/>
              <w:left w:val="single" w:sz="6" w:space="0" w:color="auto"/>
              <w:bottom w:val="nil"/>
              <w:right w:val="single" w:sz="6" w:space="0" w:color="auto"/>
            </w:tcBorders>
          </w:tcPr>
          <w:p w14:paraId="3481520C" w14:textId="77777777" w:rsidR="00000000" w:rsidRDefault="000051F0">
            <w:pPr>
              <w:jc w:val="center"/>
            </w:pPr>
            <w:r>
              <w:t>12</w:t>
            </w:r>
          </w:p>
        </w:tc>
        <w:tc>
          <w:tcPr>
            <w:tcW w:w="887" w:type="dxa"/>
            <w:tcBorders>
              <w:top w:val="nil"/>
              <w:left w:val="single" w:sz="6" w:space="0" w:color="auto"/>
              <w:bottom w:val="nil"/>
              <w:right w:val="single" w:sz="6" w:space="0" w:color="auto"/>
            </w:tcBorders>
          </w:tcPr>
          <w:p w14:paraId="60355F1D" w14:textId="77777777" w:rsidR="00000000" w:rsidRDefault="000051F0">
            <w:pPr>
              <w:jc w:val="center"/>
            </w:pPr>
            <w:r>
              <w:t>AD9276</w:t>
            </w:r>
          </w:p>
        </w:tc>
        <w:tc>
          <w:tcPr>
            <w:tcW w:w="739" w:type="dxa"/>
            <w:tcBorders>
              <w:top w:val="nil"/>
              <w:left w:val="single" w:sz="6" w:space="0" w:color="auto"/>
              <w:bottom w:val="nil"/>
              <w:right w:val="nil"/>
            </w:tcBorders>
          </w:tcPr>
          <w:p w14:paraId="7A8EC3AF" w14:textId="77777777" w:rsidR="00000000" w:rsidRDefault="000051F0">
            <w:pPr>
              <w:jc w:val="center"/>
            </w:pPr>
            <w:r>
              <w:t>2018</w:t>
            </w:r>
          </w:p>
        </w:tc>
      </w:tr>
      <w:tr w:rsidR="00000000" w14:paraId="00AB2048"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64F1D670" w14:textId="77777777" w:rsidR="00000000" w:rsidRDefault="000051F0">
            <w:pPr>
              <w:jc w:val="left"/>
            </w:pPr>
            <w:r>
              <w:t>[</w:t>
            </w:r>
            <w:r>
              <w:fldChar w:fldCharType="begin"/>
            </w:r>
            <w:r>
              <w:instrText xml:space="preserve">REF BIB_vasudevan_programmable_2014 \* MERGEFORMAT </w:instrText>
            </w:r>
            <w:r>
              <w:fldChar w:fldCharType="separate"/>
            </w:r>
            <w:r>
              <w:t>Vasudevan et  al., 2014</w:t>
            </w:r>
            <w:r>
              <w:fldChar w:fldCharType="end"/>
            </w:r>
            <w:r>
              <w:t>]</w:t>
            </w:r>
          </w:p>
        </w:tc>
        <w:tc>
          <w:tcPr>
            <w:tcW w:w="936" w:type="dxa"/>
            <w:tcBorders>
              <w:top w:val="nil"/>
              <w:left w:val="single" w:sz="6" w:space="0" w:color="auto"/>
              <w:bottom w:val="nil"/>
              <w:right w:val="single" w:sz="6" w:space="0" w:color="auto"/>
            </w:tcBorders>
          </w:tcPr>
          <w:p w14:paraId="2CBC7D13" w14:textId="77777777" w:rsidR="00000000" w:rsidRDefault="000051F0">
            <w:pPr>
              <w:jc w:val="center"/>
            </w:pPr>
            <w:r>
              <w:t>Single</w:t>
            </w:r>
          </w:p>
        </w:tc>
        <w:tc>
          <w:tcPr>
            <w:tcW w:w="887" w:type="dxa"/>
            <w:tcBorders>
              <w:top w:val="nil"/>
              <w:left w:val="single" w:sz="6" w:space="0" w:color="auto"/>
              <w:bottom w:val="nil"/>
              <w:right w:val="single" w:sz="6" w:space="0" w:color="auto"/>
            </w:tcBorders>
          </w:tcPr>
          <w:p w14:paraId="56171B71" w14:textId="77777777" w:rsidR="00000000" w:rsidRDefault="000051F0">
            <w:pPr>
              <w:jc w:val="center"/>
            </w:pPr>
            <w:r>
              <w:t>100 Vpp</w:t>
            </w:r>
          </w:p>
        </w:tc>
        <w:tc>
          <w:tcPr>
            <w:tcW w:w="739" w:type="dxa"/>
            <w:tcBorders>
              <w:top w:val="nil"/>
              <w:left w:val="single" w:sz="6" w:space="0" w:color="auto"/>
              <w:bottom w:val="nil"/>
              <w:right w:val="single" w:sz="6" w:space="0" w:color="auto"/>
            </w:tcBorders>
          </w:tcPr>
          <w:p w14:paraId="4F849A36" w14:textId="77777777" w:rsidR="00000000" w:rsidRDefault="000051F0">
            <w:pPr>
              <w:jc w:val="center"/>
            </w:pPr>
            <w:r>
              <w:t>250</w:t>
            </w:r>
          </w:p>
        </w:tc>
        <w:tc>
          <w:tcPr>
            <w:tcW w:w="690" w:type="dxa"/>
            <w:tcBorders>
              <w:top w:val="nil"/>
              <w:left w:val="single" w:sz="6" w:space="0" w:color="auto"/>
              <w:bottom w:val="nil"/>
              <w:right w:val="single" w:sz="6" w:space="0" w:color="auto"/>
            </w:tcBorders>
          </w:tcPr>
          <w:p w14:paraId="2D1CF37E" w14:textId="77777777" w:rsidR="00000000" w:rsidRDefault="000051F0">
            <w:pPr>
              <w:jc w:val="center"/>
            </w:pPr>
            <w:r>
              <w:t>12</w:t>
            </w:r>
          </w:p>
        </w:tc>
        <w:tc>
          <w:tcPr>
            <w:tcW w:w="887" w:type="dxa"/>
            <w:tcBorders>
              <w:top w:val="nil"/>
              <w:left w:val="single" w:sz="6" w:space="0" w:color="auto"/>
              <w:bottom w:val="nil"/>
              <w:right w:val="single" w:sz="6" w:space="0" w:color="auto"/>
            </w:tcBorders>
          </w:tcPr>
          <w:p w14:paraId="4AB5F580" w14:textId="77777777" w:rsidR="00000000" w:rsidRDefault="000051F0">
            <w:pPr>
              <w:jc w:val="center"/>
            </w:pPr>
            <w:r>
              <w:t>VCA8500</w:t>
            </w:r>
          </w:p>
        </w:tc>
        <w:tc>
          <w:tcPr>
            <w:tcW w:w="739" w:type="dxa"/>
            <w:tcBorders>
              <w:top w:val="nil"/>
              <w:left w:val="single" w:sz="6" w:space="0" w:color="auto"/>
              <w:bottom w:val="nil"/>
              <w:right w:val="nil"/>
            </w:tcBorders>
          </w:tcPr>
          <w:p w14:paraId="41980957" w14:textId="77777777" w:rsidR="00000000" w:rsidRDefault="000051F0">
            <w:pPr>
              <w:jc w:val="center"/>
            </w:pPr>
            <w:r>
              <w:t>2014</w:t>
            </w:r>
          </w:p>
        </w:tc>
      </w:tr>
      <w:tr w:rsidR="00000000" w14:paraId="070188D8"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40021D2F" w14:textId="77777777" w:rsidR="00000000" w:rsidRDefault="000051F0">
            <w:pPr>
              <w:jc w:val="left"/>
            </w:pPr>
            <w:r>
              <w:t>[</w:t>
            </w:r>
            <w:r>
              <w:fldChar w:fldCharType="begin"/>
            </w:r>
            <w:r>
              <w:instrText xml:space="preserve">REF BIB_wall_high_speed_2010 \* MERGEFORMAT </w:instrText>
            </w:r>
            <w:r>
              <w:fldChar w:fldCharType="separate"/>
            </w:r>
            <w:r>
              <w:t>Wall, 2010</w:t>
            </w:r>
            <w:r>
              <w:fldChar w:fldCharType="end"/>
            </w:r>
            <w:r>
              <w:t>]</w:t>
            </w:r>
          </w:p>
        </w:tc>
        <w:tc>
          <w:tcPr>
            <w:tcW w:w="936" w:type="dxa"/>
            <w:tcBorders>
              <w:top w:val="nil"/>
              <w:left w:val="single" w:sz="6" w:space="0" w:color="auto"/>
              <w:bottom w:val="nil"/>
              <w:right w:val="single" w:sz="6" w:space="0" w:color="auto"/>
            </w:tcBorders>
          </w:tcPr>
          <w:p w14:paraId="2C26624D" w14:textId="77777777" w:rsidR="00000000" w:rsidRDefault="000051F0">
            <w:pPr>
              <w:jc w:val="center"/>
            </w:pPr>
            <w:r>
              <w:t>NA</w:t>
            </w:r>
          </w:p>
        </w:tc>
        <w:tc>
          <w:tcPr>
            <w:tcW w:w="887" w:type="dxa"/>
            <w:tcBorders>
              <w:top w:val="nil"/>
              <w:left w:val="single" w:sz="6" w:space="0" w:color="auto"/>
              <w:bottom w:val="nil"/>
              <w:right w:val="single" w:sz="6" w:space="0" w:color="auto"/>
            </w:tcBorders>
          </w:tcPr>
          <w:p w14:paraId="5795FB30" w14:textId="77777777" w:rsidR="00000000" w:rsidRDefault="000051F0">
            <w:pPr>
              <w:jc w:val="center"/>
            </w:pPr>
            <w:r>
              <w:t>12 V</w:t>
            </w:r>
          </w:p>
        </w:tc>
        <w:tc>
          <w:tcPr>
            <w:tcW w:w="739" w:type="dxa"/>
            <w:tcBorders>
              <w:top w:val="nil"/>
              <w:left w:val="single" w:sz="6" w:space="0" w:color="auto"/>
              <w:bottom w:val="nil"/>
              <w:right w:val="single" w:sz="6" w:space="0" w:color="auto"/>
            </w:tcBorders>
          </w:tcPr>
          <w:p w14:paraId="2FD24AC3" w14:textId="77777777" w:rsidR="00000000" w:rsidRDefault="000051F0">
            <w:pPr>
              <w:jc w:val="center"/>
            </w:pPr>
            <w:r>
              <w:t>65</w:t>
            </w:r>
          </w:p>
        </w:tc>
        <w:tc>
          <w:tcPr>
            <w:tcW w:w="690" w:type="dxa"/>
            <w:tcBorders>
              <w:top w:val="nil"/>
              <w:left w:val="single" w:sz="6" w:space="0" w:color="auto"/>
              <w:bottom w:val="nil"/>
              <w:right w:val="single" w:sz="6" w:space="0" w:color="auto"/>
            </w:tcBorders>
          </w:tcPr>
          <w:p w14:paraId="318AEB04" w14:textId="77777777" w:rsidR="00000000" w:rsidRDefault="000051F0">
            <w:pPr>
              <w:jc w:val="center"/>
            </w:pPr>
          </w:p>
        </w:tc>
        <w:tc>
          <w:tcPr>
            <w:tcW w:w="887" w:type="dxa"/>
            <w:tcBorders>
              <w:top w:val="nil"/>
              <w:left w:val="single" w:sz="6" w:space="0" w:color="auto"/>
              <w:bottom w:val="nil"/>
              <w:right w:val="single" w:sz="6" w:space="0" w:color="auto"/>
            </w:tcBorders>
          </w:tcPr>
          <w:p w14:paraId="3966B991" w14:textId="77777777" w:rsidR="00000000" w:rsidRDefault="000051F0">
            <w:pPr>
              <w:jc w:val="center"/>
            </w:pPr>
            <w:r>
              <w:t>NA</w:t>
            </w:r>
          </w:p>
        </w:tc>
        <w:tc>
          <w:tcPr>
            <w:tcW w:w="739" w:type="dxa"/>
            <w:tcBorders>
              <w:top w:val="nil"/>
              <w:left w:val="single" w:sz="6" w:space="0" w:color="auto"/>
              <w:bottom w:val="nil"/>
              <w:right w:val="nil"/>
            </w:tcBorders>
          </w:tcPr>
          <w:p w14:paraId="34E9C399" w14:textId="77777777" w:rsidR="00000000" w:rsidRDefault="000051F0">
            <w:pPr>
              <w:jc w:val="center"/>
            </w:pPr>
            <w:r>
              <w:t>2010</w:t>
            </w:r>
          </w:p>
        </w:tc>
      </w:tr>
      <w:tr w:rsidR="00000000" w14:paraId="72C40092"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60EB8C26" w14:textId="77777777" w:rsidR="00000000" w:rsidRDefault="000051F0">
            <w:pPr>
              <w:jc w:val="left"/>
            </w:pPr>
            <w:r>
              <w:t>[</w:t>
            </w:r>
            <w:r>
              <w:fldChar w:fldCharType="begin"/>
            </w:r>
            <w:r>
              <w:instrText xml:space="preserve">REF BIB_weng_fpga_based_2015 \* MERGEFORMAT </w:instrText>
            </w:r>
            <w:r>
              <w:fldChar w:fldCharType="separate"/>
            </w:r>
            <w:r>
              <w:t xml:space="preserve">Weng et  </w:t>
            </w:r>
            <w:r>
              <w:t>al., 2015</w:t>
            </w:r>
            <w:r>
              <w:fldChar w:fldCharType="end"/>
            </w:r>
            <w:r>
              <w:t>]</w:t>
            </w:r>
          </w:p>
        </w:tc>
        <w:tc>
          <w:tcPr>
            <w:tcW w:w="936" w:type="dxa"/>
            <w:tcBorders>
              <w:top w:val="nil"/>
              <w:left w:val="single" w:sz="6" w:space="0" w:color="auto"/>
              <w:bottom w:val="nil"/>
              <w:right w:val="single" w:sz="6" w:space="0" w:color="auto"/>
            </w:tcBorders>
          </w:tcPr>
          <w:p w14:paraId="476C8B29" w14:textId="77777777" w:rsidR="00000000" w:rsidRDefault="000051F0">
            <w:pPr>
              <w:jc w:val="center"/>
            </w:pPr>
            <w:r>
              <w:t>16</w:t>
            </w:r>
          </w:p>
        </w:tc>
        <w:tc>
          <w:tcPr>
            <w:tcW w:w="887" w:type="dxa"/>
            <w:tcBorders>
              <w:top w:val="nil"/>
              <w:left w:val="single" w:sz="6" w:space="0" w:color="auto"/>
              <w:bottom w:val="nil"/>
              <w:right w:val="single" w:sz="6" w:space="0" w:color="auto"/>
            </w:tcBorders>
          </w:tcPr>
          <w:p w14:paraId="2A237950" w14:textId="77777777" w:rsidR="00000000" w:rsidRDefault="000051F0">
            <w:pPr>
              <w:jc w:val="center"/>
            </w:pPr>
            <w:r>
              <w:t>100V</w:t>
            </w:r>
          </w:p>
        </w:tc>
        <w:tc>
          <w:tcPr>
            <w:tcW w:w="739" w:type="dxa"/>
            <w:tcBorders>
              <w:top w:val="nil"/>
              <w:left w:val="single" w:sz="6" w:space="0" w:color="auto"/>
              <w:bottom w:val="nil"/>
              <w:right w:val="single" w:sz="6" w:space="0" w:color="auto"/>
            </w:tcBorders>
          </w:tcPr>
          <w:p w14:paraId="2DF1CE9A" w14:textId="77777777" w:rsidR="00000000" w:rsidRDefault="000051F0">
            <w:pPr>
              <w:jc w:val="center"/>
            </w:pPr>
            <w:r>
              <w:t>150</w:t>
            </w:r>
          </w:p>
        </w:tc>
        <w:tc>
          <w:tcPr>
            <w:tcW w:w="690" w:type="dxa"/>
            <w:tcBorders>
              <w:top w:val="nil"/>
              <w:left w:val="single" w:sz="6" w:space="0" w:color="auto"/>
              <w:bottom w:val="nil"/>
              <w:right w:val="single" w:sz="6" w:space="0" w:color="auto"/>
            </w:tcBorders>
          </w:tcPr>
          <w:p w14:paraId="308FA9EF" w14:textId="77777777" w:rsidR="00000000" w:rsidRDefault="000051F0">
            <w:pPr>
              <w:jc w:val="center"/>
            </w:pPr>
            <w:r>
              <w:t>10</w:t>
            </w:r>
          </w:p>
        </w:tc>
        <w:tc>
          <w:tcPr>
            <w:tcW w:w="887" w:type="dxa"/>
            <w:tcBorders>
              <w:top w:val="nil"/>
              <w:left w:val="single" w:sz="6" w:space="0" w:color="auto"/>
              <w:bottom w:val="nil"/>
              <w:right w:val="single" w:sz="6" w:space="0" w:color="auto"/>
            </w:tcBorders>
          </w:tcPr>
          <w:p w14:paraId="12771450" w14:textId="77777777" w:rsidR="00000000" w:rsidRDefault="000051F0">
            <w:pPr>
              <w:jc w:val="center"/>
            </w:pPr>
            <w:r>
              <w:t>Max2077</w:t>
            </w:r>
          </w:p>
        </w:tc>
        <w:tc>
          <w:tcPr>
            <w:tcW w:w="739" w:type="dxa"/>
            <w:tcBorders>
              <w:top w:val="nil"/>
              <w:left w:val="single" w:sz="6" w:space="0" w:color="auto"/>
              <w:bottom w:val="nil"/>
              <w:right w:val="nil"/>
            </w:tcBorders>
          </w:tcPr>
          <w:p w14:paraId="7D52F668" w14:textId="77777777" w:rsidR="00000000" w:rsidRDefault="000051F0">
            <w:pPr>
              <w:jc w:val="center"/>
            </w:pPr>
            <w:r>
              <w:t>2015</w:t>
            </w:r>
          </w:p>
        </w:tc>
      </w:tr>
      <w:tr w:rsidR="00000000" w14:paraId="181CBFC3"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6456C691" w14:textId="77777777" w:rsidR="00000000" w:rsidRDefault="000051F0">
            <w:pPr>
              <w:jc w:val="left"/>
            </w:pPr>
            <w:r>
              <w:t>[</w:t>
            </w:r>
            <w:r>
              <w:fldChar w:fldCharType="begin"/>
            </w:r>
            <w:r>
              <w:instrText xml:space="preserve">REF BIB_zhang_high_2019 \* MERGEFORMAT </w:instrText>
            </w:r>
            <w:r>
              <w:fldChar w:fldCharType="separate"/>
            </w:r>
            <w:r>
              <w:t>Zhang et  al., 2019a</w:t>
            </w:r>
            <w:r>
              <w:fldChar w:fldCharType="end"/>
            </w:r>
            <w:r>
              <w:t>]</w:t>
            </w:r>
          </w:p>
        </w:tc>
        <w:tc>
          <w:tcPr>
            <w:tcW w:w="936" w:type="dxa"/>
            <w:tcBorders>
              <w:top w:val="nil"/>
              <w:left w:val="single" w:sz="6" w:space="0" w:color="auto"/>
              <w:bottom w:val="nil"/>
              <w:right w:val="single" w:sz="6" w:space="0" w:color="auto"/>
            </w:tcBorders>
          </w:tcPr>
          <w:p w14:paraId="700C874F" w14:textId="77777777" w:rsidR="00000000" w:rsidRDefault="000051F0">
            <w:pPr>
              <w:jc w:val="center"/>
            </w:pPr>
            <w:r>
              <w:t>64</w:t>
            </w:r>
          </w:p>
        </w:tc>
        <w:tc>
          <w:tcPr>
            <w:tcW w:w="887" w:type="dxa"/>
            <w:tcBorders>
              <w:top w:val="nil"/>
              <w:left w:val="single" w:sz="6" w:space="0" w:color="auto"/>
              <w:bottom w:val="nil"/>
              <w:right w:val="single" w:sz="6" w:space="0" w:color="auto"/>
            </w:tcBorders>
          </w:tcPr>
          <w:p w14:paraId="2BAFCB5A" w14:textId="77777777" w:rsidR="00000000" w:rsidRDefault="000051F0">
            <w:pPr>
              <w:jc w:val="center"/>
            </w:pPr>
            <w:r>
              <w:t>100V</w:t>
            </w:r>
          </w:p>
        </w:tc>
        <w:tc>
          <w:tcPr>
            <w:tcW w:w="739" w:type="dxa"/>
            <w:tcBorders>
              <w:top w:val="nil"/>
              <w:left w:val="single" w:sz="6" w:space="0" w:color="auto"/>
              <w:bottom w:val="nil"/>
              <w:right w:val="single" w:sz="6" w:space="0" w:color="auto"/>
            </w:tcBorders>
          </w:tcPr>
          <w:p w14:paraId="1218F3AB" w14:textId="77777777" w:rsidR="00000000" w:rsidRDefault="000051F0">
            <w:pPr>
              <w:jc w:val="center"/>
            </w:pPr>
            <w:r>
              <w:t>80</w:t>
            </w:r>
          </w:p>
        </w:tc>
        <w:tc>
          <w:tcPr>
            <w:tcW w:w="690" w:type="dxa"/>
            <w:tcBorders>
              <w:top w:val="nil"/>
              <w:left w:val="single" w:sz="6" w:space="0" w:color="auto"/>
              <w:bottom w:val="nil"/>
              <w:right w:val="single" w:sz="6" w:space="0" w:color="auto"/>
            </w:tcBorders>
          </w:tcPr>
          <w:p w14:paraId="6248B4E5" w14:textId="77777777" w:rsidR="00000000" w:rsidRDefault="000051F0">
            <w:pPr>
              <w:jc w:val="center"/>
            </w:pPr>
            <w:r>
              <w:t>14</w:t>
            </w:r>
          </w:p>
        </w:tc>
        <w:tc>
          <w:tcPr>
            <w:tcW w:w="887" w:type="dxa"/>
            <w:tcBorders>
              <w:top w:val="nil"/>
              <w:left w:val="single" w:sz="6" w:space="0" w:color="auto"/>
              <w:bottom w:val="nil"/>
              <w:right w:val="single" w:sz="6" w:space="0" w:color="auto"/>
            </w:tcBorders>
          </w:tcPr>
          <w:p w14:paraId="1A50A3DD" w14:textId="77777777" w:rsidR="00000000" w:rsidRDefault="000051F0">
            <w:pPr>
              <w:jc w:val="center"/>
            </w:pPr>
          </w:p>
        </w:tc>
        <w:tc>
          <w:tcPr>
            <w:tcW w:w="739" w:type="dxa"/>
            <w:tcBorders>
              <w:top w:val="nil"/>
              <w:left w:val="single" w:sz="6" w:space="0" w:color="auto"/>
              <w:bottom w:val="nil"/>
              <w:right w:val="nil"/>
            </w:tcBorders>
          </w:tcPr>
          <w:p w14:paraId="22AB13A1" w14:textId="77777777" w:rsidR="00000000" w:rsidRDefault="000051F0">
            <w:pPr>
              <w:jc w:val="center"/>
            </w:pPr>
            <w:r>
              <w:t>2019</w:t>
            </w:r>
          </w:p>
        </w:tc>
      </w:tr>
      <w:tr w:rsidR="00000000" w14:paraId="55F534D3" w14:textId="77777777">
        <w:tblPrEx>
          <w:tblW w:w="0" w:type="auto"/>
          <w:tblLayout w:type="fixed"/>
          <w:tblCellMar>
            <w:left w:w="0" w:type="dxa"/>
            <w:right w:w="0" w:type="dxa"/>
          </w:tblCellMar>
          <w:tblLook w:val="0000" w:firstRow="0" w:lastRow="0" w:firstColumn="0" w:lastColumn="0" w:noHBand="0" w:noVBand="0"/>
          <w:tblPrExChange w:id="474" w:author="Author" w:date="2021-01-27T18:28:00Z">
            <w:tblPrEx>
              <w:tblW w:w="0" w:type="auto"/>
              <w:tblLayout w:type="fixed"/>
              <w:tblCellMar>
                <w:left w:w="0" w:type="dxa"/>
                <w:right w:w="0" w:type="dxa"/>
              </w:tblCellMar>
              <w:tblLook w:val="0000" w:firstRow="0" w:lastRow="0" w:firstColumn="0" w:lastColumn="0" w:noHBand="0" w:noVBand="0"/>
            </w:tblPrEx>
          </w:tblPrExChange>
        </w:tblPrEx>
        <w:tc>
          <w:tcPr>
            <w:tcW w:w="2019" w:type="dxa"/>
            <w:tcBorders>
              <w:top w:val="nil"/>
              <w:left w:val="nil"/>
              <w:bottom w:val="single" w:sz="6" w:space="0" w:color="auto"/>
              <w:right w:val="single" w:sz="6" w:space="0" w:color="auto"/>
            </w:tcBorders>
            <w:tcPrChange w:id="475" w:author="Author" w:date="2021-01-27T18:28:00Z">
              <w:tcPr>
                <w:tcW w:w="2019" w:type="dxa"/>
                <w:tcBorders>
                  <w:top w:val="nil"/>
                  <w:left w:val="nil"/>
                  <w:bottom w:val="nil"/>
                  <w:right w:val="single" w:sz="6" w:space="0" w:color="auto"/>
                </w:tcBorders>
              </w:tcPr>
            </w:tcPrChange>
          </w:tcPr>
          <w:p w14:paraId="21F55F21" w14:textId="77777777" w:rsidR="00000000" w:rsidRDefault="000051F0">
            <w:pPr>
              <w:jc w:val="left"/>
            </w:pPr>
            <w:r>
              <w:t>[</w:t>
            </w:r>
            <w:r>
              <w:fldChar w:fldCharType="begin"/>
            </w:r>
            <w:r>
              <w:instrText xml:space="preserve">REF BIB_zhang_multi_channel_2017 \* MERGEFORMAT </w:instrText>
            </w:r>
            <w:r>
              <w:fldChar w:fldCharType="separate"/>
            </w:r>
            <w:r>
              <w:t>Zhang et  al., 2017</w:t>
            </w:r>
            <w:r>
              <w:fldChar w:fldCharType="end"/>
            </w:r>
            <w:r>
              <w:t>]</w:t>
            </w:r>
          </w:p>
        </w:tc>
        <w:tc>
          <w:tcPr>
            <w:tcW w:w="936" w:type="dxa"/>
            <w:tcBorders>
              <w:top w:val="nil"/>
              <w:left w:val="single" w:sz="6" w:space="0" w:color="auto"/>
              <w:bottom w:val="single" w:sz="6" w:space="0" w:color="auto"/>
              <w:right w:val="single" w:sz="6" w:space="0" w:color="auto"/>
            </w:tcBorders>
            <w:tcPrChange w:id="476" w:author="Author" w:date="2021-01-27T18:28:00Z">
              <w:tcPr>
                <w:tcW w:w="936" w:type="dxa"/>
                <w:tcBorders>
                  <w:top w:val="nil"/>
                  <w:left w:val="single" w:sz="6" w:space="0" w:color="auto"/>
                  <w:bottom w:val="nil"/>
                  <w:right w:val="single" w:sz="6" w:space="0" w:color="auto"/>
                </w:tcBorders>
              </w:tcPr>
            </w:tcPrChange>
          </w:tcPr>
          <w:p w14:paraId="5D4F2CCF" w14:textId="77777777" w:rsidR="00000000" w:rsidRDefault="000051F0">
            <w:pPr>
              <w:jc w:val="center"/>
            </w:pPr>
            <w:r>
              <w:t>8</w:t>
            </w:r>
          </w:p>
        </w:tc>
        <w:tc>
          <w:tcPr>
            <w:tcW w:w="887" w:type="dxa"/>
            <w:tcBorders>
              <w:top w:val="nil"/>
              <w:left w:val="single" w:sz="6" w:space="0" w:color="auto"/>
              <w:bottom w:val="single" w:sz="6" w:space="0" w:color="auto"/>
              <w:right w:val="single" w:sz="6" w:space="0" w:color="auto"/>
            </w:tcBorders>
            <w:tcPrChange w:id="477" w:author="Author" w:date="2021-01-27T18:28:00Z">
              <w:tcPr>
                <w:tcW w:w="887" w:type="dxa"/>
                <w:tcBorders>
                  <w:top w:val="nil"/>
                  <w:left w:val="single" w:sz="6" w:space="0" w:color="auto"/>
                  <w:bottom w:val="nil"/>
                  <w:right w:val="single" w:sz="6" w:space="0" w:color="auto"/>
                </w:tcBorders>
              </w:tcPr>
            </w:tcPrChange>
          </w:tcPr>
          <w:p w14:paraId="4176E767" w14:textId="77777777" w:rsidR="00000000" w:rsidRDefault="000051F0">
            <w:pPr>
              <w:jc w:val="center"/>
            </w:pPr>
            <w:r>
              <w:t>70V</w:t>
            </w:r>
          </w:p>
        </w:tc>
        <w:tc>
          <w:tcPr>
            <w:tcW w:w="739" w:type="dxa"/>
            <w:tcBorders>
              <w:top w:val="nil"/>
              <w:left w:val="single" w:sz="6" w:space="0" w:color="auto"/>
              <w:bottom w:val="single" w:sz="6" w:space="0" w:color="auto"/>
              <w:right w:val="single" w:sz="6" w:space="0" w:color="auto"/>
            </w:tcBorders>
            <w:tcPrChange w:id="478" w:author="Author" w:date="2021-01-27T18:28:00Z">
              <w:tcPr>
                <w:tcW w:w="739" w:type="dxa"/>
                <w:tcBorders>
                  <w:top w:val="nil"/>
                  <w:left w:val="single" w:sz="6" w:space="0" w:color="auto"/>
                  <w:bottom w:val="nil"/>
                  <w:right w:val="single" w:sz="6" w:space="0" w:color="auto"/>
                </w:tcBorders>
              </w:tcPr>
            </w:tcPrChange>
          </w:tcPr>
          <w:p w14:paraId="09982AF8" w14:textId="77777777" w:rsidR="00000000" w:rsidRDefault="000051F0">
            <w:pPr>
              <w:jc w:val="center"/>
            </w:pPr>
            <w:r>
              <w:t>250</w:t>
            </w:r>
          </w:p>
        </w:tc>
        <w:tc>
          <w:tcPr>
            <w:tcW w:w="690" w:type="dxa"/>
            <w:tcBorders>
              <w:top w:val="nil"/>
              <w:left w:val="single" w:sz="6" w:space="0" w:color="auto"/>
              <w:bottom w:val="single" w:sz="6" w:space="0" w:color="auto"/>
              <w:right w:val="single" w:sz="6" w:space="0" w:color="auto"/>
            </w:tcBorders>
            <w:tcPrChange w:id="479" w:author="Author" w:date="2021-01-27T18:28:00Z">
              <w:tcPr>
                <w:tcW w:w="690" w:type="dxa"/>
                <w:tcBorders>
                  <w:top w:val="nil"/>
                  <w:left w:val="single" w:sz="6" w:space="0" w:color="auto"/>
                  <w:bottom w:val="nil"/>
                  <w:right w:val="single" w:sz="6" w:space="0" w:color="auto"/>
                </w:tcBorders>
              </w:tcPr>
            </w:tcPrChange>
          </w:tcPr>
          <w:p w14:paraId="2DB529B0" w14:textId="77777777" w:rsidR="00000000" w:rsidRDefault="000051F0">
            <w:pPr>
              <w:jc w:val="center"/>
            </w:pPr>
            <w:r>
              <w:t>16</w:t>
            </w:r>
          </w:p>
        </w:tc>
        <w:tc>
          <w:tcPr>
            <w:tcW w:w="887" w:type="dxa"/>
            <w:tcBorders>
              <w:top w:val="nil"/>
              <w:left w:val="single" w:sz="6" w:space="0" w:color="auto"/>
              <w:bottom w:val="single" w:sz="6" w:space="0" w:color="auto"/>
              <w:right w:val="single" w:sz="6" w:space="0" w:color="auto"/>
            </w:tcBorders>
            <w:tcPrChange w:id="480" w:author="Author" w:date="2021-01-27T18:28:00Z">
              <w:tcPr>
                <w:tcW w:w="887" w:type="dxa"/>
                <w:tcBorders>
                  <w:top w:val="nil"/>
                  <w:left w:val="single" w:sz="6" w:space="0" w:color="auto"/>
                  <w:bottom w:val="nil"/>
                  <w:right w:val="single" w:sz="6" w:space="0" w:color="auto"/>
                </w:tcBorders>
              </w:tcPr>
            </w:tcPrChange>
          </w:tcPr>
          <w:p w14:paraId="1A0D0441" w14:textId="77777777" w:rsidR="00000000" w:rsidRDefault="000051F0">
            <w:pPr>
              <w:jc w:val="center"/>
            </w:pPr>
            <w:r>
              <w:t>QT1138</w:t>
            </w:r>
          </w:p>
        </w:tc>
        <w:tc>
          <w:tcPr>
            <w:tcW w:w="739" w:type="dxa"/>
            <w:tcBorders>
              <w:top w:val="nil"/>
              <w:left w:val="single" w:sz="6" w:space="0" w:color="auto"/>
              <w:bottom w:val="single" w:sz="6" w:space="0" w:color="auto"/>
              <w:right w:val="nil"/>
            </w:tcBorders>
            <w:tcPrChange w:id="481" w:author="Author" w:date="2021-01-27T18:28:00Z">
              <w:tcPr>
                <w:tcW w:w="739" w:type="dxa"/>
                <w:tcBorders>
                  <w:top w:val="nil"/>
                  <w:left w:val="single" w:sz="6" w:space="0" w:color="auto"/>
                  <w:bottom w:val="nil"/>
                  <w:right w:val="nil"/>
                </w:tcBorders>
              </w:tcPr>
            </w:tcPrChange>
          </w:tcPr>
          <w:p w14:paraId="0068F7C0" w14:textId="77777777" w:rsidR="00000000" w:rsidRDefault="000051F0">
            <w:pPr>
              <w:jc w:val="center"/>
            </w:pPr>
            <w:r>
              <w:t>2017</w:t>
            </w:r>
          </w:p>
        </w:tc>
      </w:tr>
    </w:tbl>
    <w:p w14:paraId="3AF865B6" w14:textId="77777777" w:rsidR="00000000" w:rsidRDefault="000051F0">
      <w:pPr>
        <w:pStyle w:val="Table"/>
        <w:spacing w:before="240"/>
      </w:pPr>
      <w:r>
        <w:t xml:space="preserve"> </w:t>
      </w:r>
    </w:p>
    <w:p w14:paraId="6662BDEC" w14:textId="52018142" w:rsidR="00000000" w:rsidRPr="006D71B2" w:rsidRDefault="000051F0">
      <w:pPr>
        <w:pStyle w:val="Caption"/>
        <w:rPr>
          <w:lang w:val="en-GB"/>
        </w:rPr>
      </w:pPr>
      <w:r w:rsidRPr="006D71B2">
        <w:rPr>
          <w:lang w:val="en-GB"/>
        </w:rPr>
        <w:t xml:space="preserve">Table </w:t>
      </w:r>
      <w:bookmarkStart w:id="482" w:name="BMtab_benchmarklite"/>
      <w:r w:rsidRPr="006D71B2">
        <w:rPr>
          <w:lang w:val="en-GB"/>
        </w:rPr>
        <w:t>1</w:t>
      </w:r>
      <w:bookmarkEnd w:id="482"/>
      <w:r w:rsidRPr="006D71B2">
        <w:rPr>
          <w:lang w:val="en-GB"/>
        </w:rPr>
        <w:t xml:space="preserve">: Review of ultrasound hardware designs, detailing speed of acquisitions (Msps), Resolution (Res.) </w:t>
      </w:r>
      <w:del w:id="483" w:author="Author" w:date="2021-01-27T18:28:00Z">
        <w:r w:rsidRPr="006D71B2">
          <w:rPr>
            <w:lang w:val="en-GB"/>
          </w:rPr>
          <w:delText>and possibly the other supporting devices</w:delText>
        </w:r>
      </w:del>
      <w:ins w:id="484" w:author="Author" w:date="2021-01-27T18:28:00Z">
        <w:r w:rsidRPr="006D71B2">
          <w:rPr>
            <w:lang w:val="en-GB"/>
          </w:rPr>
          <w:t>and features where applicable</w:t>
        </w:r>
      </w:ins>
      <w:r>
        <w:fldChar w:fldCharType="begin"/>
      </w:r>
      <w:r w:rsidRPr="006D71B2">
        <w:rPr>
          <w:lang w:val="en-GB"/>
        </w:rPr>
        <w:instrText>TC "1 Review of ultrasound hardware designs, detailing speed of acquisitions (Msps), Reso</w:instrText>
      </w:r>
      <w:r w:rsidRPr="006D71B2">
        <w:rPr>
          <w:lang w:val="en-GB"/>
        </w:rPr>
        <w:instrText xml:space="preserve">lution (Res.) </w:instrText>
      </w:r>
      <w:del w:id="485" w:author="Author" w:date="2021-01-27T18:28:00Z">
        <w:r w:rsidRPr="006D71B2">
          <w:rPr>
            <w:lang w:val="en-GB"/>
          </w:rPr>
          <w:delInstrText>and possibly the other supporting devices</w:delInstrText>
        </w:r>
      </w:del>
      <w:ins w:id="486" w:author="Author" w:date="2021-01-27T18:28:00Z">
        <w:r w:rsidRPr="006D71B2">
          <w:rPr>
            <w:lang w:val="en-GB"/>
          </w:rPr>
          <w:instrText>and features where applicable</w:instrText>
        </w:r>
      </w:ins>
      <w:r w:rsidRPr="006D71B2">
        <w:rPr>
          <w:lang w:val="en-GB"/>
        </w:rPr>
        <w:instrText>" \f t</w:instrText>
      </w:r>
      <w:r>
        <w:fldChar w:fldCharType="end"/>
      </w:r>
    </w:p>
    <w:p w14:paraId="751CF986" w14:textId="112A32A0" w:rsidR="00000000" w:rsidRPr="006D71B2" w:rsidRDefault="000051F0">
      <w:pPr>
        <w:pStyle w:val="Heading4"/>
        <w:widowControl/>
        <w:spacing w:before="360"/>
        <w:rPr>
          <w:lang w:val="en-GB"/>
        </w:rPr>
      </w:pPr>
      <w:del w:id="487" w:author="Author" w:date="2021-01-27T18:28:00Z">
        <w:r w:rsidRPr="006D71B2">
          <w:rPr>
            <w:lang w:val="en-GB"/>
          </w:rPr>
          <w:delText>2</w:delText>
        </w:r>
      </w:del>
      <w:ins w:id="488" w:author="Author" w:date="2021-01-27T18:28:00Z">
        <w:r w:rsidRPr="006D71B2">
          <w:rPr>
            <w:lang w:val="en-GB"/>
          </w:rPr>
          <w:t>3</w:t>
        </w:r>
      </w:ins>
      <w:r w:rsidRPr="006D71B2">
        <w:rPr>
          <w:lang w:val="en-GB"/>
        </w:rPr>
        <w:t xml:space="preserve">.4.2  </w:t>
      </w:r>
      <w:del w:id="489" w:author="Author" w:date="2021-01-27T18:28:00Z">
        <w:r w:rsidRPr="006D71B2">
          <w:rPr>
            <w:lang w:val="en-GB"/>
          </w:rPr>
          <w:delText>AFE</w:delText>
        </w:r>
      </w:del>
      <w:ins w:id="490" w:author="Author" w:date="2021-01-27T18:28:00Z">
        <w:r w:rsidRPr="006D71B2">
          <w:rPr>
            <w:lang w:val="en-GB"/>
          </w:rPr>
          <w:t>Electronic Analog Front-End (AFE)</w:t>
        </w:r>
      </w:ins>
    </w:p>
    <w:p w14:paraId="739D6E01" w14:textId="7B02C756" w:rsidR="00000000" w:rsidRPr="006D71B2" w:rsidRDefault="000051F0">
      <w:pPr>
        <w:spacing w:before="60"/>
        <w:rPr>
          <w:ins w:id="491" w:author="Author" w:date="2021-01-27T18:28:00Z"/>
          <w:lang w:val="en-GB"/>
        </w:rPr>
      </w:pPr>
      <w:r w:rsidRPr="006D71B2">
        <w:rPr>
          <w:lang w:val="en-GB"/>
        </w:rPr>
        <w:t xml:space="preserve">It appears that most research designs use all-integrated </w:t>
      </w:r>
      <w:del w:id="492" w:author="Author" w:date="2021-01-27T18:28:00Z">
        <w:r w:rsidRPr="006D71B2">
          <w:rPr>
            <w:lang w:val="en-GB"/>
          </w:rPr>
          <w:delText>Analog Front-End (AFE</w:delText>
        </w:r>
      </w:del>
      <w:ins w:id="493" w:author="Author" w:date="2021-01-27T18:28:00Z">
        <w:r w:rsidRPr="006D71B2">
          <w:rPr>
            <w:lang w:val="en-GB"/>
          </w:rPr>
          <w:t>analog components, called analog front-ends (AFE</w:t>
        </w:r>
      </w:ins>
      <w:r w:rsidRPr="006D71B2">
        <w:rPr>
          <w:lang w:val="en-GB"/>
        </w:rPr>
        <w:t xml:space="preserve">), which allow for a simpler </w:t>
      </w:r>
      <w:ins w:id="494" w:author="Author" w:date="2021-01-27T18:28:00Z">
        <w:r w:rsidRPr="006D71B2">
          <w:rPr>
            <w:lang w:val="en-GB"/>
          </w:rPr>
          <w:t xml:space="preserve">integrated </w:t>
        </w:r>
      </w:ins>
      <w:r w:rsidRPr="006D71B2">
        <w:rPr>
          <w:lang w:val="en-GB"/>
        </w:rPr>
        <w:t>design,</w:t>
      </w:r>
      <w:del w:id="495" w:author="Author" w:date="2021-01-27T18:28:00Z">
        <w:r w:rsidRPr="006D71B2">
          <w:rPr>
            <w:lang w:val="en-GB"/>
          </w:rPr>
          <w:delText xml:space="preserve"> at the cost of integrating several functions into NDA-</w:delText>
        </w:r>
        <w:r w:rsidRPr="006D71B2">
          <w:rPr>
            <w:lang w:val="en-GB"/>
          </w:rPr>
          <w:delText>covered chips, and</w:delText>
        </w:r>
      </w:del>
      <w:r w:rsidRPr="006D71B2">
        <w:rPr>
          <w:lang w:val="en-GB"/>
        </w:rPr>
        <w:t xml:space="preserve"> which can </w:t>
      </w:r>
      <w:r w:rsidRPr="006D71B2">
        <w:rPr>
          <w:lang w:val="en-GB"/>
        </w:rPr>
        <w:t xml:space="preserve">make a design more expensive and less open. Different chips families were identified during this </w:t>
      </w:r>
      <w:del w:id="496" w:author="Author" w:date="2021-01-27T18:28:00Z">
        <w:r w:rsidRPr="006D71B2">
          <w:rPr>
            <w:lang w:val="en-GB"/>
          </w:rPr>
          <w:delText xml:space="preserve">state-of-the-art </w:delText>
        </w:r>
      </w:del>
      <w:r w:rsidRPr="006D71B2">
        <w:rPr>
          <w:lang w:val="en-GB"/>
        </w:rPr>
        <w:t xml:space="preserve">review. </w:t>
      </w:r>
      <w:del w:id="497" w:author="Author" w:date="2021-01-27T18:28:00Z">
        <w:r w:rsidRPr="006D71B2">
          <w:rPr>
            <w:lang w:val="en-GB"/>
          </w:rPr>
          <w:delText xml:space="preserve">The </w:delText>
        </w:r>
      </w:del>
    </w:p>
    <w:p w14:paraId="799224F4" w14:textId="3DA8A4C3" w:rsidR="00000000" w:rsidRPr="006D71B2" w:rsidRDefault="000051F0">
      <w:pPr>
        <w:pStyle w:val="List"/>
        <w:spacing w:before="50"/>
        <w:ind w:left="600" w:hanging="300"/>
        <w:rPr>
          <w:ins w:id="498" w:author="Author" w:date="2021-01-27T18:28:00Z"/>
          <w:lang w:val="en-GB"/>
        </w:rPr>
      </w:pPr>
      <w:ins w:id="499" w:author="Author" w:date="2021-01-27T18:28:00Z">
        <w:r w:rsidRPr="006D71B2">
          <w:rPr>
            <w:lang w:val="en-GB"/>
          </w:rPr>
          <w:t>•</w:t>
        </w:r>
        <w:r w:rsidRPr="006D71B2">
          <w:rPr>
            <w:lang w:val="en-GB"/>
          </w:rPr>
          <w:tab/>
        </w:r>
      </w:ins>
      <w:r w:rsidRPr="006D71B2">
        <w:rPr>
          <w:i/>
          <w:iCs/>
          <w:lang w:val="en-GB"/>
        </w:rPr>
        <w:t>AD927X</w:t>
      </w:r>
      <w:r w:rsidRPr="006D71B2">
        <w:rPr>
          <w:lang w:val="en-GB"/>
        </w:rPr>
        <w:t xml:space="preserve"> </w:t>
      </w:r>
      <w:del w:id="500" w:author="Author" w:date="2021-01-27T18:28:00Z">
        <w:r w:rsidRPr="006D71B2">
          <w:rPr>
            <w:lang w:val="en-GB"/>
          </w:rPr>
          <w:delText>have</w:delText>
        </w:r>
      </w:del>
      <w:ins w:id="501" w:author="Author" w:date="2021-01-27T18:28:00Z">
        <w:r w:rsidRPr="006D71B2">
          <w:rPr>
            <w:lang w:val="en-GB"/>
          </w:rPr>
          <w:t>systems</w:t>
        </w:r>
      </w:ins>
      <w:r w:rsidRPr="006D71B2">
        <w:rPr>
          <w:lang w:val="en-GB"/>
        </w:rPr>
        <w:t xml:space="preserve"> usually </w:t>
      </w:r>
      <w:ins w:id="502" w:author="Author" w:date="2021-01-27T18:28:00Z">
        <w:r w:rsidRPr="006D71B2">
          <w:rPr>
            <w:lang w:val="en-GB"/>
          </w:rPr>
          <w:t xml:space="preserve">have </w:t>
        </w:r>
      </w:ins>
      <w:r w:rsidRPr="006D71B2">
        <w:rPr>
          <w:lang w:val="en-GB"/>
        </w:rPr>
        <w:t xml:space="preserve">8 channels, with a 12-bit ADC from 10 </w:t>
      </w:r>
      <w:del w:id="503" w:author="Author" w:date="2021-01-27T18:28:00Z">
        <w:r w:rsidRPr="006D71B2">
          <w:rPr>
            <w:lang w:val="en-GB"/>
          </w:rPr>
          <w:delText>MSPS</w:delText>
        </w:r>
      </w:del>
      <w:ins w:id="504" w:author="Author" w:date="2021-01-27T18:28:00Z">
        <w:r w:rsidRPr="006D71B2">
          <w:rPr>
            <w:lang w:val="en-GB"/>
          </w:rPr>
          <w:t>MHz</w:t>
        </w:r>
      </w:ins>
      <w:r w:rsidRPr="006D71B2">
        <w:rPr>
          <w:lang w:val="en-GB"/>
        </w:rPr>
        <w:t xml:space="preserve"> to 80 </w:t>
      </w:r>
      <w:del w:id="505" w:author="Author" w:date="2021-01-27T18:28:00Z">
        <w:r w:rsidRPr="006D71B2">
          <w:rPr>
            <w:lang w:val="en-GB"/>
          </w:rPr>
          <w:delText>MSPS</w:delText>
        </w:r>
      </w:del>
      <w:ins w:id="506" w:author="Author" w:date="2021-01-27T18:28:00Z">
        <w:r w:rsidRPr="006D71B2">
          <w:rPr>
            <w:lang w:val="en-GB"/>
          </w:rPr>
          <w:t>MHz</w:t>
        </w:r>
      </w:ins>
      <w:r w:rsidRPr="006D71B2">
        <w:rPr>
          <w:lang w:val="en-GB"/>
        </w:rPr>
        <w:t xml:space="preserve">, with </w:t>
      </w:r>
      <w:del w:id="507" w:author="Author" w:date="2021-01-27T18:28:00Z">
        <w:r w:rsidRPr="006D71B2">
          <w:rPr>
            <w:lang w:val="en-GB"/>
          </w:rPr>
          <w:delText>full LNA, VGA, and AA</w:delText>
        </w:r>
        <w:r w:rsidRPr="006D71B2">
          <w:rPr>
            <w:lang w:val="en-GB"/>
          </w:rPr>
          <w:delText>F</w:delText>
        </w:r>
      </w:del>
      <w:ins w:id="508" w:author="Author" w:date="2021-01-27T18:28:00Z">
        <w:r w:rsidRPr="006D71B2">
          <w:rPr>
            <w:lang w:val="en-GB"/>
          </w:rPr>
          <w:t>time compensation amplifiers</w:t>
        </w:r>
      </w:ins>
      <w:r w:rsidRPr="006D71B2">
        <w:rPr>
          <w:lang w:val="en-GB"/>
        </w:rPr>
        <w:t>, widely used [</w:t>
      </w:r>
      <w:del w:id="509" w:author="Author" w:date="2021-01-27T18:28:00Z">
        <w:r>
          <w:fldChar w:fldCharType="begin"/>
        </w:r>
        <w:r w:rsidRPr="006D71B2">
          <w:rPr>
            <w:lang w:val="en-GB"/>
          </w:rPr>
          <w:delInstrText xml:space="preserve">REF BIB_hewener_highly_2012 \* MERGEFORMAT </w:delInstrText>
        </w:r>
        <w:r>
          <w:fldChar w:fldCharType="separate"/>
        </w:r>
        <w:r w:rsidRPr="006D71B2">
          <w:rPr>
            <w:lang w:val="en-GB"/>
          </w:rPr>
          <w:delText>Hewener et  al., 2012</w:delText>
        </w:r>
        <w:r>
          <w:fldChar w:fldCharType="end"/>
        </w:r>
      </w:del>
      <w:ins w:id="510" w:author="Author" w:date="2021-01-27T18:28:00Z">
        <w:r>
          <w:fldChar w:fldCharType="begin"/>
        </w:r>
        <w:r w:rsidRPr="006D71B2">
          <w:rPr>
            <w:lang w:val="en-GB"/>
          </w:rPr>
          <w:instrText>REF BIB_di_ianni_sy</w:instrText>
        </w:r>
        <w:r w:rsidRPr="006D71B2">
          <w:rPr>
            <w:lang w:val="en-GB"/>
          </w:rPr>
          <w:instrText xml:space="preserve">stem_level_2016 \* MERGEFORMAT </w:instrText>
        </w:r>
        <w:r>
          <w:fldChar w:fldCharType="separate"/>
        </w:r>
        <w:r w:rsidRPr="006D71B2">
          <w:rPr>
            <w:lang w:val="en-GB"/>
          </w:rPr>
          <w:t>Di  Ianni et  al., 2016</w:t>
        </w:r>
        <w:r>
          <w:fldChar w:fldCharType="end"/>
        </w:r>
      </w:ins>
      <w:r w:rsidRPr="006D71B2">
        <w:rPr>
          <w:lang w:val="en-GB"/>
        </w:rPr>
        <w:t xml:space="preserve">, </w:t>
      </w:r>
      <w:del w:id="511" w:author="Author" w:date="2021-01-27T18:28:00Z">
        <w:r>
          <w:fldChar w:fldCharType="begin"/>
        </w:r>
        <w:r w:rsidRPr="006D71B2">
          <w:rPr>
            <w:lang w:val="en-GB"/>
          </w:rPr>
          <w:delInstrText xml:space="preserve">REF BIB_alqasemi_fpga_based_2012 \* MERGEFORMAT </w:delInstrText>
        </w:r>
        <w:r>
          <w:fldChar w:fldCharType="separate"/>
        </w:r>
        <w:r w:rsidRPr="006D71B2">
          <w:rPr>
            <w:lang w:val="en-GB"/>
          </w:rPr>
          <w:delText>Alqasemi et  al., 2012</w:delText>
        </w:r>
        <w:r>
          <w:fldChar w:fldCharType="end"/>
        </w:r>
        <w:r w:rsidRPr="006D71B2">
          <w:rPr>
            <w:lang w:val="en-GB"/>
          </w:rPr>
          <w:delText xml:space="preserve">, </w:delText>
        </w:r>
        <w:r>
          <w:fldChar w:fldCharType="begin"/>
        </w:r>
        <w:r w:rsidRPr="006D71B2">
          <w:rPr>
            <w:lang w:val="en-GB"/>
          </w:rPr>
          <w:delInstrText xml:space="preserve">REF BIB_di_ianni_system_level_2016 \* MERGEFORMAT </w:delInstrText>
        </w:r>
        <w:r>
          <w:fldChar w:fldCharType="separate"/>
        </w:r>
        <w:r w:rsidRPr="006D71B2">
          <w:rPr>
            <w:lang w:val="en-GB"/>
          </w:rPr>
          <w:delText>Di  Ianni et  al., 2016</w:delText>
        </w:r>
        <w:r>
          <w:fldChar w:fldCharType="end"/>
        </w:r>
      </w:del>
      <w:ins w:id="512" w:author="Author" w:date="2021-01-27T18:28:00Z">
        <w:r>
          <w:fldChar w:fldCharType="begin"/>
        </w:r>
        <w:r w:rsidRPr="006D71B2">
          <w:rPr>
            <w:lang w:val="en-GB"/>
          </w:rPr>
          <w:instrText xml:space="preserve">REF BIB_hewener_highly_2012 \* MERGEFORMAT </w:instrText>
        </w:r>
        <w:r>
          <w:fldChar w:fldCharType="separate"/>
        </w:r>
        <w:r w:rsidRPr="006D71B2">
          <w:rPr>
            <w:lang w:val="en-GB"/>
          </w:rPr>
          <w:t>Hewener et  al., 2012</w:t>
        </w:r>
        <w:r>
          <w:fldChar w:fldCharType="end"/>
        </w:r>
      </w:ins>
      <w:r w:rsidRPr="006D71B2">
        <w:rPr>
          <w:lang w:val="en-GB"/>
        </w:rPr>
        <w:t xml:space="preserve">, </w:t>
      </w:r>
      <w:r>
        <w:fldChar w:fldCharType="begin"/>
      </w:r>
      <w:r w:rsidRPr="006D71B2">
        <w:rPr>
          <w:lang w:val="en-GB"/>
        </w:rPr>
        <w:instrText xml:space="preserve">REF BIB_raj_programmable_2018 \* MERGEFORMAT </w:instrText>
      </w:r>
      <w:r>
        <w:fldChar w:fldCharType="separate"/>
      </w:r>
      <w:r w:rsidRPr="006D71B2">
        <w:rPr>
          <w:lang w:val="en-GB"/>
        </w:rPr>
        <w:t>Raj et  al., 2018</w:t>
      </w:r>
      <w:r>
        <w:fldChar w:fldCharType="end"/>
      </w:r>
      <w:del w:id="513" w:author="Author" w:date="2021-01-27T18:28:00Z">
        <w:r w:rsidRPr="006D71B2">
          <w:rPr>
            <w:lang w:val="en-GB"/>
          </w:rPr>
          <w:delText xml:space="preserve">, </w:delText>
        </w:r>
        <w:r>
          <w:fldChar w:fldCharType="begin"/>
        </w:r>
        <w:r w:rsidRPr="006D71B2">
          <w:rPr>
            <w:lang w:val="en-GB"/>
          </w:rPr>
          <w:delInstrText xml:space="preserve">REF BIB_raj_microcontroller_2017 \* MERGEFORMAT </w:delInstrText>
        </w:r>
        <w:r>
          <w:fldChar w:fldCharType="separate"/>
        </w:r>
        <w:r w:rsidRPr="006D71B2">
          <w:rPr>
            <w:lang w:val="en-GB"/>
          </w:rPr>
          <w:delText>Raj et  al., 2017</w:delText>
        </w:r>
        <w:r>
          <w:fldChar w:fldCharType="end"/>
        </w:r>
      </w:del>
      <w:r w:rsidRPr="006D71B2">
        <w:rPr>
          <w:lang w:val="en-GB"/>
        </w:rPr>
        <w:t xml:space="preserve">, </w:t>
      </w:r>
      <w:r>
        <w:fldChar w:fldCharType="begin"/>
      </w:r>
      <w:r w:rsidRPr="006D71B2">
        <w:rPr>
          <w:lang w:val="en-GB"/>
        </w:rPr>
        <w:instrText xml:space="preserve">REF BIB_cheung_multi_channel_2012 \* MERGEFORMAT </w:instrText>
      </w:r>
      <w:r>
        <w:fldChar w:fldCharType="separate"/>
      </w:r>
      <w:r w:rsidRPr="006D71B2">
        <w:rPr>
          <w:lang w:val="en-GB"/>
        </w:rPr>
        <w:t>Cheung et  a</w:t>
      </w:r>
      <w:r w:rsidRPr="006D71B2">
        <w:rPr>
          <w:lang w:val="en-GB"/>
        </w:rPr>
        <w:t>l., 2012</w:t>
      </w:r>
      <w:r>
        <w:fldChar w:fldCharType="end"/>
      </w:r>
      <w:r w:rsidRPr="006D71B2">
        <w:rPr>
          <w:lang w:val="en-GB"/>
        </w:rPr>
        <w:t xml:space="preserve">, </w:t>
      </w:r>
      <w:r>
        <w:fldChar w:fldCharType="begin"/>
      </w:r>
      <w:r w:rsidRPr="006D71B2">
        <w:rPr>
          <w:lang w:val="en-GB"/>
        </w:rPr>
        <w:instrText xml:space="preserve">REF BIB_alqasemi_fpga_based_2012 \* MERGEFORMAT </w:instrText>
      </w:r>
      <w:r>
        <w:fldChar w:fldCharType="separate"/>
      </w:r>
      <w:r w:rsidRPr="006D71B2">
        <w:rPr>
          <w:lang w:val="en-GB"/>
        </w:rPr>
        <w:t>Alqasemi et  al., 2012</w:t>
      </w:r>
      <w:r>
        <w:fldChar w:fldCharType="end"/>
      </w:r>
      <w:r w:rsidRPr="006D71B2">
        <w:rPr>
          <w:lang w:val="en-GB"/>
        </w:rPr>
        <w:t xml:space="preserve">, </w:t>
      </w:r>
      <w:r>
        <w:fldChar w:fldCharType="begin"/>
      </w:r>
      <w:r w:rsidRPr="006D71B2">
        <w:rPr>
          <w:lang w:val="en-GB"/>
        </w:rPr>
        <w:instrText xml:space="preserve">REF BIB_batbayar_hardware_2018 \* MERGEFORMAT </w:instrText>
      </w:r>
      <w:r>
        <w:fldChar w:fldCharType="separate"/>
      </w:r>
      <w:r w:rsidRPr="006D71B2">
        <w:rPr>
          <w:lang w:val="en-GB"/>
        </w:rPr>
        <w:t>Batbayar et  al., 2018</w:t>
      </w:r>
      <w:r>
        <w:fldChar w:fldCharType="end"/>
      </w:r>
      <w:del w:id="514" w:author="Author" w:date="2021-01-27T18:28:00Z">
        <w:r w:rsidRPr="006D71B2">
          <w:rPr>
            <w:lang w:val="en-GB"/>
          </w:rPr>
          <w:delText xml:space="preserve">, </w:delText>
        </w:r>
        <w:r>
          <w:fldChar w:fldCharType="begin"/>
        </w:r>
        <w:r w:rsidRPr="006D71B2">
          <w:rPr>
            <w:lang w:val="en-GB"/>
          </w:rPr>
          <w:delInstrText xml:space="preserve">REF BIB_raj_8051_2016 \* MERGEFORMAT </w:delInstrText>
        </w:r>
        <w:r>
          <w:fldChar w:fldCharType="separate"/>
        </w:r>
        <w:r w:rsidRPr="006D71B2">
          <w:rPr>
            <w:lang w:val="en-GB"/>
          </w:rPr>
          <w:delText>Raj et  al., 2016</w:delText>
        </w:r>
        <w:r>
          <w:fldChar w:fldCharType="end"/>
        </w:r>
        <w:r w:rsidRPr="006D71B2">
          <w:rPr>
            <w:lang w:val="en-GB"/>
          </w:rPr>
          <w:delText xml:space="preserve">, </w:delText>
        </w:r>
        <w:r>
          <w:fldChar w:fldCharType="begin"/>
        </w:r>
        <w:r w:rsidRPr="006D71B2">
          <w:rPr>
            <w:lang w:val="en-GB"/>
          </w:rPr>
          <w:delInstrText xml:space="preserve">REF BIB_li_new_2014 \* MERGEFORMAT </w:delInstrText>
        </w:r>
        <w:r>
          <w:fldChar w:fldCharType="separate"/>
        </w:r>
        <w:r w:rsidRPr="006D71B2">
          <w:rPr>
            <w:lang w:val="en-GB"/>
          </w:rPr>
          <w:delText>Li et  al., 2014</w:delText>
        </w:r>
        <w:r>
          <w:fldChar w:fldCharType="end"/>
        </w:r>
        <w:r w:rsidRPr="006D71B2">
          <w:rPr>
            <w:lang w:val="en-GB"/>
          </w:rPr>
          <w:delText xml:space="preserve">, </w:delText>
        </w:r>
        <w:r>
          <w:fldChar w:fldCharType="begin"/>
        </w:r>
        <w:r w:rsidRPr="006D71B2">
          <w:rPr>
            <w:lang w:val="en-GB"/>
          </w:rPr>
          <w:delInstrText xml:space="preserve">REF BIB_enwia_open_source_2019 \* MERGEFORMAT </w:delInstrText>
        </w:r>
        <w:r>
          <w:fldChar w:fldCharType="separate"/>
        </w:r>
        <w:r w:rsidRPr="006D71B2">
          <w:rPr>
            <w:lang w:val="en-GB"/>
          </w:rPr>
          <w:delText xml:space="preserve">Enwia et  </w:delText>
        </w:r>
        <w:r w:rsidRPr="006D71B2">
          <w:rPr>
            <w:lang w:val="en-GB"/>
          </w:rPr>
          <w:delText>al., 2019</w:delText>
        </w:r>
        <w:r>
          <w:fldChar w:fldCharType="end"/>
        </w:r>
        <w:r w:rsidRPr="006D71B2">
          <w:rPr>
            <w:lang w:val="en-GB"/>
          </w:rPr>
          <w:delText xml:space="preserve">, </w:delText>
        </w:r>
        <w:r>
          <w:fldChar w:fldCharType="begin"/>
        </w:r>
        <w:r w:rsidRPr="006D71B2">
          <w:rPr>
            <w:lang w:val="en-GB"/>
          </w:rPr>
          <w:delInstrText xml:space="preserve">REF BIB_techavipoo_ultrasound_2012 \* MERGEFORMAT </w:delInstrText>
        </w:r>
        <w:r>
          <w:fldChar w:fldCharType="separate"/>
        </w:r>
        <w:r w:rsidRPr="006D71B2">
          <w:rPr>
            <w:lang w:val="en-GB"/>
          </w:rPr>
          <w:delText>Techavipoo et  al., 2012</w:delText>
        </w:r>
        <w:r>
          <w:fldChar w:fldCharType="end"/>
        </w:r>
        <w:r w:rsidRPr="006D71B2">
          <w:rPr>
            <w:lang w:val="en-GB"/>
          </w:rPr>
          <w:delText xml:space="preserve">, </w:delText>
        </w:r>
        <w:r>
          <w:fldChar w:fldCharType="begin"/>
        </w:r>
        <w:r w:rsidRPr="006D71B2">
          <w:rPr>
            <w:lang w:val="en-GB"/>
          </w:rPr>
          <w:delInstrText xml:space="preserve">REF BIB_pashaei_flexible_2020 \* MERGEFORMAT </w:delInstrText>
        </w:r>
        <w:r>
          <w:fldChar w:fldCharType="separate"/>
        </w:r>
        <w:r w:rsidRPr="006D71B2">
          <w:rPr>
            <w:lang w:val="en-GB"/>
          </w:rPr>
          <w:delText>Pashaei et  al., 2020</w:delText>
        </w:r>
        <w:r>
          <w:fldChar w:fldCharType="end"/>
        </w:r>
        <w:r w:rsidRPr="006D71B2">
          <w:rPr>
            <w:lang w:val="en-GB"/>
          </w:rPr>
          <w:delText xml:space="preserve">, </w:delText>
        </w:r>
        <w:r>
          <w:fldChar w:fldCharType="begin"/>
        </w:r>
        <w:r w:rsidRPr="006D71B2">
          <w:rPr>
            <w:lang w:val="en-GB"/>
          </w:rPr>
          <w:delInstrText xml:space="preserve">REF BIB_shomaji_early_2019 \* MERGEFORMAT </w:delInstrText>
        </w:r>
        <w:r>
          <w:fldChar w:fldCharType="separate"/>
        </w:r>
        <w:r w:rsidRPr="006D71B2">
          <w:rPr>
            <w:lang w:val="en-GB"/>
          </w:rPr>
          <w:delText>Shomaji et  al., 2019</w:delText>
        </w:r>
        <w:r>
          <w:fldChar w:fldCharType="end"/>
        </w:r>
        <w:r w:rsidRPr="006D71B2">
          <w:rPr>
            <w:lang w:val="en-GB"/>
          </w:rPr>
          <w:delText xml:space="preserve">, </w:delText>
        </w:r>
        <w:r>
          <w:fldChar w:fldCharType="begin"/>
        </w:r>
        <w:r w:rsidRPr="006D71B2">
          <w:rPr>
            <w:lang w:val="en-GB"/>
          </w:rPr>
          <w:delInstrText>REF BIB_roman_open_sourc</w:delInstrText>
        </w:r>
        <w:r w:rsidRPr="006D71B2">
          <w:rPr>
            <w:lang w:val="en-GB"/>
          </w:rPr>
          <w:delInstrText xml:space="preserve">e_2018 \* MERGEFORMAT </w:delInstrText>
        </w:r>
        <w:r>
          <w:fldChar w:fldCharType="separate"/>
        </w:r>
        <w:r w:rsidRPr="006D71B2">
          <w:rPr>
            <w:lang w:val="en-GB"/>
          </w:rPr>
          <w:delText>Roman et  al., 2018</w:delText>
        </w:r>
        <w:r>
          <w:fldChar w:fldCharType="end"/>
        </w:r>
        <w:r w:rsidRPr="006D71B2">
          <w:rPr>
            <w:lang w:val="en-GB"/>
          </w:rPr>
          <w:delText>]. More design considerations were researched by [</w:delText>
        </w:r>
        <w:r>
          <w:fldChar w:fldCharType="begin"/>
        </w:r>
        <w:r w:rsidRPr="006D71B2">
          <w:rPr>
            <w:lang w:val="en-GB"/>
          </w:rPr>
          <w:delInstrText xml:space="preserve">REF BIB_di_ianni_system_level_2016 \* MERGEFORMAT </w:delInstrText>
        </w:r>
        <w:r>
          <w:fldChar w:fldCharType="separate"/>
        </w:r>
        <w:r w:rsidRPr="006D71B2">
          <w:rPr>
            <w:lang w:val="en-GB"/>
          </w:rPr>
          <w:delText>Di  Ianni et  al., 2016</w:delText>
        </w:r>
        <w:r>
          <w:fldChar w:fldCharType="end"/>
        </w:r>
        <w:r w:rsidRPr="006D71B2">
          <w:rPr>
            <w:lang w:val="en-GB"/>
          </w:rPr>
          <w:delText xml:space="preserve">]. The </w:delText>
        </w:r>
        <w:r w:rsidRPr="006D71B2">
          <w:rPr>
            <w:i/>
            <w:iCs/>
            <w:lang w:val="en-GB"/>
          </w:rPr>
          <w:delText>AFE58XX</w:delText>
        </w:r>
        <w:r w:rsidRPr="006D71B2">
          <w:rPr>
            <w:lang w:val="en-GB"/>
          </w:rPr>
          <w:delText xml:space="preserve"> familly has 8 to 32 channels AFEs, from 50-65MSPS, with LNA, VCAT, PGA,</w:delText>
        </w:r>
        <w:r w:rsidRPr="006D71B2">
          <w:rPr>
            <w:lang w:val="en-GB"/>
          </w:rPr>
          <w:delText xml:space="preserve"> LPF, ADC, and possibly CW</w:delText>
        </w:r>
      </w:del>
      <w:ins w:id="515" w:author="Author" w:date="2021-01-27T18:28:00Z">
        <w:r w:rsidRPr="006D71B2">
          <w:rPr>
            <w:lang w:val="en-GB"/>
          </w:rPr>
          <w:t xml:space="preserve">, </w:t>
        </w:r>
        <w:r>
          <w:fldChar w:fldCharType="begin"/>
        </w:r>
        <w:r w:rsidRPr="006D71B2">
          <w:rPr>
            <w:lang w:val="en-GB"/>
          </w:rPr>
          <w:instrText xml:space="preserve">REF BIB_techavipoo_ultrasound_2012 \* MERGEFORMAT </w:instrText>
        </w:r>
        <w:r>
          <w:fldChar w:fldCharType="separate"/>
        </w:r>
        <w:r w:rsidRPr="006D71B2">
          <w:rPr>
            <w:lang w:val="en-GB"/>
          </w:rPr>
          <w:t>Techavipoo et  al., 2012</w:t>
        </w:r>
        <w:r>
          <w:fldChar w:fldCharType="end"/>
        </w:r>
        <w:r w:rsidRPr="006D71B2">
          <w:rPr>
            <w:lang w:val="en-GB"/>
          </w:rPr>
          <w:t xml:space="preserve">]. </w:t>
        </w:r>
      </w:ins>
    </w:p>
    <w:p w14:paraId="76A0A9EF" w14:textId="77777777" w:rsidR="00000000" w:rsidRPr="006D71B2" w:rsidRDefault="000051F0">
      <w:pPr>
        <w:pStyle w:val="List"/>
        <w:spacing w:before="50"/>
        <w:ind w:left="600" w:hanging="300"/>
        <w:rPr>
          <w:ins w:id="516" w:author="Author" w:date="2021-01-27T18:28:00Z"/>
          <w:lang w:val="en-GB"/>
        </w:rPr>
      </w:pPr>
      <w:ins w:id="517" w:author="Author" w:date="2021-01-27T18:28:00Z">
        <w:r w:rsidRPr="006D71B2">
          <w:rPr>
            <w:lang w:val="en-GB"/>
          </w:rPr>
          <w:t>•</w:t>
        </w:r>
        <w:r w:rsidRPr="006D71B2">
          <w:rPr>
            <w:lang w:val="en-GB"/>
          </w:rPr>
          <w:tab/>
          <w:t xml:space="preserve">The </w:t>
        </w:r>
        <w:r w:rsidRPr="006D71B2">
          <w:rPr>
            <w:i/>
            <w:iCs/>
            <w:lang w:val="en-GB"/>
          </w:rPr>
          <w:t>AFE58XX</w:t>
        </w:r>
        <w:r w:rsidRPr="006D71B2">
          <w:rPr>
            <w:lang w:val="en-GB"/>
          </w:rPr>
          <w:t xml:space="preserve"> </w:t>
        </w:r>
        <w:r w:rsidRPr="006D71B2">
          <w:rPr>
            <w:lang w:val="en-GB"/>
          </w:rPr>
          <w:t>family has 8- to 32-channel AFEs from 50-65MSPS, with LNA, VCAT, PGA, LPF, ADC, and possibly Continuous Wave (CW)</w:t>
        </w:r>
      </w:ins>
      <w:r w:rsidRPr="006D71B2">
        <w:rPr>
          <w:lang w:val="en-GB"/>
        </w:rPr>
        <w:t xml:space="preserve"> Mixer [</w:t>
      </w:r>
      <w:r>
        <w:fldChar w:fldCharType="begin"/>
      </w:r>
      <w:r w:rsidRPr="006D71B2">
        <w:rPr>
          <w:lang w:val="en-GB"/>
        </w:rPr>
        <w:instrText xml:space="preserve">REF BIB_assef_flexible_2015 \* MERGEFORMAT </w:instrText>
      </w:r>
      <w:r>
        <w:fldChar w:fldCharType="separate"/>
      </w:r>
      <w:r w:rsidRPr="006D71B2">
        <w:rPr>
          <w:lang w:val="en-GB"/>
        </w:rPr>
        <w:t>Assef et  al., 2015</w:t>
      </w:r>
      <w:r>
        <w:fldChar w:fldCharType="end"/>
      </w:r>
      <w:r w:rsidRPr="006D71B2">
        <w:rPr>
          <w:lang w:val="en-GB"/>
        </w:rPr>
        <w:t xml:space="preserve">, </w:t>
      </w:r>
      <w:r>
        <w:fldChar w:fldCharType="begin"/>
      </w:r>
      <w:r w:rsidRPr="006D71B2">
        <w:rPr>
          <w:lang w:val="en-GB"/>
        </w:rPr>
        <w:instrText xml:space="preserve">REF BIB_assef_design_2012 \* MERGEFORMAT </w:instrText>
      </w:r>
      <w:r>
        <w:fldChar w:fldCharType="separate"/>
      </w:r>
      <w:r w:rsidRPr="006D71B2">
        <w:rPr>
          <w:lang w:val="en-GB"/>
        </w:rPr>
        <w:t>Assef et  al., 2012</w:t>
      </w:r>
      <w:r>
        <w:fldChar w:fldCharType="end"/>
      </w:r>
      <w:r w:rsidRPr="006D71B2">
        <w:rPr>
          <w:lang w:val="en-GB"/>
        </w:rPr>
        <w:t xml:space="preserve">, </w:t>
      </w:r>
      <w:r>
        <w:fldChar w:fldCharType="begin"/>
      </w:r>
      <w:r w:rsidRPr="006D71B2">
        <w:rPr>
          <w:lang w:val="en-GB"/>
        </w:rPr>
        <w:instrText>REF</w:instrText>
      </w:r>
      <w:r w:rsidRPr="006D71B2">
        <w:rPr>
          <w:lang w:val="en-GB"/>
        </w:rPr>
        <w:instrText xml:space="preserve"> BIB_assef_compact_2014 \* MERGEFORMAT </w:instrText>
      </w:r>
      <w:r>
        <w:fldChar w:fldCharType="separate"/>
      </w:r>
      <w:r w:rsidRPr="006D71B2">
        <w:rPr>
          <w:lang w:val="en-GB"/>
        </w:rPr>
        <w:t>Assef et  al., 2014</w:t>
      </w:r>
      <w:r>
        <w:fldChar w:fldCharType="end"/>
      </w:r>
      <w:r w:rsidRPr="006D71B2">
        <w:rPr>
          <w:lang w:val="en-GB"/>
        </w:rPr>
        <w:t xml:space="preserve">, </w:t>
      </w:r>
      <w:r>
        <w:fldChar w:fldCharType="begin"/>
      </w:r>
      <w:r w:rsidRPr="006D71B2">
        <w:rPr>
          <w:lang w:val="en-GB"/>
        </w:rPr>
        <w:instrText xml:space="preserve">REF BIB_assef_initial_2016 \* MERGEFORMAT </w:instrText>
      </w:r>
      <w:r>
        <w:fldChar w:fldCharType="separate"/>
      </w:r>
      <w:r w:rsidRPr="006D71B2">
        <w:rPr>
          <w:lang w:val="en-GB"/>
        </w:rPr>
        <w:t>Assef et  al., 2016</w:t>
      </w:r>
      <w:r>
        <w:fldChar w:fldCharType="end"/>
      </w:r>
      <w:r w:rsidRPr="006D71B2">
        <w:rPr>
          <w:lang w:val="en-GB"/>
        </w:rPr>
        <w:t xml:space="preserve">, </w:t>
      </w:r>
      <w:r>
        <w:fldChar w:fldCharType="begin"/>
      </w:r>
      <w:r w:rsidRPr="006D71B2">
        <w:rPr>
          <w:lang w:val="en-GB"/>
        </w:rPr>
        <w:instrText xml:space="preserve">REF BIB_bharath_fpga_based_2015 \* MERGEFORMAT </w:instrText>
      </w:r>
      <w:r>
        <w:fldChar w:fldCharType="separate"/>
      </w:r>
      <w:r w:rsidRPr="006D71B2">
        <w:rPr>
          <w:lang w:val="en-GB"/>
        </w:rPr>
        <w:t>Bharath et  al., 2015b</w:t>
      </w:r>
      <w:r>
        <w:fldChar w:fldCharType="end"/>
      </w:r>
      <w:r w:rsidRPr="006D71B2">
        <w:rPr>
          <w:lang w:val="en-GB"/>
        </w:rPr>
        <w:t xml:space="preserve">, </w:t>
      </w:r>
      <w:r>
        <w:fldChar w:fldCharType="begin"/>
      </w:r>
      <w:r w:rsidRPr="006D71B2">
        <w:rPr>
          <w:lang w:val="en-GB"/>
        </w:rPr>
        <w:instrText xml:space="preserve">REF BIB_bharath_novel_2016 \* MERGEFORMAT </w:instrText>
      </w:r>
      <w:r>
        <w:fldChar w:fldCharType="separate"/>
      </w:r>
      <w:r w:rsidRPr="006D71B2">
        <w:rPr>
          <w:lang w:val="en-GB"/>
        </w:rPr>
        <w:t>Bharath et </w:t>
      </w:r>
      <w:r w:rsidRPr="006D71B2">
        <w:rPr>
          <w:lang w:val="en-GB"/>
        </w:rPr>
        <w:t xml:space="preserve"> al., 2016</w:t>
      </w:r>
      <w:r>
        <w:fldChar w:fldCharType="end"/>
      </w:r>
      <w:r w:rsidRPr="006D71B2">
        <w:rPr>
          <w:lang w:val="en-GB"/>
        </w:rPr>
        <w:t xml:space="preserve">, </w:t>
      </w:r>
      <w:r>
        <w:fldChar w:fldCharType="begin"/>
      </w:r>
      <w:r w:rsidRPr="006D71B2">
        <w:rPr>
          <w:lang w:val="en-GB"/>
        </w:rPr>
        <w:instrText xml:space="preserve">REF BIB_lee_new_2014 \* MERGEFORMAT </w:instrText>
      </w:r>
      <w:r>
        <w:fldChar w:fldCharType="separate"/>
      </w:r>
      <w:r w:rsidRPr="006D71B2">
        <w:rPr>
          <w:lang w:val="en-GB"/>
        </w:rPr>
        <w:t>Lee et  al., 2014b</w:t>
      </w:r>
      <w:r>
        <w:fldChar w:fldCharType="end"/>
      </w:r>
      <w:r w:rsidRPr="006D71B2">
        <w:rPr>
          <w:lang w:val="en-GB"/>
        </w:rPr>
        <w:t xml:space="preserve">, </w:t>
      </w:r>
      <w:r>
        <w:fldChar w:fldCharType="begin"/>
      </w:r>
      <w:r w:rsidRPr="006D71B2">
        <w:rPr>
          <w:lang w:val="en-GB"/>
        </w:rPr>
        <w:instrText xml:space="preserve">REF BIB_hager_lightprobe__2017 \* MERGEFORMAT </w:instrText>
      </w:r>
      <w:r>
        <w:fldChar w:fldCharType="separate"/>
      </w:r>
      <w:r w:rsidRPr="006D71B2">
        <w:rPr>
          <w:lang w:val="en-GB"/>
        </w:rPr>
        <w:t>Hager et  al., 2017a</w:t>
      </w:r>
      <w:r>
        <w:fldChar w:fldCharType="end"/>
      </w:r>
      <w:r w:rsidRPr="006D71B2">
        <w:rPr>
          <w:lang w:val="en-GB"/>
        </w:rPr>
        <w:t xml:space="preserve">, </w:t>
      </w:r>
      <w:r>
        <w:fldChar w:fldCharType="begin"/>
      </w:r>
      <w:r w:rsidRPr="006D71B2">
        <w:rPr>
          <w:lang w:val="en-GB"/>
        </w:rPr>
        <w:instrText xml:space="preserve">REF BIB_bharath_compact_2018 \* MERGEFORMAT </w:instrText>
      </w:r>
      <w:r>
        <w:fldChar w:fldCharType="separate"/>
      </w:r>
      <w:r w:rsidRPr="006D71B2">
        <w:rPr>
          <w:lang w:val="en-GB"/>
        </w:rPr>
        <w:t>Bharath et  al., 2018</w:t>
      </w:r>
      <w:r>
        <w:fldChar w:fldCharType="end"/>
      </w:r>
      <w:r w:rsidRPr="006D71B2">
        <w:rPr>
          <w:lang w:val="en-GB"/>
        </w:rPr>
        <w:t xml:space="preserve">, </w:t>
      </w:r>
      <w:r>
        <w:fldChar w:fldCharType="begin"/>
      </w:r>
      <w:r w:rsidRPr="006D71B2">
        <w:rPr>
          <w:lang w:val="en-GB"/>
        </w:rPr>
        <w:instrText>REF BIB_kidav_architecture_2019 \* MERGEF</w:instrText>
      </w:r>
      <w:r w:rsidRPr="006D71B2">
        <w:rPr>
          <w:lang w:val="en-GB"/>
        </w:rPr>
        <w:instrText xml:space="preserve">ORMAT </w:instrText>
      </w:r>
      <w:r>
        <w:fldChar w:fldCharType="separate"/>
      </w:r>
      <w:r w:rsidRPr="006D71B2">
        <w:rPr>
          <w:lang w:val="en-GB"/>
        </w:rPr>
        <w:t>Kidav et  al., 2019</w:t>
      </w:r>
      <w:r>
        <w:fldChar w:fldCharType="end"/>
      </w:r>
      <w:r w:rsidRPr="006D71B2">
        <w:rPr>
          <w:lang w:val="en-GB"/>
        </w:rPr>
        <w:t xml:space="preserve">]. </w:t>
      </w:r>
    </w:p>
    <w:p w14:paraId="0CA43B6D" w14:textId="24930786" w:rsidR="00000000" w:rsidRPr="006D71B2" w:rsidRDefault="000051F0">
      <w:pPr>
        <w:pStyle w:val="List"/>
        <w:spacing w:before="50"/>
        <w:ind w:left="600" w:hanging="300"/>
        <w:rPr>
          <w:lang w:val="en-GB"/>
        </w:rPr>
        <w:pPrChange w:id="518" w:author="Author" w:date="2021-01-27T18:28:00Z">
          <w:pPr>
            <w:spacing w:before="60"/>
          </w:pPr>
        </w:pPrChange>
      </w:pPr>
      <w:ins w:id="519" w:author="Author" w:date="2021-01-27T18:28:00Z">
        <w:r w:rsidRPr="006D71B2">
          <w:rPr>
            <w:lang w:val="en-GB"/>
          </w:rPr>
          <w:t>•</w:t>
        </w:r>
        <w:r w:rsidRPr="006D71B2">
          <w:rPr>
            <w:lang w:val="en-GB"/>
          </w:rPr>
          <w:tab/>
        </w:r>
      </w:ins>
      <w:r w:rsidRPr="006D71B2">
        <w:rPr>
          <w:lang w:val="en-GB"/>
        </w:rPr>
        <w:t xml:space="preserve">Finally, the </w:t>
      </w:r>
      <w:r w:rsidRPr="006D71B2">
        <w:rPr>
          <w:i/>
          <w:iCs/>
          <w:lang w:val="en-GB"/>
        </w:rPr>
        <w:t>MAX2082 and MAX2077</w:t>
      </w:r>
      <w:r w:rsidRPr="006D71B2">
        <w:rPr>
          <w:lang w:val="en-GB"/>
        </w:rPr>
        <w:t xml:space="preserve"> have </w:t>
      </w:r>
      <w:del w:id="520" w:author="Author" w:date="2021-01-27T18:28:00Z">
        <w:r w:rsidRPr="006D71B2">
          <w:rPr>
            <w:lang w:val="en-GB"/>
          </w:rPr>
          <w:delText>8channels</w:delText>
        </w:r>
      </w:del>
      <w:ins w:id="521" w:author="Author" w:date="2021-01-27T18:28:00Z">
        <w:r w:rsidRPr="006D71B2">
          <w:rPr>
            <w:lang w:val="en-GB"/>
          </w:rPr>
          <w:t>8 channels,</w:t>
        </w:r>
      </w:ins>
      <w:r w:rsidRPr="006D71B2">
        <w:rPr>
          <w:lang w:val="en-GB"/>
        </w:rPr>
        <w:t xml:space="preserve"> including </w:t>
      </w:r>
      <w:del w:id="522" w:author="Author" w:date="2021-01-27T18:28:00Z">
        <w:r w:rsidRPr="006D71B2">
          <w:rPr>
            <w:lang w:val="en-GB"/>
          </w:rPr>
          <w:delText xml:space="preserve">the HV Pulser, </w:delText>
        </w:r>
      </w:del>
      <w:ins w:id="523" w:author="Author" w:date="2021-01-27T18:28:00Z">
        <w:r w:rsidRPr="006D71B2">
          <w:rPr>
            <w:lang w:val="en-GB"/>
          </w:rPr>
          <w:t>a high voltage pulser and transmit/receive switch (</w:t>
        </w:r>
      </w:ins>
      <w:r w:rsidRPr="006D71B2">
        <w:rPr>
          <w:lang w:val="en-GB"/>
        </w:rPr>
        <w:t>TR</w:t>
      </w:r>
      <w:del w:id="524" w:author="Author" w:date="2021-01-27T18:28:00Z">
        <w:r w:rsidRPr="006D71B2">
          <w:rPr>
            <w:lang w:val="en-GB"/>
          </w:rPr>
          <w:delText>-Switch,</w:delText>
        </w:r>
      </w:del>
      <w:ins w:id="525" w:author="Author" w:date="2021-01-27T18:28:00Z">
        <w:r w:rsidRPr="006D71B2">
          <w:rPr>
            <w:lang w:val="en-GB"/>
          </w:rPr>
          <w:t xml:space="preserve"> switch),</w:t>
        </w:r>
      </w:ins>
      <w:r w:rsidRPr="006D71B2">
        <w:rPr>
          <w:lang w:val="en-GB"/>
        </w:rPr>
        <w:t xml:space="preserve"> but </w:t>
      </w:r>
      <w:del w:id="526" w:author="Author" w:date="2021-01-27T18:28:00Z">
        <w:r w:rsidRPr="006D71B2">
          <w:rPr>
            <w:lang w:val="en-GB"/>
          </w:rPr>
          <w:delText>present</w:delText>
        </w:r>
      </w:del>
      <w:ins w:id="527" w:author="Author" w:date="2021-01-27T18:28:00Z">
        <w:r w:rsidRPr="006D71B2">
          <w:rPr>
            <w:lang w:val="en-GB"/>
          </w:rPr>
          <w:t>offer</w:t>
        </w:r>
      </w:ins>
      <w:r w:rsidRPr="006D71B2">
        <w:rPr>
          <w:lang w:val="en-GB"/>
        </w:rPr>
        <w:t xml:space="preserve"> no </w:t>
      </w:r>
      <w:del w:id="528" w:author="Author" w:date="2021-01-27T18:28:00Z">
        <w:r w:rsidRPr="006D71B2">
          <w:rPr>
            <w:lang w:val="en-GB"/>
          </w:rPr>
          <w:delText>ADC</w:delText>
        </w:r>
      </w:del>
      <w:ins w:id="529" w:author="Author" w:date="2021-01-27T18:28:00Z">
        <w:r w:rsidRPr="006D71B2">
          <w:rPr>
            <w:lang w:val="en-GB"/>
          </w:rPr>
          <w:t>digitization capability</w:t>
        </w:r>
      </w:ins>
      <w:r w:rsidRPr="006D71B2">
        <w:rPr>
          <w:lang w:val="en-GB"/>
        </w:rPr>
        <w:t xml:space="preserve"> [</w:t>
      </w:r>
      <w:r>
        <w:fldChar w:fldCharType="begin"/>
      </w:r>
      <w:r w:rsidRPr="006D71B2">
        <w:rPr>
          <w:lang w:val="en-GB"/>
        </w:rPr>
        <w:instrText xml:space="preserve">REF BIB_hewener_mobile_2019 \* MERGEFORMAT </w:instrText>
      </w:r>
      <w:r>
        <w:fldChar w:fldCharType="separate"/>
      </w:r>
      <w:r w:rsidRPr="006D71B2">
        <w:rPr>
          <w:lang w:val="en-GB"/>
        </w:rPr>
        <w:t>Hewener et  al., 2</w:t>
      </w:r>
      <w:r w:rsidRPr="006D71B2">
        <w:rPr>
          <w:lang w:val="en-GB"/>
        </w:rPr>
        <w:t>019</w:t>
      </w:r>
      <w:r>
        <w:fldChar w:fldCharType="end"/>
      </w:r>
      <w:r w:rsidRPr="006D71B2">
        <w:rPr>
          <w:lang w:val="en-GB"/>
        </w:rPr>
        <w:t xml:space="preserve">, </w:t>
      </w:r>
      <w:r>
        <w:fldChar w:fldCharType="begin"/>
      </w:r>
      <w:r w:rsidRPr="006D71B2">
        <w:rPr>
          <w:lang w:val="en-GB"/>
        </w:rPr>
        <w:instrText xml:space="preserve">REF BIB_weng_fpga_based_2015 \* MERGEFORMAT </w:instrText>
      </w:r>
      <w:r>
        <w:fldChar w:fldCharType="separate"/>
      </w:r>
      <w:r w:rsidRPr="006D71B2">
        <w:rPr>
          <w:lang w:val="en-GB"/>
        </w:rPr>
        <w:t>Weng et  al., 2015</w:t>
      </w:r>
      <w:r>
        <w:fldChar w:fldCharType="end"/>
      </w:r>
      <w:r w:rsidRPr="006D71B2">
        <w:rPr>
          <w:lang w:val="en-GB"/>
        </w:rPr>
        <w:t xml:space="preserve">]. </w:t>
      </w:r>
    </w:p>
    <w:p w14:paraId="138872FB" w14:textId="55BBF85A" w:rsidR="00000000" w:rsidRPr="006D71B2" w:rsidRDefault="000051F0">
      <w:pPr>
        <w:spacing w:before="60"/>
        <w:ind w:firstLine="300"/>
        <w:rPr>
          <w:lang w:val="en-GB"/>
        </w:rPr>
        <w:pPrChange w:id="530" w:author="Author" w:date="2021-01-27T18:28:00Z">
          <w:pPr>
            <w:ind w:firstLine="300"/>
          </w:pPr>
        </w:pPrChange>
      </w:pPr>
      <w:r w:rsidRPr="006D71B2">
        <w:rPr>
          <w:lang w:val="en-GB"/>
        </w:rPr>
        <w:t xml:space="preserve">These AFEs all include several channels, which is not </w:t>
      </w:r>
      <w:del w:id="531" w:author="Author" w:date="2021-01-27T18:28:00Z">
        <w:r w:rsidRPr="006D71B2">
          <w:rPr>
            <w:lang w:val="en-GB"/>
          </w:rPr>
          <w:delText>needed in</w:delText>
        </w:r>
      </w:del>
      <w:ins w:id="532" w:author="Author" w:date="2021-01-27T18:28:00Z">
        <w:r w:rsidRPr="006D71B2">
          <w:rPr>
            <w:lang w:val="en-GB"/>
          </w:rPr>
          <w:t>necessary for</w:t>
        </w:r>
      </w:ins>
      <w:r w:rsidRPr="006D71B2">
        <w:rPr>
          <w:lang w:val="en-GB"/>
        </w:rPr>
        <w:t xml:space="preserve"> a single-element design. However, </w:t>
      </w:r>
      <w:del w:id="533" w:author="Author" w:date="2021-01-27T18:28:00Z">
        <w:r w:rsidRPr="006D71B2">
          <w:rPr>
            <w:lang w:val="en-GB"/>
          </w:rPr>
          <w:delText>they</w:delText>
        </w:r>
      </w:del>
      <w:ins w:id="534" w:author="Author" w:date="2021-01-27T18:28:00Z">
        <w:r w:rsidRPr="006D71B2">
          <w:rPr>
            <w:lang w:val="en-GB"/>
          </w:rPr>
          <w:t>AFEs</w:t>
        </w:r>
      </w:ins>
      <w:r w:rsidRPr="006D71B2">
        <w:rPr>
          <w:lang w:val="en-GB"/>
        </w:rPr>
        <w:t xml:space="preserve"> may</w:t>
      </w:r>
      <w:ins w:id="535" w:author="Author" w:date="2021-01-27T18:28:00Z">
        <w:r w:rsidRPr="006D71B2">
          <w:rPr>
            <w:lang w:val="en-GB"/>
          </w:rPr>
          <w:t xml:space="preserve"> still</w:t>
        </w:r>
      </w:ins>
      <w:r w:rsidRPr="006D71B2">
        <w:rPr>
          <w:lang w:val="en-GB"/>
        </w:rPr>
        <w:t xml:space="preserve"> be useful in multi-channel designs in order to improve space a</w:t>
      </w:r>
      <w:r w:rsidRPr="006D71B2">
        <w:rPr>
          <w:lang w:val="en-GB"/>
        </w:rPr>
        <w:t>nd cost efficiency</w:t>
      </w:r>
      <w:ins w:id="536" w:author="Author" w:date="2021-01-27T18:28:00Z">
        <w:r w:rsidRPr="006D71B2">
          <w:rPr>
            <w:lang w:val="en-GB"/>
          </w:rPr>
          <w:t>, and may prove useful in posterior design with improving controlers</w:t>
        </w:r>
      </w:ins>
      <w:r w:rsidRPr="006D71B2">
        <w:rPr>
          <w:lang w:val="en-GB"/>
        </w:rPr>
        <w:t>.</w:t>
      </w:r>
    </w:p>
    <w:p w14:paraId="74AFCB5E" w14:textId="79E25DEC" w:rsidR="00000000" w:rsidRPr="006D71B2" w:rsidRDefault="000051F0">
      <w:pPr>
        <w:pStyle w:val="Heading4"/>
        <w:widowControl/>
        <w:spacing w:before="120"/>
        <w:rPr>
          <w:lang w:val="en-GB"/>
        </w:rPr>
      </w:pPr>
      <w:del w:id="537" w:author="Author" w:date="2021-01-27T18:28:00Z">
        <w:r w:rsidRPr="006D71B2">
          <w:rPr>
            <w:lang w:val="en-GB"/>
          </w:rPr>
          <w:delText>2</w:delText>
        </w:r>
      </w:del>
      <w:ins w:id="538" w:author="Author" w:date="2021-01-27T18:28:00Z">
        <w:r w:rsidRPr="006D71B2">
          <w:rPr>
            <w:lang w:val="en-GB"/>
          </w:rPr>
          <w:t>3</w:t>
        </w:r>
      </w:ins>
      <w:r w:rsidRPr="006D71B2">
        <w:rPr>
          <w:lang w:val="en-GB"/>
        </w:rPr>
        <w:t xml:space="preserve">.4.3  </w:t>
      </w:r>
      <w:del w:id="539" w:author="Author" w:date="2021-01-27T18:28:00Z">
        <w:r w:rsidRPr="006D71B2">
          <w:rPr>
            <w:lang w:val="en-GB"/>
          </w:rPr>
          <w:delText>Managing several channels</w:delText>
        </w:r>
      </w:del>
      <w:ins w:id="540" w:author="Author" w:date="2021-01-27T18:28:00Z">
        <w:r w:rsidRPr="006D71B2">
          <w:rPr>
            <w:lang w:val="en-GB"/>
          </w:rPr>
          <w:t>Multi-channel designs hardware</w:t>
        </w:r>
      </w:ins>
    </w:p>
    <w:p w14:paraId="1719BA3B" w14:textId="16D6F321" w:rsidR="00000000" w:rsidRPr="006D71B2" w:rsidRDefault="000051F0">
      <w:pPr>
        <w:spacing w:before="60"/>
        <w:rPr>
          <w:lang w:val="en-GB"/>
        </w:rPr>
      </w:pPr>
      <w:r w:rsidRPr="006D71B2">
        <w:rPr>
          <w:lang w:val="en-GB"/>
        </w:rPr>
        <w:t>Even if not strictly required for single</w:t>
      </w:r>
      <w:del w:id="541" w:author="Author" w:date="2021-01-27T18:28:00Z">
        <w:r w:rsidRPr="006D71B2">
          <w:rPr>
            <w:lang w:val="en-GB"/>
          </w:rPr>
          <w:delText xml:space="preserve"> </w:delText>
        </w:r>
      </w:del>
      <w:ins w:id="542" w:author="Author" w:date="2021-01-27T18:28:00Z">
        <w:r w:rsidRPr="006D71B2">
          <w:rPr>
            <w:lang w:val="en-GB"/>
          </w:rPr>
          <w:t>-</w:t>
        </w:r>
      </w:ins>
      <w:r w:rsidRPr="006D71B2">
        <w:rPr>
          <w:lang w:val="en-GB"/>
        </w:rPr>
        <w:t xml:space="preserve">element pulse-echo devices, multiplexers or high-voltage switches can be used to address </w:t>
      </w:r>
      <w:r w:rsidRPr="006D71B2">
        <w:rPr>
          <w:lang w:val="en-GB"/>
        </w:rPr>
        <w:t>several transducers from a single transmit</w:t>
      </w:r>
      <w:del w:id="543" w:author="Author" w:date="2021-01-27T18:28:00Z">
        <w:r w:rsidRPr="006D71B2">
          <w:rPr>
            <w:lang w:val="en-GB"/>
          </w:rPr>
          <w:delText xml:space="preserve"> and a single </w:delText>
        </w:r>
      </w:del>
      <w:ins w:id="544" w:author="Author" w:date="2021-01-27T18:28:00Z">
        <w:r w:rsidRPr="006D71B2">
          <w:rPr>
            <w:lang w:val="en-GB"/>
          </w:rPr>
          <w:t>-</w:t>
        </w:r>
      </w:ins>
      <w:r w:rsidRPr="006D71B2">
        <w:rPr>
          <w:lang w:val="en-GB"/>
        </w:rPr>
        <w:t xml:space="preserve">receive </w:t>
      </w:r>
      <w:del w:id="545" w:author="Author" w:date="2021-01-27T18:28:00Z">
        <w:r w:rsidRPr="006D71B2">
          <w:rPr>
            <w:lang w:val="en-GB"/>
          </w:rPr>
          <w:delText>path.</w:delText>
        </w:r>
      </w:del>
      <w:ins w:id="546" w:author="Author" w:date="2021-01-27T18:28:00Z">
        <w:r w:rsidRPr="006D71B2">
          <w:rPr>
            <w:lang w:val="en-GB"/>
          </w:rPr>
          <w:t>electronics channel.</w:t>
        </w:r>
      </w:ins>
      <w:r w:rsidRPr="006D71B2">
        <w:rPr>
          <w:lang w:val="en-GB"/>
        </w:rPr>
        <w:t xml:space="preserve"> Options </w:t>
      </w:r>
      <w:del w:id="547" w:author="Author" w:date="2021-01-27T18:28:00Z">
        <w:r w:rsidRPr="006D71B2">
          <w:rPr>
            <w:lang w:val="en-GB"/>
          </w:rPr>
          <w:delText>can include dedicated systems</w:delText>
        </w:r>
      </w:del>
      <w:ins w:id="548" w:author="Author" w:date="2021-01-27T18:28:00Z">
        <w:r w:rsidRPr="006D71B2">
          <w:rPr>
            <w:lang w:val="en-GB"/>
          </w:rPr>
          <w:t>to connect several transducers are numerous,</w:t>
        </w:r>
      </w:ins>
      <w:r w:rsidRPr="006D71B2">
        <w:rPr>
          <w:lang w:val="en-GB"/>
        </w:rPr>
        <w:t xml:space="preserve"> such as the HV2605</w:t>
      </w:r>
      <w:ins w:id="549" w:author="Author" w:date="2021-01-27T18:28:00Z">
        <w:r w:rsidRPr="006D71B2">
          <w:rPr>
            <w:lang w:val="en-GB"/>
          </w:rPr>
          <w:t>, HV2201</w:t>
        </w:r>
      </w:ins>
      <w:r w:rsidRPr="006D71B2">
        <w:rPr>
          <w:lang w:val="en-GB"/>
        </w:rPr>
        <w:t>, MAX14866 [</w:t>
      </w:r>
      <w:r>
        <w:fldChar w:fldCharType="begin"/>
      </w:r>
      <w:r w:rsidRPr="006D71B2">
        <w:rPr>
          <w:lang w:val="en-GB"/>
        </w:rPr>
        <w:instrText xml:space="preserve">REF BIB_enwia_open_source_2019 \* MERGEFORMAT </w:instrText>
      </w:r>
      <w:r>
        <w:fldChar w:fldCharType="separate"/>
      </w:r>
      <w:r w:rsidRPr="006D71B2">
        <w:rPr>
          <w:lang w:val="en-GB"/>
        </w:rPr>
        <w:t>Enwia et  al., 2019</w:t>
      </w:r>
      <w:r>
        <w:fldChar w:fldCharType="end"/>
      </w:r>
      <w:r w:rsidRPr="006D71B2">
        <w:rPr>
          <w:lang w:val="en-GB"/>
        </w:rPr>
        <w:t xml:space="preserve">, </w:t>
      </w:r>
      <w:r>
        <w:fldChar w:fldCharType="begin"/>
      </w:r>
      <w:r w:rsidRPr="006D71B2">
        <w:rPr>
          <w:lang w:val="en-GB"/>
        </w:rPr>
        <w:instrText>REF BIB_pashaei_flexibl</w:instrText>
      </w:r>
      <w:r w:rsidRPr="006D71B2">
        <w:rPr>
          <w:lang w:val="en-GB"/>
        </w:rPr>
        <w:instrText xml:space="preserve">e_2020 \* MERGEFORMAT </w:instrText>
      </w:r>
      <w:r>
        <w:fldChar w:fldCharType="separate"/>
      </w:r>
      <w:r w:rsidRPr="006D71B2">
        <w:rPr>
          <w:lang w:val="en-GB"/>
        </w:rPr>
        <w:t>Pashaei et  al., 2020</w:t>
      </w:r>
      <w:r>
        <w:fldChar w:fldCharType="end"/>
      </w:r>
      <w:del w:id="550" w:author="Author" w:date="2021-01-27T18:28:00Z">
        <w:r w:rsidRPr="006D71B2">
          <w:rPr>
            <w:lang w:val="en-GB"/>
          </w:rPr>
          <w:delText>], or HV20220 [</w:delText>
        </w:r>
        <w:r>
          <w:fldChar w:fldCharType="begin"/>
        </w:r>
        <w:r w:rsidRPr="006D71B2">
          <w:rPr>
            <w:lang w:val="en-GB"/>
          </w:rPr>
          <w:delInstrText xml:space="preserve">REF BIB_li_new_2014 \* MERGEFORMAT </w:delInstrText>
        </w:r>
        <w:r>
          <w:fldChar w:fldCharType="separate"/>
        </w:r>
        <w:r w:rsidRPr="006D71B2">
          <w:rPr>
            <w:lang w:val="en-GB"/>
          </w:rPr>
          <w:delText>Li et  al., 2014</w:delText>
        </w:r>
        <w:r>
          <w:fldChar w:fldCharType="end"/>
        </w:r>
        <w:r w:rsidRPr="006D71B2">
          <w:rPr>
            <w:lang w:val="en-GB"/>
          </w:rPr>
          <w:delText>]. Those switches</w:delText>
        </w:r>
      </w:del>
      <w:ins w:id="551" w:author="Author" w:date="2021-01-27T18:28:00Z">
        <w:r w:rsidRPr="006D71B2">
          <w:rPr>
            <w:lang w:val="en-GB"/>
          </w:rPr>
          <w:t xml:space="preserve">, </w:t>
        </w:r>
        <w:r>
          <w:fldChar w:fldCharType="begin"/>
        </w:r>
        <w:r w:rsidRPr="006D71B2">
          <w:rPr>
            <w:lang w:val="en-GB"/>
          </w:rPr>
          <w:instrText xml:space="preserve">REF BIB_enwia_open_source_2020 \* MERGEFORMAT </w:instrText>
        </w:r>
        <w:r>
          <w:fldChar w:fldCharType="separate"/>
        </w:r>
        <w:r w:rsidRPr="006D71B2">
          <w:rPr>
            <w:lang w:val="en-GB"/>
          </w:rPr>
          <w:t>Enwia, 2020</w:t>
        </w:r>
        <w:r>
          <w:fldChar w:fldCharType="end"/>
        </w:r>
        <w:r w:rsidRPr="006D71B2">
          <w:rPr>
            <w:lang w:val="en-GB"/>
          </w:rPr>
          <w:t>], or HV20220 [</w:t>
        </w:r>
        <w:r>
          <w:fldChar w:fldCharType="begin"/>
        </w:r>
        <w:r w:rsidRPr="006D71B2">
          <w:rPr>
            <w:lang w:val="en-GB"/>
          </w:rPr>
          <w:instrText xml:space="preserve">REF BIB_li_new_2014 \* MERGEFORMAT </w:instrText>
        </w:r>
        <w:r>
          <w:fldChar w:fldCharType="separate"/>
        </w:r>
        <w:r w:rsidRPr="006D71B2">
          <w:rPr>
            <w:lang w:val="en-GB"/>
          </w:rPr>
          <w:t>Li et  al., 2014</w:t>
        </w:r>
        <w:r>
          <w:fldChar w:fldCharType="end"/>
        </w:r>
        <w:r w:rsidRPr="006D71B2">
          <w:rPr>
            <w:lang w:val="en-GB"/>
          </w:rPr>
          <w:t>] chips. Switches</w:t>
        </w:r>
      </w:ins>
      <w:r w:rsidRPr="006D71B2">
        <w:rPr>
          <w:lang w:val="en-GB"/>
        </w:rPr>
        <w:t xml:space="preserve"> can also be integrated at the pulser level [</w:t>
      </w:r>
      <w:r>
        <w:fldChar w:fldCharType="begin"/>
      </w:r>
      <w:r w:rsidRPr="006D71B2">
        <w:rPr>
          <w:lang w:val="en-GB"/>
        </w:rPr>
        <w:instrText>REF BIB_worthing_</w:instrText>
      </w:r>
      <w:r w:rsidRPr="006D71B2">
        <w:rPr>
          <w:lang w:val="en-GB"/>
        </w:rPr>
        <w:instrText xml:space="preserve">using_2016 \* MERGEFORMAT </w:instrText>
      </w:r>
      <w:r>
        <w:fldChar w:fldCharType="separate"/>
      </w:r>
      <w:r w:rsidRPr="006D71B2">
        <w:rPr>
          <w:lang w:val="en-GB"/>
        </w:rPr>
        <w:t>Worthing, 2016</w:t>
      </w:r>
      <w:r>
        <w:fldChar w:fldCharType="end"/>
      </w:r>
      <w:r w:rsidRPr="006D71B2">
        <w:rPr>
          <w:lang w:val="en-GB"/>
        </w:rPr>
        <w:t xml:space="preserve">, </w:t>
      </w:r>
      <w:r>
        <w:fldChar w:fldCharType="begin"/>
      </w:r>
      <w:r w:rsidRPr="006D71B2">
        <w:rPr>
          <w:lang w:val="en-GB"/>
        </w:rPr>
        <w:instrText xml:space="preserve">REF BIB_hidayat_determination_2020 \* MERGEFORMAT </w:instrText>
      </w:r>
      <w:r>
        <w:fldChar w:fldCharType="separate"/>
      </w:r>
      <w:r w:rsidRPr="006D71B2">
        <w:rPr>
          <w:lang w:val="en-GB"/>
        </w:rPr>
        <w:t>Hidayat et  al., 2020</w:t>
      </w:r>
      <w:r>
        <w:fldChar w:fldCharType="end"/>
      </w:r>
      <w:r w:rsidRPr="006D71B2">
        <w:rPr>
          <w:lang w:val="en-GB"/>
        </w:rPr>
        <w:t xml:space="preserve">] or </w:t>
      </w:r>
      <w:del w:id="552" w:author="Author" w:date="2021-01-27T18:28:00Z">
        <w:r w:rsidRPr="006D71B2">
          <w:rPr>
            <w:lang w:val="en-GB"/>
          </w:rPr>
          <w:delText xml:space="preserve">be integrated </w:delText>
        </w:r>
      </w:del>
      <w:r w:rsidRPr="006D71B2">
        <w:rPr>
          <w:lang w:val="en-GB"/>
        </w:rPr>
        <w:t>on the receiving path,</w:t>
      </w:r>
      <w:del w:id="553" w:author="Author" w:date="2021-01-27T18:28:00Z">
        <w:r w:rsidRPr="006D71B2">
          <w:rPr>
            <w:lang w:val="en-GB"/>
          </w:rPr>
          <w:delText xml:space="preserve"> for example</w:delText>
        </w:r>
      </w:del>
      <w:r w:rsidRPr="006D71B2">
        <w:rPr>
          <w:lang w:val="en-GB"/>
        </w:rPr>
        <w:t xml:space="preserve"> with a LM96530 [</w:t>
      </w:r>
      <w:r>
        <w:fldChar w:fldCharType="begin"/>
      </w:r>
      <w:r w:rsidRPr="006D71B2">
        <w:rPr>
          <w:lang w:val="en-GB"/>
        </w:rPr>
        <w:instrText xml:space="preserve">REF BIB_gwirc_desarrollo_2019 \* MERGEFORMAT </w:instrText>
      </w:r>
      <w:r>
        <w:fldChar w:fldCharType="separate"/>
      </w:r>
      <w:r w:rsidRPr="006D71B2">
        <w:rPr>
          <w:lang w:val="en-GB"/>
        </w:rPr>
        <w:t>Gwirc et  al., 2019</w:t>
      </w:r>
      <w:r>
        <w:fldChar w:fldCharType="end"/>
      </w:r>
      <w:r w:rsidRPr="006D71B2">
        <w:rPr>
          <w:lang w:val="en-GB"/>
        </w:rPr>
        <w:t xml:space="preserve">, </w:t>
      </w:r>
      <w:r>
        <w:fldChar w:fldCharType="begin"/>
      </w:r>
      <w:r w:rsidRPr="006D71B2">
        <w:rPr>
          <w:lang w:val="en-GB"/>
        </w:rPr>
        <w:instrText>REF BIB_vasudevan_progra</w:instrText>
      </w:r>
      <w:r w:rsidRPr="006D71B2">
        <w:rPr>
          <w:lang w:val="en-GB"/>
        </w:rPr>
        <w:instrText xml:space="preserve">mmable_2014 \* MERGEFORMAT </w:instrText>
      </w:r>
      <w:r>
        <w:fldChar w:fldCharType="separate"/>
      </w:r>
      <w:r w:rsidRPr="006D71B2">
        <w:rPr>
          <w:lang w:val="en-GB"/>
        </w:rPr>
        <w:t>Vasudevan et  al., 2014</w:t>
      </w:r>
      <w:r>
        <w:fldChar w:fldCharType="end"/>
      </w:r>
      <w:r w:rsidRPr="006D71B2">
        <w:rPr>
          <w:lang w:val="en-GB"/>
        </w:rPr>
        <w:t xml:space="preserve">, </w:t>
      </w:r>
      <w:r>
        <w:fldChar w:fldCharType="begin"/>
      </w:r>
      <w:r w:rsidRPr="006D71B2">
        <w:rPr>
          <w:lang w:val="en-GB"/>
        </w:rPr>
        <w:instrText xml:space="preserve">REF BIB_roman_open_source_2018 \* MERGEFORMAT </w:instrText>
      </w:r>
      <w:r>
        <w:fldChar w:fldCharType="separate"/>
      </w:r>
      <w:r w:rsidRPr="006D71B2">
        <w:rPr>
          <w:lang w:val="en-GB"/>
        </w:rPr>
        <w:t>Roman et  al., 2018</w:t>
      </w:r>
      <w:r>
        <w:fldChar w:fldCharType="end"/>
      </w:r>
      <w:del w:id="554" w:author="Author" w:date="2021-01-27T18:28:00Z">
        <w:r w:rsidRPr="006D71B2">
          <w:rPr>
            <w:lang w:val="en-GB"/>
          </w:rPr>
          <w:delText>].</w:delText>
        </w:r>
      </w:del>
      <w:ins w:id="555" w:author="Author" w:date="2021-01-27T18:28:00Z">
        <w:r w:rsidRPr="006D71B2">
          <w:rPr>
            <w:lang w:val="en-GB"/>
          </w:rPr>
          <w:t>], for example, to allow addressing several sensors.</w:t>
        </w:r>
      </w:ins>
    </w:p>
    <w:p w14:paraId="510A1E42" w14:textId="7E8D07BE" w:rsidR="00000000" w:rsidRPr="006D71B2" w:rsidRDefault="000051F0">
      <w:pPr>
        <w:ind w:firstLine="300"/>
        <w:rPr>
          <w:lang w:val="en-GB"/>
        </w:rPr>
      </w:pPr>
      <w:del w:id="556" w:author="Author" w:date="2021-01-27T18:28:00Z">
        <w:r w:rsidRPr="006D71B2">
          <w:rPr>
            <w:lang w:val="en-GB"/>
          </w:rPr>
          <w:delText>Another option,</w:delText>
        </w:r>
      </w:del>
      <w:ins w:id="557" w:author="Author" w:date="2021-01-27T18:28:00Z">
        <w:r w:rsidRPr="006D71B2">
          <w:rPr>
            <w:lang w:val="en-GB"/>
          </w:rPr>
          <w:t>Multi-element managers, or</w:t>
        </w:r>
      </w:ins>
      <w:r w:rsidRPr="006D71B2">
        <w:rPr>
          <w:lang w:val="en-GB"/>
        </w:rPr>
        <w:t xml:space="preserve"> beamformers, were </w:t>
      </w:r>
      <w:ins w:id="558" w:author="Author" w:date="2021-01-27T18:28:00Z">
        <w:r w:rsidRPr="006D71B2">
          <w:rPr>
            <w:lang w:val="en-GB"/>
          </w:rPr>
          <w:t xml:space="preserve">another option </w:t>
        </w:r>
      </w:ins>
      <w:r w:rsidRPr="006D71B2">
        <w:rPr>
          <w:lang w:val="en-GB"/>
        </w:rPr>
        <w:t>commonly observed in</w:t>
      </w:r>
      <w:r w:rsidRPr="006D71B2">
        <w:rPr>
          <w:lang w:val="en-GB"/>
        </w:rPr>
        <w:t xml:space="preserve"> research setups</w:t>
      </w:r>
      <w:ins w:id="559" w:author="Author" w:date="2021-01-27T18:28:00Z">
        <w:r w:rsidRPr="006D71B2">
          <w:rPr>
            <w:lang w:val="en-GB"/>
          </w:rPr>
          <w:t xml:space="preserve"> for arrays</w:t>
        </w:r>
      </w:ins>
      <w:r w:rsidRPr="006D71B2">
        <w:rPr>
          <w:lang w:val="en-GB"/>
        </w:rPr>
        <w:t xml:space="preserve">, mostly based on </w:t>
      </w:r>
      <w:del w:id="560" w:author="Author" w:date="2021-01-27T18:28:00Z">
        <w:r w:rsidRPr="006D71B2">
          <w:rPr>
            <w:lang w:val="en-GB"/>
          </w:rPr>
          <w:delText>a</w:delText>
        </w:r>
      </w:del>
      <w:ins w:id="561" w:author="Author" w:date="2021-01-27T18:28:00Z">
        <w:r w:rsidRPr="006D71B2">
          <w:rPr>
            <w:lang w:val="en-GB"/>
          </w:rPr>
          <w:t>the</w:t>
        </w:r>
      </w:ins>
      <w:r w:rsidRPr="006D71B2">
        <w:rPr>
          <w:lang w:val="en-GB"/>
        </w:rPr>
        <w:t xml:space="preserve"> LM965XX</w:t>
      </w:r>
      <w:ins w:id="562" w:author="Author" w:date="2021-01-27T18:28:00Z">
        <w:r w:rsidRPr="006D71B2">
          <w:rPr>
            <w:lang w:val="en-GB"/>
          </w:rPr>
          <w:t xml:space="preserve"> family</w:t>
        </w:r>
      </w:ins>
      <w:r w:rsidRPr="006D71B2">
        <w:rPr>
          <w:lang w:val="en-GB"/>
        </w:rPr>
        <w:t xml:space="preserve"> [</w:t>
      </w:r>
      <w:r>
        <w:fldChar w:fldCharType="begin"/>
      </w:r>
      <w:r w:rsidRPr="006D71B2">
        <w:rPr>
          <w:lang w:val="en-GB"/>
        </w:rPr>
        <w:instrText xml:space="preserve">REF BIB_gwirc_desarrollo_2019 \* MERGEFORMAT </w:instrText>
      </w:r>
      <w:r>
        <w:fldChar w:fldCharType="separate"/>
      </w:r>
      <w:r w:rsidRPr="006D71B2">
        <w:rPr>
          <w:lang w:val="en-GB"/>
        </w:rPr>
        <w:t>Gwirc et  al., 2019</w:t>
      </w:r>
      <w:r>
        <w:fldChar w:fldCharType="end"/>
      </w:r>
      <w:r w:rsidRPr="006D71B2">
        <w:rPr>
          <w:lang w:val="en-GB"/>
        </w:rPr>
        <w:t xml:space="preserve">, </w:t>
      </w:r>
      <w:r>
        <w:fldChar w:fldCharType="begin"/>
      </w:r>
      <w:r w:rsidRPr="006D71B2">
        <w:rPr>
          <w:lang w:val="en-GB"/>
        </w:rPr>
        <w:instrText xml:space="preserve">REF BIB_yu_low_power_2012 \* MERGEFORMAT </w:instrText>
      </w:r>
      <w:r>
        <w:fldChar w:fldCharType="separate"/>
      </w:r>
      <w:r w:rsidRPr="006D71B2">
        <w:rPr>
          <w:lang w:val="en-GB"/>
        </w:rPr>
        <w:t>Yu, 2012</w:t>
      </w:r>
      <w:r>
        <w:fldChar w:fldCharType="end"/>
      </w:r>
      <w:r w:rsidRPr="006D71B2">
        <w:rPr>
          <w:lang w:val="en-GB"/>
        </w:rPr>
        <w:t xml:space="preserve">, </w:t>
      </w:r>
      <w:r>
        <w:fldChar w:fldCharType="begin"/>
      </w:r>
      <w:r w:rsidRPr="006D71B2">
        <w:rPr>
          <w:lang w:val="en-GB"/>
        </w:rPr>
        <w:instrText xml:space="preserve">REF BIB_roman_open_source_2018 \* MERGEFORMAT </w:instrText>
      </w:r>
      <w:r>
        <w:fldChar w:fldCharType="separate"/>
      </w:r>
      <w:r w:rsidRPr="006D71B2">
        <w:rPr>
          <w:lang w:val="en-GB"/>
        </w:rPr>
        <w:t>Roman et  al., 2018</w:t>
      </w:r>
      <w:r>
        <w:fldChar w:fldCharType="end"/>
      </w:r>
      <w:r w:rsidRPr="006D71B2">
        <w:rPr>
          <w:lang w:val="en-GB"/>
        </w:rPr>
        <w:t xml:space="preserve">, </w:t>
      </w:r>
      <w:r>
        <w:fldChar w:fldCharType="begin"/>
      </w:r>
      <w:r w:rsidRPr="006D71B2">
        <w:rPr>
          <w:lang w:val="en-GB"/>
        </w:rPr>
        <w:instrText xml:space="preserve">REF BIB_bharath_fpga_based_2015 \* MERGEFORMAT </w:instrText>
      </w:r>
      <w:r>
        <w:fldChar w:fldCharType="separate"/>
      </w:r>
      <w:r w:rsidRPr="006D71B2">
        <w:rPr>
          <w:lang w:val="en-GB"/>
        </w:rPr>
        <w:t>Bharath et  al., 2015b</w:t>
      </w:r>
      <w:r>
        <w:fldChar w:fldCharType="end"/>
      </w:r>
      <w:r w:rsidRPr="006D71B2">
        <w:rPr>
          <w:lang w:val="en-GB"/>
        </w:rPr>
        <w:t xml:space="preserve">, </w:t>
      </w:r>
      <w:r>
        <w:fldChar w:fldCharType="begin"/>
      </w:r>
      <w:r w:rsidRPr="006D71B2">
        <w:rPr>
          <w:lang w:val="en-GB"/>
        </w:rPr>
        <w:instrText xml:space="preserve">REF BIB_roman_open_source_2018 \* MERGEFORMAT </w:instrText>
      </w:r>
      <w:r>
        <w:fldChar w:fldCharType="separate"/>
      </w:r>
      <w:r w:rsidRPr="006D71B2">
        <w:rPr>
          <w:lang w:val="en-GB"/>
        </w:rPr>
        <w:t>Roman et  al., 2018</w:t>
      </w:r>
      <w:r>
        <w:fldChar w:fldCharType="end"/>
      </w:r>
      <w:r w:rsidRPr="006D71B2">
        <w:rPr>
          <w:lang w:val="en-GB"/>
        </w:rPr>
        <w:t>].</w:t>
      </w:r>
      <w:ins w:id="563" w:author="Author" w:date="2021-01-27T18:28:00Z">
        <w:r w:rsidRPr="006D71B2">
          <w:rPr>
            <w:lang w:val="en-GB"/>
          </w:rPr>
          <w:t xml:space="preserve"> However, by nature, beamformers would be of lesser importance in single-element designs.</w:t>
        </w:r>
      </w:ins>
    </w:p>
    <w:p w14:paraId="0C37A5FE" w14:textId="51BA9C94" w:rsidR="00000000" w:rsidRDefault="000051F0">
      <w:pPr>
        <w:pStyle w:val="Heading4"/>
        <w:widowControl/>
        <w:spacing w:before="120"/>
      </w:pPr>
      <w:del w:id="564" w:author="Author" w:date="2021-01-27T18:28:00Z">
        <w:r>
          <w:delText>2</w:delText>
        </w:r>
      </w:del>
      <w:ins w:id="565" w:author="Author" w:date="2021-01-27T18:28:00Z">
        <w:r>
          <w:t>3</w:t>
        </w:r>
      </w:ins>
      <w:r>
        <w:t xml:space="preserve">.4.4  Mechanical </w:t>
      </w:r>
      <w:del w:id="566" w:author="Author" w:date="2021-01-27T18:28:00Z">
        <w:r>
          <w:delText>Sweeping</w:delText>
        </w:r>
      </w:del>
      <w:ins w:id="567" w:author="Author" w:date="2021-01-27T18:28:00Z">
        <w:r>
          <w:t>sw</w:t>
        </w:r>
        <w:r>
          <w:t>eeping</w:t>
        </w:r>
      </w:ins>
    </w:p>
    <w:p w14:paraId="4DE7B6D9" w14:textId="6826CBA2" w:rsidR="00000000" w:rsidRDefault="000051F0">
      <w:pPr>
        <w:spacing w:before="60"/>
      </w:pPr>
      <w:r>
        <w:t xml:space="preserve">When designing a single-element sensor to produce a 2D image, a system </w:t>
      </w:r>
      <w:del w:id="568" w:author="Author" w:date="2021-01-27T18:28:00Z">
        <w:r>
          <w:delText>allowing to sweep</w:delText>
        </w:r>
      </w:del>
      <w:ins w:id="569" w:author="Author" w:date="2021-01-27T18:28:00Z">
        <w:r>
          <w:t>capable of sweeping</w:t>
        </w:r>
      </w:ins>
      <w:r>
        <w:t xml:space="preserve"> the space to be imaged is required. Several types of actuators were identified in the review. In general, and to minimize hardware costs, a single piezoelectr</w:t>
      </w:r>
      <w:r>
        <w:t xml:space="preserve">ic element, mechanically </w:t>
      </w:r>
      <w:del w:id="570" w:author="Author" w:date="2021-01-27T18:28:00Z">
        <w:r>
          <w:delText>swept</w:delText>
        </w:r>
      </w:del>
      <w:ins w:id="571" w:author="Author" w:date="2021-01-27T18:28:00Z">
        <w:r>
          <w:t>sweeps</w:t>
        </w:r>
      </w:ins>
      <w:r>
        <w:t xml:space="preserve"> across the target scene</w:t>
      </w:r>
      <w:del w:id="572" w:author="Author" w:date="2021-01-27T18:28:00Z">
        <w:r>
          <w:delText>,</w:delText>
        </w:r>
      </w:del>
      <w:r>
        <w:t xml:space="preserve"> with the corresponding channel acquisition circuit</w:t>
      </w:r>
      <w:del w:id="573" w:author="Author" w:date="2021-01-27T18:28:00Z">
        <w:r>
          <w:delText>, as success</w:delText>
        </w:r>
        <w:r>
          <w:delText>fully initially shown by</w:delText>
        </w:r>
      </w:del>
      <w:r>
        <w:t xml:space="preserve"> [</w:t>
      </w:r>
      <w:r>
        <w:fldChar w:fldCharType="begin"/>
      </w:r>
      <w:r>
        <w:instrText xml:space="preserve">REF BIB_saijo_development_nodate \* MERGEFORMAT </w:instrText>
      </w:r>
      <w:r>
        <w:fldChar w:fldCharType="separate"/>
      </w:r>
      <w:r>
        <w:t xml:space="preserve">Saijo, </w:t>
      </w:r>
      <w:r>
        <w:fldChar w:fldCharType="end"/>
      </w:r>
      <w:r>
        <w:t>]. This</w:t>
      </w:r>
      <w:ins w:id="574" w:author="Author" w:date="2021-01-27T18:28:00Z">
        <w:r>
          <w:t xml:space="preserve"> sweeping</w:t>
        </w:r>
      </w:ins>
      <w:r>
        <w:t xml:space="preserve"> principle </w:t>
      </w:r>
      <w:ins w:id="575" w:author="Author" w:date="2021-01-27T18:28:00Z">
        <w:r>
          <w:t>has been used in multiple experimental setups, including [</w:t>
        </w:r>
        <w:r>
          <w:fldChar w:fldCharType="begin"/>
        </w:r>
        <w:r>
          <w:instrText>REF B</w:instrText>
        </w:r>
        <w:r>
          <w:instrText xml:space="preserve">IB_chang_low_cost_2009 \* MERGEFORMAT </w:instrText>
        </w:r>
        <w:r>
          <w:fldChar w:fldCharType="separate"/>
        </w:r>
        <w:r>
          <w:t>Chang et  al., 2009</w:t>
        </w:r>
        <w:r>
          <w:fldChar w:fldCharType="end"/>
        </w:r>
        <w:r>
          <w:t xml:space="preserve">], and </w:t>
        </w:r>
      </w:ins>
      <w:r>
        <w:t>was used in older mechanical probes</w:t>
      </w:r>
      <w:del w:id="576" w:author="Author" w:date="2021-01-27T18:28:00Z">
        <w:r>
          <w:delText xml:space="preserve"> (initially more common in intra-cavity probes due to space constraints). Those</w:delText>
        </w:r>
      </w:del>
      <w:ins w:id="577" w:author="Author" w:date="2021-01-27T18:28:00Z">
        <w:r>
          <w:t>, which</w:t>
        </w:r>
      </w:ins>
      <w:r>
        <w:t xml:space="preserve"> are based on either continuous rotation (Kretztechnik AR3 4/5B/A, ATL 724A, ... ) of the transducer to </w:t>
      </w:r>
      <w:del w:id="578" w:author="Author" w:date="2021-01-27T18:28:00Z">
        <w:r>
          <w:delText>allow for</w:delText>
        </w:r>
      </w:del>
      <w:ins w:id="579" w:author="Author" w:date="2021-01-27T18:28:00Z">
        <w:r>
          <w:t>accommodate</w:t>
        </w:r>
      </w:ins>
      <w:r>
        <w:t xml:space="preserve"> plane sweeping, sometimes with </w:t>
      </w:r>
      <w:r>
        <w:t xml:space="preserve">multiple transducers to allow for multiple </w:t>
      </w:r>
      <w:del w:id="580" w:author="Author" w:date="2021-01-27T18:28:00Z">
        <w:r>
          <w:delText>image</w:delText>
        </w:r>
      </w:del>
      <w:ins w:id="581" w:author="Author" w:date="2021-01-27T18:28:00Z">
        <w:r>
          <w:t>images</w:t>
        </w:r>
      </w:ins>
      <w:r>
        <w:t xml:space="preserve"> per rotation</w:t>
      </w:r>
      <w:del w:id="582" w:author="Author" w:date="2021-01-27T18:28:00Z">
        <w:r>
          <w:delText>,</w:delText>
        </w:r>
      </w:del>
      <w:r>
        <w:t xml:space="preserve"> or with mechanical sweeps (Interspec Apogee, Diasonics probes, Kretztechnik AW14/5B/A, HP 21412A, ... </w:t>
      </w:r>
      <w:del w:id="583" w:author="Author" w:date="2021-01-27T18:28:00Z">
        <w:r>
          <w:delText>). This sweeping principle has been re used in multiple experimental s</w:delText>
        </w:r>
        <w:r>
          <w:delText>etups, such as [</w:delText>
        </w:r>
        <w:r>
          <w:fldChar w:fldCharType="begin"/>
        </w:r>
        <w:r>
          <w:delInstrText xml:space="preserve">REF BIB_chang_low_cost_2009 \* MERGEFORMAT </w:delInstrText>
        </w:r>
        <w:r>
          <w:fldChar w:fldCharType="separate"/>
        </w:r>
        <w:r>
          <w:delText>Chang et  al., 2009</w:delText>
        </w:r>
        <w:r>
          <w:fldChar w:fldCharType="end"/>
        </w:r>
        <w:r>
          <w:delText>].</w:delText>
        </w:r>
      </w:del>
      <w:ins w:id="584" w:author="Author" w:date="2021-01-27T18:28:00Z">
        <w:r>
          <w:t>). This approach was initially more commonly seen in intra-cavity probes, due to space cons</w:t>
        </w:r>
        <w:r>
          <w:t xml:space="preserve">traints. </w:t>
        </w:r>
      </w:ins>
    </w:p>
    <w:p w14:paraId="4D5E77CD" w14:textId="544D9610" w:rsidR="00000000" w:rsidRDefault="000051F0">
      <w:pPr>
        <w:ind w:firstLine="300"/>
      </w:pPr>
      <w:r>
        <w:t xml:space="preserve">For </w:t>
      </w:r>
      <w:ins w:id="585" w:author="Author" w:date="2021-01-27T18:28:00Z">
        <w:r>
          <w:t xml:space="preserve">cardiac scans of </w:t>
        </w:r>
      </w:ins>
      <w:r>
        <w:t>small</w:t>
      </w:r>
      <w:del w:id="586" w:author="Author" w:date="2021-01-27T18:28:00Z">
        <w:r>
          <w:delText>-</w:delText>
        </w:r>
      </w:del>
      <w:ins w:id="587" w:author="Author" w:date="2021-01-27T18:28:00Z">
        <w:r>
          <w:t xml:space="preserve"> </w:t>
        </w:r>
      </w:ins>
      <w:r>
        <w:t>animals</w:t>
      </w:r>
      <w:del w:id="588" w:author="Author" w:date="2021-01-27T18:28:00Z">
        <w:r>
          <w:delText xml:space="preserve"> cardiac imaging</w:delText>
        </w:r>
      </w:del>
      <w:r>
        <w:t>, heartbeat</w:t>
      </w:r>
      <w:r>
        <w:t xml:space="preserve"> and target size require </w:t>
      </w:r>
      <w:del w:id="589" w:author="Author" w:date="2021-01-27T18:28:00Z">
        <w:r>
          <w:delText xml:space="preserve">high fps, above </w:delText>
        </w:r>
      </w:del>
      <w:ins w:id="590" w:author="Author" w:date="2021-01-27T18:28:00Z">
        <w:r>
          <w:t xml:space="preserve">in excess of </w:t>
        </w:r>
      </w:ins>
      <w:r>
        <w:t xml:space="preserve">100 </w:t>
      </w:r>
      <w:ins w:id="591" w:author="Author" w:date="2021-01-27T18:28:00Z">
        <w:r>
          <w:t>frames per second (</w:t>
        </w:r>
      </w:ins>
      <w:r>
        <w:t>fps</w:t>
      </w:r>
      <w:del w:id="592" w:author="Author" w:date="2021-01-27T18:28:00Z">
        <w:r>
          <w:delText>,</w:delText>
        </w:r>
      </w:del>
      <w:ins w:id="593" w:author="Author" w:date="2021-01-27T18:28:00Z">
        <w:r>
          <w:t>)</w:t>
        </w:r>
      </w:ins>
      <w:r>
        <w:t xml:space="preserve"> with a spatial resolution of 100um or less</w:t>
      </w:r>
      <w:del w:id="594" w:author="Author" w:date="2021-01-27T18:28:00Z">
        <w:r>
          <w:delText>. Lei et al.</w:delText>
        </w:r>
      </w:del>
      <w:ins w:id="595" w:author="Author" w:date="2021-01-27T18:28:00Z">
        <w:r>
          <w:t>:</w:t>
        </w:r>
      </w:ins>
      <w:r>
        <w:t xml:space="preserve"> [</w:t>
      </w:r>
      <w:r>
        <w:fldChar w:fldCharType="begin"/>
      </w:r>
      <w:r>
        <w:instrText xml:space="preserve">REF BIB_lei_high_frame_nodate \* MERGEFORMAT </w:instrText>
      </w:r>
      <w:r>
        <w:fldChar w:fldCharType="separate"/>
      </w:r>
      <w:r>
        <w:t xml:space="preserve">Lei, </w:t>
      </w:r>
      <w:r>
        <w:fldChar w:fldCharType="end"/>
      </w:r>
      <w:r>
        <w:t xml:space="preserve">] </w:t>
      </w:r>
      <w:del w:id="596" w:author="Author" w:date="2021-01-27T18:28:00Z">
        <w:r>
          <w:delText xml:space="preserve">achieved an interesting </w:delText>
        </w:r>
      </w:del>
      <w:ins w:id="597" w:author="Author" w:date="2021-01-27T18:28:00Z">
        <w:r>
          <w:t xml:space="preserve">implemented for example a </w:t>
        </w:r>
      </w:ins>
      <w:r>
        <w:t>30-</w:t>
      </w:r>
      <w:del w:id="598" w:author="Author" w:date="2021-01-27T18:28:00Z">
        <w:r>
          <w:delText>50MHz</w:delText>
        </w:r>
      </w:del>
      <w:ins w:id="599" w:author="Author" w:date="2021-01-27T18:28:00Z">
        <w:r>
          <w:t>50 MHz</w:t>
        </w:r>
      </w:ins>
      <w:r>
        <w:t xml:space="preserve"> real-time ultrasound single-element </w:t>
      </w:r>
      <w:del w:id="600" w:author="Author" w:date="2021-01-27T18:28:00Z">
        <w:r>
          <w:delText>system</w:delText>
        </w:r>
      </w:del>
      <w:ins w:id="601" w:author="Author" w:date="2021-01-27T18:28:00Z">
        <w:r>
          <w:t>device that scans</w:t>
        </w:r>
      </w:ins>
      <w:r>
        <w:t xml:space="preserve"> </w:t>
      </w:r>
      <w:r>
        <w:t>at 130 fps</w:t>
      </w:r>
      <w:del w:id="602" w:author="Author" w:date="2021-01-27T18:28:00Z">
        <w:r>
          <w:delText>, using a 22 degree arc at 65Hz, the pulse-echo system being controlled by the motor position. Imaging</w:delText>
        </w:r>
      </w:del>
      <w:ins w:id="603" w:author="Author" w:date="2021-01-27T18:28:00Z">
        <w:r>
          <w:t>. Higher frequencies imaging</w:t>
        </w:r>
      </w:ins>
      <w:r>
        <w:t xml:space="preserve"> transducers are </w:t>
      </w:r>
      <w:del w:id="604" w:author="Author" w:date="2021-01-27T18:28:00Z">
        <w:r>
          <w:delText xml:space="preserve">also </w:delText>
        </w:r>
      </w:del>
      <w:r>
        <w:t>relatively smaller</w:t>
      </w:r>
      <w:ins w:id="605" w:author="Author" w:date="2021-01-27T18:28:00Z">
        <w:r>
          <w:t xml:space="preserve"> in size</w:t>
        </w:r>
      </w:ins>
      <w:r>
        <w:t xml:space="preserve">, which makes </w:t>
      </w:r>
      <w:ins w:id="606" w:author="Author" w:date="2021-01-27T18:28:00Z">
        <w:r>
          <w:t xml:space="preserve">them ideal candidates for </w:t>
        </w:r>
      </w:ins>
      <w:r>
        <w:t xml:space="preserve">mechanical </w:t>
      </w:r>
      <w:del w:id="607" w:author="Author" w:date="2021-01-27T18:28:00Z">
        <w:r>
          <w:delText>a solution of choice,</w:delText>
        </w:r>
      </w:del>
      <w:ins w:id="608" w:author="Author" w:date="2021-01-27T18:28:00Z">
        <w:r>
          <w:t>sweeping</w:t>
        </w:r>
      </w:ins>
      <w:r>
        <w:t xml:space="preserve"> when arrays </w:t>
      </w:r>
      <w:del w:id="609" w:author="Author" w:date="2021-01-27T18:28:00Z">
        <w:r>
          <w:delText>may be</w:delText>
        </w:r>
      </w:del>
      <w:ins w:id="610" w:author="Author" w:date="2021-01-27T18:28:00Z">
        <w:r>
          <w:t>are</w:t>
        </w:r>
      </w:ins>
      <w:r>
        <w:t xml:space="preserve"> too large. </w:t>
      </w:r>
      <w:del w:id="611" w:author="Author" w:date="2021-01-27T18:28:00Z">
        <w:r>
          <w:delText>This</w:delText>
        </w:r>
      </w:del>
      <w:ins w:id="612" w:author="Author" w:date="2021-01-27T18:28:00Z">
        <w:r>
          <w:t>However, this</w:t>
        </w:r>
      </w:ins>
      <w:r>
        <w:t xml:space="preserve"> implies </w:t>
      </w:r>
      <w:del w:id="613" w:author="Author" w:date="2021-01-27T18:28:00Z">
        <w:r>
          <w:delText xml:space="preserve">however </w:delText>
        </w:r>
      </w:del>
      <w:r>
        <w:t xml:space="preserve">strong positioning control and precision motors, </w:t>
      </w:r>
      <w:del w:id="614" w:author="Author" w:date="2021-01-27T18:28:00Z">
        <w:r>
          <w:delText>using</w:delText>
        </w:r>
      </w:del>
      <w:ins w:id="615" w:author="Author" w:date="2021-01-27T18:28:00Z">
        <w:r>
          <w:t>requiring,</w:t>
        </w:r>
      </w:ins>
      <w:r>
        <w:t xml:space="preserve"> for ex</w:t>
      </w:r>
      <w:r>
        <w:t>ample</w:t>
      </w:r>
      <w:ins w:id="616" w:author="Author" w:date="2021-01-27T18:28:00Z">
        <w:r>
          <w:t>,</w:t>
        </w:r>
      </w:ins>
      <w:r>
        <w:t xml:space="preserve"> optical encoder and piezoelectric motors [</w:t>
      </w:r>
      <w:r>
        <w:fldChar w:fldCharType="begin"/>
      </w:r>
      <w:r>
        <w:instrText xml:space="preserve">REF BIB_carotenuto_very_2004 \* MERGEFORMAT </w:instrText>
      </w:r>
      <w:r>
        <w:fldChar w:fldCharType="separate"/>
      </w:r>
      <w:r>
        <w:t>Carotenuto et  al., 2004</w:t>
      </w:r>
      <w:r>
        <w:fldChar w:fldCharType="end"/>
      </w:r>
      <w:r>
        <w:t xml:space="preserve">], </w:t>
      </w:r>
      <w:del w:id="617" w:author="Author" w:date="2021-01-27T18:28:00Z">
        <w:r>
          <w:delText>allowing for 256 view lines to build a single frame, at a rate of 15 frames per second.</w:delText>
        </w:r>
      </w:del>
      <w:ins w:id="618" w:author="Author" w:date="2021-01-27T18:28:00Z">
        <w:r>
          <w:t xml:space="preserve">with a requirement of injecting as little noise </w:t>
        </w:r>
        <w:r>
          <w:t>à</w:t>
        </w:r>
        <w:r>
          <w:t xml:space="preserve"> possible on the analog processing path.</w:t>
        </w:r>
      </w:ins>
      <w:r>
        <w:t xml:space="preserve"> Other uses of piezoelectric actuators inclu</w:t>
      </w:r>
      <w:r>
        <w:t>de the use of bimorphs [</w:t>
      </w:r>
      <w:r>
        <w:fldChar w:fldCharType="begin"/>
      </w:r>
      <w:r>
        <w:instrText xml:space="preserve">REF BIB_bezanson_low_cost_2011 \* MERGEFORMAT </w:instrText>
      </w:r>
      <w:r>
        <w:fldChar w:fldCharType="separate"/>
      </w:r>
      <w:r>
        <w:t>Bezanson et  al., 2011</w:t>
      </w:r>
      <w:r>
        <w:fldChar w:fldCharType="end"/>
      </w:r>
      <w:r>
        <w:t xml:space="preserve">], </w:t>
      </w:r>
      <w:del w:id="619" w:author="Author" w:date="2021-01-27T18:28:00Z">
        <w:r>
          <w:delText>which can increase the benchmark of</w:delText>
        </w:r>
      </w:del>
      <w:ins w:id="620" w:author="Author" w:date="2021-01-27T18:28:00Z">
        <w:r>
          <w:t>reaching</w:t>
        </w:r>
      </w:ins>
      <w:r>
        <w:t xml:space="preserve"> 130fps for electromagnetic motors. Still, the weight borne by the actuator has to be limited [</w:t>
      </w:r>
      <w:r>
        <w:fldChar w:fldCharType="begin"/>
      </w:r>
      <w:r>
        <w:instrText xml:space="preserve">REF BIB_brown_low_2013 \* MERGEFORMAT </w:instrText>
      </w:r>
      <w:r>
        <w:fldChar w:fldCharType="separate"/>
      </w:r>
      <w:r>
        <w:t>Brown et  al., 20</w:t>
      </w:r>
      <w:r>
        <w:t>13</w:t>
      </w:r>
      <w:r>
        <w:fldChar w:fldCharType="end"/>
      </w:r>
      <w:r>
        <w:t xml:space="preserve">, </w:t>
      </w:r>
      <w:r>
        <w:fldChar w:fldCharType="begin"/>
      </w:r>
      <w:r>
        <w:instrText xml:space="preserve">REF BIB_huang_novel_2015 \* MERGEFORMAT </w:instrText>
      </w:r>
      <w:r>
        <w:fldChar w:fldCharType="separate"/>
      </w:r>
      <w:r>
        <w:t>Huang and Zou, 2015</w:t>
      </w:r>
      <w:r>
        <w:fldChar w:fldCharType="end"/>
      </w:r>
      <w:r>
        <w:t>], a constraint also satisfied by MEMs [</w:t>
      </w:r>
      <w:r>
        <w:fldChar w:fldCharType="begin"/>
      </w:r>
      <w:r>
        <w:instrText xml:space="preserve">REF BIB_choi_versatile_2020 \* MERGEFORMAT </w:instrText>
      </w:r>
      <w:r>
        <w:fldChar w:fldCharType="separate"/>
      </w:r>
      <w:r>
        <w:t>Choi et  al., 2020</w:t>
      </w:r>
      <w:r>
        <w:fldChar w:fldCharType="end"/>
      </w:r>
      <w:r>
        <w:t>].</w:t>
      </w:r>
    </w:p>
    <w:p w14:paraId="3C26CC90" w14:textId="63BBF9CE" w:rsidR="00000000" w:rsidRDefault="000051F0">
      <w:pPr>
        <w:ind w:firstLine="300"/>
      </w:pPr>
      <w:del w:id="621" w:author="Author" w:date="2021-01-27T18:28:00Z">
        <w:r>
          <w:delText>On</w:delText>
        </w:r>
      </w:del>
      <w:ins w:id="622" w:author="Author" w:date="2021-01-27T18:28:00Z">
        <w:r>
          <w:t>In</w:t>
        </w:r>
      </w:ins>
      <w:r>
        <w:t xml:space="preserve"> laboratory designs, where real-time </w:t>
      </w:r>
      <w:ins w:id="623" w:author="Author" w:date="2021-01-27T18:28:00Z">
        <w:r>
          <w:t xml:space="preserve">imaging </w:t>
        </w:r>
      </w:ins>
      <w:r>
        <w:t xml:space="preserve">is not an issue, XYZ positioning </w:t>
      </w:r>
      <w:del w:id="624" w:author="Author" w:date="2021-01-27T18:28:00Z">
        <w:r>
          <w:delText>may</w:delText>
        </w:r>
      </w:del>
      <w:ins w:id="625" w:author="Author" w:date="2021-01-27T18:28:00Z">
        <w:r>
          <w:t>has</w:t>
        </w:r>
      </w:ins>
      <w:r>
        <w:t xml:space="preserve"> also </w:t>
      </w:r>
      <w:del w:id="626" w:author="Author" w:date="2021-01-27T18:28:00Z">
        <w:r>
          <w:delText>be</w:delText>
        </w:r>
      </w:del>
      <w:ins w:id="627" w:author="Author" w:date="2021-01-27T18:28:00Z">
        <w:r>
          <w:t>been</w:t>
        </w:r>
      </w:ins>
      <w:r>
        <w:t xml:space="preserve"> used [</w:t>
      </w:r>
      <w:r>
        <w:fldChar w:fldCharType="begin"/>
      </w:r>
      <w:r>
        <w:instrText xml:space="preserve">REF BIB_svilainis_electronics_2014 \* MERGEFORMAT </w:instrText>
      </w:r>
      <w:r>
        <w:fldChar w:fldCharType="separate"/>
      </w:r>
      <w:r>
        <w:t>Svilainis et  al., 2014</w:t>
      </w:r>
      <w:r>
        <w:fldChar w:fldCharType="end"/>
      </w:r>
      <w:r>
        <w:t xml:space="preserve">, </w:t>
      </w:r>
      <w:r>
        <w:fldChar w:fldCharType="begin"/>
      </w:r>
      <w:r>
        <w:instrText xml:space="preserve">REF BIB_wang_high_2019 \* MERGEFORMAT </w:instrText>
      </w:r>
      <w:r>
        <w:fldChar w:fldCharType="separate"/>
      </w:r>
      <w:r>
        <w:t>Wang and Saniie, 2019</w:t>
      </w:r>
      <w:r>
        <w:fldChar w:fldCharType="end"/>
      </w:r>
      <w:r>
        <w:t xml:space="preserve">, </w:t>
      </w:r>
      <w:r>
        <w:fldChar w:fldCharType="begin"/>
      </w:r>
      <w:r>
        <w:instrText xml:space="preserve">REF BIB_xu_enabling_2019 \* MERGEFORMAT </w:instrText>
      </w:r>
      <w:r>
        <w:fldChar w:fldCharType="separate"/>
      </w:r>
      <w:r>
        <w:t>Xu et  al., 2019</w:t>
      </w:r>
      <w:r>
        <w:fldChar w:fldCharType="end"/>
      </w:r>
      <w:r>
        <w:t xml:space="preserve">], </w:t>
      </w:r>
      <w:del w:id="628" w:author="Author" w:date="2021-01-27T18:28:00Z">
        <w:r>
          <w:delText xml:space="preserve">for example </w:delText>
        </w:r>
      </w:del>
      <w:r>
        <w:t>using 3D-printed elements</w:t>
      </w:r>
      <w:ins w:id="629" w:author="Author" w:date="2021-01-27T18:28:00Z">
        <w:r>
          <w:t>.</w:t>
        </w:r>
      </w:ins>
      <w:r>
        <w:t xml:space="preserve"> [</w:t>
      </w:r>
      <w:r>
        <w:fldChar w:fldCharType="begin"/>
      </w:r>
      <w:r>
        <w:instrText xml:space="preserve">REF BIB_bottenus_feasibility_2016 \* MERGEFORMAT </w:instrText>
      </w:r>
      <w:r>
        <w:fldChar w:fldCharType="separate"/>
      </w:r>
      <w:r>
        <w:t>Bottenus et  al., 2016</w:t>
      </w:r>
      <w:r>
        <w:fldChar w:fldCharType="end"/>
      </w:r>
      <w:del w:id="630" w:author="Author" w:date="2021-01-27T18:28:00Z">
        <w:r>
          <w:delText>] showed</w:delText>
        </w:r>
      </w:del>
      <w:ins w:id="631" w:author="Author" w:date="2021-01-27T18:28:00Z">
        <w:r>
          <w:t>], for example, demonstrated</w:t>
        </w:r>
      </w:ins>
      <w:r>
        <w:t xml:space="preserve"> that a three-axis translation stage </w:t>
      </w:r>
      <w:del w:id="632" w:author="Author" w:date="2021-01-27T18:28:00Z">
        <w:r>
          <w:delText>allowing</w:delText>
        </w:r>
      </w:del>
      <w:ins w:id="633" w:author="Author" w:date="2021-01-27T18:28:00Z">
        <w:r>
          <w:t>allowed for</w:t>
        </w:r>
      </w:ins>
      <w:r>
        <w:t xml:space="preserve"> precise position and orientation control of the transducer. </w:t>
      </w:r>
      <w:del w:id="634" w:author="Author" w:date="2021-01-27T18:28:00Z">
        <w:r>
          <w:delText>[</w:delText>
        </w:r>
        <w:r>
          <w:fldChar w:fldCharType="begin"/>
        </w:r>
        <w:r>
          <w:delInstrText xml:space="preserve">REF BIB_qiu_programmable_2011 \* MERGEFORMAT </w:delInstrText>
        </w:r>
        <w:r>
          <w:fldChar w:fldCharType="separate"/>
        </w:r>
        <w:r>
          <w:delText>Qiu et  al., 2011</w:delText>
        </w:r>
        <w:r>
          <w:fldChar w:fldCharType="end"/>
        </w:r>
        <w:r>
          <w:delText>] uses a</w:delText>
        </w:r>
      </w:del>
      <w:ins w:id="635" w:author="Author" w:date="2021-01-27T18:28:00Z">
        <w:r>
          <w:t>A</w:t>
        </w:r>
      </w:ins>
      <w:r>
        <w:t xml:space="preserve"> transducer o</w:t>
      </w:r>
      <w:r>
        <w:t xml:space="preserve">n a linear motor stage </w:t>
      </w:r>
      <w:del w:id="636" w:author="Author" w:date="2021-01-27T18:28:00Z">
        <w:r>
          <w:delText>to allow 8 mm/s linear imagin</w:delText>
        </w:r>
        <w:r>
          <w:delText>g scans to</w:delText>
        </w:r>
      </w:del>
      <w:ins w:id="637" w:author="Author" w:date="2021-01-27T18:28:00Z">
        <w:r>
          <w:t>can also</w:t>
        </w:r>
      </w:ins>
      <w:r>
        <w:t xml:space="preserve"> be </w:t>
      </w:r>
      <w:del w:id="638" w:author="Author" w:date="2021-01-27T18:28:00Z">
        <w:r>
          <w:delText xml:space="preserve">performed, a tool </w:delText>
        </w:r>
      </w:del>
      <w:r>
        <w:t xml:space="preserve">used </w:t>
      </w:r>
      <w:del w:id="639" w:author="Author" w:date="2021-01-27T18:28:00Z">
        <w:r>
          <w:delText>in other experiments [</w:delText>
        </w:r>
        <w:r>
          <w:fldChar w:fldCharType="begin"/>
        </w:r>
        <w:r>
          <w:delInstrText xml:space="preserve">REF BIB_govindan_reconfigurable_2015 \* MERGEFORMAT </w:delInstrText>
        </w:r>
        <w:r>
          <w:fldChar w:fldCharType="separate"/>
        </w:r>
        <w:r>
          <w:delText>Govindan et  al., 2015</w:delText>
        </w:r>
        <w:r>
          <w:fldChar w:fldCharType="end"/>
        </w:r>
      </w:del>
      <w:ins w:id="640" w:author="Author" w:date="2021-01-27T18:28:00Z">
        <w:r>
          <w:t>[</w:t>
        </w:r>
        <w:r>
          <w:fldChar w:fldCharType="begin"/>
        </w:r>
        <w:r>
          <w:instrText xml:space="preserve">REF BIB_qiu_programmable_2011 \* MERGEFORMAT </w:instrText>
        </w:r>
        <w:r>
          <w:fldChar w:fldCharType="separate"/>
        </w:r>
        <w:r>
          <w:t>Qiu et  al., 2011</w:t>
        </w:r>
        <w:r>
          <w:fldChar w:fldCharType="end"/>
        </w:r>
        <w:r>
          <w:t xml:space="preserve">, </w:t>
        </w:r>
        <w:r>
          <w:fldChar w:fldCharType="begin"/>
        </w:r>
        <w:r>
          <w:instrText xml:space="preserve">REF BIB_govindan_reconfigurable_2015 \* MERGEFORMAT </w:instrText>
        </w:r>
        <w:r>
          <w:fldChar w:fldCharType="separate"/>
        </w:r>
        <w:r>
          <w:t>Govindan et  al., 2015</w:t>
        </w:r>
        <w:r>
          <w:fldChar w:fldCharType="end"/>
        </w:r>
      </w:ins>
      <w:r>
        <w:t xml:space="preserve">, </w:t>
      </w:r>
      <w:r>
        <w:fldChar w:fldCharType="begin"/>
      </w:r>
      <w:r>
        <w:instrText xml:space="preserve">REF BIB_soto_cajiga_fpga_based_2012 \* MERGEFORMAT </w:instrText>
      </w:r>
      <w:r>
        <w:fldChar w:fldCharType="separate"/>
      </w:r>
      <w:r>
        <w:t>Soto-Cajiga et  al</w:t>
      </w:r>
      <w:r>
        <w:t>., 2012</w:t>
      </w:r>
      <w:r>
        <w:fldChar w:fldCharType="end"/>
      </w:r>
      <w:del w:id="641" w:author="Author" w:date="2021-01-27T18:28:00Z">
        <w:r>
          <w:delText>]. [</w:delText>
        </w:r>
        <w:r>
          <w:fldChar w:fldCharType="begin"/>
        </w:r>
        <w:r>
          <w:delInstrText xml:space="preserve">REF BIB_heuvel_development_2017 \* </w:delInstrText>
        </w:r>
        <w:r>
          <w:delInstrText xml:space="preserve">MERGEFORMAT </w:delInstrText>
        </w:r>
        <w:r>
          <w:fldChar w:fldCharType="separate"/>
        </w:r>
        <w:r>
          <w:delText>Heuvel et  al., 2017</w:delText>
        </w:r>
        <w:r>
          <w:fldChar w:fldCharType="end"/>
        </w:r>
        <w:r>
          <w:delText>] for example uses a motor as</w:delText>
        </w:r>
      </w:del>
      <w:ins w:id="642" w:author="Author" w:date="2021-01-27T18:28:00Z">
        <w:r>
          <w:t>], which allows</w:t>
        </w:r>
      </w:ins>
      <w:r>
        <w:t xml:space="preserve"> the </w:t>
      </w:r>
      <w:del w:id="643" w:author="Author" w:date="2021-01-27T18:28:00Z">
        <w:r>
          <w:delText>positioning system to sweep its</w:delText>
        </w:r>
      </w:del>
      <w:ins w:id="644" w:author="Author" w:date="2021-01-27T18:28:00Z">
        <w:r>
          <w:t>system’s</w:t>
        </w:r>
      </w:ins>
      <w:r>
        <w:t xml:space="preserve"> single transducer</w:t>
      </w:r>
      <w:ins w:id="645" w:author="Author" w:date="2021-01-27T18:28:00Z">
        <w:r>
          <w:t xml:space="preserve"> to sweep</w:t>
        </w:r>
      </w:ins>
      <w:r>
        <w:t xml:space="preserve"> across the target scene. [</w:t>
      </w:r>
      <w:r>
        <w:fldChar w:fldCharType="begin"/>
      </w:r>
      <w:r>
        <w:instrText xml:space="preserve">REF BIB_smith_design_2015 \* MERGEFORMAT </w:instrText>
      </w:r>
      <w:r>
        <w:fldChar w:fldCharType="separate"/>
      </w:r>
      <w:r>
        <w:t>Smith et  al., 2015</w:t>
      </w:r>
      <w:r>
        <w:fldChar w:fldCharType="end"/>
      </w:r>
      <w:r>
        <w:t xml:space="preserve">] also uses a single transducer element </w:t>
      </w:r>
      <w:del w:id="646" w:author="Author" w:date="2021-01-27T18:28:00Z">
        <w:r>
          <w:delText xml:space="preserve">and a </w:delText>
        </w:r>
      </w:del>
      <w:ins w:id="647" w:author="Author" w:date="2021-01-27T18:28:00Z">
        <w:r>
          <w:t xml:space="preserve">in combination with a lower noise voice coil motor as the </w:t>
        </w:r>
      </w:ins>
      <w:r>
        <w:t>mec</w:t>
      </w:r>
      <w:r>
        <w:t>hanical actuator</w:t>
      </w:r>
      <w:del w:id="648" w:author="Author" w:date="2021-01-27T18:28:00Z">
        <w:r>
          <w:delText xml:space="preserve"> - stating that it reaches</w:delText>
        </w:r>
      </w:del>
      <w:ins w:id="649" w:author="Author" w:date="2021-01-27T18:28:00Z">
        <w:r>
          <w:t>,</w:t>
        </w:r>
      </w:ins>
      <w:r>
        <w:t xml:space="preserve"> a compromise </w:t>
      </w:r>
      <w:del w:id="650" w:author="Author" w:date="2021-01-27T18:28:00Z">
        <w:r>
          <w:delText>as the image quality is reduced but the cost saving is</w:delText>
        </w:r>
      </w:del>
      <w:ins w:id="651" w:author="Author" w:date="2021-01-27T18:28:00Z">
        <w:r>
          <w:t>with</w:t>
        </w:r>
      </w:ins>
      <w:r>
        <w:t xml:space="preserve"> significant </w:t>
      </w:r>
      <w:ins w:id="652" w:author="Author" w:date="2021-01-27T18:28:00Z">
        <w:r>
          <w:t xml:space="preserve">estimated production cost savings </w:t>
        </w:r>
      </w:ins>
      <w:r>
        <w:t>(over 95</w:t>
      </w:r>
      <w:del w:id="653" w:author="Author" w:date="2021-01-27T18:28:00Z">
        <w:r>
          <w:delText>% cost reduction). In particular, it explores the possibility to use a lower-noise voice coil motor (VCM) is ideal for</w:delText>
        </w:r>
      </w:del>
      <w:ins w:id="654" w:author="Author" w:date="2021-01-27T18:28:00Z">
        <w:r>
          <w:t>%), while</w:t>
        </w:r>
      </w:ins>
      <w:r>
        <w:t xml:space="preserve"> maintaining a high signal</w:t>
      </w:r>
      <w:del w:id="655" w:author="Author" w:date="2021-01-27T18:28:00Z">
        <w:r>
          <w:delText xml:space="preserve"> </w:delText>
        </w:r>
      </w:del>
      <w:ins w:id="656" w:author="Author" w:date="2021-01-27T18:28:00Z">
        <w:r>
          <w:t>-</w:t>
        </w:r>
      </w:ins>
      <w:r>
        <w:t>to</w:t>
      </w:r>
      <w:del w:id="657" w:author="Author" w:date="2021-01-27T18:28:00Z">
        <w:r>
          <w:delText xml:space="preserve"> </w:delText>
        </w:r>
      </w:del>
      <w:ins w:id="658" w:author="Author" w:date="2021-01-27T18:28:00Z">
        <w:r>
          <w:t>-</w:t>
        </w:r>
      </w:ins>
      <w:r>
        <w:t>noise ratio of the echo data</w:t>
      </w:r>
      <w:del w:id="659" w:author="Author" w:date="2021-01-27T18:28:00Z">
        <w:r>
          <w:delText xml:space="preserve"> and the</w:delText>
        </w:r>
      </w:del>
      <w:ins w:id="660" w:author="Author" w:date="2021-01-27T18:28:00Z">
        <w:r>
          <w:t>. Its</w:t>
        </w:r>
      </w:ins>
      <w:r>
        <w:t xml:space="preserve"> accurate positional encoder allows the ultrasound image to be constructed at the end of each </w:t>
      </w:r>
      <w:r>
        <w:t>scanning cycle.</w:t>
      </w:r>
    </w:p>
    <w:p w14:paraId="37828907" w14:textId="4C18955E" w:rsidR="00000000" w:rsidRDefault="000051F0">
      <w:pPr>
        <w:ind w:firstLine="300"/>
      </w:pPr>
      <w:r>
        <w:t>Alternative displacements methods can be used, for example</w:t>
      </w:r>
      <w:ins w:id="661" w:author="Author" w:date="2021-01-27T18:28:00Z">
        <w:r>
          <w:t>,</w:t>
        </w:r>
      </w:ins>
      <w:r>
        <w:t xml:space="preserve"> using accelerometers to determine the </w:t>
      </w:r>
      <w:del w:id="662" w:author="Author" w:date="2021-01-27T18:28:00Z">
        <w:r>
          <w:delText xml:space="preserve">angular </w:delText>
        </w:r>
      </w:del>
      <w:r>
        <w:t>position of the transducer [</w:t>
      </w:r>
      <w:r>
        <w:fldChar w:fldCharType="begin"/>
      </w:r>
      <w:r>
        <w:instrText xml:space="preserve">REF BIB_sobhani_portable_2016 \* MERGEFORMAT </w:instrText>
      </w:r>
      <w:r>
        <w:fldChar w:fldCharType="separate"/>
      </w:r>
      <w:r>
        <w:t>Sobhani et  al., 2016</w:t>
      </w:r>
      <w:r>
        <w:fldChar w:fldCharType="end"/>
      </w:r>
      <w:del w:id="663" w:author="Author" w:date="2021-01-27T18:28:00Z">
        <w:r>
          <w:delText>],</w:delText>
        </w:r>
      </w:del>
      <w:ins w:id="664" w:author="Author" w:date="2021-01-27T18:28:00Z">
        <w:r>
          <w:t>] or</w:t>
        </w:r>
      </w:ins>
      <w:r>
        <w:t xml:space="preserve"> allowing for precise image reconstructio</w:t>
      </w:r>
      <w:r>
        <w:t>n with an Arduino and Raspberry Pi setup [</w:t>
      </w:r>
      <w:r>
        <w:fldChar w:fldCharType="begin"/>
      </w:r>
      <w:r>
        <w:instrText xml:space="preserve">REF BIB_herickhoff_low_cost_2019 \* MERGEFORMAT </w:instrText>
      </w:r>
      <w:r>
        <w:fldChar w:fldCharType="separate"/>
      </w:r>
      <w:r>
        <w:t>Herickhoff et  al., 2019</w:t>
      </w:r>
      <w:r>
        <w:fldChar w:fldCharType="end"/>
      </w:r>
      <w:r>
        <w:t>],</w:t>
      </w:r>
      <w:ins w:id="665" w:author="Author" w:date="2021-01-27T18:28:00Z">
        <w:r>
          <w:t xml:space="preserve"> which can </w:t>
        </w:r>
      </w:ins>
      <w:r>
        <w:t>also</w:t>
      </w:r>
      <w:ins w:id="666" w:author="Author" w:date="2021-01-27T18:28:00Z">
        <w:r>
          <w:t xml:space="preserve"> be</w:t>
        </w:r>
      </w:ins>
      <w:r>
        <w:t xml:space="preserve"> used in ultrasound training simulators [</w:t>
      </w:r>
      <w:r>
        <w:fldChar w:fldCharType="begin"/>
      </w:r>
      <w:r>
        <w:instrText xml:space="preserve">REF BIB_farsoni_low_cost_2017 \* MERGEFORMAT </w:instrText>
      </w:r>
      <w:r>
        <w:fldChar w:fldCharType="separate"/>
      </w:r>
      <w:r>
        <w:t>Farsoni et  al., 2017</w:t>
      </w:r>
      <w:r>
        <w:fldChar w:fldCharType="end"/>
      </w:r>
      <w:del w:id="667" w:author="Author" w:date="2021-01-27T18:28:00Z">
        <w:r>
          <w:delText>] . Another example is, in</w:delText>
        </w:r>
      </w:del>
      <w:ins w:id="668" w:author="Author" w:date="2021-01-27T18:28:00Z">
        <w:r>
          <w:t>]. In</w:t>
        </w:r>
      </w:ins>
      <w:r>
        <w:t xml:space="preserve"> the</w:t>
      </w:r>
      <w:r>
        <w:t xml:space="preserve"> case of skin imaging, </w:t>
      </w:r>
      <w:ins w:id="669" w:author="Author" w:date="2021-01-27T18:28:00Z">
        <w:r>
          <w:t xml:space="preserve">another example is </w:t>
        </w:r>
      </w:ins>
      <w:r>
        <w:t xml:space="preserve">to use </w:t>
      </w:r>
      <w:del w:id="670" w:author="Author" w:date="2021-01-27T18:28:00Z">
        <w:r>
          <w:delText xml:space="preserve">an </w:delText>
        </w:r>
      </w:del>
      <w:r>
        <w:t xml:space="preserve">optical </w:t>
      </w:r>
      <w:del w:id="671" w:author="Author" w:date="2021-01-27T18:28:00Z">
        <w:r>
          <w:delText>tracker present on</w:delText>
        </w:r>
      </w:del>
      <w:ins w:id="672" w:author="Author" w:date="2021-01-27T18:28:00Z">
        <w:r>
          <w:t>trackers like those used in</w:t>
        </w:r>
      </w:ins>
      <w:r>
        <w:t xml:space="preserve"> computer mice [</w:t>
      </w:r>
      <w:r>
        <w:fldChar w:fldCharType="begin"/>
      </w:r>
      <w:r>
        <w:instrText xml:space="preserve">REF BIB_zhang_free_hand_2019 \* MERGEFORMAT </w:instrText>
      </w:r>
      <w:r>
        <w:fldChar w:fldCharType="separate"/>
      </w:r>
      <w:r>
        <w:t>Zhang et  al., 2019b</w:t>
      </w:r>
      <w:r>
        <w:fldChar w:fldCharType="end"/>
      </w:r>
      <w:r>
        <w:t xml:space="preserve">, </w:t>
      </w:r>
      <w:r>
        <w:fldChar w:fldCharType="begin"/>
      </w:r>
      <w:r>
        <w:instrText xml:space="preserve">REF BIB_poulsen_optical_2005 \* MERGEFORMAT </w:instrText>
      </w:r>
      <w:r>
        <w:fldChar w:fldCharType="separate"/>
      </w:r>
      <w:r>
        <w:t>Poulsen et  al., 2005</w:t>
      </w:r>
      <w:r>
        <w:fldChar w:fldCharType="end"/>
      </w:r>
      <w:r>
        <w:t xml:space="preserve">, </w:t>
      </w:r>
      <w:r>
        <w:fldChar w:fldCharType="begin"/>
      </w:r>
      <w:r>
        <w:instrText>REF BIB_herickhof</w:instrText>
      </w:r>
      <w:r>
        <w:instrText xml:space="preserve">f_low_cost_2018 \* MERGEFORMAT </w:instrText>
      </w:r>
      <w:r>
        <w:fldChar w:fldCharType="separate"/>
      </w:r>
      <w:r>
        <w:t>Herickhoff et  al., 2018</w:t>
      </w:r>
      <w:r>
        <w:fldChar w:fldCharType="end"/>
      </w:r>
      <w:r>
        <w:t>].</w:t>
      </w:r>
    </w:p>
    <w:p w14:paraId="062C08E1" w14:textId="77777777" w:rsidR="00000000" w:rsidRDefault="000051F0">
      <w:pPr>
        <w:pStyle w:val="Heading4"/>
        <w:widowControl/>
        <w:spacing w:before="120"/>
        <w:rPr>
          <w:del w:id="673" w:author="Author" w:date="2021-01-27T18:28:00Z"/>
        </w:rPr>
      </w:pPr>
      <w:del w:id="674" w:author="Author" w:date="2021-01-27T18:28:00Z">
        <w:r>
          <w:delText>2</w:delText>
        </w:r>
      </w:del>
      <w:ins w:id="675" w:author="Author" w:date="2021-01-27T18:28:00Z">
        <w:r>
          <w:t>3</w:t>
        </w:r>
      </w:ins>
      <w:r>
        <w:t xml:space="preserve">.4.5  </w:t>
      </w:r>
      <w:del w:id="676" w:author="Author" w:date="2021-01-27T18:28:00Z">
        <w:r>
          <w:delText>High voltage tools</w:delText>
        </w:r>
      </w:del>
    </w:p>
    <w:p w14:paraId="25CFADC8" w14:textId="32E0A48C" w:rsidR="00000000" w:rsidRDefault="000051F0">
      <w:pPr>
        <w:pStyle w:val="Heading4"/>
        <w:widowControl/>
        <w:spacing w:before="120"/>
        <w:rPr>
          <w:ins w:id="677" w:author="Author" w:date="2021-01-27T18:28:00Z"/>
        </w:rPr>
      </w:pPr>
      <w:r>
        <w:t xml:space="preserve">A </w:t>
      </w:r>
      <w:del w:id="678" w:author="Author" w:date="2021-01-27T18:28:00Z">
        <w:r>
          <w:delText>review of the</w:delText>
        </w:r>
      </w:del>
      <w:ins w:id="679" w:author="Author" w:date="2021-01-27T18:28:00Z">
        <w:r>
          <w:t>challenge:</w:t>
        </w:r>
      </w:ins>
      <w:r>
        <w:t xml:space="preserve"> high-voltage </w:t>
      </w:r>
      <w:ins w:id="680" w:author="Author" w:date="2021-01-27T18:28:00Z">
        <w:r>
          <w:t>generation</w:t>
        </w:r>
      </w:ins>
    </w:p>
    <w:p w14:paraId="2B4A9C23" w14:textId="230F554F" w:rsidR="00000000" w:rsidRDefault="000051F0">
      <w:pPr>
        <w:spacing w:before="60"/>
      </w:pPr>
      <w:ins w:id="681" w:author="Author" w:date="2021-01-27T18:28:00Z">
        <w:r>
          <w:t xml:space="preserve">High-voltage </w:t>
        </w:r>
      </w:ins>
      <w:r>
        <w:t xml:space="preserve">components </w:t>
      </w:r>
      <w:del w:id="682" w:author="Author" w:date="2021-01-27T18:28:00Z">
        <w:r>
          <w:delText>has been done:</w:delText>
        </w:r>
      </w:del>
      <w:ins w:id="683" w:author="Author" w:date="2021-01-27T18:28:00Z">
        <w:r>
          <w:t>were also reviewed,</w:t>
        </w:r>
      </w:ins>
      <w:r>
        <w:t xml:space="preserve"> however, the topic of efficient high</w:t>
      </w:r>
      <w:del w:id="684" w:author="Author" w:date="2021-01-27T18:28:00Z">
        <w:r>
          <w:delText xml:space="preserve"> </w:delText>
        </w:r>
      </w:del>
      <w:ins w:id="685" w:author="Author" w:date="2021-01-27T18:28:00Z">
        <w:r>
          <w:t>-</w:t>
        </w:r>
      </w:ins>
      <w:r>
        <w:t xml:space="preserve">voltage sources is not </w:t>
      </w:r>
      <w:del w:id="686" w:author="Author" w:date="2021-01-27T18:28:00Z">
        <w:r>
          <w:delText>covered</w:delText>
        </w:r>
      </w:del>
      <w:ins w:id="687" w:author="Author" w:date="2021-01-27T18:28:00Z">
        <w:r>
          <w:t>considered</w:t>
        </w:r>
      </w:ins>
      <w:r>
        <w:t xml:space="preserve"> in most</w:t>
      </w:r>
      <w:del w:id="688" w:author="Author" w:date="2021-01-27T18:28:00Z">
        <w:r>
          <w:delText xml:space="preserve"> of the</w:delText>
        </w:r>
      </w:del>
      <w:r>
        <w:t xml:space="preserve"> publications, apart from [</w:t>
      </w:r>
      <w:r>
        <w:fldChar w:fldCharType="begin"/>
      </w:r>
      <w:r>
        <w:instrText>RE</w:instrText>
      </w:r>
      <w:r>
        <w:instrText xml:space="preserve">F BIB_xiao_design_2013 \* MERGEFORMAT </w:instrText>
      </w:r>
      <w:r>
        <w:fldChar w:fldCharType="separate"/>
      </w:r>
      <w:r>
        <w:t>Xiao et  al., 2013</w:t>
      </w:r>
      <w:r>
        <w:fldChar w:fldCharType="end"/>
      </w:r>
      <w:r>
        <w:t>]. High</w:t>
      </w:r>
      <w:del w:id="689" w:author="Author" w:date="2021-01-27T18:28:00Z">
        <w:r>
          <w:delText xml:space="preserve"> </w:delText>
        </w:r>
      </w:del>
      <w:ins w:id="690" w:author="Author" w:date="2021-01-27T18:28:00Z">
        <w:r>
          <w:t>-</w:t>
        </w:r>
      </w:ins>
      <w:r>
        <w:t xml:space="preserve">voltage design for ultrasound has been a particular point of interest. The ideal requirements for a good </w:t>
      </w:r>
      <w:del w:id="691" w:author="Author" w:date="2021-01-27T18:28:00Z">
        <w:r>
          <w:delText>High Voltage</w:delText>
        </w:r>
      </w:del>
      <w:ins w:id="692" w:author="Author" w:date="2021-01-27T18:28:00Z">
        <w:r>
          <w:t>high-voltage</w:t>
        </w:r>
      </w:ins>
      <w:r>
        <w:t xml:space="preserve"> design would </w:t>
      </w:r>
      <w:del w:id="693" w:author="Author" w:date="2021-01-27T18:28:00Z">
        <w:r>
          <w:delText xml:space="preserve">be to have </w:delText>
        </w:r>
      </w:del>
      <w:ins w:id="694" w:author="Author" w:date="2021-01-27T18:28:00Z">
        <w:r>
          <w:t xml:space="preserve">involve developing a unit with </w:t>
        </w:r>
      </w:ins>
      <w:r>
        <w:t>a small footprint, low cons</w:t>
      </w:r>
      <w:r>
        <w:t xml:space="preserve">umption, </w:t>
      </w:r>
      <w:ins w:id="695" w:author="Author" w:date="2021-01-27T18:28:00Z">
        <w:r>
          <w:t xml:space="preserve">and </w:t>
        </w:r>
      </w:ins>
      <w:r>
        <w:t xml:space="preserve">settable </w:t>
      </w:r>
      <w:del w:id="696" w:author="Author" w:date="2021-01-27T18:28:00Z">
        <w:r>
          <w:delText>level</w:delText>
        </w:r>
      </w:del>
      <w:ins w:id="697" w:author="Author" w:date="2021-01-27T18:28:00Z">
        <w:r>
          <w:t>levels</w:t>
        </w:r>
      </w:ins>
      <w:r>
        <w:t xml:space="preserve"> between 0 to 90V</w:t>
      </w:r>
      <w:del w:id="698" w:author="Author" w:date="2021-01-27T18:28:00Z">
        <w:r>
          <w:delText>,</w:delText>
        </w:r>
      </w:del>
      <w:ins w:id="699" w:author="Author" w:date="2021-01-27T18:28:00Z">
        <w:r>
          <w:t xml:space="preserve"> –</w:t>
        </w:r>
      </w:ins>
      <w:r>
        <w:t xml:space="preserve"> ideally with another source for 0 to -90V</w:t>
      </w:r>
      <w:del w:id="700" w:author="Author" w:date="2021-01-27T18:28:00Z">
        <w:r>
          <w:delText>,</w:delText>
        </w:r>
      </w:del>
      <w:r>
        <w:t xml:space="preserve"> for bipolar pulses</w:t>
      </w:r>
      <w:del w:id="701" w:author="Author" w:date="2021-01-27T18:28:00Z">
        <w:r>
          <w:delText>,</w:delText>
        </w:r>
      </w:del>
      <w:ins w:id="702" w:author="Author" w:date="2021-01-27T18:28:00Z">
        <w:r>
          <w:t xml:space="preserve"> – which would</w:t>
        </w:r>
      </w:ins>
      <w:r>
        <w:t xml:space="preserve"> usually </w:t>
      </w:r>
      <w:del w:id="703" w:author="Author" w:date="2021-01-27T18:28:00Z">
        <w:r>
          <w:delText>for</w:delText>
        </w:r>
      </w:del>
      <w:ins w:id="704" w:author="Author" w:date="2021-01-27T18:28:00Z">
        <w:r>
          <w:t>function with a</w:t>
        </w:r>
      </w:ins>
      <w:r>
        <w:t xml:space="preserve"> current supply of 25-30mA. Early designs [</w:t>
      </w:r>
      <w:r>
        <w:fldChar w:fldCharType="begin"/>
      </w:r>
      <w:r>
        <w:instrText xml:space="preserve">REF BIB_brown_low_cost_2002 \* MERGEFORMAT </w:instrText>
      </w:r>
      <w:r>
        <w:fldChar w:fldCharType="separate"/>
      </w:r>
      <w:r>
        <w:t>Brown and Lockwood, 2002</w:t>
      </w:r>
      <w:r>
        <w:fldChar w:fldCharType="end"/>
      </w:r>
      <w:r>
        <w:t xml:space="preserve">] </w:t>
      </w:r>
      <w:del w:id="705" w:author="Author" w:date="2021-01-27T18:28:00Z">
        <w:r>
          <w:delText>managed</w:delText>
        </w:r>
      </w:del>
      <w:ins w:id="706" w:author="Author" w:date="2021-01-27T18:28:00Z">
        <w:r>
          <w:t>achieved</w:t>
        </w:r>
      </w:ins>
      <w:r>
        <w:t xml:space="preserve"> 350V pulses with $50</w:t>
      </w:r>
      <w:r>
        <w:rPr>
          <w:w w:val="50"/>
        </w:rPr>
        <w:t> </w:t>
      </w:r>
      <w:r>
        <w:t xml:space="preserve">but </w:t>
      </w:r>
      <w:del w:id="707" w:author="Author" w:date="2021-01-27T18:28:00Z">
        <w:r>
          <w:delText>this</w:delText>
        </w:r>
      </w:del>
      <w:ins w:id="708" w:author="Author" w:date="2021-01-27T18:28:00Z">
        <w:r>
          <w:t>finding a working design</w:t>
        </w:r>
      </w:ins>
      <w:r>
        <w:t xml:space="preserve"> is still a challenge today. In addition, </w:t>
      </w:r>
      <w:ins w:id="709" w:author="Author" w:date="2021-01-27T18:28:00Z">
        <w:r>
          <w:t xml:space="preserve">only </w:t>
        </w:r>
      </w:ins>
      <w:r>
        <w:t>few</w:t>
      </w:r>
      <w:ins w:id="710" w:author="Author" w:date="2021-01-27T18:28:00Z">
        <w:r>
          <w:t xml:space="preserve"> researchers</w:t>
        </w:r>
      </w:ins>
      <w:r>
        <w:t xml:space="preserve"> are sharing their designs [</w:t>
      </w:r>
      <w:r>
        <w:fldChar w:fldCharType="begin"/>
      </w:r>
      <w:r>
        <w:instrText xml:space="preserve">REF BIB_tang_computerized_2014 \* MERGEFORMAT </w:instrText>
      </w:r>
      <w:r>
        <w:fldChar w:fldCharType="separate"/>
      </w:r>
      <w:r>
        <w:t>Tang and Clement, 2014</w:t>
      </w:r>
      <w:r>
        <w:fldChar w:fldCharType="end"/>
      </w:r>
      <w:r>
        <w:t>], even considering existing det</w:t>
      </w:r>
      <w:r>
        <w:t xml:space="preserve">ailed datasheets </w:t>
      </w:r>
      <w:del w:id="711" w:author="Author" w:date="2021-01-27T18:28:00Z">
        <w:r>
          <w:delText>(including schematics)</w:delText>
        </w:r>
      </w:del>
      <w:ins w:id="712" w:author="Author" w:date="2021-01-27T18:28:00Z">
        <w:r>
          <w:t>provided by manufacturers</w:t>
        </w:r>
      </w:ins>
      <w:r>
        <w:t xml:space="preserve"> [</w:t>
      </w:r>
      <w:r>
        <w:fldChar w:fldCharType="begin"/>
      </w:r>
      <w:r>
        <w:instrText xml:space="preserve">REF BIB_granata_designing_2020 \* MERGEFORMAT </w:instrText>
      </w:r>
      <w:r>
        <w:fldChar w:fldCharType="separate"/>
      </w:r>
      <w:r>
        <w:t>Granata et  al., 2020</w:t>
      </w:r>
      <w:r>
        <w:fldChar w:fldCharType="end"/>
      </w:r>
      <w:del w:id="713" w:author="Author" w:date="2021-01-27T18:28:00Z">
        <w:r>
          <w:delText>], focusing on flyback and SEPIC configurations.</w:delText>
        </w:r>
      </w:del>
      <w:ins w:id="714" w:author="Author" w:date="2021-01-27T18:28:00Z">
        <w:r>
          <w:t>].</w:t>
        </w:r>
      </w:ins>
      <w:r>
        <w:t xml:space="preserve"> Devices such as </w:t>
      </w:r>
      <w:ins w:id="715" w:author="Author" w:date="2021-01-27T18:28:00Z">
        <w:r>
          <w:t xml:space="preserve">the </w:t>
        </w:r>
      </w:ins>
      <w:r>
        <w:t xml:space="preserve">LM96550 were not considered </w:t>
      </w:r>
      <w:ins w:id="716" w:author="Author" w:date="2021-01-27T18:28:00Z">
        <w:r>
          <w:t xml:space="preserve">in this review </w:t>
        </w:r>
      </w:ins>
      <w:r>
        <w:t xml:space="preserve">because of their relative important </w:t>
      </w:r>
      <w:ins w:id="717" w:author="Author" w:date="2021-01-27T18:28:00Z">
        <w:r>
          <w:t xml:space="preserve">physical </w:t>
        </w:r>
      </w:ins>
      <w:r>
        <w:t xml:space="preserve">size. </w:t>
      </w:r>
      <w:del w:id="718" w:author="Author" w:date="2021-01-27T18:28:00Z">
        <w:r>
          <w:delText>From</w:delText>
        </w:r>
      </w:del>
      <w:ins w:id="719" w:author="Author" w:date="2021-01-27T18:28:00Z">
        <w:r>
          <w:t>In</w:t>
        </w:r>
      </w:ins>
      <w:r>
        <w:t xml:space="preserve"> the open-source litera</w:t>
      </w:r>
      <w:r>
        <w:t xml:space="preserve">ture, </w:t>
      </w:r>
      <w:del w:id="720" w:author="Author" w:date="2021-01-27T18:28:00Z">
        <w:r>
          <w:delText xml:space="preserve">first </w:delText>
        </w:r>
      </w:del>
      <w:r>
        <w:t xml:space="preserve">designs </w:t>
      </w:r>
      <w:del w:id="721" w:author="Author" w:date="2021-01-27T18:28:00Z">
        <w:r>
          <w:delText xml:space="preserve">came with a </w:delText>
        </w:r>
      </w:del>
      <w:ins w:id="722" w:author="Author" w:date="2021-01-27T18:28:00Z">
        <w:r>
          <w:t xml:space="preserve">used of an expensive </w:t>
        </w:r>
      </w:ins>
      <w:r>
        <w:t xml:space="preserve">RECOM device, </w:t>
      </w:r>
      <w:del w:id="723" w:author="Author" w:date="2021-01-27T18:28:00Z">
        <w:r>
          <w:delText xml:space="preserve">expensive, but with a full </w:delText>
        </w:r>
      </w:del>
      <w:ins w:id="724" w:author="Author" w:date="2021-01-27T18:28:00Z">
        <w:r>
          <w:t xml:space="preserve">providing a </w:t>
        </w:r>
      </w:ins>
      <w:r>
        <w:t>0 - 120V range</w:t>
      </w:r>
      <w:del w:id="725" w:author="Author" w:date="2021-01-27T18:28:00Z">
        <w:r>
          <w:delText>. Then the</w:delText>
        </w:r>
      </w:del>
      <w:ins w:id="726" w:author="Author" w:date="2021-01-27T18:28:00Z">
        <w:r>
          <w:t>, or a</w:t>
        </w:r>
      </w:ins>
      <w:r>
        <w:t xml:space="preserve"> NMT0572SC, providing 24, 48 and 72V rails, </w:t>
      </w:r>
      <w:del w:id="727" w:author="Author" w:date="2021-01-27T18:28:00Z">
        <w:r>
          <w:delText>and</w:delText>
        </w:r>
      </w:del>
      <w:ins w:id="728" w:author="Author" w:date="2021-01-27T18:28:00Z">
        <w:r>
          <w:t>as well as</w:t>
        </w:r>
      </w:ins>
      <w:r>
        <w:t xml:space="preserve"> the LT3494 with a rail up to 39V. Other alternatives were considered</w:t>
      </w:r>
      <w:del w:id="729" w:author="Author" w:date="2021-01-27T18:28:00Z">
        <w:r>
          <w:delText xml:space="preserve"> </w:delText>
        </w:r>
      </w:del>
      <w:r>
        <w:t xml:space="preserve">, namely the </w:t>
      </w:r>
      <w:r>
        <w:rPr>
          <w:i/>
          <w:iCs/>
        </w:rPr>
        <w:t>MAX668</w:t>
      </w:r>
      <w:r>
        <w:t xml:space="preserve"> (</w:t>
      </w:r>
      <w:del w:id="730" w:author="Author" w:date="2021-01-27T18:28:00Z">
        <w:r>
          <w:delText>going</w:delText>
        </w:r>
      </w:del>
      <w:ins w:id="731" w:author="Author" w:date="2021-01-27T18:28:00Z">
        <w:r>
          <w:t>which operates</w:t>
        </w:r>
      </w:ins>
      <w:r>
        <w:t xml:space="preserve"> from O to 150V),</w:t>
      </w:r>
      <w:r>
        <w:t xml:space="preserve"> </w:t>
      </w:r>
      <w:r>
        <w:rPr>
          <w:i/>
          <w:iCs/>
        </w:rPr>
        <w:t>MAX1856</w:t>
      </w:r>
      <w:r>
        <w:t xml:space="preserve"> </w:t>
      </w:r>
      <w:ins w:id="732" w:author="Author" w:date="2021-01-27T18:28:00Z">
        <w:r>
          <w:t>(</w:t>
        </w:r>
      </w:ins>
      <w:r>
        <w:t>between -80V and -24V</w:t>
      </w:r>
      <w:del w:id="733" w:author="Author" w:date="2021-01-27T18:28:00Z">
        <w:r>
          <w:delText>, a</w:delText>
        </w:r>
      </w:del>
      <w:ins w:id="734" w:author="Author" w:date="2021-01-27T18:28:00Z">
        <w:r>
          <w:t>), an</w:t>
        </w:r>
      </w:ins>
      <w:r>
        <w:t xml:space="preserve"> </w:t>
      </w:r>
      <w:r>
        <w:rPr>
          <w:i/>
          <w:iCs/>
        </w:rPr>
        <w:t>MIC3172</w:t>
      </w:r>
      <w:r>
        <w:t xml:space="preserve"> design, using an </w:t>
      </w:r>
      <w:r>
        <w:rPr>
          <w:i/>
          <w:iCs/>
        </w:rPr>
        <w:t>HV9150</w:t>
      </w:r>
      <w:r>
        <w:t xml:space="preserve"> to reach up to 200V</w:t>
      </w:r>
      <w:ins w:id="735" w:author="Author" w:date="2021-01-27T18:28:00Z">
        <w:r>
          <w:t>,</w:t>
        </w:r>
      </w:ins>
      <w:r>
        <w:t xml:space="preserve"> or a </w:t>
      </w:r>
      <w:r>
        <w:rPr>
          <w:i/>
          <w:iCs/>
        </w:rPr>
        <w:t>MAX15031</w:t>
      </w:r>
      <w:r>
        <w:t xml:space="preserve"> </w:t>
      </w:r>
      <w:ins w:id="736" w:author="Author" w:date="2021-01-27T18:28:00Z">
        <w:r>
          <w:t xml:space="preserve">of </w:t>
        </w:r>
      </w:ins>
      <w:r>
        <w:t xml:space="preserve">up to 80V. The </w:t>
      </w:r>
      <w:r>
        <w:rPr>
          <w:i/>
          <w:iCs/>
        </w:rPr>
        <w:t>DRV8662</w:t>
      </w:r>
      <w:r>
        <w:t xml:space="preserve"> family</w:t>
      </w:r>
      <w:ins w:id="737" w:author="Author" w:date="2021-01-27T18:28:00Z">
        <w:r>
          <w:t>, including the DRV2700,</w:t>
        </w:r>
      </w:ins>
      <w:r>
        <w:t xml:space="preserve"> also has been used to provide rails for up to 105V.</w:t>
      </w:r>
      <w:ins w:id="738" w:author="Author" w:date="2021-01-27T18:28:00Z">
        <w:r>
          <w:t xml:space="preserve"> Older devices were seen using integrated de</w:t>
        </w:r>
        <w:r>
          <w:t>vices, such as the PICO 5SM250S DC-DC.</w:t>
        </w:r>
      </w:ins>
      <w:r>
        <w:t xml:space="preserve"> Clipping devices (MD0100 [</w:t>
      </w:r>
      <w:r>
        <w:fldChar w:fldCharType="begin"/>
      </w:r>
      <w:r>
        <w:instrText xml:space="preserve">REF BIB_li_new_2014 \* MERGEFORMAT </w:instrText>
      </w:r>
      <w:r>
        <w:fldChar w:fldCharType="separate"/>
      </w:r>
      <w:r>
        <w:t>Li et  al., 2014</w:t>
      </w:r>
      <w:r>
        <w:fldChar w:fldCharType="end"/>
      </w:r>
      <w:r>
        <w:t xml:space="preserve">, </w:t>
      </w:r>
      <w:r>
        <w:fldChar w:fldCharType="begin"/>
      </w:r>
      <w:r>
        <w:instrText xml:space="preserve">REF BIB_sharma_development_2015 \* MERGEFORMAT </w:instrText>
      </w:r>
      <w:r>
        <w:fldChar w:fldCharType="separate"/>
      </w:r>
      <w:r>
        <w:t>Sharma, 2015</w:t>
      </w:r>
      <w:r>
        <w:fldChar w:fldCharType="end"/>
      </w:r>
      <w:r>
        <w:t>], MMBD4148/MMBD3004 [</w:t>
      </w:r>
      <w:r>
        <w:fldChar w:fldCharType="begin"/>
      </w:r>
      <w:r>
        <w:instrText xml:space="preserve">REF BIB_ching_chu_designing_nodate \* MERGEFORMAT </w:instrText>
      </w:r>
      <w:r>
        <w:fldChar w:fldCharType="separate"/>
      </w:r>
      <w:r>
        <w:t>C</w:t>
      </w:r>
      <w:r>
        <w:t xml:space="preserve">hu, </w:t>
      </w:r>
      <w:r>
        <w:fldChar w:fldCharType="end"/>
      </w:r>
      <w:r>
        <w:t xml:space="preserve">]) allow </w:t>
      </w:r>
      <w:del w:id="739" w:author="Author" w:date="2021-01-27T18:28:00Z">
        <w:r>
          <w:delText xml:space="preserve">to </w:delText>
        </w:r>
      </w:del>
      <w:r>
        <w:t>clipping</w:t>
      </w:r>
      <w:ins w:id="740" w:author="Author" w:date="2021-01-27T18:28:00Z">
        <w:r>
          <w:t xml:space="preserve"> of</w:t>
        </w:r>
      </w:ins>
      <w:r>
        <w:t xml:space="preserve"> the signal on the receive path to protect it.</w:t>
      </w:r>
    </w:p>
    <w:p w14:paraId="6854B351" w14:textId="1BEAF303" w:rsidR="00000000" w:rsidRDefault="000051F0">
      <w:pPr>
        <w:ind w:firstLine="300"/>
      </w:pPr>
      <w:del w:id="741" w:author="Author" w:date="2021-01-27T18:28:00Z">
        <w:r>
          <w:delText>Electrical</w:delText>
        </w:r>
      </w:del>
      <w:ins w:id="742" w:author="Author" w:date="2021-01-27T18:28:00Z">
        <w:r>
          <w:t>In order to optimize power consumption, electrical</w:t>
        </w:r>
      </w:ins>
      <w:r>
        <w:t xml:space="preserve"> impedance matching [</w:t>
      </w:r>
      <w:del w:id="743" w:author="Author" w:date="2021-01-27T18:28:00Z">
        <w:r>
          <w:fldChar w:fldCharType="begin"/>
        </w:r>
        <w:r>
          <w:delInstrText xml:space="preserve">REF BIB_sharma_development_2015 \* MERGEFORMAT </w:delInstrText>
        </w:r>
        <w:r>
          <w:fldChar w:fldCharType="separate"/>
        </w:r>
        <w:r>
          <w:delText>Sharma, 2015</w:delText>
        </w:r>
        <w:r>
          <w:fldChar w:fldCharType="end"/>
        </w:r>
        <w:r>
          <w:delText xml:space="preserve">] can </w:delText>
        </w:r>
      </w:del>
      <w:ins w:id="744" w:author="Author" w:date="2021-01-27T18:28:00Z">
        <w:r>
          <w:fldChar w:fldCharType="begin"/>
        </w:r>
        <w:r>
          <w:instrText xml:space="preserve">REF BIB_rathod_review_2019 \* MERGEFORMAT </w:instrText>
        </w:r>
        <w:r>
          <w:fldChar w:fldCharType="separate"/>
        </w:r>
        <w:r>
          <w:t>Rathod, 2019</w:t>
        </w:r>
        <w:r>
          <w:fldChar w:fldCharType="end"/>
        </w:r>
        <w:r>
          <w:t xml:space="preserve">] has to </w:t>
        </w:r>
      </w:ins>
      <w:r>
        <w:t xml:space="preserve">be used to </w:t>
      </w:r>
      <w:del w:id="745" w:author="Author" w:date="2021-01-27T18:28:00Z">
        <w:r>
          <w:delText xml:space="preserve">also </w:delText>
        </w:r>
      </w:del>
      <w:r>
        <w:t>improve the level of energy transm</w:t>
      </w:r>
      <w:r>
        <w:t xml:space="preserve">itted to the transducer, especially with low-cost </w:t>
      </w:r>
      <w:ins w:id="746" w:author="Author" w:date="2021-01-27T18:28:00Z">
        <w:r>
          <w:t>vector network analyzer (</w:t>
        </w:r>
      </w:ins>
      <w:r>
        <w:t>VNAs</w:t>
      </w:r>
      <w:del w:id="747" w:author="Author" w:date="2021-01-27T18:28:00Z">
        <w:r>
          <w:delText xml:space="preserve"> (eg</w:delText>
        </w:r>
      </w:del>
      <w:ins w:id="748" w:author="Author" w:date="2021-01-27T18:28:00Z">
        <w:r>
          <w:t>), like</w:t>
        </w:r>
      </w:ins>
      <w:r>
        <w:t xml:space="preserve"> the 40$ NanoVNA, usable </w:t>
      </w:r>
      <w:del w:id="749" w:author="Author" w:date="2021-01-27T18:28:00Z">
        <w:r>
          <w:delText>on</w:delText>
        </w:r>
      </w:del>
      <w:ins w:id="750" w:author="Author" w:date="2021-01-27T18:28:00Z">
        <w:r>
          <w:t>in</w:t>
        </w:r>
      </w:ins>
      <w:r>
        <w:t xml:space="preserve"> MHz-range transducers</w:t>
      </w:r>
      <w:del w:id="751" w:author="Author" w:date="2021-01-27T18:28:00Z">
        <w:r>
          <w:delText>) -</w:delText>
        </w:r>
      </w:del>
      <w:ins w:id="752" w:author="Author" w:date="2021-01-27T18:28:00Z">
        <w:r>
          <w:t>), which has allowed for some</w:t>
        </w:r>
      </w:ins>
      <w:r>
        <w:t xml:space="preserve"> interesting developments [</w:t>
      </w:r>
      <w:r>
        <w:fldChar w:fldCharType="begin"/>
      </w:r>
      <w:r>
        <w:instrText xml:space="preserve">REF BIB_garcia_rodriguez_low_2010 \* MERGEFORMAT </w:instrText>
      </w:r>
      <w:r>
        <w:fldChar w:fldCharType="separate"/>
      </w:r>
      <w:r>
        <w:t>Garcia-Rodriguez</w:t>
      </w:r>
      <w:r>
        <w:t xml:space="preserve"> et  al., 2010</w:t>
      </w:r>
      <w:r>
        <w:fldChar w:fldCharType="end"/>
      </w:r>
      <w:r>
        <w:t xml:space="preserve">, </w:t>
      </w:r>
      <w:r>
        <w:fldChar w:fldCharType="begin"/>
      </w:r>
      <w:r>
        <w:instrText xml:space="preserve">REF BIB_wei_design_2020 \* MERGEFORMAT </w:instrText>
      </w:r>
      <w:r>
        <w:fldChar w:fldCharType="separate"/>
      </w:r>
      <w:r>
        <w:t>Wei et  al., 2020</w:t>
      </w:r>
      <w:r>
        <w:fldChar w:fldCharType="end"/>
      </w:r>
      <w:r>
        <w:t>]</w:t>
      </w:r>
      <w:ins w:id="753" w:author="Author" w:date="2021-01-27T18:28:00Z">
        <w:r>
          <w:t xml:space="preserve"> and</w:t>
        </w:r>
      </w:ins>
      <w:r>
        <w:t xml:space="preserve"> can be used for improving </w:t>
      </w:r>
      <w:ins w:id="754" w:author="Author" w:date="2021-01-27T18:28:00Z">
        <w:r>
          <w:t xml:space="preserve">the </w:t>
        </w:r>
      </w:ins>
      <w:r>
        <w:t xml:space="preserve">overall </w:t>
      </w:r>
      <w:del w:id="755" w:author="Author" w:date="2021-01-27T18:28:00Z">
        <w:r>
          <w:delText>SNR</w:delText>
        </w:r>
      </w:del>
      <w:ins w:id="756" w:author="Author" w:date="2021-01-27T18:28:00Z">
        <w:r>
          <w:t>signal-to-noise ratio</w:t>
        </w:r>
      </w:ins>
      <w:r>
        <w:t>.</w:t>
      </w:r>
    </w:p>
    <w:p w14:paraId="1F798A7D" w14:textId="77777777" w:rsidR="00000000" w:rsidRDefault="000051F0">
      <w:pPr>
        <w:pStyle w:val="Heading4"/>
        <w:widowControl/>
        <w:spacing w:before="120"/>
        <w:rPr>
          <w:del w:id="757" w:author="Author" w:date="2021-01-27T18:28:00Z"/>
        </w:rPr>
      </w:pPr>
      <w:del w:id="758" w:author="Author" w:date="2021-01-27T18:28:00Z">
        <w:r>
          <w:delText>2.4.6  Materi</w:delText>
        </w:r>
        <w:r>
          <w:delText>als choice</w:delText>
        </w:r>
      </w:del>
    </w:p>
    <w:p w14:paraId="14702B01" w14:textId="14C2B36E" w:rsidR="00000000" w:rsidRDefault="000051F0">
      <w:pPr>
        <w:pStyle w:val="Heading4"/>
        <w:widowControl/>
        <w:spacing w:before="120"/>
        <w:rPr>
          <w:ins w:id="759" w:author="Author" w:date="2021-01-27T18:28:00Z"/>
        </w:rPr>
      </w:pPr>
      <w:del w:id="760" w:author="Author" w:date="2021-01-27T18:28:00Z">
        <w:r>
          <w:delText>On</w:delText>
        </w:r>
      </w:del>
      <w:ins w:id="761" w:author="Author" w:date="2021-01-27T18:28:00Z">
        <w:r>
          <w:t>3.4.6  Considerations when choosing acoustic materials</w:t>
        </w:r>
      </w:ins>
    </w:p>
    <w:p w14:paraId="2E2E9384" w14:textId="3F62CB29" w:rsidR="00000000" w:rsidRDefault="000051F0">
      <w:pPr>
        <w:spacing w:before="60"/>
      </w:pPr>
      <w:ins w:id="762" w:author="Author" w:date="2021-01-27T18:28:00Z">
        <w:r>
          <w:t>In</w:t>
        </w:r>
      </w:ins>
      <w:r>
        <w:t xml:space="preserve"> most mechanical designs, an acoustic window</w:t>
      </w:r>
      <w:ins w:id="763" w:author="Author" w:date="2021-01-27T18:28:00Z">
        <w:r>
          <w:t xml:space="preserve">, made of </w:t>
        </w:r>
        <w:r>
          <w:t>a material transparent to acoustic waves,</w:t>
        </w:r>
      </w:ins>
      <w:r>
        <w:t xml:space="preserve"> is needed to seal the scanner </w:t>
      </w:r>
      <w:ins w:id="764" w:author="Author" w:date="2021-01-27T18:28:00Z">
        <w:r>
          <w:t xml:space="preserve">mobile </w:t>
        </w:r>
      </w:ins>
      <w:r>
        <w:t>head from the external medium</w:t>
      </w:r>
      <w:del w:id="765" w:author="Author" w:date="2021-01-27T18:28:00Z">
        <w:r>
          <w:delText>,</w:delText>
        </w:r>
      </w:del>
      <w:r>
        <w:t xml:space="preserve"> while minimizing signal loss. The first mechanical scanners used water-baths </w:t>
      </w:r>
      <w:del w:id="766" w:author="Author" w:date="2021-01-27T18:28:00Z">
        <w:r>
          <w:delText>[</w:delText>
        </w:r>
        <w:r>
          <w:fldChar w:fldCharType="begin"/>
        </w:r>
        <w:r>
          <w:delInstrText xml:space="preserve">REF BIB_schueler_fundamentals_1984 \* MERGEFORMAT </w:delInstrText>
        </w:r>
        <w:r>
          <w:fldChar w:fldCharType="separate"/>
        </w:r>
        <w:r>
          <w:delText xml:space="preserve">Schueler </w:delText>
        </w:r>
        <w:r>
          <w:delText>et  al., 1984</w:delText>
        </w:r>
        <w:r>
          <w:fldChar w:fldCharType="end"/>
        </w:r>
        <w:r>
          <w:delText xml:space="preserve">] </w:delText>
        </w:r>
      </w:del>
      <w:r>
        <w:t>as an intermediate between the transducers and the subject</w:t>
      </w:r>
      <w:del w:id="767" w:author="Author" w:date="2021-01-27T18:28:00Z">
        <w:r>
          <w:delText>.</w:delText>
        </w:r>
      </w:del>
      <w:ins w:id="768" w:author="Author" w:date="2021-01-27T18:28:00Z">
        <w:r>
          <w:t xml:space="preserve"> [</w:t>
        </w:r>
        <w:r>
          <w:fldChar w:fldCharType="begin"/>
        </w:r>
        <w:r>
          <w:instrText>REF BIB_sc</w:instrText>
        </w:r>
        <w:r>
          <w:instrText xml:space="preserve">hueler_fundamentals_1984 \* MERGEFORMAT </w:instrText>
        </w:r>
        <w:r>
          <w:fldChar w:fldCharType="separate"/>
        </w:r>
        <w:r>
          <w:t>Schueler et  al., 1984</w:t>
        </w:r>
        <w:r>
          <w:fldChar w:fldCharType="end"/>
        </w:r>
        <w:r>
          <w:t>].</w:t>
        </w:r>
      </w:ins>
      <w:r>
        <w:t xml:space="preserve"> A material regularly used </w:t>
      </w:r>
      <w:ins w:id="769" w:author="Author" w:date="2021-01-27T18:28:00Z">
        <w:r>
          <w:t xml:space="preserve">for this </w:t>
        </w:r>
      </w:ins>
      <w:r>
        <w:t xml:space="preserve">is </w:t>
      </w:r>
      <w:del w:id="770" w:author="Author" w:date="2021-01-27T18:28:00Z">
        <w:r>
          <w:delText>TPX (</w:delText>
        </w:r>
      </w:del>
      <w:r>
        <w:t>polymethylpentene</w:t>
      </w:r>
      <w:del w:id="771" w:author="Author" w:date="2021-01-27T18:28:00Z">
        <w:r>
          <w:delText>),</w:delText>
        </w:r>
      </w:del>
      <w:ins w:id="772" w:author="Author" w:date="2021-01-27T18:28:00Z">
        <w:r>
          <w:t xml:space="preserve"> (TPX), which can be</w:t>
        </w:r>
      </w:ins>
      <w:r>
        <w:t xml:space="preserve"> used for example on </w:t>
      </w:r>
      <w:del w:id="773" w:author="Author" w:date="2021-01-27T18:28:00Z">
        <w:r>
          <w:delText xml:space="preserve">an </w:delText>
        </w:r>
      </w:del>
      <w:r>
        <w:t>hand-held high</w:t>
      </w:r>
      <w:del w:id="774" w:author="Author" w:date="2021-01-27T18:28:00Z">
        <w:r>
          <w:delText xml:space="preserve"> </w:delText>
        </w:r>
      </w:del>
      <w:ins w:id="775" w:author="Author" w:date="2021-01-27T18:28:00Z">
        <w:r>
          <w:t>-</w:t>
        </w:r>
      </w:ins>
      <w:r>
        <w:t xml:space="preserve">frequency ultrasound </w:t>
      </w:r>
      <w:del w:id="776" w:author="Author" w:date="2021-01-27T18:28:00Z">
        <w:r>
          <w:delText>scanner</w:delText>
        </w:r>
      </w:del>
      <w:ins w:id="777" w:author="Author" w:date="2021-01-27T18:28:00Z">
        <w:r>
          <w:t>scanners</w:t>
        </w:r>
      </w:ins>
      <w:r>
        <w:t xml:space="preserve"> [</w:t>
      </w:r>
      <w:r>
        <w:fldChar w:fldCharType="begin"/>
      </w:r>
      <w:r>
        <w:instrText>REF BIB_erickson_hand_held_2001 \* MERGEFORMAT</w:instrText>
      </w:r>
      <w:r>
        <w:instrText xml:space="preserve"> </w:instrText>
      </w:r>
      <w:r>
        <w:fldChar w:fldCharType="separate"/>
      </w:r>
      <w:r>
        <w:t>Erickson et  al., 2001</w:t>
      </w:r>
      <w:r>
        <w:fldChar w:fldCharType="end"/>
      </w:r>
      <w:del w:id="778" w:author="Author" w:date="2021-01-27T18:28:00Z">
        <w:r>
          <w:delText>], stating a two-way loss due to the acoustic window of approximately 0.02 dB over a frequency range of 32 to 50 MHz. TPX is also used as an acoustic window on a bimorph design [</w:delText>
        </w:r>
      </w:del>
      <w:ins w:id="779" w:author="Author" w:date="2021-01-27T18:28:00Z">
        <w:r>
          <w:t xml:space="preserve">, </w:t>
        </w:r>
      </w:ins>
      <w:r>
        <w:fldChar w:fldCharType="begin"/>
      </w:r>
      <w:r>
        <w:instrText xml:space="preserve">REF BIB_brown_low_2013 \* MERGEFORMAT </w:instrText>
      </w:r>
      <w:r>
        <w:fldChar w:fldCharType="separate"/>
      </w:r>
      <w:r>
        <w:t>Brown et  al., 2013</w:t>
      </w:r>
      <w:r>
        <w:fldChar w:fldCharType="end"/>
      </w:r>
      <w:del w:id="780" w:author="Author" w:date="2021-01-27T18:28:00Z">
        <w:r>
          <w:delText>],</w:delText>
        </w:r>
        <w:r>
          <w:delText xml:space="preserve"> in which the 45MHz element is located inside a 3D printed probe, allowing for scans at 100Hz.</w:delText>
        </w:r>
      </w:del>
      <w:ins w:id="781" w:author="Author" w:date="2021-01-27T18:28:00Z">
        <w:r>
          <w:t>].</w:t>
        </w:r>
      </w:ins>
      <w:r>
        <w:t xml:space="preserve"> Alternatively, [</w:t>
      </w:r>
      <w:r>
        <w:fldChar w:fldCharType="begin"/>
      </w:r>
      <w:r>
        <w:instrText xml:space="preserve">REF BIB_qiu_ultrasound_2020 \* MERGEFORMAT </w:instrText>
      </w:r>
      <w:r>
        <w:fldChar w:fldCharType="separate"/>
      </w:r>
      <w:r>
        <w:t>Qiu et  al., 2020</w:t>
      </w:r>
      <w:r>
        <w:fldChar w:fldCharType="end"/>
      </w:r>
      <w:r>
        <w:t xml:space="preserve">] uses an acoustic window made from polydimethylsiloxane (PDMS) to minimize </w:t>
      </w:r>
      <w:del w:id="782" w:author="Author" w:date="2021-01-27T18:28:00Z">
        <w:r>
          <w:delText xml:space="preserve">the </w:delText>
        </w:r>
      </w:del>
      <w:r>
        <w:t>reflection</w:t>
      </w:r>
      <w:r>
        <w:t xml:space="preserve"> and attenuation during the ultrasound transmission.</w:t>
      </w:r>
    </w:p>
    <w:p w14:paraId="4BDDF3BD" w14:textId="302ED6B0" w:rsidR="00000000" w:rsidRDefault="000051F0">
      <w:pPr>
        <w:ind w:firstLine="300"/>
      </w:pPr>
      <w:del w:id="783" w:author="Author" w:date="2021-01-27T18:28:00Z">
        <w:r>
          <w:delText>Acoustically interesting</w:delText>
        </w:r>
      </w:del>
      <w:ins w:id="784" w:author="Author" w:date="2021-01-27T18:28:00Z">
        <w:r>
          <w:t>More common</w:t>
        </w:r>
      </w:ins>
      <w:r>
        <w:t xml:space="preserve"> materials can also be used. For example</w:t>
      </w:r>
      <w:ins w:id="785" w:author="Author" w:date="2021-01-27T18:28:00Z">
        <w:r>
          <w:t>,</w:t>
        </w:r>
      </w:ins>
      <w:r>
        <w:t xml:space="preserve"> polyimide</w:t>
      </w:r>
      <w:ins w:id="786" w:author="Author" w:date="2021-01-27T18:28:00Z">
        <w:r>
          <w:t xml:space="preserve"> can be used in ultrasound phantoms (reference imaging targets)</w:t>
        </w:r>
      </w:ins>
      <w:r>
        <w:t xml:space="preserve"> [</w:t>
      </w:r>
      <w:r>
        <w:fldChar w:fldCharType="begin"/>
      </w:r>
      <w:r>
        <w:instrText xml:space="preserve">REF BIB_xu_high_frequency_2008 \* MERGEFORMAT </w:instrText>
      </w:r>
      <w:r>
        <w:fldChar w:fldCharType="separate"/>
      </w:r>
      <w:r>
        <w:t>Xu et  al., 2008</w:t>
      </w:r>
      <w:r>
        <w:fldChar w:fldCharType="end"/>
      </w:r>
      <w:r>
        <w:t xml:space="preserve">, </w:t>
      </w:r>
      <w:r>
        <w:fldChar w:fldCharType="begin"/>
      </w:r>
      <w:r>
        <w:instrText>REF BIB_l</w:instrText>
      </w:r>
      <w:r>
        <w:instrText xml:space="preserve">ei_sun_high_frame_2008 \* MERGEFORMAT </w:instrText>
      </w:r>
      <w:r>
        <w:fldChar w:fldCharType="separate"/>
      </w:r>
      <w:r>
        <w:t>Lei Sun et  al., 2008</w:t>
      </w:r>
      <w:r>
        <w:fldChar w:fldCharType="end"/>
      </w:r>
      <w:del w:id="787" w:author="Author" w:date="2021-01-27T18:28:00Z">
        <w:r>
          <w:delText>] can be used in phantoms</w:delText>
        </w:r>
      </w:del>
      <w:ins w:id="788" w:author="Author" w:date="2021-01-27T18:28:00Z">
        <w:r>
          <w:t>],</w:t>
        </w:r>
      </w:ins>
      <w:r>
        <w:t xml:space="preserve"> as well as sealant silicones [</w:t>
      </w:r>
      <w:r>
        <w:fldChar w:fldCharType="begin"/>
      </w:r>
      <w:r>
        <w:instrText xml:space="preserve">REF BIB_lorenzo_experimental_2009 \* MERGEFORMAT </w:instrText>
      </w:r>
      <w:r>
        <w:fldChar w:fldCharType="separate"/>
      </w:r>
      <w:r>
        <w:t>Lorenzo et  al., 2009</w:t>
      </w:r>
      <w:r>
        <w:fldChar w:fldCharType="end"/>
      </w:r>
      <w:r>
        <w:t xml:space="preserve">] </w:t>
      </w:r>
      <w:del w:id="789" w:author="Author" w:date="2021-01-27T18:28:00Z">
        <w:r>
          <w:delText>mimicking soft tissues.</w:delText>
        </w:r>
      </w:del>
      <w:ins w:id="790" w:author="Author" w:date="2021-01-27T18:28:00Z">
        <w:r>
          <w:t>that mimic soft tissues. Polyvinyl alcohol or polyurethane, in additon to polyvinylide</w:t>
        </w:r>
        <w:r>
          <w:t>ne fluoride (PVDF), have been be considered [</w:t>
        </w:r>
        <w:r>
          <w:fldChar w:fldCharType="begin"/>
        </w:r>
        <w:r>
          <w:instrText xml:space="preserve">REF BIB_sikdar_novel_2014 \* MERGEFORMAT </w:instrText>
        </w:r>
        <w:r>
          <w:fldChar w:fldCharType="separate"/>
        </w:r>
        <w:r>
          <w:t>Sikdar et  al., 2014</w:t>
        </w:r>
        <w:r>
          <w:fldChar w:fldCharType="end"/>
        </w:r>
        <w:r>
          <w:t>] for device-patient acoustic coupling.</w:t>
        </w:r>
      </w:ins>
      <w:r>
        <w:t xml:space="preserve"> Agar and gelatin are used on temporary phantoms [</w:t>
      </w:r>
      <w:r>
        <w:fldChar w:fldCharType="begin"/>
      </w:r>
      <w:r>
        <w:instrText xml:space="preserve">REF BIB_vogt_development_2005 \* MERGEFORMAT </w:instrText>
      </w:r>
      <w:r>
        <w:fldChar w:fldCharType="separate"/>
      </w:r>
      <w:r>
        <w:t>Vogt and Erme</w:t>
      </w:r>
      <w:r>
        <w:t>rt, 2005</w:t>
      </w:r>
      <w:r>
        <w:fldChar w:fldCharType="end"/>
      </w:r>
      <w:r>
        <w:t xml:space="preserve">, </w:t>
      </w:r>
      <w:r>
        <w:fldChar w:fldCharType="begin"/>
      </w:r>
      <w:r>
        <w:instrText xml:space="preserve">REF BIB_chun_ultrasound_2015 \* MERGEFORMAT </w:instrText>
      </w:r>
      <w:r>
        <w:fldChar w:fldCharType="separate"/>
      </w:r>
      <w:r>
        <w:t>Chun et  al., 2015</w:t>
      </w:r>
      <w:r>
        <w:fldChar w:fldCharType="end"/>
      </w:r>
      <w:r>
        <w:t>], where graphite powder reproduces tissue scattering</w:t>
      </w:r>
      <w:del w:id="791" w:author="Author" w:date="2021-01-27T18:28:00Z">
        <w:r>
          <w:delText>. Alternatively, for a good device-patient coupling, polyvinyl alcohol or polyurethane, as well as polyvinylidene fluoride (PVDF) can be considered [</w:delText>
        </w:r>
        <w:r>
          <w:fldChar w:fldCharType="begin"/>
        </w:r>
        <w:r>
          <w:delInstrText xml:space="preserve">REF BIB_sikdar_novel_2014 \* MERGEFORMAT </w:delInstrText>
        </w:r>
        <w:r>
          <w:fldChar w:fldCharType="separate"/>
        </w:r>
        <w:r>
          <w:delText>Sikdar et  al., 2014</w:delText>
        </w:r>
        <w:r>
          <w:fldChar w:fldCharType="end"/>
        </w:r>
        <w:r>
          <w:delText>].</w:delText>
        </w:r>
      </w:del>
      <w:ins w:id="792" w:author="Author" w:date="2021-01-27T18:28:00Z">
        <w:r>
          <w:t xml:space="preserve">, with no concrete application for the design of devices per se. </w:t>
        </w:r>
      </w:ins>
    </w:p>
    <w:p w14:paraId="0FEEEC64" w14:textId="77777777" w:rsidR="00000000" w:rsidRDefault="000051F0">
      <w:pPr>
        <w:ind w:firstLine="300"/>
        <w:rPr>
          <w:del w:id="793" w:author="Author" w:date="2021-01-27T18:28:00Z"/>
        </w:rPr>
      </w:pPr>
      <w:del w:id="794" w:author="Author" w:date="2021-01-27T18:28:00Z">
        <w:r>
          <w:delText>3D-printed parts a</w:delText>
        </w:r>
        <w:r>
          <w:delText>re in general a very useful supplement to finalise a scanner device. Apart from a holder mechanism to house the transducer, it can provide casing and cover to shield the device. It can also provide functional parts , like aberration masks in the case of co</w:delText>
        </w:r>
        <w:r>
          <w:delText>mpressed sensing applications [</w:delText>
        </w:r>
        <w:r>
          <w:fldChar w:fldCharType="begin"/>
        </w:r>
        <w:r>
          <w:delInstrText xml:space="preserve">REF BIB_kruizinga_compressive_2017 \* MERGEFORMAT </w:delInstrText>
        </w:r>
        <w:r>
          <w:fldChar w:fldCharType="separate"/>
        </w:r>
        <w:r>
          <w:delText>Kruizinga et  al., 2017</w:delText>
        </w:r>
        <w:r>
          <w:fldChar w:fldCharType="end"/>
        </w:r>
        <w:r>
          <w:delText>].</w:delText>
        </w:r>
      </w:del>
    </w:p>
    <w:p w14:paraId="5BEF729F" w14:textId="77777777" w:rsidR="00000000" w:rsidRDefault="000051F0">
      <w:pPr>
        <w:pStyle w:val="Heading3"/>
        <w:widowControl/>
        <w:spacing w:before="120"/>
        <w:rPr>
          <w:del w:id="795" w:author="Author" w:date="2021-01-27T18:28:00Z"/>
        </w:rPr>
      </w:pPr>
      <w:del w:id="796" w:author="Author" w:date="2021-01-27T18:28:00Z">
        <w:r>
          <w:delText>2.5  Minimal specifications</w:delText>
        </w:r>
      </w:del>
    </w:p>
    <w:p w14:paraId="0C0D23BE" w14:textId="77777777" w:rsidR="00000000" w:rsidRDefault="000051F0">
      <w:pPr>
        <w:spacing w:before="60"/>
        <w:rPr>
          <w:del w:id="797" w:author="Author" w:date="2021-01-27T18:28:00Z"/>
        </w:rPr>
      </w:pPr>
      <w:del w:id="798" w:author="Author" w:date="2021-01-27T18:28:00Z">
        <w:r>
          <w:delText xml:space="preserve">For the sake of understanding the minimal set of specifications for an ultrasound B-mode scanner, considering minimal </w:delText>
        </w:r>
        <w:r>
          <w:delText>specs for B-mode imaging [</w:delText>
        </w:r>
        <w:r>
          <w:fldChar w:fldCharType="begin"/>
        </w:r>
        <w:r>
          <w:delInstrText xml:space="preserve">REF BIB_kurjak_use_1986 \* MERGEFORMAT </w:delInstrText>
        </w:r>
        <w:r>
          <w:fldChar w:fldCharType="separate"/>
        </w:r>
        <w:r>
          <w:delText>Kurjak and Breyer, 1986</w:delText>
        </w:r>
        <w:r>
          <w:fldChar w:fldCharType="end"/>
        </w:r>
        <w:r>
          <w:delText>] laid out the basic specifications for a General Purpose Ultrasound Scanner. Moreover, in terms of ADC selection, one can note that producing a quality image of hum</w:delText>
        </w:r>
        <w:r>
          <w:delText>an tissues require at least 50dB of SNR [</w:delText>
        </w:r>
        <w:r>
          <w:fldChar w:fldCharType="begin"/>
        </w:r>
        <w:r>
          <w:delInstrText xml:space="preserve">REF BIB_attarzadeh_low_power_2017 \* MERGEFORMAT </w:delInstrText>
        </w:r>
        <w:r>
          <w:fldChar w:fldCharType="separate"/>
        </w:r>
        <w:r>
          <w:delText>Attarzadeh et  al., 2017</w:delText>
        </w:r>
        <w:r>
          <w:fldChar w:fldCharType="end"/>
        </w:r>
        <w:r>
          <w:delText>], requiring a minimum of a 9-bit ADC. This in turn can be used to infer minimal specifications for simple ultrasound pulse-echo devices:</w:delText>
        </w:r>
      </w:del>
    </w:p>
    <w:p w14:paraId="6F20EBAA" w14:textId="77777777" w:rsidR="00000000" w:rsidRDefault="000051F0">
      <w:pPr>
        <w:pStyle w:val="List"/>
        <w:spacing w:before="50"/>
        <w:ind w:left="600" w:hanging="300"/>
        <w:rPr>
          <w:del w:id="799" w:author="Author" w:date="2021-01-27T18:28:00Z"/>
        </w:rPr>
      </w:pPr>
      <w:del w:id="800" w:author="Author" w:date="2021-01-27T18:28:00Z">
        <w:r>
          <w:delText>•</w:delText>
        </w:r>
        <w:r>
          <w:tab/>
          <w:delText xml:space="preserve">be able to do B-mode images, translating in have linear- and convex- type scan-heads </w:delText>
        </w:r>
      </w:del>
    </w:p>
    <w:p w14:paraId="5CFDC913" w14:textId="77777777" w:rsidR="00000000" w:rsidRDefault="000051F0">
      <w:pPr>
        <w:pStyle w:val="List"/>
        <w:spacing w:before="50"/>
        <w:ind w:left="600" w:hanging="300"/>
        <w:rPr>
          <w:del w:id="801" w:author="Author" w:date="2021-01-27T18:28:00Z"/>
        </w:rPr>
      </w:pPr>
      <w:del w:id="802" w:author="Author" w:date="2021-01-27T18:28:00Z">
        <w:r>
          <w:delText>•</w:delText>
        </w:r>
        <w:r>
          <w:tab/>
          <w:delText xml:space="preserve">with a sensor frequency of at least 3.5MHz - extensible to 5MHz. From there an ADC at at least 15MHz with at least 9 to 10 bit resolution would be indicated; </w:delText>
        </w:r>
      </w:del>
    </w:p>
    <w:p w14:paraId="1D8EB313" w14:textId="77777777" w:rsidR="00000000" w:rsidRDefault="000051F0">
      <w:pPr>
        <w:pStyle w:val="List"/>
        <w:spacing w:before="50"/>
        <w:ind w:left="600" w:hanging="300"/>
        <w:rPr>
          <w:del w:id="803" w:author="Author" w:date="2021-01-27T18:28:00Z"/>
        </w:rPr>
      </w:pPr>
      <w:del w:id="804" w:author="Author" w:date="2021-01-27T18:28:00Z">
        <w:r>
          <w:delText>•</w:delText>
        </w:r>
        <w:r>
          <w:tab/>
          <w:delText>Be dis</w:delText>
        </w:r>
        <w:r>
          <w:delText xml:space="preserve">played on a reconstructed 512 x 512 image, on </w:delText>
        </w:r>
      </w:del>
      <w:ins w:id="805" w:author="Author" w:date="2021-01-27T18:28:00Z">
        <w:r>
          <w:br w:type="column"/>
        </w:r>
      </w:ins>
      <w:r>
        <w:t xml:space="preserve">4 </w:t>
      </w:r>
      <w:del w:id="806" w:author="Author" w:date="2021-01-27T18:28:00Z">
        <w:r>
          <w:delText xml:space="preserve">bits. </w:delText>
        </w:r>
      </w:del>
    </w:p>
    <w:p w14:paraId="0678A750" w14:textId="77777777" w:rsidR="00000000" w:rsidRDefault="000051F0">
      <w:pPr>
        <w:pStyle w:val="List"/>
        <w:spacing w:before="50"/>
        <w:ind w:left="600" w:hanging="300"/>
        <w:rPr>
          <w:del w:id="807" w:author="Author" w:date="2021-01-27T18:28:00Z"/>
        </w:rPr>
      </w:pPr>
      <w:del w:id="808" w:author="Author" w:date="2021-01-27T18:28:00Z">
        <w:r>
          <w:delText>•</w:delText>
        </w:r>
        <w:r>
          <w:tab/>
          <w:delText xml:space="preserve">Images should go to a depth of 18cm, meaning 240us of acquisition, in line with a 512 pixel-deep image considering a single-element resolution. </w:delText>
        </w:r>
      </w:del>
    </w:p>
    <w:p w14:paraId="5ED7E7F3" w14:textId="77777777" w:rsidR="00000000" w:rsidRDefault="000051F0">
      <w:pPr>
        <w:pStyle w:val="List"/>
        <w:spacing w:before="50"/>
        <w:ind w:left="600" w:hanging="300"/>
        <w:rPr>
          <w:moveFrom w:id="809" w:author="Author" w:date="2021-01-27T18:28:00Z"/>
        </w:rPr>
      </w:pPr>
      <w:del w:id="810" w:author="Author" w:date="2021-01-27T18:28:00Z">
        <w:r>
          <w:delText>•</w:delText>
        </w:r>
        <w:r>
          <w:tab/>
          <w:delText xml:space="preserve">with a </w:delText>
        </w:r>
      </w:del>
      <w:moveFromRangeStart w:id="811" w:author="Author" w:date="2021-01-27T18:28:00Z" w:name="move62664514"/>
      <w:moveFrom w:id="812" w:author="Author" w:date="2021-01-27T18:28:00Z">
        <w:r>
          <w:t xml:space="preserve">viewing angle of 40 degrees or more, which indicates that 128 lines per image should be sufficient. </w:t>
        </w:r>
      </w:moveFrom>
    </w:p>
    <w:p w14:paraId="1BEA3A6F" w14:textId="77777777" w:rsidR="00000000" w:rsidRDefault="000051F0">
      <w:pPr>
        <w:pStyle w:val="List"/>
        <w:spacing w:before="50"/>
        <w:ind w:left="600" w:hanging="300"/>
        <w:rPr>
          <w:moveFrom w:id="813" w:author="Author" w:date="2021-01-27T18:28:00Z"/>
        </w:rPr>
      </w:pPr>
      <w:moveFrom w:id="814" w:author="Author" w:date="2021-01-27T18:28:00Z">
        <w:r>
          <w:t>•</w:t>
        </w:r>
        <w:r>
          <w:tab/>
          <w:t xml:space="preserve">image should be refreshed at 5 to 10fps. </w:t>
        </w:r>
      </w:moveFrom>
    </w:p>
    <w:moveFromRangeEnd w:id="811"/>
    <w:p w14:paraId="6E6726EB" w14:textId="77777777" w:rsidR="00000000" w:rsidRDefault="000051F0">
      <w:pPr>
        <w:spacing w:before="60"/>
        <w:ind w:firstLine="300"/>
        <w:rPr>
          <w:del w:id="815" w:author="Author" w:date="2021-01-27T18:28:00Z"/>
        </w:rPr>
      </w:pPr>
      <w:del w:id="816" w:author="Author" w:date="2021-01-27T18:28:00Z">
        <w:r>
          <w:delText xml:space="preserve">A target of 10 fps, leads to 780us between lines (and less than 700ksps), which is in line with the requirements, and manageable by modern buses. </w:delText>
        </w:r>
      </w:del>
    </w:p>
    <w:p w14:paraId="1CDC69C3" w14:textId="064CE5CF" w:rsidR="00000000" w:rsidRDefault="000051F0">
      <w:pPr>
        <w:pStyle w:val="Heading2"/>
        <w:widowControl/>
      </w:pPr>
      <w:del w:id="817" w:author="Author" w:date="2021-01-27T18:28:00Z">
        <w:r>
          <w:br w:type="column"/>
          <w:delText>3  Furth</w:delText>
        </w:r>
        <w:r>
          <w:delText>er</w:delText>
        </w:r>
      </w:del>
      <w:ins w:id="818" w:author="Author" w:date="2021-01-27T18:28:00Z">
        <w:r>
          <w:t xml:space="preserve"> Downstream</w:t>
        </w:r>
      </w:ins>
      <w:r>
        <w:t xml:space="preserve"> hardware</w:t>
      </w:r>
      <w:ins w:id="819" w:author="Author" w:date="2021-01-27T18:28:00Z">
        <w:r>
          <w:t>, to</w:t>
        </w:r>
      </w:ins>
      <w:r>
        <w:t xml:space="preserve"> signal processing</w:t>
      </w:r>
    </w:p>
    <w:p w14:paraId="4F18E0FC" w14:textId="77777777" w:rsidR="00000000" w:rsidRDefault="000051F0">
      <w:pPr>
        <w:pStyle w:val="Heading3"/>
        <w:widowControl/>
        <w:spacing w:before="180"/>
        <w:rPr>
          <w:del w:id="820" w:author="Author" w:date="2021-01-27T18:28:00Z"/>
        </w:rPr>
      </w:pPr>
      <w:del w:id="821" w:author="Author" w:date="2021-01-27T18:28:00Z">
        <w:r>
          <w:delText>3.1  Bus for expanding the system’s capabilities</w:delText>
        </w:r>
      </w:del>
    </w:p>
    <w:p w14:paraId="087BF286" w14:textId="77777777" w:rsidR="00000000" w:rsidRDefault="000051F0">
      <w:pPr>
        <w:spacing w:before="60"/>
        <w:rPr>
          <w:del w:id="822" w:author="Author" w:date="2021-01-27T18:28:00Z"/>
        </w:rPr>
      </w:pPr>
      <w:del w:id="823" w:author="Author" w:date="2021-01-27T18:28:00Z">
        <w:r>
          <w:delText>It is useful to expo</w:delText>
        </w:r>
        <w:r>
          <w:delText>se the important signals in an ultrasound system to users, so that they may augment the system’s functionality with additional hardware. Many high-end designs are based on Peripheral Component Interconnect Express (PCIe) due to high bandwidth requirements,</w:delText>
        </w:r>
        <w:r>
          <w:delText xml:space="preserve"> but the complexity of PCIe presents an obstacle to low-cost designs. In [</w:delText>
        </w:r>
        <w:r>
          <w:fldChar w:fldCharType="begin"/>
        </w:r>
        <w:r>
          <w:delInstrText xml:space="preserve">REF BIB_luc_jonveaux_un0rick_2019 \* MERGEFORMAT </w:delInstrText>
        </w:r>
        <w:r>
          <w:fldChar w:fldCharType="separate"/>
        </w:r>
        <w:r>
          <w:delText>Jonveaux, 2019</w:delText>
        </w:r>
        <w:r>
          <w:fldChar w:fldCharType="end"/>
        </w:r>
        <w:r>
          <w:delText>], the 40-pin header of the Raspberry Pi was used as a simple, standardized interface for developing extension board</w:delText>
        </w:r>
        <w:r>
          <w:delText>s.</w:delText>
        </w:r>
      </w:del>
    </w:p>
    <w:p w14:paraId="4ED217FC" w14:textId="1613C364" w:rsidR="00000000" w:rsidRDefault="000051F0">
      <w:pPr>
        <w:spacing w:before="60"/>
        <w:rPr>
          <w:ins w:id="824" w:author="Author" w:date="2021-01-27T18:28:00Z"/>
        </w:rPr>
      </w:pPr>
      <w:del w:id="825" w:author="Author" w:date="2021-01-27T18:28:00Z">
        <w:r>
          <w:delText xml:space="preserve">3.2  Bandwidth </w:delText>
        </w:r>
      </w:del>
      <w:ins w:id="826" w:author="Author" w:date="2021-01-27T18:28:00Z">
        <w:r>
          <w:t>In parallel t</w:t>
        </w:r>
        <w:r>
          <w:t xml:space="preserve">o the hardware analog part, the digital component of acquisition systems can be used, through its intrisic flexibility, to provide a platform of choice to implement digital processing. </w:t>
        </w:r>
      </w:ins>
    </w:p>
    <w:p w14:paraId="6CEEF696" w14:textId="77777777" w:rsidR="00000000" w:rsidRDefault="000051F0">
      <w:pPr>
        <w:pStyle w:val="Heading3"/>
        <w:widowControl/>
        <w:spacing w:before="120"/>
      </w:pPr>
      <w:ins w:id="827" w:author="Author" w:date="2021-01-27T18:28:00Z">
        <w:r>
          <w:t xml:space="preserve">4.1  Transmission of the digital information - bandwidth </w:t>
        </w:r>
      </w:ins>
      <w:r>
        <w:t>reduction</w:t>
      </w:r>
    </w:p>
    <w:p w14:paraId="2676C2BE" w14:textId="7CEE1921" w:rsidR="00000000" w:rsidRDefault="000051F0">
      <w:pPr>
        <w:spacing w:before="60"/>
      </w:pPr>
      <w:del w:id="828" w:author="Author" w:date="2021-01-27T18:28:00Z">
        <w:r>
          <w:delText>Many</w:delText>
        </w:r>
      </w:del>
      <w:ins w:id="829" w:author="Author" w:date="2021-01-27T18:28:00Z">
        <w:r>
          <w:t>Mos</w:t>
        </w:r>
        <w:r>
          <w:t>t of</w:t>
        </w:r>
      </w:ins>
      <w:r>
        <w:t xml:space="preserve"> microcontrollers lack sufficient bandwidth to digitize and process the full ultrasound signal at radio frequencies. Therefore, microcontroller-based systems typically use</w:t>
      </w:r>
      <w:ins w:id="830" w:author="Author" w:date="2021-01-27T18:28:00Z">
        <w:r>
          <w:t xml:space="preserve"> a pre processing channel, possibly including</w:t>
        </w:r>
      </w:ins>
      <w:r>
        <w:t xml:space="preserve"> a envelope detector in hardware pri</w:t>
      </w:r>
      <w:r>
        <w:t xml:space="preserve">or to digitization of the signal, so that the signal bandwidth is reduced to that of the amplitude-modulating information. </w:t>
      </w:r>
      <w:del w:id="831" w:author="Author" w:date="2021-01-27T18:28:00Z">
        <w:r>
          <w:delText>However, this approach loses phase information from the signal, which is needed to perform Doppler mode imaging. Additionally</w:delText>
        </w:r>
      </w:del>
      <w:ins w:id="832" w:author="Author" w:date="2021-01-27T18:28:00Z">
        <w:r>
          <w:t>However</w:t>
        </w:r>
      </w:ins>
      <w:r>
        <w:t>, envelope detectors in hardware typically have a fixed cutoff frequency, which prevents them from being adaptable to differen</w:t>
      </w:r>
      <w:r>
        <w:t>t transducer frequencies.</w:t>
      </w:r>
    </w:p>
    <w:p w14:paraId="3519BC61" w14:textId="4069F3F3" w:rsidR="00000000" w:rsidRDefault="000051F0">
      <w:pPr>
        <w:ind w:firstLine="300"/>
      </w:pPr>
      <w:del w:id="833" w:author="Author" w:date="2021-01-27T18:28:00Z">
        <w:r>
          <w:delText>A useful</w:delText>
        </w:r>
      </w:del>
      <w:ins w:id="834" w:author="Author" w:date="2021-01-27T18:28:00Z">
        <w:r>
          <w:t>Another possible</w:t>
        </w:r>
      </w:ins>
      <w:r>
        <w:t xml:space="preserve"> technique</w:t>
      </w:r>
      <w:del w:id="835" w:author="Author" w:date="2021-01-27T18:28:00Z">
        <w:r>
          <w:delText xml:space="preserve"> demonstrated by</w:delText>
        </w:r>
      </w:del>
      <w:r>
        <w:t xml:space="preserve"> [</w:t>
      </w:r>
      <w:r>
        <w:fldChar w:fldCharType="begin"/>
      </w:r>
      <w:r>
        <w:instrText xml:space="preserve">REF BIB_peyton_comparison_2018 \* MERGEFORMAT </w:instrText>
      </w:r>
      <w:r>
        <w:fldChar w:fldCharType="separate"/>
      </w:r>
      <w:r>
        <w:t>Peyton et  al., 2018</w:t>
      </w:r>
      <w:r>
        <w:fldChar w:fldCharType="end"/>
      </w:r>
      <w:r>
        <w:t>] is the use of quadrature sampling to preserve both amplitude and phase information</w:t>
      </w:r>
      <w:del w:id="836" w:author="Author" w:date="2021-01-27T18:28:00Z">
        <w:r>
          <w:delText>,</w:delText>
        </w:r>
      </w:del>
      <w:r>
        <w:t xml:space="preserve"> and frequency downconversion to reduce the bandw</w:t>
      </w:r>
      <w:r>
        <w:t xml:space="preserve">idth requirement for data transmission, storage, and processing to that of the ultrasound modulation bandwidth, which can be significantly </w:t>
      </w:r>
      <w:del w:id="837" w:author="Author" w:date="2021-01-27T18:28:00Z">
        <w:r>
          <w:delText>smaller</w:delText>
        </w:r>
      </w:del>
      <w:ins w:id="838" w:author="Author" w:date="2021-01-27T18:28:00Z">
        <w:r>
          <w:t>narrower</w:t>
        </w:r>
      </w:ins>
      <w:r>
        <w:t xml:space="preserve"> than the maximum frequency of the signal. Because frequency downconversion and quadrature sampling are used </w:t>
      </w:r>
      <w:r>
        <w:t xml:space="preserve">in </w:t>
      </w:r>
      <w:del w:id="839" w:author="Author" w:date="2021-01-27T18:28:00Z">
        <w:r>
          <w:delText>Software Defined Radios (SDR)</w:delText>
        </w:r>
      </w:del>
      <w:ins w:id="840" w:author="Author" w:date="2021-01-27T18:28:00Z">
        <w:r>
          <w:t>software defined radios (SDRs) [</w:t>
        </w:r>
        <w:r>
          <w:fldChar w:fldCharType="begin"/>
        </w:r>
        <w:r>
          <w:instrText xml:space="preserve">REF BIB_hager_design_2019 \* MERGEFORMAT </w:instrText>
        </w:r>
        <w:r>
          <w:fldChar w:fldCharType="separate"/>
        </w:r>
        <w:r>
          <w:t>Hager, 2019</w:t>
        </w:r>
        <w:r>
          <w:fldChar w:fldCharType="end"/>
        </w:r>
        <w:r>
          <w:t xml:space="preserve">, </w:t>
        </w:r>
        <w:r>
          <w:fldChar w:fldCharType="begin"/>
        </w:r>
        <w:r>
          <w:instrText xml:space="preserve">REF BIB_hager_lightprobe__2019 \* MERGEFORMAT </w:instrText>
        </w:r>
        <w:r>
          <w:fldChar w:fldCharType="separate"/>
        </w:r>
        <w:r>
          <w:t>Hager and Benini, 2019</w:t>
        </w:r>
        <w:r>
          <w:fldChar w:fldCharType="end"/>
        </w:r>
        <w:r>
          <w:t>]</w:t>
        </w:r>
      </w:ins>
      <w:r>
        <w:t xml:space="preserve"> to capture the modulated information on a </w:t>
      </w:r>
      <w:del w:id="841" w:author="Author" w:date="2021-01-27T18:28:00Z">
        <w:r>
          <w:delText>Radio Frequency</w:delText>
        </w:r>
      </w:del>
      <w:ins w:id="842" w:author="Author" w:date="2021-01-27T18:28:00Z">
        <w:r>
          <w:t>radio frequency</w:t>
        </w:r>
      </w:ins>
      <w:r>
        <w:t xml:space="preserve"> (RF) carrier, SDR hardware can se</w:t>
      </w:r>
      <w:r>
        <w:t>rve as a drop-in replacement for quadrature sampling hardware</w:t>
      </w:r>
      <w:del w:id="843" w:author="Author" w:date="2021-01-27T18:28:00Z">
        <w:r>
          <w:delText xml:space="preserve"> in an ultrasound imager</w:delText>
        </w:r>
      </w:del>
      <w:r>
        <w:t xml:space="preserve">, as </w:t>
      </w:r>
      <w:del w:id="844" w:author="Author" w:date="2021-01-27T18:28:00Z">
        <w:r>
          <w:delText xml:space="preserve">done </w:delText>
        </w:r>
      </w:del>
      <w:r>
        <w:t xml:space="preserve">in the </w:t>
      </w:r>
      <w:ins w:id="845" w:author="Author" w:date="2021-01-27T18:28:00Z">
        <w:r>
          <w:t xml:space="preserve">"rtl-ultrasound" </w:t>
        </w:r>
      </w:ins>
      <w:r>
        <w:t xml:space="preserve">open-source project </w:t>
      </w:r>
      <w:del w:id="846" w:author="Author" w:date="2021-01-27T18:28:00Z">
        <w:r>
          <w:delText xml:space="preserve">"rtl-ultrasound" </w:delText>
        </w:r>
      </w:del>
      <w:r>
        <w:t>[</w:t>
      </w:r>
      <w:r>
        <w:fldChar w:fldCharType="begin"/>
      </w:r>
      <w:r>
        <w:instrText xml:space="preserve">REF BIB_meng_rtl_ultrasound_2019 \* MERGEFORMAT </w:instrText>
      </w:r>
      <w:r>
        <w:fldChar w:fldCharType="separate"/>
      </w:r>
      <w:r>
        <w:t>Meng, 2019</w:t>
      </w:r>
      <w:r>
        <w:fldChar w:fldCharType="end"/>
      </w:r>
      <w:r>
        <w:t>].</w:t>
      </w:r>
      <w:ins w:id="847" w:author="Author" w:date="2021-01-27T18:28:00Z">
        <w:r>
          <w:t xml:space="preserve"> As such, demodulation techniques would allow shifting signals from higher frequen</w:t>
        </w:r>
        <w:r>
          <w:t xml:space="preserve">cies to lower, allowing slower acquisition techniques and leaner hardware. </w:t>
        </w:r>
      </w:ins>
    </w:p>
    <w:p w14:paraId="3BC09169" w14:textId="77777777" w:rsidR="00000000" w:rsidRDefault="000051F0">
      <w:pPr>
        <w:ind w:firstLine="300"/>
        <w:rPr>
          <w:del w:id="848" w:author="Author" w:date="2021-01-27T18:28:00Z"/>
        </w:rPr>
      </w:pPr>
      <w:del w:id="849" w:author="Author" w:date="2021-01-27T18:28:00Z">
        <w:r>
          <w:delText>TO DO: add a figure showing the shift from RF to IF or baseband. Compare ha</w:delText>
        </w:r>
        <w:r>
          <w:delText>rdware envelope detector (only keeps amplitude information) vs. quadrature demodulation (captures both amplitude and phase).</w:delText>
        </w:r>
      </w:del>
    </w:p>
    <w:p w14:paraId="659744B4" w14:textId="77777777" w:rsidR="00000000" w:rsidRDefault="000051F0">
      <w:pPr>
        <w:pStyle w:val="Heading3"/>
        <w:widowControl/>
        <w:spacing w:before="120"/>
        <w:rPr>
          <w:del w:id="850" w:author="Author" w:date="2021-01-27T18:28:00Z"/>
        </w:rPr>
      </w:pPr>
      <w:del w:id="851" w:author="Author" w:date="2021-01-27T18:28:00Z">
        <w:r>
          <w:delText>3.3  Using FPGAs - digital hardware processing of Radio Frequency signals</w:delText>
        </w:r>
      </w:del>
    </w:p>
    <w:p w14:paraId="375CA869" w14:textId="77777777" w:rsidR="00000000" w:rsidRDefault="000051F0">
      <w:pPr>
        <w:pStyle w:val="Heading3"/>
        <w:widowControl/>
        <w:spacing w:before="120"/>
        <w:rPr>
          <w:ins w:id="852" w:author="Author" w:date="2021-01-27T18:28:00Z"/>
        </w:rPr>
      </w:pPr>
      <w:ins w:id="853" w:author="Author" w:date="2021-01-27T18:28:00Z">
        <w:r>
          <w:t>4.2  Piggy backing on the development of open source FPGAs</w:t>
        </w:r>
      </w:ins>
    </w:p>
    <w:p w14:paraId="78B58F72" w14:textId="3D64D8CF" w:rsidR="00000000" w:rsidRDefault="000051F0">
      <w:pPr>
        <w:spacing w:before="60"/>
      </w:pPr>
      <w:r>
        <w:t xml:space="preserve">Real-time information can be transmitted to a computation platform using </w:t>
      </w:r>
      <w:ins w:id="854" w:author="Author" w:date="2021-01-27T18:28:00Z">
        <w:r>
          <w:t>Direct Memory Access (</w:t>
        </w:r>
      </w:ins>
      <w:r>
        <w:t>DMA</w:t>
      </w:r>
      <w:del w:id="855" w:author="Author" w:date="2021-01-27T18:28:00Z">
        <w:r>
          <w:delText>-</w:delText>
        </w:r>
      </w:del>
      <w:ins w:id="856" w:author="Author" w:date="2021-01-27T18:28:00Z">
        <w:r>
          <w:t xml:space="preserve">) </w:t>
        </w:r>
      </w:ins>
      <w:r>
        <w:t xml:space="preserve">optimized </w:t>
      </w:r>
      <w:del w:id="857" w:author="Author" w:date="2021-01-27T18:28:00Z">
        <w:r>
          <w:delText>microcontrolers</w:delText>
        </w:r>
      </w:del>
      <w:ins w:id="858" w:author="Author" w:date="2021-01-27T18:28:00Z">
        <w:r>
          <w:t>microcontro</w:t>
        </w:r>
        <w:r>
          <w:t>ller</w:t>
        </w:r>
      </w:ins>
      <w:r>
        <w:t xml:space="preserve"> designs [</w:t>
      </w:r>
      <w:r>
        <w:fldChar w:fldCharType="begin"/>
      </w:r>
      <w:r>
        <w:instrText xml:space="preserve">REF BIB_kidav_architecture_2019 \* MERGEFORMAT </w:instrText>
      </w:r>
      <w:r>
        <w:fldChar w:fldCharType="separate"/>
      </w:r>
      <w:r>
        <w:t>Kidav et  al., 2019</w:t>
      </w:r>
      <w:r>
        <w:fldChar w:fldCharType="end"/>
      </w:r>
      <w:r>
        <w:t xml:space="preserve">], but the </w:t>
      </w:r>
      <w:del w:id="859" w:author="Author" w:date="2021-01-27T18:28:00Z">
        <w:r>
          <w:delText>progress in</w:delText>
        </w:r>
      </w:del>
      <w:ins w:id="860" w:author="Author" w:date="2021-01-27T18:28:00Z">
        <w:r>
          <w:t>increasing accessiblity of</w:t>
        </w:r>
      </w:ins>
      <w:r>
        <w:t xml:space="preserve"> field-programmable gate arrays (FPGAs), digital signal processors(</w:t>
      </w:r>
      <w:del w:id="861" w:author="Author" w:date="2021-01-27T18:28:00Z">
        <w:r>
          <w:delText>DSPs</w:delText>
        </w:r>
      </w:del>
      <w:ins w:id="862" w:author="Author" w:date="2021-01-27T18:28:00Z">
        <w:r>
          <w:t>DSP</w:t>
        </w:r>
      </w:ins>
      <w:r>
        <w:t>), and systems-on-chip (</w:t>
      </w:r>
      <w:del w:id="863" w:author="Author" w:date="2021-01-27T18:28:00Z">
        <w:r>
          <w:delText>SoCs).</w:delText>
        </w:r>
      </w:del>
      <w:ins w:id="864" w:author="Author" w:date="2021-01-27T18:28:00Z">
        <w:r>
          <w:t>SoC) for radio frequency signals processin</w:t>
        </w:r>
        <w:r>
          <w:t>g is a strategic option.</w:t>
        </w:r>
      </w:ins>
      <w:r>
        <w:t xml:space="preserve"> Along with the development of integrated AFE, they have accelerated the creation and availability of high-end programmable research platforms </w:t>
      </w:r>
      <w:del w:id="865" w:author="Author" w:date="2021-01-27T18:28:00Z">
        <w:r>
          <w:delText xml:space="preserve">to explore signal processing methods </w:delText>
        </w:r>
      </w:del>
      <w:r>
        <w:t>[</w:t>
      </w:r>
      <w:r>
        <w:fldChar w:fldCharType="begin"/>
      </w:r>
      <w:r>
        <w:instrText xml:space="preserve">REF BIB_roman_open_source_2018 \* MERGEFORMAT </w:instrText>
      </w:r>
      <w:r>
        <w:fldChar w:fldCharType="separate"/>
      </w:r>
      <w:r>
        <w:t>Roman et  al., 2018</w:t>
      </w:r>
      <w:r>
        <w:fldChar w:fldCharType="end"/>
      </w:r>
      <w:r>
        <w:t xml:space="preserve">]. In some designs, </w:t>
      </w:r>
      <w:r>
        <w:t xml:space="preserve">an additional micro-controller is set up between the FPGA and the USB </w:t>
      </w:r>
      <w:ins w:id="866" w:author="Author" w:date="2021-01-27T18:28:00Z">
        <w:r>
          <w:t>[</w:t>
        </w:r>
        <w:r>
          <w:fldChar w:fldCharType="begin"/>
        </w:r>
        <w:r>
          <w:instrText xml:space="preserve">REF BIB_pashaei_live_2018 \* MERGEFORMAT </w:instrText>
        </w:r>
        <w:r>
          <w:fldChar w:fldCharType="separate"/>
        </w:r>
        <w:r>
          <w:t>Pashaei et  al., 2018</w:t>
        </w:r>
        <w:r>
          <w:fldChar w:fldCharType="end"/>
        </w:r>
        <w:r>
          <w:t xml:space="preserve">, </w:t>
        </w:r>
        <w:r>
          <w:fldChar w:fldCharType="begin"/>
        </w:r>
        <w:r>
          <w:instrText xml:space="preserve">REF BIB_schneider_fully_2010 \* MERGEFORMAT </w:instrText>
        </w:r>
        <w:r>
          <w:fldChar w:fldCharType="separate"/>
        </w:r>
        <w:r>
          <w:t>Schneider et  al., 2010</w:t>
        </w:r>
        <w:r>
          <w:fldChar w:fldCharType="end"/>
        </w:r>
        <w:r>
          <w:t xml:space="preserve">] </w:t>
        </w:r>
      </w:ins>
      <w:r>
        <w:t xml:space="preserve">and </w:t>
      </w:r>
      <w:del w:id="867" w:author="Author" w:date="2021-01-27T18:28:00Z">
        <w:r>
          <w:delText>provide</w:delText>
        </w:r>
      </w:del>
      <w:ins w:id="868" w:author="Author" w:date="2021-01-27T18:28:00Z">
        <w:r>
          <w:t>provides</w:t>
        </w:r>
      </w:ins>
      <w:r>
        <w:t xml:space="preserve"> configuration on the fly, </w:t>
      </w:r>
      <w:del w:id="869" w:author="Author" w:date="2021-01-27T18:28:00Z">
        <w:r>
          <w:delText>providing</w:delText>
        </w:r>
      </w:del>
      <w:ins w:id="870" w:author="Author" w:date="2021-01-27T18:28:00Z">
        <w:r>
          <w:t>allowin</w:t>
        </w:r>
        <w:r>
          <w:t>g</w:t>
        </w:r>
      </w:ins>
      <w:r>
        <w:t xml:space="preserve"> access to the computation platform</w:t>
      </w:r>
      <w:del w:id="871" w:author="Author" w:date="2021-01-27T18:28:00Z">
        <w:r>
          <w:delText xml:space="preserve"> so</w:delText>
        </w:r>
      </w:del>
      <w:r>
        <w:t xml:space="preserve"> to set up the pulse-echo sequence parameters [</w:t>
      </w:r>
      <w:r>
        <w:fldChar w:fldCharType="begin"/>
      </w:r>
      <w:r>
        <w:instrText xml:space="preserve">REF BIB_raj_microcontroller_2017 \* MERGEFORMAT </w:instrText>
      </w:r>
      <w:r>
        <w:fldChar w:fldCharType="separate"/>
      </w:r>
      <w:r>
        <w:t>Raj et  al., 2017</w:t>
      </w:r>
      <w:r>
        <w:fldChar w:fldCharType="end"/>
      </w:r>
      <w:r>
        <w:t xml:space="preserve">, </w:t>
      </w:r>
      <w:r>
        <w:fldChar w:fldCharType="begin"/>
      </w:r>
      <w:r>
        <w:instrText xml:space="preserve">REF BIB_raj_8051_2016 \* MERGEFORMAT </w:instrText>
      </w:r>
      <w:r>
        <w:fldChar w:fldCharType="separate"/>
      </w:r>
      <w:r>
        <w:t>Raj et  al., 2016</w:t>
      </w:r>
      <w:r>
        <w:fldChar w:fldCharType="end"/>
      </w:r>
      <w:r>
        <w:t xml:space="preserve">]. </w:t>
      </w:r>
      <w:del w:id="872" w:author="Author" w:date="2021-01-27T18:28:00Z">
        <w:r>
          <w:delText>In any case, this interface has shown to easily stream data with a bandwidth of 2.4MHz [</w:delText>
        </w:r>
        <w:r>
          <w:fldChar w:fldCharType="begin"/>
        </w:r>
        <w:r>
          <w:delInstrText xml:space="preserve">REF BIB_pashaei_live_2018 \* MERGEFORMAT </w:delInstrText>
        </w:r>
        <w:r>
          <w:fldChar w:fldCharType="separate"/>
        </w:r>
        <w:r>
          <w:delText>Pashaei et  al., 2018</w:delText>
        </w:r>
        <w:r>
          <w:fldChar w:fldCharType="end"/>
        </w:r>
        <w:r>
          <w:delText xml:space="preserve">, </w:delText>
        </w:r>
        <w:r>
          <w:fldChar w:fldCharType="begin"/>
        </w:r>
        <w:r>
          <w:delInstrText>REF BIB_schneider_ful</w:delInstrText>
        </w:r>
        <w:r>
          <w:delInstrText xml:space="preserve">ly_2010 \* MERGEFORMAT </w:delInstrText>
        </w:r>
        <w:r>
          <w:fldChar w:fldCharType="separate"/>
        </w:r>
        <w:r>
          <w:delText>Schneider et  al., 2010</w:delText>
        </w:r>
        <w:r>
          <w:fldChar w:fldCharType="end"/>
        </w:r>
        <w:r>
          <w:delText>].</w:delText>
        </w:r>
      </w:del>
    </w:p>
    <w:p w14:paraId="684CF74E" w14:textId="379E3521" w:rsidR="00000000" w:rsidRDefault="000051F0">
      <w:pPr>
        <w:ind w:firstLine="300"/>
      </w:pPr>
      <w:r>
        <w:t xml:space="preserve">FPGAs improve the </w:t>
      </w:r>
      <w:del w:id="873" w:author="Author" w:date="2021-01-27T18:28:00Z">
        <w:r>
          <w:delText>ability</w:delText>
        </w:r>
      </w:del>
      <w:ins w:id="874" w:author="Author" w:date="2021-01-27T18:28:00Z">
        <w:r>
          <w:t>potential</w:t>
        </w:r>
      </w:ins>
      <w:r>
        <w:t xml:space="preserve"> for </w:t>
      </w:r>
      <w:ins w:id="875" w:author="Author" w:date="2021-01-27T18:28:00Z">
        <w:r>
          <w:t xml:space="preserve">developing </w:t>
        </w:r>
      </w:ins>
      <w:r>
        <w:t xml:space="preserve">ultrasound imaging systems </w:t>
      </w:r>
      <w:del w:id="876" w:author="Author" w:date="2021-01-27T18:28:00Z">
        <w:r>
          <w:delText>to create</w:delText>
        </w:r>
      </w:del>
      <w:ins w:id="877" w:author="Author" w:date="2021-01-27T18:28:00Z">
        <w:r>
          <w:t>with</w:t>
        </w:r>
      </w:ins>
      <w:r>
        <w:t xml:space="preserve"> small form </w:t>
      </w:r>
      <w:del w:id="878" w:author="Author" w:date="2021-01-27T18:28:00Z">
        <w:r>
          <w:delText>factor</w:delText>
        </w:r>
      </w:del>
      <w:ins w:id="879" w:author="Author" w:date="2021-01-27T18:28:00Z">
        <w:r>
          <w:t>factors</w:t>
        </w:r>
      </w:ins>
      <w:r>
        <w:t xml:space="preserve"> and </w:t>
      </w:r>
      <w:ins w:id="880" w:author="Author" w:date="2021-01-27T18:28:00Z">
        <w:r>
          <w:t xml:space="preserve">creating </w:t>
        </w:r>
      </w:ins>
      <w:r>
        <w:t xml:space="preserve">high-performance </w:t>
      </w:r>
      <w:del w:id="881" w:author="Author" w:date="2021-01-27T18:28:00Z">
        <w:r>
          <w:delText>products</w:delText>
        </w:r>
      </w:del>
      <w:ins w:id="882" w:author="Author" w:date="2021-01-27T18:28:00Z">
        <w:r>
          <w:t>devices</w:t>
        </w:r>
      </w:ins>
      <w:r>
        <w:t xml:space="preserve"> with reduced power consumption [</w:t>
      </w:r>
      <w:r>
        <w:fldChar w:fldCharType="begin"/>
      </w:r>
      <w:r>
        <w:instrText xml:space="preserve">REF BIB_dusa_low_2014 \* MERGEFORMAT </w:instrText>
      </w:r>
      <w:r>
        <w:fldChar w:fldCharType="separate"/>
      </w:r>
      <w:r>
        <w:t>Dusa et  al., 2014</w:t>
      </w:r>
      <w:r>
        <w:fldChar w:fldCharType="end"/>
      </w:r>
      <w:del w:id="883" w:author="Author" w:date="2021-01-27T18:28:00Z">
        <w:r>
          <w:delText>], which in terms of open-source has been supported by the development of new open-source toolchains.</w:delText>
        </w:r>
      </w:del>
      <w:ins w:id="884" w:author="Author" w:date="2021-01-27T18:28:00Z">
        <w:r>
          <w:t>].</w:t>
        </w:r>
      </w:ins>
      <w:r>
        <w:t xml:space="preserve"> It can be noted that configurab</w:t>
      </w:r>
      <w:r>
        <w:t>le hardware makes the system resilient to future changes: designs can be adjusted without reprinting the circuit board [</w:t>
      </w:r>
      <w:r>
        <w:fldChar w:fldCharType="begin"/>
      </w:r>
      <w:r>
        <w:instrText xml:space="preserve">REF BIB_zhang_fpga_2012 \* MERGEFORMAT </w:instrText>
      </w:r>
      <w:r>
        <w:fldChar w:fldCharType="separate"/>
      </w:r>
      <w:r>
        <w:t>Zhang, 2012</w:t>
      </w:r>
      <w:r>
        <w:fldChar w:fldCharType="end"/>
      </w:r>
      <w:r>
        <w:t xml:space="preserve">, </w:t>
      </w:r>
      <w:r>
        <w:fldChar w:fldCharType="begin"/>
      </w:r>
      <w:r>
        <w:instrText xml:space="preserve">REF BIB_qiu_programmable_2010 \* MERGEFORMAT </w:instrText>
      </w:r>
      <w:r>
        <w:fldChar w:fldCharType="separate"/>
      </w:r>
      <w:r>
        <w:t>Qiu et  al., 2010</w:t>
      </w:r>
      <w:r>
        <w:fldChar w:fldCharType="end"/>
      </w:r>
      <w:r>
        <w:t xml:space="preserve">, </w:t>
      </w:r>
      <w:r>
        <w:fldChar w:fldCharType="begin"/>
      </w:r>
      <w:r>
        <w:instrText>REF BIB_ibrahi</w:instrText>
      </w:r>
      <w:r>
        <w:instrText xml:space="preserve">m_single_fpga_2017 \* MERGEFORMAT </w:instrText>
      </w:r>
      <w:r>
        <w:fldChar w:fldCharType="separate"/>
      </w:r>
      <w:r>
        <w:t>Ibrahim et  al., 2017</w:t>
      </w:r>
      <w:r>
        <w:fldChar w:fldCharType="end"/>
      </w:r>
      <w:r>
        <w:t xml:space="preserve">]. </w:t>
      </w:r>
      <w:del w:id="885" w:author="Author" w:date="2021-01-27T18:28:00Z">
        <w:r>
          <w:delText>Moreover, FPGAs improve the ability for ultrasound imaging sy</w:delText>
        </w:r>
        <w:r>
          <w:delText>stems to create small form factor and high-performance products with reduced power consumption [</w:delText>
        </w:r>
        <w:r>
          <w:fldChar w:fldCharType="begin"/>
        </w:r>
        <w:r>
          <w:delInstrText xml:space="preserve">REF BIB_dusa_low_2014 \* MERGEFORMAT </w:delInstrText>
        </w:r>
        <w:r>
          <w:fldChar w:fldCharType="separate"/>
        </w:r>
        <w:r>
          <w:delText>Dusa et  al., 2014</w:delText>
        </w:r>
        <w:r>
          <w:fldChar w:fldCharType="end"/>
        </w:r>
        <w:r>
          <w:delText>], which in</w:delText>
        </w:r>
      </w:del>
      <w:ins w:id="886" w:author="Author" w:date="2021-01-27T18:28:00Z">
        <w:r>
          <w:t>In</w:t>
        </w:r>
      </w:ins>
      <w:r>
        <w:t xml:space="preserve"> terms of open-source</w:t>
      </w:r>
      <w:ins w:id="887" w:author="Author" w:date="2021-01-27T18:28:00Z">
        <w:r>
          <w:t>, FPGA use</w:t>
        </w:r>
      </w:ins>
      <w:r>
        <w:t xml:space="preserve"> has been supported by the development of new open-source </w:t>
      </w:r>
      <w:ins w:id="888" w:author="Author" w:date="2021-01-27T18:28:00Z">
        <w:r>
          <w:t xml:space="preserve">"compilers" or </w:t>
        </w:r>
      </w:ins>
      <w:r>
        <w:t>toolchains [</w:t>
      </w:r>
      <w:r>
        <w:fldChar w:fldCharType="begin"/>
      </w:r>
      <w:r>
        <w:instrText xml:space="preserve">REF BIB_shah_yosys_nextpnr__2019 \* MERGEFORMAT </w:instrText>
      </w:r>
      <w:r>
        <w:fldChar w:fldCharType="separate"/>
      </w:r>
      <w:r>
        <w:t>Shah et  al., 2019</w:t>
      </w:r>
      <w:r>
        <w:fldChar w:fldCharType="end"/>
      </w:r>
      <w:r>
        <w:t>] openin</w:t>
      </w:r>
      <w:r>
        <w:t xml:space="preserve">g a </w:t>
      </w:r>
      <w:del w:id="889" w:author="Author" w:date="2021-01-27T18:28:00Z">
        <w:r>
          <w:delText>previously</w:delText>
        </w:r>
      </w:del>
      <w:ins w:id="890" w:author="Author" w:date="2021-01-27T18:28:00Z">
        <w:r>
          <w:t>tool that has been</w:t>
        </w:r>
      </w:ins>
      <w:r>
        <w:t xml:space="preserve"> relatively closed</w:t>
      </w:r>
      <w:del w:id="891" w:author="Author" w:date="2021-01-27T18:28:00Z">
        <w:r>
          <w:delText xml:space="preserve"> tool</w:delText>
        </w:r>
      </w:del>
      <w:r>
        <w:t xml:space="preserve"> to a wider public [</w:t>
      </w:r>
      <w:r>
        <w:fldChar w:fldCharType="begin"/>
      </w:r>
      <w:r>
        <w:instrText xml:space="preserve">REF BIB_saiz_vela_low_cost_2020 \* MERGEFORMAT </w:instrText>
      </w:r>
      <w:r>
        <w:fldChar w:fldCharType="separate"/>
      </w:r>
      <w:r>
        <w:t>Saiz-Vela et  al., 2020</w:t>
      </w:r>
      <w:r>
        <w:fldChar w:fldCharType="end"/>
      </w:r>
      <w:r>
        <w:t xml:space="preserve">] and promoting its </w:t>
      </w:r>
      <w:del w:id="892" w:author="Author" w:date="2021-01-27T18:28:00Z">
        <w:r>
          <w:delText>spread</w:delText>
        </w:r>
      </w:del>
      <w:ins w:id="893" w:author="Author" w:date="2021-01-27T18:28:00Z">
        <w:r>
          <w:t>diffusion</w:t>
        </w:r>
      </w:ins>
      <w:r>
        <w:t>.</w:t>
      </w:r>
    </w:p>
    <w:p w14:paraId="6BB864F1" w14:textId="795A35F3" w:rsidR="00000000" w:rsidRDefault="000051F0">
      <w:pPr>
        <w:ind w:firstLine="300"/>
      </w:pPr>
      <w:r>
        <w:t>From an open-source perspective, the Lattice HX FPGA family was one of the first families to</w:t>
      </w:r>
      <w:r>
        <w:t xml:space="preserve"> get an open toolchain. </w:t>
      </w:r>
      <w:del w:id="894" w:author="Author" w:date="2021-01-27T18:28:00Z">
        <w:r>
          <w:delText>However, more</w:delText>
        </w:r>
      </w:del>
      <w:ins w:id="895" w:author="Author" w:date="2021-01-27T18:28:00Z">
        <w:r>
          <w:t>More</w:t>
        </w:r>
      </w:ins>
      <w:r>
        <w:t xml:space="preserve"> integrated chips</w:t>
      </w:r>
      <w:ins w:id="896" w:author="Author" w:date="2021-01-27T18:28:00Z">
        <w:r>
          <w:t>,</w:t>
        </w:r>
      </w:ins>
      <w:r>
        <w:t xml:space="preserve"> such as the Lattice </w:t>
      </w:r>
      <w:del w:id="897" w:author="Author" w:date="2021-01-27T18:28:00Z">
        <w:r>
          <w:delText>Up5k</w:delText>
        </w:r>
      </w:del>
      <w:ins w:id="898" w:author="Author" w:date="2021-01-27T18:28:00Z">
        <w:r>
          <w:t>UP5K</w:t>
        </w:r>
      </w:ins>
      <w:r>
        <w:t>, can</w:t>
      </w:r>
      <w:ins w:id="899" w:author="Author" w:date="2021-01-27T18:28:00Z">
        <w:r>
          <w:t xml:space="preserve"> now</w:t>
        </w:r>
      </w:ins>
      <w:r>
        <w:t xml:space="preserve"> be used to benefit from DSP blocks as well as from integrated 1Mb RAM, lowering the complexity and cost of the </w:t>
      </w:r>
      <w:del w:id="900" w:author="Author" w:date="2021-01-27T18:28:00Z">
        <w:r>
          <w:delText>BOM</w:delText>
        </w:r>
      </w:del>
      <w:ins w:id="901" w:author="Author" w:date="2021-01-27T18:28:00Z">
        <w:r>
          <w:t>materials</w:t>
        </w:r>
      </w:ins>
      <w:r>
        <w:t xml:space="preserve"> and routing. </w:t>
      </w:r>
    </w:p>
    <w:p w14:paraId="14D496E1" w14:textId="77777777" w:rsidR="00000000" w:rsidRDefault="000051F0">
      <w:pPr>
        <w:pStyle w:val="Heading3"/>
        <w:widowControl/>
        <w:spacing w:before="120"/>
        <w:rPr>
          <w:del w:id="902" w:author="Author" w:date="2021-01-27T18:28:00Z"/>
        </w:rPr>
      </w:pPr>
      <w:del w:id="903" w:author="Author" w:date="2021-01-27T18:28:00Z">
        <w:r>
          <w:delText>3.4  Software-defined signal processing</w:delText>
        </w:r>
      </w:del>
    </w:p>
    <w:p w14:paraId="3AACE2EC" w14:textId="77777777" w:rsidR="00000000" w:rsidRDefault="000051F0">
      <w:pPr>
        <w:spacing w:before="60"/>
        <w:rPr>
          <w:del w:id="904" w:author="Author" w:date="2021-01-27T18:28:00Z"/>
        </w:rPr>
      </w:pPr>
      <w:del w:id="905" w:author="Author" w:date="2021-01-27T18:28:00Z">
        <w:r>
          <w:delText>[</w:delText>
        </w:r>
        <w:r>
          <w:fldChar w:fldCharType="begin"/>
        </w:r>
        <w:r>
          <w:delInstrText xml:space="preserve">REF BIB_hager_design_2019 \* MERGEFORMAT </w:delInstrText>
        </w:r>
        <w:r>
          <w:fldChar w:fldCharType="separate"/>
        </w:r>
        <w:r>
          <w:delText>Hager, 2019</w:delText>
        </w:r>
        <w:r>
          <w:fldChar w:fldCharType="end"/>
        </w:r>
        <w:r>
          <w:delText xml:space="preserve">, </w:delText>
        </w:r>
        <w:r>
          <w:fldChar w:fldCharType="begin"/>
        </w:r>
        <w:r>
          <w:delInstrText xml:space="preserve">REF BIB_hager_lightprobe__2019 \* MERGEFORMAT </w:delInstrText>
        </w:r>
        <w:r>
          <w:fldChar w:fldCharType="separate"/>
        </w:r>
        <w:r>
          <w:delText>Hager and Benini, 2019</w:delText>
        </w:r>
        <w:r>
          <w:fldChar w:fldCharType="end"/>
        </w:r>
        <w:r>
          <w:delText>] TO DO: also cite SUPRA @william ;)</w:delText>
        </w:r>
      </w:del>
    </w:p>
    <w:p w14:paraId="1C056A30" w14:textId="158A3F85" w:rsidR="00000000" w:rsidRDefault="000051F0">
      <w:pPr>
        <w:ind w:firstLine="300"/>
        <w:rPr>
          <w:ins w:id="906" w:author="Author" w:date="2021-01-27T18:28:00Z"/>
        </w:rPr>
      </w:pPr>
      <w:del w:id="907" w:author="Author" w:date="2021-01-27T18:28:00Z">
        <w:r>
          <w:delText>3.5</w:delText>
        </w:r>
      </w:del>
      <w:ins w:id="908" w:author="Author" w:date="2021-01-27T18:28:00Z">
        <w:r>
          <w:t>FPGA also allow more flexible connection</w:t>
        </w:r>
        <w:r>
          <w:t xml:space="preserve"> between systems. Many high-end designs are based on peripheral component interconnect express (PCIe) due to high bandwidth requirements[</w:t>
        </w:r>
        <w:r>
          <w:fldChar w:fldCharType="begin"/>
        </w:r>
        <w:r>
          <w:instrText xml:space="preserve">REF BIB_zimmermann_high_2018 \* MERGEFORMAT </w:instrText>
        </w:r>
        <w:r>
          <w:fldChar w:fldCharType="separate"/>
        </w:r>
        <w:r>
          <w:t>Zimmermann, 2018a</w:t>
        </w:r>
        <w:r>
          <w:fldChar w:fldCharType="end"/>
        </w:r>
        <w:r>
          <w:t xml:space="preserve">, </w:t>
        </w:r>
        <w:r>
          <w:fldChar w:fldCharType="begin"/>
        </w:r>
        <w:r>
          <w:instrText xml:space="preserve">REF BIB_lewandowski_low_cost_2012 \* MERGEFORMAT </w:instrText>
        </w:r>
        <w:r>
          <w:fldChar w:fldCharType="separate"/>
        </w:r>
        <w:r>
          <w:t>Lewa</w:t>
        </w:r>
        <w:r>
          <w:t>ndowski et  al., 2012</w:t>
        </w:r>
        <w:r>
          <w:fldChar w:fldCharType="end"/>
        </w:r>
        <w:r>
          <w:t xml:space="preserve">, </w:t>
        </w:r>
        <w:r>
          <w:fldChar w:fldCharType="begin"/>
        </w:r>
        <w:r>
          <w:instrText xml:space="preserve">REF BIB_kidav_architecture_2019 \* MERGEFORMAT </w:instrText>
        </w:r>
        <w:r>
          <w:fldChar w:fldCharType="separate"/>
        </w:r>
        <w:r>
          <w:t>Kidav et  al., 2019</w:t>
        </w:r>
        <w:r>
          <w:fldChar w:fldCharType="end"/>
        </w:r>
        <w:r>
          <w:t>], but the complexity of PCIe is an obstacle to low-cost designs. In [</w:t>
        </w:r>
        <w:r>
          <w:fldChar w:fldCharType="begin"/>
        </w:r>
        <w:r>
          <w:instrText xml:space="preserve">REF BIB_luc_jonveaux_un0rick_2019 \* MERGEFORMAT </w:instrText>
        </w:r>
        <w:r>
          <w:fldChar w:fldCharType="separate"/>
        </w:r>
        <w:r>
          <w:t>Jonveaux, 2019</w:t>
        </w:r>
        <w:r>
          <w:fldChar w:fldCharType="end"/>
        </w:r>
        <w:r>
          <w:t xml:space="preserve">], Raspberry Pi’s 40-pin </w:t>
        </w:r>
        <w:r>
          <w:t>header was used as a simple, standardized interface for developing extension boards. In theory, SPI buses can also be fast enough to transfer downsampled signals, and i2s bus could be adapted to envelope signals.</w:t>
        </w:r>
      </w:ins>
    </w:p>
    <w:p w14:paraId="16C77800" w14:textId="73B3853D" w:rsidR="00000000" w:rsidRDefault="000051F0">
      <w:pPr>
        <w:pStyle w:val="Heading3"/>
        <w:widowControl/>
        <w:spacing w:before="120"/>
      </w:pPr>
      <w:ins w:id="909" w:author="Author" w:date="2021-01-27T18:28:00Z">
        <w:r>
          <w:t>4.3</w:t>
        </w:r>
      </w:ins>
      <w:r>
        <w:t xml:space="preserve">  Signal processing options for improvin</w:t>
      </w:r>
      <w:r>
        <w:t xml:space="preserve">g </w:t>
      </w:r>
      <w:del w:id="910" w:author="Author" w:date="2021-01-27T18:28:00Z">
        <w:r>
          <w:delText>Single-Element Ultrasound Imaging</w:delText>
        </w:r>
      </w:del>
      <w:ins w:id="911" w:author="Author" w:date="2021-01-27T18:28:00Z">
        <w:r>
          <w:t>single-element ultrasound imaging</w:t>
        </w:r>
      </w:ins>
    </w:p>
    <w:p w14:paraId="7D535331" w14:textId="6882C498" w:rsidR="00000000" w:rsidRDefault="000051F0">
      <w:pPr>
        <w:spacing w:before="60"/>
      </w:pPr>
      <w:r>
        <w:t xml:space="preserve">Now that we have covered the hardware aspects of the </w:t>
      </w:r>
      <w:del w:id="912" w:author="Author" w:date="2021-01-27T18:28:00Z">
        <w:r>
          <w:delText>work</w:delText>
        </w:r>
      </w:del>
      <w:ins w:id="913" w:author="Author" w:date="2021-01-27T18:28:00Z">
        <w:r>
          <w:t>research</w:t>
        </w:r>
      </w:ins>
      <w:r>
        <w:t xml:space="preserve">, we </w:t>
      </w:r>
      <w:ins w:id="914" w:author="Author" w:date="2021-01-27T18:28:00Z">
        <w:r>
          <w:t xml:space="preserve">now </w:t>
        </w:r>
      </w:ins>
      <w:r>
        <w:t xml:space="preserve">aim </w:t>
      </w:r>
      <w:del w:id="915" w:author="Author" w:date="2021-01-27T18:28:00Z">
        <w:r>
          <w:delText>now at providing</w:delText>
        </w:r>
      </w:del>
      <w:ins w:id="916" w:author="Author" w:date="2021-01-27T18:28:00Z">
        <w:r>
          <w:t>t provide</w:t>
        </w:r>
      </w:ins>
      <w:r>
        <w:t xml:space="preserve"> the reader with resources </w:t>
      </w:r>
      <w:del w:id="917" w:author="Author" w:date="2021-01-27T18:28:00Z">
        <w:r>
          <w:delText>enabling</w:delText>
        </w:r>
      </w:del>
      <w:ins w:id="918" w:author="Author" w:date="2021-01-27T18:28:00Z">
        <w:r>
          <w:t>describing</w:t>
        </w:r>
      </w:ins>
      <w:r>
        <w:t xml:space="preserve"> an </w:t>
      </w:r>
      <w:del w:id="919" w:author="Author" w:date="2021-01-27T18:28:00Z">
        <w:r>
          <w:delText>improvement of a</w:delText>
        </w:r>
      </w:del>
      <w:ins w:id="920" w:author="Author" w:date="2021-01-27T18:28:00Z">
        <w:r>
          <w:t>improved</w:t>
        </w:r>
      </w:ins>
      <w:r>
        <w:t xml:space="preserve"> non-array imaging method, </w:t>
      </w:r>
      <w:del w:id="921" w:author="Author" w:date="2021-01-27T18:28:00Z">
        <w:r>
          <w:delText>apart</w:delText>
        </w:r>
      </w:del>
      <w:ins w:id="922" w:author="Author" w:date="2021-01-27T18:28:00Z">
        <w:r>
          <w:t>separate</w:t>
        </w:r>
      </w:ins>
      <w:r>
        <w:t xml:space="preserve"> from the three basic </w:t>
      </w:r>
      <w:del w:id="923" w:author="Author" w:date="2021-01-27T18:28:00Z">
        <w:r>
          <w:delText>parts</w:delText>
        </w:r>
      </w:del>
      <w:ins w:id="924" w:author="Author" w:date="2021-01-27T18:28:00Z">
        <w:r>
          <w:t>components</w:t>
        </w:r>
      </w:ins>
      <w:r>
        <w:t xml:space="preserve"> of the signal proces</w:t>
      </w:r>
      <w:r>
        <w:t>sing path</w:t>
      </w:r>
      <w:del w:id="925" w:author="Author" w:date="2021-01-27T18:28:00Z">
        <w:r>
          <w:delText xml:space="preserve"> that are the</w:delText>
        </w:r>
      </w:del>
      <w:ins w:id="926" w:author="Author" w:date="2021-01-27T18:28:00Z">
        <w:r>
          <w:t>, i.e.,</w:t>
        </w:r>
      </w:ins>
      <w:r>
        <w:t xml:space="preserve"> envelope detection, signal compression and scan conversion [</w:t>
      </w:r>
      <w:r>
        <w:fldChar w:fldCharType="begin"/>
      </w:r>
      <w:r>
        <w:instrText xml:space="preserve">REF BIB_basoglu_computing_1998 \* MERGEFORMAT </w:instrText>
      </w:r>
      <w:r>
        <w:fldChar w:fldCharType="separate"/>
      </w:r>
      <w:r>
        <w:t>Basoglu et  al., 1998</w:t>
      </w:r>
      <w:r>
        <w:fldChar w:fldCharType="end"/>
      </w:r>
      <w:r>
        <w:t>].</w:t>
      </w:r>
    </w:p>
    <w:p w14:paraId="00AB6BAD" w14:textId="759A5D10" w:rsidR="00000000" w:rsidRDefault="000051F0">
      <w:pPr>
        <w:ind w:firstLine="300"/>
      </w:pPr>
      <w:r>
        <w:rPr>
          <w:b/>
          <w:bCs/>
          <w:i/>
          <w:iCs/>
        </w:rPr>
        <w:t>General filtering</w:t>
      </w:r>
      <w:r>
        <w:t xml:space="preserve"> has been commonly used </w:t>
      </w:r>
      <w:del w:id="927" w:author="Author" w:date="2021-01-27T18:28:00Z">
        <w:r>
          <w:delText>to remove unwanted noise from the RF sig</w:delText>
        </w:r>
        <w:r>
          <w:delText xml:space="preserve">nals, keeping the bandwidth of interest, </w:delText>
        </w:r>
      </w:del>
      <w:r>
        <w:t>early in the processing pipeline, often close to the ADC</w:t>
      </w:r>
      <w:del w:id="928" w:author="Author" w:date="2021-01-27T18:28:00Z">
        <w:r>
          <w:delText>,</w:delText>
        </w:r>
      </w:del>
      <w:r>
        <w:t xml:space="preserve"> via DSPs</w:t>
      </w:r>
      <w:r>
        <w:t xml:space="preserve"> </w:t>
      </w:r>
      <w:del w:id="929" w:author="Author" w:date="2021-01-27T18:28:00Z">
        <w:r>
          <w:delText>ad</w:delText>
        </w:r>
      </w:del>
      <w:ins w:id="930" w:author="Author" w:date="2021-01-27T18:28:00Z">
        <w:r>
          <w:t>and</w:t>
        </w:r>
      </w:ins>
      <w:r>
        <w:t xml:space="preserve"> FPGAs</w:t>
      </w:r>
      <w:ins w:id="931" w:author="Author" w:date="2021-01-27T18:28:00Z">
        <w:r>
          <w:t>, to remove unwanted noise from RF signals while preserving the bandwidth of interest</w:t>
        </w:r>
      </w:ins>
      <w:r>
        <w:t xml:space="preserve"> [</w:t>
      </w:r>
      <w:r>
        <w:fldChar w:fldCharType="begin"/>
      </w:r>
      <w:r>
        <w:instrText xml:space="preserve">REF BIB_assef_modeling_2019 \* MERGEFORMAT </w:instrText>
      </w:r>
      <w:r>
        <w:fldChar w:fldCharType="separate"/>
      </w:r>
      <w:r>
        <w:t>Assef et  al., 2019b</w:t>
      </w:r>
      <w:r>
        <w:fldChar w:fldCharType="end"/>
      </w:r>
      <w:r>
        <w:t xml:space="preserve">, </w:t>
      </w:r>
      <w:r>
        <w:fldChar w:fldCharType="begin"/>
      </w:r>
      <w:r>
        <w:instrText xml:space="preserve">REF BIB_levesque_real_time_2009 \* MERGEFORMAT </w:instrText>
      </w:r>
      <w:r>
        <w:fldChar w:fldCharType="separate"/>
      </w:r>
      <w:r>
        <w:t>Levesque and Sawan, 2009</w:t>
      </w:r>
      <w:r>
        <w:fldChar w:fldCharType="end"/>
      </w:r>
      <w:r>
        <w:t>].</w:t>
      </w:r>
    </w:p>
    <w:p w14:paraId="4B4E7C7A" w14:textId="1490A019" w:rsidR="00000000" w:rsidRDefault="000051F0">
      <w:pPr>
        <w:ind w:firstLine="300"/>
      </w:pPr>
      <w:r>
        <w:rPr>
          <w:b/>
          <w:bCs/>
          <w:i/>
          <w:iCs/>
        </w:rPr>
        <w:t>Envelope detec</w:t>
      </w:r>
      <w:r>
        <w:rPr>
          <w:b/>
          <w:bCs/>
          <w:i/>
          <w:iCs/>
        </w:rPr>
        <w:t>tion</w:t>
      </w:r>
      <w:r>
        <w:rPr>
          <w:rPrChange w:id="932" w:author="Author" w:date="2021-01-27T18:28:00Z">
            <w:rPr>
              <w:b/>
            </w:rPr>
          </w:rPrChange>
        </w:rPr>
        <w:t xml:space="preserve"> </w:t>
      </w:r>
      <w:del w:id="933" w:author="Author" w:date="2021-01-27T18:28:00Z">
        <w:r>
          <w:delText xml:space="preserve"> </w:delText>
        </w:r>
      </w:del>
      <w:r>
        <w:t xml:space="preserve">is a reference </w:t>
      </w:r>
      <w:del w:id="934" w:author="Author" w:date="2021-01-27T18:28:00Z">
        <w:r>
          <w:delText>part</w:delText>
        </w:r>
      </w:del>
      <w:ins w:id="935" w:author="Author" w:date="2021-01-27T18:28:00Z">
        <w:r>
          <w:t>aspect</w:t>
        </w:r>
      </w:ins>
      <w:r>
        <w:t xml:space="preserve"> of the signal processing path, transforming </w:t>
      </w:r>
      <w:del w:id="936" w:author="Author" w:date="2021-01-27T18:28:00Z">
        <w:r>
          <w:delText>a</w:delText>
        </w:r>
      </w:del>
      <w:ins w:id="937" w:author="Author" w:date="2021-01-27T18:28:00Z">
        <w:r>
          <w:t>an</w:t>
        </w:r>
      </w:ins>
      <w:r>
        <w:t xml:space="preserve"> RF signal into a human-readable image</w:t>
      </w:r>
      <w:del w:id="938" w:author="Author" w:date="2021-01-27T18:28:00Z">
        <w:r>
          <w:delText xml:space="preserve">. As a basic, the raw, RF signal goes through an </w:delText>
        </w:r>
      </w:del>
      <w:ins w:id="939" w:author="Author" w:date="2021-01-27T18:28:00Z">
        <w:r>
          <w:t xml:space="preserve">, for example using a </w:t>
        </w:r>
      </w:ins>
      <w:r>
        <w:t>Hilbert transform</w:t>
      </w:r>
      <w:del w:id="940" w:author="Author" w:date="2021-01-27T18:28:00Z">
        <w:r>
          <w:delText>, from which the envelope is extracted</w:delText>
        </w:r>
      </w:del>
      <w:r>
        <w:t>. Different envelope-detection methods and algorithms have been explored in DSPs and FPGAs [</w:t>
      </w:r>
      <w:r>
        <w:fldChar w:fldCharType="begin"/>
      </w:r>
      <w:r>
        <w:instrText>REF BIB_chang_</w:instrText>
      </w:r>
      <w:r>
        <w:instrText xml:space="preserve">novel_2007 \* MERGEFORMAT </w:instrText>
      </w:r>
      <w:r>
        <w:fldChar w:fldCharType="separate"/>
      </w:r>
      <w:r>
        <w:t>Chang et  al., 2007</w:t>
      </w:r>
      <w:r>
        <w:fldChar w:fldCharType="end"/>
      </w:r>
      <w:r>
        <w:t xml:space="preserve">, </w:t>
      </w:r>
      <w:r>
        <w:fldChar w:fldCharType="begin"/>
      </w:r>
      <w:r>
        <w:instrText xml:space="preserve">REF BIB_assef_fpga_2019 \* MERGEFORMAT </w:instrText>
      </w:r>
      <w:r>
        <w:fldChar w:fldCharType="separate"/>
      </w:r>
      <w:r>
        <w:t>Assef et  al., 2019a</w:t>
      </w:r>
      <w:r>
        <w:fldChar w:fldCharType="end"/>
      </w:r>
      <w:r>
        <w:t xml:space="preserve">, </w:t>
      </w:r>
      <w:r>
        <w:fldChar w:fldCharType="begin"/>
      </w:r>
      <w:r>
        <w:instrText xml:space="preserve">REF BIB_assef_modeling_2018 \* MERGEFORMAT </w:instrText>
      </w:r>
      <w:r>
        <w:fldChar w:fldCharType="separate"/>
      </w:r>
      <w:r>
        <w:t>Assef et  al., 2018</w:t>
      </w:r>
      <w:r>
        <w:fldChar w:fldCharType="end"/>
      </w:r>
      <w:r>
        <w:t>].</w:t>
      </w:r>
    </w:p>
    <w:p w14:paraId="1D0A29BE" w14:textId="27DF0F53" w:rsidR="00000000" w:rsidRDefault="000051F0">
      <w:pPr>
        <w:ind w:firstLine="300"/>
      </w:pPr>
      <w:r>
        <w:rPr>
          <w:b/>
          <w:bCs/>
          <w:i/>
          <w:iCs/>
        </w:rPr>
        <w:t>Amplitude compression</w:t>
      </w:r>
      <w:r>
        <w:t xml:space="preserve"> is </w:t>
      </w:r>
      <w:del w:id="941" w:author="Author" w:date="2021-01-27T18:28:00Z">
        <w:r>
          <w:delText>one of the</w:delText>
        </w:r>
      </w:del>
      <w:ins w:id="942" w:author="Author" w:date="2021-01-27T18:28:00Z">
        <w:r>
          <w:t>another</w:t>
        </w:r>
      </w:ins>
      <w:r>
        <w:t xml:space="preserve"> points of interest</w:t>
      </w:r>
      <w:del w:id="943" w:author="Author" w:date="2021-01-27T18:28:00Z">
        <w:r>
          <w:delText xml:space="preserve"> as well </w:delText>
        </w:r>
      </w:del>
      <w:r>
        <w:t>: radio frequency signa</w:t>
      </w:r>
      <w:r>
        <w:t>ls are significantly large</w:t>
      </w:r>
      <w:ins w:id="944" w:author="Author" w:date="2021-01-27T18:28:00Z">
        <w:r>
          <w:t>,</w:t>
        </w:r>
      </w:ins>
      <w:r>
        <w:t xml:space="preserve"> and transfer rates between hardware and software can easily become </w:t>
      </w:r>
      <w:del w:id="945" w:author="Author" w:date="2021-01-27T18:28:00Z">
        <w:r>
          <w:delText>a bottleneck.</w:delText>
        </w:r>
      </w:del>
      <w:ins w:id="946" w:author="Author" w:date="2021-01-27T18:28:00Z">
        <w:r>
          <w:t>the limiting factor.</w:t>
        </w:r>
      </w:ins>
      <w:r>
        <w:t xml:space="preserve"> In </w:t>
      </w:r>
      <w:del w:id="947" w:author="Author" w:date="2021-01-27T18:28:00Z">
        <w:r>
          <w:delText>that</w:delText>
        </w:r>
      </w:del>
      <w:ins w:id="948" w:author="Author" w:date="2021-01-27T18:28:00Z">
        <w:r>
          <w:t>this</w:t>
        </w:r>
      </w:ins>
      <w:r>
        <w:t xml:space="preserve"> sense, having upstream compression would alleviate these bottlenecks [</w:t>
      </w:r>
      <w:r>
        <w:fldChar w:fldCharType="begin"/>
      </w:r>
      <w:r>
        <w:instrText xml:space="preserve">REF BIB_soto_cajiga_fpga_based_2012 \* MERGEFORMAT </w:instrText>
      </w:r>
      <w:r>
        <w:fldChar w:fldCharType="separate"/>
      </w:r>
      <w:r>
        <w:t>Soto-Cajiga</w:t>
      </w:r>
      <w:r>
        <w:t xml:space="preserve"> et  al., 2012</w:t>
      </w:r>
      <w:r>
        <w:fldChar w:fldCharType="end"/>
      </w:r>
      <w:r>
        <w:t xml:space="preserve">, </w:t>
      </w:r>
      <w:r>
        <w:fldChar w:fldCharType="begin"/>
      </w:r>
      <w:r>
        <w:instrText xml:space="preserve">REF BIB_akkala_fpga_2014 \* MERGEFORMAT </w:instrText>
      </w:r>
      <w:r>
        <w:fldChar w:fldCharType="separate"/>
      </w:r>
      <w:r>
        <w:t>Akkala et  al., 2014b</w:t>
      </w:r>
      <w:r>
        <w:fldChar w:fldCharType="end"/>
      </w:r>
      <w:r>
        <w:t>]. Alternatives</w:t>
      </w:r>
      <w:del w:id="949" w:author="Author" w:date="2021-01-27T18:28:00Z">
        <w:r>
          <w:delText xml:space="preserve"> include</w:delText>
        </w:r>
      </w:del>
      <w:r>
        <w:t xml:space="preserve"> [</w:t>
      </w:r>
      <w:r>
        <w:fldChar w:fldCharType="begin"/>
      </w:r>
      <w:r>
        <w:instrText xml:space="preserve">REF BIB_akkala_compression_2014 \* MERGEFORMAT </w:instrText>
      </w:r>
      <w:r>
        <w:fldChar w:fldCharType="separate"/>
      </w:r>
      <w:r>
        <w:t>Akkala et  al., 2014a</w:t>
      </w:r>
      <w:r>
        <w:fldChar w:fldCharType="end"/>
      </w:r>
      <w:r>
        <w:t xml:space="preserve">, </w:t>
      </w:r>
      <w:r>
        <w:fldChar w:fldCharType="begin"/>
      </w:r>
      <w:r>
        <w:instrText xml:space="preserve">REF BIB_boonleelakul_compression_2013 \* MERGEFORMAT </w:instrText>
      </w:r>
      <w:r>
        <w:fldChar w:fldCharType="separate"/>
      </w:r>
      <w:r>
        <w:t>Boonleelakul et  al., 2013</w:t>
      </w:r>
      <w:r>
        <w:fldChar w:fldCharType="end"/>
      </w:r>
      <w:r>
        <w:t>]</w:t>
      </w:r>
      <w:r>
        <w:t xml:space="preserve"> </w:t>
      </w:r>
      <w:ins w:id="950" w:author="Author" w:date="2021-01-27T18:28:00Z">
        <w:r>
          <w:t xml:space="preserve">include </w:t>
        </w:r>
      </w:ins>
      <w:r>
        <w:t>to adjust high dynamic ranges (12 bits and more) to the 8 bits of LCDs and CRTs, but also using the ITU-T G.711</w:t>
      </w:r>
      <w:del w:id="951" w:author="Author" w:date="2021-01-27T18:28:00Z">
        <w:r>
          <w:delText>.</w:delText>
        </w:r>
      </w:del>
      <w:r>
        <w:t xml:space="preserve"> standard (or</w:t>
      </w:r>
      <w:ins w:id="952" w:author="Author" w:date="2021-01-27T18:28:00Z">
        <w:r>
          <w:t xml:space="preserve"> the</w:t>
        </w:r>
      </w:ins>
      <w:r>
        <w:t xml:space="preserve"> a-law) used in sound compression.</w:t>
      </w:r>
    </w:p>
    <w:p w14:paraId="29F01FAA" w14:textId="694BBDB3" w:rsidR="00000000" w:rsidRDefault="000051F0">
      <w:pPr>
        <w:ind w:firstLine="300"/>
      </w:pPr>
      <w:r>
        <w:rPr>
          <w:b/>
          <w:bCs/>
          <w:i/>
          <w:iCs/>
        </w:rPr>
        <w:t>Scan conversion</w:t>
      </w:r>
      <w:r>
        <w:t xml:space="preserve"> is </w:t>
      </w:r>
      <w:del w:id="953" w:author="Author" w:date="2021-01-27T18:28:00Z">
        <w:r>
          <w:delText>also a</w:delText>
        </w:r>
      </w:del>
      <w:ins w:id="954" w:author="Author" w:date="2021-01-27T18:28:00Z">
        <w:r>
          <w:t>another</w:t>
        </w:r>
      </w:ins>
      <w:r>
        <w:t xml:space="preserve"> point of interest in </w:t>
      </w:r>
      <w:del w:id="955" w:author="Author" w:date="2021-01-27T18:28:00Z">
        <w:r>
          <w:delText xml:space="preserve">the case of </w:delText>
        </w:r>
      </w:del>
      <w:r>
        <w:t>single</w:t>
      </w:r>
      <w:del w:id="956" w:author="Author" w:date="2021-01-27T18:28:00Z">
        <w:r>
          <w:delText xml:space="preserve"> </w:delText>
        </w:r>
      </w:del>
      <w:ins w:id="957" w:author="Author" w:date="2021-01-27T18:28:00Z">
        <w:r>
          <w:t>-</w:t>
        </w:r>
      </w:ins>
      <w:r>
        <w:t>sensor designs. In the case o</w:t>
      </w:r>
      <w:r>
        <w:t xml:space="preserve">f mechanical sweeping of an imaging area or volume, it is often necessary to </w:t>
      </w:r>
      <w:ins w:id="958" w:author="Author" w:date="2021-01-27T18:28:00Z">
        <w:r>
          <w:t xml:space="preserve">geometrically </w:t>
        </w:r>
      </w:ins>
      <w:r>
        <w:t xml:space="preserve">reconstruct a geometrically </w:t>
      </w:r>
      <w:del w:id="959" w:author="Author" w:date="2021-01-27T18:28:00Z">
        <w:r>
          <w:delText>correct</w:delText>
        </w:r>
      </w:del>
      <w:ins w:id="960" w:author="Author" w:date="2021-01-27T18:28:00Z">
        <w:r>
          <w:t>the</w:t>
        </w:r>
      </w:ins>
      <w:r>
        <w:t xml:space="preserve"> image from the RF signals. Several algorithms have been developed to tackle this issue</w:t>
      </w:r>
      <w:del w:id="961" w:author="Author" w:date="2021-01-27T18:28:00Z">
        <w:r>
          <w:delText>, citing for example only</w:delText>
        </w:r>
      </w:del>
      <w:r>
        <w:t xml:space="preserve"> [</w:t>
      </w:r>
      <w:del w:id="962" w:author="Author" w:date="2021-01-27T18:28:00Z">
        <w:r>
          <w:fldChar w:fldCharType="begin"/>
        </w:r>
        <w:r>
          <w:delInstrText xml:space="preserve">REF BIB_csany_real_time_2019 \* MERGEFORMAT </w:delInstrText>
        </w:r>
        <w:r>
          <w:fldChar w:fldCharType="separate"/>
        </w:r>
        <w:r>
          <w:delText>Csány et  al., 2019</w:delText>
        </w:r>
        <w:r>
          <w:fldChar w:fldCharType="end"/>
        </w:r>
        <w:r>
          <w:delText xml:space="preserve">] for real </w:delText>
        </w:r>
      </w:del>
      <w:ins w:id="963" w:author="Author" w:date="2021-01-27T18:28:00Z">
        <w:r>
          <w:fldChar w:fldCharType="begin"/>
        </w:r>
        <w:r>
          <w:instrText xml:space="preserve">REF BIB_ophir_digital_1979 \* MERGEFORMAT </w:instrText>
        </w:r>
        <w:r>
          <w:fldChar w:fldCharType="separate"/>
        </w:r>
        <w:r>
          <w:t>Oph</w:t>
        </w:r>
        <w:r>
          <w:t>ir and Maklad, 1979</w:t>
        </w:r>
        <w:r>
          <w:fldChar w:fldCharType="end"/>
        </w:r>
        <w:r>
          <w:t>], with a focus on real-</w:t>
        </w:r>
      </w:ins>
      <w:r>
        <w:t>time scan conversion</w:t>
      </w:r>
      <w:del w:id="964" w:author="Author" w:date="2021-01-27T18:28:00Z">
        <w:r>
          <w:delText>, starting from the late 70s</w:delText>
        </w:r>
      </w:del>
      <w:r>
        <w:t xml:space="preserve"> [</w:t>
      </w:r>
      <w:r>
        <w:fldChar w:fldCharType="begin"/>
      </w:r>
      <w:r>
        <w:instrText>REF BIB_</w:instrText>
      </w:r>
      <w:del w:id="965" w:author="Author" w:date="2021-01-27T18:28:00Z">
        <w:r>
          <w:delInstrText>ophir_digital_1979</w:delInstrText>
        </w:r>
      </w:del>
      <w:ins w:id="966" w:author="Author" w:date="2021-01-27T18:28:00Z">
        <w:r>
          <w:instrText>csany_real_time_2019</w:instrText>
        </w:r>
      </w:ins>
      <w:r>
        <w:instrText xml:space="preserve"> \* MERGEFORMAT </w:instrText>
      </w:r>
      <w:r>
        <w:fldChar w:fldCharType="separate"/>
      </w:r>
      <w:del w:id="967" w:author="Author" w:date="2021-01-27T18:28:00Z">
        <w:r>
          <w:delText>Ophir and Maklad, 197</w:delText>
        </w:r>
        <w:r>
          <w:delText>9</w:delText>
        </w:r>
      </w:del>
      <w:ins w:id="968" w:author="Author" w:date="2021-01-27T18:28:00Z">
        <w:r>
          <w:t>Csány et  al., 2019</w:t>
        </w:r>
      </w:ins>
      <w:r>
        <w:fldChar w:fldCharType="end"/>
      </w:r>
      <w:r>
        <w:t>].</w:t>
      </w:r>
    </w:p>
    <w:p w14:paraId="7BFB74BA" w14:textId="1D6370B9" w:rsidR="00000000" w:rsidRDefault="000051F0">
      <w:pPr>
        <w:ind w:firstLine="300"/>
      </w:pPr>
      <w:r>
        <w:rPr>
          <w:b/>
          <w:bCs/>
          <w:i/>
          <w:iCs/>
        </w:rPr>
        <w:t>Deconvolution</w:t>
      </w:r>
      <w:del w:id="969" w:author="Author" w:date="2021-01-27T18:28:00Z">
        <w:r>
          <w:delText>: if</w:delText>
        </w:r>
      </w:del>
      <w:ins w:id="970" w:author="Author" w:date="2021-01-27T18:28:00Z">
        <w:r>
          <w:t>. If</w:t>
        </w:r>
      </w:ins>
      <w:r>
        <w:t xml:space="preserve"> a point source object is scanned with an ultrasound transducer, it will be not be represented as a sh</w:t>
      </w:r>
      <w:r>
        <w:t xml:space="preserve">arp point but as a blurred smear. The magnitude of blur in relation to the actual dimension of the point source is a measure </w:t>
      </w:r>
      <w:del w:id="971" w:author="Author" w:date="2021-01-27T18:28:00Z">
        <w:r>
          <w:delText>for</w:delText>
        </w:r>
      </w:del>
      <w:ins w:id="972" w:author="Author" w:date="2021-01-27T18:28:00Z">
        <w:r>
          <w:t>of</w:t>
        </w:r>
      </w:ins>
      <w:r>
        <w:t xml:space="preserve"> the resolution of the system. To record this behaviour, a </w:t>
      </w:r>
      <w:del w:id="973" w:author="Author" w:date="2021-01-27T18:28:00Z">
        <w:r>
          <w:delText>Point-Spread-Function</w:delText>
        </w:r>
      </w:del>
      <w:ins w:id="974" w:author="Author" w:date="2021-01-27T18:28:00Z">
        <w:r>
          <w:t>point-spread function</w:t>
        </w:r>
      </w:ins>
      <w:r>
        <w:t xml:space="preserve"> (PSF) is measured, </w:t>
      </w:r>
      <w:ins w:id="975" w:author="Author" w:date="2021-01-27T18:28:00Z">
        <w:r>
          <w:t xml:space="preserve">i.e., </w:t>
        </w:r>
      </w:ins>
      <w:r>
        <w:t xml:space="preserve">the "impulse response" </w:t>
      </w:r>
      <w:r>
        <w:t>of the system. Knowing a system</w:t>
      </w:r>
      <w:r>
        <w:t>’</w:t>
      </w:r>
      <w:r>
        <w:t xml:space="preserve">s PSF </w:t>
      </w:r>
      <w:del w:id="976" w:author="Author" w:date="2021-01-27T18:28:00Z">
        <w:r>
          <w:delText>make</w:delText>
        </w:r>
      </w:del>
      <w:ins w:id="977" w:author="Author" w:date="2021-01-27T18:28:00Z">
        <w:r>
          <w:t>makes</w:t>
        </w:r>
      </w:ins>
      <w:r>
        <w:t xml:space="preserve"> improving the image resolution an inverse problem [</w:t>
      </w:r>
      <w:r>
        <w:fldChar w:fldCharType="begin"/>
      </w:r>
      <w:r>
        <w:instrText xml:space="preserve">REF BIB_jensen_deconvolution_1993 \* MERGEFORMAT </w:instrText>
      </w:r>
      <w:r>
        <w:fldChar w:fldCharType="separate"/>
      </w:r>
      <w:r>
        <w:t>Jensen et  al., 1993</w:t>
      </w:r>
      <w:r>
        <w:fldChar w:fldCharType="end"/>
      </w:r>
      <w:r>
        <w:t xml:space="preserve">, </w:t>
      </w:r>
      <w:r>
        <w:fldChar w:fldCharType="begin"/>
      </w:r>
      <w:r>
        <w:instrText xml:space="preserve">REF BIB_dalitz_point_2015 \* MERGEFORMAT </w:instrText>
      </w:r>
      <w:r>
        <w:fldChar w:fldCharType="separate"/>
      </w:r>
      <w:r>
        <w:t>Dalitz et  al., 2015</w:t>
      </w:r>
      <w:r>
        <w:fldChar w:fldCharType="end"/>
      </w:r>
      <w:r>
        <w:t>]. It establishes the p</w:t>
      </w:r>
      <w:r>
        <w:t xml:space="preserve">ossibility </w:t>
      </w:r>
      <w:del w:id="978" w:author="Author" w:date="2021-01-27T18:28:00Z">
        <w:r>
          <w:delText>to</w:delText>
        </w:r>
      </w:del>
      <w:ins w:id="979" w:author="Author" w:date="2021-01-27T18:28:00Z">
        <w:r>
          <w:t>of</w:t>
        </w:r>
      </w:ins>
      <w:r>
        <w:t xml:space="preserve"> recursively </w:t>
      </w:r>
      <w:del w:id="980" w:author="Author" w:date="2021-01-27T18:28:00Z">
        <w:r>
          <w:delText>reconstruct</w:delText>
        </w:r>
      </w:del>
      <w:ins w:id="981" w:author="Author" w:date="2021-01-27T18:28:00Z">
        <w:r>
          <w:t>reconstructing</w:t>
        </w:r>
      </w:ins>
      <w:r>
        <w:t xml:space="preserve"> the true position of the point source </w:t>
      </w:r>
      <w:del w:id="982" w:author="Author" w:date="2021-01-27T18:28:00Z">
        <w:r>
          <w:delText>by</w:delText>
        </w:r>
      </w:del>
      <w:ins w:id="983" w:author="Author" w:date="2021-01-27T18:28:00Z">
        <w:r>
          <w:t>through</w:t>
        </w:r>
      </w:ins>
      <w:r>
        <w:t xml:space="preserve"> the inverse convolution (deconvolution). Applying deconvolution filters to an image in order to inverse the optical distortions</w:t>
      </w:r>
      <w:ins w:id="984" w:author="Author" w:date="2021-01-27T18:28:00Z">
        <w:r>
          <w:t>,</w:t>
        </w:r>
      </w:ins>
      <w:r>
        <w:t xml:space="preserve"> and hence reduce the blurring</w:t>
      </w:r>
      <w:ins w:id="985" w:author="Author" w:date="2021-01-27T18:28:00Z">
        <w:r>
          <w:t>,</w:t>
        </w:r>
      </w:ins>
      <w:r>
        <w:t xml:space="preserve"> is a crit</w:t>
      </w:r>
      <w:r>
        <w:t xml:space="preserve">ical step </w:t>
      </w:r>
      <w:del w:id="986" w:author="Author" w:date="2021-01-27T18:28:00Z">
        <w:r>
          <w:delText xml:space="preserve">in medical imaging </w:delText>
        </w:r>
      </w:del>
      <w:r>
        <w:t xml:space="preserve">to enhance </w:t>
      </w:r>
      <w:del w:id="987" w:author="Author" w:date="2021-01-27T18:28:00Z">
        <w:r>
          <w:delText xml:space="preserve">the </w:delText>
        </w:r>
      </w:del>
      <w:r>
        <w:t>image quality</w:t>
      </w:r>
      <w:ins w:id="988" w:author="Author" w:date="2021-01-27T18:28:00Z">
        <w:r>
          <w:t xml:space="preserve"> in medical imaging</w:t>
        </w:r>
      </w:ins>
      <w:r>
        <w:t xml:space="preserve"> [</w:t>
      </w:r>
      <w:r>
        <w:fldChar w:fldCharType="begin"/>
      </w:r>
      <w:r>
        <w:instrText xml:space="preserve">REF BIB_dalitz_point_2015 \* MERGEFORMAT </w:instrText>
      </w:r>
      <w:r>
        <w:fldChar w:fldCharType="separate"/>
      </w:r>
      <w:r>
        <w:t>Dalitz et  al., 2015</w:t>
      </w:r>
      <w:r>
        <w:fldChar w:fldCharType="end"/>
      </w:r>
      <w:r>
        <w:t>].</w:t>
      </w:r>
    </w:p>
    <w:p w14:paraId="722C66A6" w14:textId="77777777" w:rsidR="00000000" w:rsidRDefault="000051F0">
      <w:pPr>
        <w:ind w:firstLine="300"/>
        <w:rPr>
          <w:del w:id="989" w:author="Author" w:date="2021-01-27T18:28:00Z"/>
        </w:rPr>
      </w:pPr>
      <w:r>
        <w:rPr>
          <w:b/>
          <w:bCs/>
          <w:i/>
          <w:iCs/>
        </w:rPr>
        <w:t>Synthetic Aperture Focusing (SAF)</w:t>
      </w:r>
      <w:r>
        <w:t xml:space="preserve"> : it can be noted that single</w:t>
      </w:r>
      <w:del w:id="990" w:author="Author" w:date="2021-01-27T18:28:00Z">
        <w:r>
          <w:delText xml:space="preserve"> </w:delText>
        </w:r>
      </w:del>
      <w:ins w:id="991" w:author="Author" w:date="2021-01-27T18:28:00Z">
        <w:r>
          <w:t>-</w:t>
        </w:r>
      </w:ins>
      <w:r>
        <w:t>element sensors (often focused as a given depth) have good characteristics to image around this region of depth. However, outside of this fixed depth, the resolution quickly degrades - which can can be alleviated by using syn</w:t>
      </w:r>
      <w:r>
        <w:t>thetic aperture focusing [</w:t>
      </w:r>
      <w:r>
        <w:fldChar w:fldCharType="begin"/>
      </w:r>
      <w:r>
        <w:instrText xml:space="preserve">REF BIB_andresen_synthetic_2011 \* MERGEFORMAT </w:instrText>
      </w:r>
      <w:r>
        <w:fldChar w:fldCharType="separate"/>
      </w:r>
      <w:r>
        <w:t>Andresen et  al., 2011</w:t>
      </w:r>
      <w:r>
        <w:fldChar w:fldCharType="end"/>
      </w:r>
      <w:r>
        <w:t xml:space="preserve">, </w:t>
      </w:r>
      <w:r>
        <w:fldChar w:fldCharType="begin"/>
      </w:r>
      <w:r>
        <w:instrText xml:space="preserve">REF BIB_assef_flexible_2015 \* MERGEFORMAT </w:instrText>
      </w:r>
      <w:r>
        <w:fldChar w:fldCharType="separate"/>
      </w:r>
      <w:r>
        <w:t>Assef et  al., 2015</w:t>
      </w:r>
      <w:r>
        <w:fldChar w:fldCharType="end"/>
      </w:r>
      <w:r>
        <w:t xml:space="preserve">, </w:t>
      </w:r>
      <w:r>
        <w:fldChar w:fldCharType="begin"/>
      </w:r>
      <w:r>
        <w:instrText xml:space="preserve">REF BIB_li_initial_2018 \* MERGEFORMAT </w:instrText>
      </w:r>
      <w:r>
        <w:fldChar w:fldCharType="separate"/>
      </w:r>
      <w:r>
        <w:t>LI et  al., 2018</w:t>
      </w:r>
      <w:r>
        <w:fldChar w:fldCharType="end"/>
      </w:r>
      <w:r>
        <w:t xml:space="preserve">, </w:t>
      </w:r>
      <w:r>
        <w:fldChar w:fldCharType="begin"/>
      </w:r>
      <w:r>
        <w:instrText>REF BIB_lewandowski_low_cost_</w:instrText>
      </w:r>
      <w:r>
        <w:instrText xml:space="preserve">2012 \* MERGEFORMAT </w:instrText>
      </w:r>
      <w:r>
        <w:fldChar w:fldCharType="separate"/>
      </w:r>
      <w:r>
        <w:t>Lewandowski et  al., 2012</w:t>
      </w:r>
      <w:r>
        <w:fldChar w:fldCharType="end"/>
      </w:r>
      <w:r>
        <w:t xml:space="preserve">, </w:t>
      </w:r>
      <w:r>
        <w:fldChar w:fldCharType="begin"/>
      </w:r>
      <w:r>
        <w:instrText xml:space="preserve">REF BIB_zhang_synthetic_2016 \* MERGEFORMAT </w:instrText>
      </w:r>
      <w:r>
        <w:fldChar w:fldCharType="separate"/>
      </w:r>
      <w:r>
        <w:t>Zhang et  al., 2016</w:t>
      </w:r>
      <w:r>
        <w:fldChar w:fldCharType="end"/>
      </w:r>
      <w:r>
        <w:t xml:space="preserve">]. Other </w:t>
      </w:r>
      <w:del w:id="992" w:author="Author" w:date="2021-01-27T18:28:00Z">
        <w:r>
          <w:delText>Synthetic Aperture</w:delText>
        </w:r>
      </w:del>
      <w:ins w:id="993" w:author="Author" w:date="2021-01-27T18:28:00Z">
        <w:r>
          <w:t>synthetic aperture</w:t>
        </w:r>
      </w:ins>
      <w:r>
        <w:t xml:space="preserve"> techniques</w:t>
      </w:r>
      <w:del w:id="994" w:author="Author" w:date="2021-01-27T18:28:00Z">
        <w:r>
          <w:delText xml:space="preserve"> (SAFT)</w:delText>
        </w:r>
      </w:del>
      <w:r>
        <w:t xml:space="preserve"> have been widely discussed, for example in [</w:t>
      </w:r>
      <w:r>
        <w:fldChar w:fldCharType="begin"/>
      </w:r>
      <w:r>
        <w:instrText xml:space="preserve">REF BIB_gunarathne_strategies_2013 \* MERGEFORMAT </w:instrText>
      </w:r>
      <w:r>
        <w:fldChar w:fldCharType="separate"/>
      </w:r>
      <w:r>
        <w:t>Romero-</w:t>
      </w:r>
      <w:r>
        <w:t>Laorden et  al., 2013</w:t>
      </w:r>
      <w:r>
        <w:fldChar w:fldCharType="end"/>
      </w:r>
      <w:r>
        <w:t xml:space="preserve">, </w:t>
      </w:r>
      <w:r>
        <w:fldChar w:fldCharType="begin"/>
      </w:r>
      <w:r>
        <w:instrText xml:space="preserve">REF BIB_jeon_novel_2019 \* MERGEFORMAT </w:instrText>
      </w:r>
      <w:r>
        <w:fldChar w:fldCharType="separate"/>
      </w:r>
      <w:r>
        <w:t>Jeon et  al., 2019</w:t>
      </w:r>
      <w:r>
        <w:fldChar w:fldCharType="end"/>
      </w:r>
      <w:r>
        <w:t>] or earlier on [</w:t>
      </w:r>
      <w:r>
        <w:fldChar w:fldCharType="begin"/>
      </w:r>
      <w:r>
        <w:instrText xml:space="preserve">REF BIB_burckhardt_experimental_1974 \* MERGEFORMAT </w:instrText>
      </w:r>
      <w:r>
        <w:fldChar w:fldCharType="separate"/>
      </w:r>
      <w:r>
        <w:t>Burckhardt et  al., 1974</w:t>
      </w:r>
      <w:r>
        <w:fldChar w:fldCharType="end"/>
      </w:r>
      <w:del w:id="995" w:author="Author" w:date="2021-01-27T18:28:00Z">
        <w:r>
          <w:delText>] .</w:delText>
        </w:r>
      </w:del>
    </w:p>
    <w:p w14:paraId="78B9F7B5" w14:textId="2C6AD110" w:rsidR="00000000" w:rsidRDefault="000051F0">
      <w:pPr>
        <w:ind w:firstLine="300"/>
      </w:pPr>
      <w:del w:id="996" w:author="Author" w:date="2021-01-27T18:28:00Z">
        <w:r>
          <w:rPr>
            <w:b/>
            <w:bCs/>
            <w:i/>
            <w:iCs/>
          </w:rPr>
          <w:delText>MSAS/MFFS</w:delText>
        </w:r>
        <w:r>
          <w:delText xml:space="preserve"> :</w:delText>
        </w:r>
      </w:del>
      <w:ins w:id="997" w:author="Author" w:date="2021-01-27T18:28:00Z">
        <w:r>
          <w:t>]. Similarly,</w:t>
        </w:r>
      </w:ins>
      <w:r>
        <w:t xml:space="preserve"> Monostatic Synthetic Aperture Scanner (MSAS) and Monostatic </w:t>
      </w:r>
      <w:r>
        <w:t>Fixed Focus Scanner (MFFS) are approaching worth citing in the review of data processing, as developed by [</w:t>
      </w:r>
      <w:r>
        <w:fldChar w:fldCharType="begin"/>
      </w:r>
      <w:r>
        <w:instrText xml:space="preserve">REF BIB_bottenus_implementation_2015 \* MERGEFORMAT </w:instrText>
      </w:r>
      <w:r>
        <w:fldChar w:fldCharType="separate"/>
      </w:r>
      <w:r>
        <w:t>Bottenus et  al., 2015</w:t>
      </w:r>
      <w:r>
        <w:fldChar w:fldCharType="end"/>
      </w:r>
      <w:r>
        <w:t xml:space="preserve">, </w:t>
      </w:r>
      <w:r>
        <w:fldChar w:fldCharType="begin"/>
      </w:r>
      <w:r>
        <w:instrText xml:space="preserve">REF BIB_ylitalo_ultrasound_1994 \* MERGEFORMAT </w:instrText>
      </w:r>
      <w:r>
        <w:fldChar w:fldCharType="separate"/>
      </w:r>
      <w:r>
        <w:t>Ylitalo and Ermert, 199</w:t>
      </w:r>
      <w:r>
        <w:t>4</w:t>
      </w:r>
      <w:r>
        <w:fldChar w:fldCharType="end"/>
      </w:r>
      <w:r>
        <w:t xml:space="preserve">, </w:t>
      </w:r>
      <w:r>
        <w:fldChar w:fldCharType="begin"/>
      </w:r>
      <w:r>
        <w:instrText xml:space="preserve">REF BIB_heuvel_development_2017 \* MERGEFORMAT </w:instrText>
      </w:r>
      <w:r>
        <w:fldChar w:fldCharType="separate"/>
      </w:r>
      <w:r>
        <w:t>Heuvel et  al., 2017</w:t>
      </w:r>
      <w:r>
        <w:fldChar w:fldCharType="end"/>
      </w:r>
      <w:r>
        <w:t xml:space="preserve">, </w:t>
      </w:r>
      <w:r>
        <w:fldChar w:fldCharType="begin"/>
      </w:r>
      <w:r>
        <w:instrText xml:space="preserve">REF BIB_nikolov_fast_2008 \* MERGEFORMAT </w:instrText>
      </w:r>
      <w:r>
        <w:fldChar w:fldCharType="separate"/>
      </w:r>
      <w:r>
        <w:t>Nikolov et  al., 2008</w:t>
      </w:r>
      <w:r>
        <w:fldChar w:fldCharType="end"/>
      </w:r>
      <w:r>
        <w:t xml:space="preserve">]. </w:t>
      </w:r>
    </w:p>
    <w:p w14:paraId="5ACAFBA7" w14:textId="77777777" w:rsidR="00000000" w:rsidRDefault="000051F0">
      <w:pPr>
        <w:ind w:firstLine="300"/>
        <w:rPr>
          <w:del w:id="998" w:author="Author" w:date="2021-01-27T18:28:00Z"/>
        </w:rPr>
      </w:pPr>
      <w:r>
        <w:rPr>
          <w:b/>
          <w:bCs/>
          <w:i/>
          <w:iCs/>
        </w:rPr>
        <w:t>Time reversal focusing</w:t>
      </w:r>
      <w:r>
        <w:t xml:space="preserve"> </w:t>
      </w:r>
      <w:del w:id="999" w:author="Author" w:date="2021-01-27T18:28:00Z">
        <w:r>
          <w:delText>would allow</w:delText>
        </w:r>
      </w:del>
      <w:ins w:id="1000" w:author="Author" w:date="2021-01-27T18:28:00Z">
        <w:r>
          <w:t>in general allows</w:t>
        </w:r>
      </w:ins>
      <w:r>
        <w:t xml:space="preserve"> a low-profile acoustic imaging device with only one transmit/receive</w:t>
      </w:r>
      <w:r>
        <w:t xml:space="preserve"> element [</w:t>
      </w:r>
      <w:r>
        <w:fldChar w:fldCharType="begin"/>
      </w:r>
      <w:r>
        <w:instrText xml:space="preserve">REF BIB_etaix_acoustic_2012 \* MERGEFORMAT </w:instrText>
      </w:r>
      <w:r>
        <w:fldChar w:fldCharType="separate"/>
      </w:r>
      <w:r>
        <w:t>Etaix et  al., 2012</w:t>
      </w:r>
      <w:r>
        <w:fldChar w:fldCharType="end"/>
      </w:r>
      <w:r>
        <w:t>]. Provided the medium is reciprocal and the channel</w:t>
      </w:r>
      <w:r>
        <w:t>’</w:t>
      </w:r>
      <w:r>
        <w:t>s impulse response is known, the latter can be re-emitted in time-reversed order. Mathematically, this results in the response a</w:t>
      </w:r>
      <w:r>
        <w:t>uto-convolution [</w:t>
      </w:r>
      <w:r>
        <w:fldChar w:fldCharType="begin"/>
      </w:r>
      <w:r>
        <w:instrText xml:space="preserve">REF BIB_etaix_acoustic_2012 \* MERGEFORMAT </w:instrText>
      </w:r>
      <w:r>
        <w:fldChar w:fldCharType="separate"/>
      </w:r>
      <w:r>
        <w:t>Etaix et  al., 2012</w:t>
      </w:r>
      <w:r>
        <w:fldChar w:fldCharType="end"/>
      </w:r>
      <w:r>
        <w:t xml:space="preserve">]. Knowing that the auto-convolution has a peak in the origin, focusing is effectively achieved. The time reversal result is equivalent to matched filtering </w:t>
      </w:r>
      <w:r>
        <w:t>–</w:t>
      </w:r>
      <w:r>
        <w:t xml:space="preserve"> energy maximiza</w:t>
      </w:r>
      <w:r>
        <w:t>tion at the desired location in space and time [</w:t>
      </w:r>
      <w:r>
        <w:fldChar w:fldCharType="begin"/>
      </w:r>
      <w:r>
        <w:instrText xml:space="preserve">REF BIB_robin_3d_2017 \* MERGEFORMAT </w:instrText>
      </w:r>
      <w:r>
        <w:fldChar w:fldCharType="separate"/>
      </w:r>
      <w:r>
        <w:t>Robin et  al., 2017</w:t>
      </w:r>
      <w:r>
        <w:fldChar w:fldCharType="end"/>
      </w:r>
      <w:r>
        <w:t>]. In practice, this opens the door to compressed sensing imaging.</w:t>
      </w:r>
    </w:p>
    <w:p w14:paraId="1160C993" w14:textId="403C1963" w:rsidR="00000000" w:rsidRDefault="000051F0">
      <w:pPr>
        <w:ind w:firstLine="300"/>
      </w:pPr>
      <w:ins w:id="1001" w:author="Author" w:date="2021-01-27T18:28:00Z">
        <w:r>
          <w:t xml:space="preserve"> </w:t>
        </w:r>
      </w:ins>
      <w:r>
        <w:rPr>
          <w:b/>
          <w:bCs/>
          <w:i/>
          <w:iCs/>
        </w:rPr>
        <w:t>Compressed sensing (CS)</w:t>
      </w:r>
      <w:r>
        <w:t xml:space="preserve"> : traditional 2-D and 3D ultrasound require the use of complex sensors, with matching hardware such as cabling. There are available, still costly - but such sensors require more hardware and become ultimately more complex and expensive to produce. It appe</w:t>
      </w:r>
      <w:r>
        <w:t>ars that classical sampling is challenged by the signal processing "compressed sensing" field [</w:t>
      </w:r>
      <w:r>
        <w:fldChar w:fldCharType="begin"/>
      </w:r>
      <w:r>
        <w:instrText xml:space="preserve">REF BIB_liutkus_imaging_2014 \* MERGEFORMAT </w:instrText>
      </w:r>
      <w:r>
        <w:fldChar w:fldCharType="separate"/>
      </w:r>
      <w:r>
        <w:t>Liutkus et  al., 2014</w:t>
      </w:r>
      <w:r>
        <w:fldChar w:fldCharType="end"/>
      </w:r>
      <w:del w:id="1002" w:author="Author" w:date="2021-01-27T18:28:00Z">
        <w:r>
          <w:delText>]: many signals have a sparse representation - a finite sparse signal can be reconstructed from a small set of linear, n</w:delText>
        </w:r>
        <w:r>
          <w:delText>on-adaptive measurements [</w:delText>
        </w:r>
      </w:del>
      <w:ins w:id="1003" w:author="Author" w:date="2021-01-27T18:28:00Z">
        <w:r>
          <w:t xml:space="preserve">, </w:t>
        </w:r>
      </w:ins>
      <w:r>
        <w:fldChar w:fldCharType="begin"/>
      </w:r>
      <w:r>
        <w:instrText xml:space="preserve">REF BIB_hua_compressed_2011 \* MERGEFORMAT </w:instrText>
      </w:r>
      <w:r>
        <w:fldChar w:fldCharType="separate"/>
      </w:r>
      <w:r>
        <w:t>Hua et  al., 2011</w:t>
      </w:r>
      <w:r>
        <w:fldChar w:fldCharType="end"/>
      </w:r>
      <w:r>
        <w:t>]. This allows for reconstru</w:t>
      </w:r>
      <w:r>
        <w:t>ction of a signal with fewer samples than dictated by the Nyquist-Shannon sampling theorem</w:t>
      </w:r>
      <w:del w:id="1004" w:author="Author" w:date="2021-01-27T18:28:00Z">
        <w:r>
          <w:delText>, thereby enabling "sub-Nyquist" sampling.</w:delText>
        </w:r>
      </w:del>
      <w:ins w:id="1005" w:author="Author" w:date="2021-01-27T18:28:00Z">
        <w:r>
          <w:t>.</w:t>
        </w:r>
      </w:ins>
      <w:r>
        <w:t xml:space="preserve"> Starting with time reversal applications [</w:t>
      </w:r>
      <w:r>
        <w:fldChar w:fldCharType="begin"/>
      </w:r>
      <w:r>
        <w:instrText xml:space="preserve">REF BIB_montaldo_time_2004 \* MERGEFORMAT </w:instrText>
      </w:r>
      <w:r>
        <w:fldChar w:fldCharType="separate"/>
      </w:r>
      <w:r>
        <w:t>Montaldo et  al., 2004</w:t>
      </w:r>
      <w:r>
        <w:fldChar w:fldCharType="end"/>
      </w:r>
      <w:r>
        <w:t xml:space="preserve">, </w:t>
      </w:r>
      <w:r>
        <w:fldChar w:fldCharType="begin"/>
      </w:r>
      <w:r>
        <w:instrText xml:space="preserve">REF BIB_montaldo_building_2005 \* MERGEFORMAT </w:instrText>
      </w:r>
      <w:r>
        <w:fldChar w:fldCharType="separate"/>
      </w:r>
      <w:r>
        <w:t>Montald</w:t>
      </w:r>
      <w:r>
        <w:t>o et  al., 2005</w:t>
      </w:r>
      <w:r>
        <w:fldChar w:fldCharType="end"/>
      </w:r>
      <w:r>
        <w:t>] or [</w:t>
      </w:r>
      <w:r>
        <w:fldChar w:fldCharType="begin"/>
      </w:r>
      <w:r>
        <w:instrText xml:space="preserve">REF BIB_sarvazyan_comparative_2009 \* MERGEFORMAT </w:instrText>
      </w:r>
      <w:r>
        <w:fldChar w:fldCharType="separate"/>
      </w:r>
      <w:r>
        <w:t>Sarvazyan et  al., 2009</w:t>
      </w:r>
      <w:r>
        <w:fldChar w:fldCharType="end"/>
      </w:r>
      <w:r>
        <w:t xml:space="preserve">], compressing measurements before sensing enable new </w:t>
      </w:r>
      <w:del w:id="1006" w:author="Author" w:date="2021-01-27T18:28:00Z">
        <w:r>
          <w:delText>clinical</w:delText>
        </w:r>
      </w:del>
      <w:ins w:id="1007" w:author="Author" w:date="2021-01-27T18:28:00Z">
        <w:r>
          <w:t>ultrasound</w:t>
        </w:r>
      </w:ins>
      <w:r>
        <w:t xml:space="preserve"> applications</w:t>
      </w:r>
      <w:del w:id="1008" w:author="Author" w:date="2021-01-27T18:28:00Z">
        <w:r>
          <w:delText>, with for example analogue compression techniques</w:delText>
        </w:r>
      </w:del>
      <w:r>
        <w:t>, where positioning a plastic coding mask in front of the aperture [</w:t>
      </w:r>
      <w:r>
        <w:fldChar w:fldCharType="begin"/>
      </w:r>
      <w:r>
        <w:instrText>REF BIB_fed</w:instrText>
      </w:r>
      <w:r>
        <w:instrText xml:space="preserve">jajevs_ultrasound_2016 \* MERGEFORMAT </w:instrText>
      </w:r>
      <w:r>
        <w:fldChar w:fldCharType="separate"/>
      </w:r>
      <w:r>
        <w:t>Fedjajevs, 2016</w:t>
      </w:r>
      <w:r>
        <w:fldChar w:fldCharType="end"/>
      </w:r>
      <w:del w:id="1009" w:author="Author" w:date="2021-01-27T18:28:00Z">
        <w:r>
          <w:delText>].</w:delText>
        </w:r>
      </w:del>
      <w:ins w:id="1010" w:author="Author" w:date="2021-01-27T18:28:00Z">
        <w:r>
          <w:t>] or simply for the purpose of envelope extraction [</w:t>
        </w:r>
        <w:r>
          <w:fldChar w:fldCharType="begin"/>
        </w:r>
        <w:r>
          <w:instrText xml:space="preserve">REF BIB_kim_signal_processing_2020 \* MERGEFORMAT </w:instrText>
        </w:r>
        <w:r>
          <w:fldChar w:fldCharType="separate"/>
        </w:r>
        <w:r>
          <w:t>Kim et  al., 2020</w:t>
        </w:r>
        <w:r>
          <w:fldChar w:fldCharType="end"/>
        </w:r>
        <w:r>
          <w:t>].</w:t>
        </w:r>
      </w:ins>
      <w:r>
        <w:t xml:space="preserve"> One can therefore encode individual </w:t>
      </w:r>
      <w:ins w:id="1011" w:author="Author" w:date="2021-01-27T18:28:00Z">
        <w:r>
          <w:t xml:space="preserve">volume pixels or </w:t>
        </w:r>
      </w:ins>
      <w:r>
        <w:t xml:space="preserve">voxels </w:t>
      </w:r>
      <w:del w:id="1012" w:author="Author" w:date="2021-01-27T18:28:00Z">
        <w:r>
          <w:delText>through</w:delText>
        </w:r>
      </w:del>
      <w:ins w:id="1013" w:author="Author" w:date="2021-01-27T18:28:00Z">
        <w:r>
          <w:t>using</w:t>
        </w:r>
      </w:ins>
      <w:r>
        <w:t xml:space="preserve"> a ’chaoti</w:t>
      </w:r>
      <w:r>
        <w:t xml:space="preserve">c’ </w:t>
      </w:r>
      <w:del w:id="1014" w:author="Author" w:date="2021-01-27T18:28:00Z">
        <w:r>
          <w:delText>intermediary</w:delText>
        </w:r>
      </w:del>
      <w:ins w:id="1015" w:author="Author" w:date="2021-01-27T18:28:00Z">
        <w:r>
          <w:t>medium</w:t>
        </w:r>
      </w:ins>
      <w:r>
        <w:t xml:space="preserve"> [</w:t>
      </w:r>
      <w:r>
        <w:fldChar w:fldCharType="begin"/>
      </w:r>
      <w:r>
        <w:instrText xml:space="preserve">REF BIB_luong_compact_2016 \* MERGEFORMAT </w:instrText>
      </w:r>
      <w:r>
        <w:fldChar w:fldCharType="separate"/>
      </w:r>
      <w:r>
        <w:t>Luong et  al., 2016</w:t>
      </w:r>
      <w:r>
        <w:fldChar w:fldCharType="end"/>
      </w:r>
      <w:r>
        <w:t xml:space="preserve">], </w:t>
      </w:r>
      <w:del w:id="1016" w:author="Author" w:date="2021-01-27T18:28:00Z">
        <w:r>
          <w:delText>and allows to design simple ultrasound imaging equipment that can provide</w:delText>
        </w:r>
      </w:del>
      <w:ins w:id="1017" w:author="Author" w:date="2021-01-27T18:28:00Z">
        <w:r>
          <w:t>allowing</w:t>
        </w:r>
      </w:ins>
      <w:r>
        <w:t xml:space="preserve"> 3D imaging using a single-element ultrasound sensor</w:t>
      </w:r>
      <w:del w:id="1018" w:author="Author" w:date="2021-01-27T18:28:00Z">
        <w:r>
          <w:delText>. This opens</w:delText>
        </w:r>
      </w:del>
      <w:ins w:id="1019" w:author="Author" w:date="2021-01-27T18:28:00Z">
        <w:r>
          <w:t xml:space="preserve"> and opening</w:t>
        </w:r>
      </w:ins>
      <w:r>
        <w:t xml:space="preserve"> doors to simpler hardware </w:t>
      </w:r>
      <w:del w:id="1020" w:author="Author" w:date="2021-01-27T18:28:00Z">
        <w:r>
          <w:delText xml:space="preserve">- </w:delText>
        </w:r>
      </w:del>
      <w:r>
        <w:t>and</w:t>
      </w:r>
      <w:ins w:id="1021" w:author="Author" w:date="2021-01-27T18:28:00Z">
        <w:r>
          <w:t xml:space="preserve"> again</w:t>
        </w:r>
      </w:ins>
      <w:r>
        <w:t xml:space="preserve"> new applications [</w:t>
      </w:r>
      <w:r>
        <w:fldChar w:fldCharType="begin"/>
      </w:r>
      <w:r>
        <w:instrText xml:space="preserve">REF BIB_kruizinga_compressive_2017 \* MERGEFORMAT </w:instrText>
      </w:r>
      <w:r>
        <w:fldChar w:fldCharType="separate"/>
      </w:r>
      <w:r>
        <w:t>K</w:t>
      </w:r>
      <w:r>
        <w:t>ruizinga et  al., 2017</w:t>
      </w:r>
      <w:r>
        <w:fldChar w:fldCharType="end"/>
      </w:r>
      <w:r>
        <w:t>]. Different works have been dedicated to creating the phase encoding masks [</w:t>
      </w:r>
      <w:r>
        <w:fldChar w:fldCharType="begin"/>
      </w:r>
      <w:r>
        <w:instrText xml:space="preserve">REF BIB_van_der_meulen_spatial_2017 \* MERGEFORMAT </w:instrText>
      </w:r>
      <w:r>
        <w:fldChar w:fldCharType="separate"/>
      </w:r>
      <w:r>
        <w:t>van  der Meulen et  al., 2017</w:t>
      </w:r>
      <w:r>
        <w:fldChar w:fldCharType="end"/>
      </w:r>
      <w:r>
        <w:t>] or even using random interference to improve image resolution [</w:t>
      </w:r>
      <w:r>
        <w:fldChar w:fldCharType="begin"/>
      </w:r>
      <w:r>
        <w:instrText>REF BI</w:instrText>
      </w:r>
      <w:r>
        <w:instrText xml:space="preserve">B_ni_high_resolution_2020 \* MERGEFORMAT </w:instrText>
      </w:r>
      <w:r>
        <w:fldChar w:fldCharType="separate"/>
      </w:r>
      <w:r>
        <w:t>Ni and Lee, 2020</w:t>
      </w:r>
      <w:r>
        <w:fldChar w:fldCharType="end"/>
      </w:r>
      <w:r>
        <w:t>].</w:t>
      </w:r>
    </w:p>
    <w:p w14:paraId="4921D8C1" w14:textId="77777777" w:rsidR="00000000" w:rsidRDefault="000051F0">
      <w:pPr>
        <w:ind w:firstLine="300"/>
      </w:pPr>
      <w:r>
        <w:rPr>
          <w:b/>
          <w:bCs/>
          <w:i/>
          <w:iCs/>
        </w:rPr>
        <w:t>Barker codes</w:t>
      </w:r>
      <w:r>
        <w:t xml:space="preserve"> is a way as well to work on improving imaging from the creation of the signal itself. It has been shown for example that it is possible to improve lateral resolution with excitatio</w:t>
      </w:r>
      <w:r>
        <w:t>n 5-bit barker codes [</w:t>
      </w:r>
      <w:r>
        <w:fldChar w:fldCharType="begin"/>
      </w:r>
      <w:r>
        <w:instrText xml:space="preserve">REF BIB_fujita_effect_2017 \* MERGEFORMAT </w:instrText>
      </w:r>
      <w:r>
        <w:fldChar w:fldCharType="separate"/>
      </w:r>
      <w:r>
        <w:t>Fujita and Hasegawa, 2017</w:t>
      </w:r>
      <w:r>
        <w:fldChar w:fldCharType="end"/>
      </w:r>
      <w:r>
        <w:t xml:space="preserve">, </w:t>
      </w:r>
      <w:r>
        <w:fldChar w:fldCharType="begin"/>
      </w:r>
      <w:r>
        <w:instrText xml:space="preserve">REF BIB_chun_ultrasound_2015 \* MERGEFORMAT </w:instrText>
      </w:r>
      <w:r>
        <w:fldChar w:fldCharType="separate"/>
      </w:r>
      <w:r>
        <w:t>Chun et  al., 2015</w:t>
      </w:r>
      <w:r>
        <w:fldChar w:fldCharType="end"/>
      </w:r>
      <w:r>
        <w:t xml:space="preserve">, </w:t>
      </w:r>
      <w:r>
        <w:fldChar w:fldCharType="begin"/>
      </w:r>
      <w:r>
        <w:instrText xml:space="preserve">REF BIB_kim_real_time_2018 \* MERGEFORMAT </w:instrText>
      </w:r>
      <w:r>
        <w:fldChar w:fldCharType="separate"/>
      </w:r>
      <w:r>
        <w:t>Kim et  al., 2018</w:t>
      </w:r>
      <w:r>
        <w:fldChar w:fldCharType="end"/>
      </w:r>
      <w:r>
        <w:t xml:space="preserve">] also presents a Binary cLuster </w:t>
      </w:r>
      <w:r>
        <w:t>(BL) code for improved compression ratio compared to the exponential Golomb code.</w:t>
      </w:r>
    </w:p>
    <w:p w14:paraId="3285417A" w14:textId="11BA1778" w:rsidR="00000000" w:rsidRDefault="000051F0">
      <w:pPr>
        <w:ind w:firstLine="300"/>
      </w:pPr>
      <w:r>
        <w:rPr>
          <w:b/>
          <w:bCs/>
          <w:i/>
          <w:iCs/>
        </w:rPr>
        <w:t>Machine learning</w:t>
      </w:r>
      <w:r>
        <w:t xml:space="preserve"> </w:t>
      </w:r>
      <w:del w:id="1022" w:author="Author" w:date="2021-01-27T18:28:00Z">
        <w:r>
          <w:delText>presents opportunitie</w:delText>
        </w:r>
        <w:r>
          <w:delText>s from an early stage for ultrasound imaging :</w:delText>
        </w:r>
      </w:del>
      <w:ins w:id="1023" w:author="Author" w:date="2021-01-27T18:28:00Z">
        <w:r>
          <w:t>(ML) has shown</w:t>
        </w:r>
      </w:ins>
      <w:r>
        <w:t xml:space="preserve"> promising </w:t>
      </w:r>
      <w:del w:id="1024" w:author="Author" w:date="2021-01-27T18:28:00Z">
        <w:r>
          <w:delText>steps are taken</w:delText>
        </w:r>
      </w:del>
      <w:ins w:id="1025" w:author="Author" w:date="2021-01-27T18:28:00Z">
        <w:r>
          <w:t>improvement</w:t>
        </w:r>
      </w:ins>
      <w:r>
        <w:t xml:space="preserve"> in </w:t>
      </w:r>
      <w:del w:id="1026" w:author="Author" w:date="2021-01-27T18:28:00Z">
        <w:r>
          <w:delText>this direction</w:delText>
        </w:r>
      </w:del>
      <w:ins w:id="1027" w:author="Author" w:date="2021-01-27T18:28:00Z">
        <w:r>
          <w:t>terms of</w:t>
        </w:r>
      </w:ins>
      <w:r>
        <w:t xml:space="preserve"> both</w:t>
      </w:r>
      <w:del w:id="1028" w:author="Author" w:date="2021-01-27T18:28:00Z">
        <w:r>
          <w:delText xml:space="preserve"> for</w:delText>
        </w:r>
      </w:del>
      <w:r>
        <w:t xml:space="preserve"> image quality improvement [</w:t>
      </w:r>
      <w:r>
        <w:fldChar w:fldCharType="begin"/>
      </w:r>
      <w:r>
        <w:instrText xml:space="preserve">REF BIB_wang_high_resolution_2019 \* MERGEFORMAT </w:instrText>
      </w:r>
      <w:r>
        <w:fldChar w:fldCharType="separate"/>
      </w:r>
      <w:r>
        <w:t>Wang et  al., 2019a</w:t>
      </w:r>
      <w:r>
        <w:fldChar w:fldCharType="end"/>
      </w:r>
      <w:r>
        <w:t xml:space="preserve">, </w:t>
      </w:r>
      <w:r>
        <w:fldChar w:fldCharType="begin"/>
      </w:r>
      <w:r>
        <w:instrText>REF</w:instrText>
      </w:r>
      <w:r>
        <w:instrText xml:space="preserve"> BIB_hewener_mobile_2019 \* MERGEFORMAT </w:instrText>
      </w:r>
      <w:r>
        <w:fldChar w:fldCharType="separate"/>
      </w:r>
      <w:r>
        <w:t>Hewener et  al., 2019</w:t>
      </w:r>
      <w:r>
        <w:fldChar w:fldCharType="end"/>
      </w:r>
      <w:r>
        <w:t xml:space="preserve">] and support for </w:t>
      </w:r>
      <w:del w:id="1029" w:author="Author" w:date="2021-01-27T18:28:00Z">
        <w:r>
          <w:delText>images</w:delText>
        </w:r>
      </w:del>
      <w:ins w:id="1030" w:author="Author" w:date="2021-01-27T18:28:00Z">
        <w:r>
          <w:t>image</w:t>
        </w:r>
      </w:ins>
      <w:r>
        <w:t xml:space="preserve"> interpretation [</w:t>
      </w:r>
      <w:r>
        <w:fldChar w:fldCharType="begin"/>
      </w:r>
      <w:r>
        <w:instrText xml:space="preserve">REF BIB_divya_krishna_computer_2016 \* MERGEFORMAT </w:instrText>
      </w:r>
      <w:r>
        <w:fldChar w:fldCharType="separate"/>
      </w:r>
      <w:r>
        <w:t>Divya  Krishna et  al., 2016</w:t>
      </w:r>
      <w:r>
        <w:fldChar w:fldCharType="end"/>
      </w:r>
      <w:r>
        <w:t>], even in A-mode [</w:t>
      </w:r>
      <w:r>
        <w:fldChar w:fldCharType="begin"/>
      </w:r>
      <w:r>
        <w:instrText xml:space="preserve">REF BIB_brausch_classifying_2019 \* MERGEFORMAT </w:instrText>
      </w:r>
      <w:r>
        <w:fldChar w:fldCharType="separate"/>
      </w:r>
      <w:r>
        <w:t>Bra</w:t>
      </w:r>
      <w:r>
        <w:t>usch and Hewener, 2019</w:t>
      </w:r>
      <w:r>
        <w:fldChar w:fldCharType="end"/>
      </w:r>
      <w:r>
        <w:t>]. An open-source</w:t>
      </w:r>
      <w:ins w:id="1031" w:author="Author" w:date="2021-01-27T18:28:00Z">
        <w:r>
          <w:t xml:space="preserve"> MT</w:t>
        </w:r>
      </w:ins>
      <w:r>
        <w:t xml:space="preserve"> tool to interpret Doppler signals [</w:t>
      </w:r>
      <w:r>
        <w:fldChar w:fldCharType="begin"/>
      </w:r>
      <w:r>
        <w:instrText xml:space="preserve">REF BIB_dhutia_open_source_2017 \* MERGEFORMAT </w:instrText>
      </w:r>
      <w:r>
        <w:fldChar w:fldCharType="separate"/>
      </w:r>
      <w:r>
        <w:t>Dhutia et  al., 2017</w:t>
      </w:r>
      <w:r>
        <w:fldChar w:fldCharType="end"/>
      </w:r>
      <w:r>
        <w:t xml:space="preserve">] </w:t>
      </w:r>
      <w:del w:id="1032" w:author="Author" w:date="2021-01-27T18:28:00Z">
        <w:r>
          <w:delText>was</w:delText>
        </w:r>
      </w:del>
      <w:ins w:id="1033" w:author="Author" w:date="2021-01-27T18:28:00Z">
        <w:r>
          <w:t>has</w:t>
        </w:r>
      </w:ins>
      <w:r>
        <w:t xml:space="preserve"> also </w:t>
      </w:r>
      <w:ins w:id="1034" w:author="Author" w:date="2021-01-27T18:28:00Z">
        <w:r>
          <w:t xml:space="preserve">been </w:t>
        </w:r>
      </w:ins>
      <w:r>
        <w:t xml:space="preserve">developed. </w:t>
      </w:r>
      <w:del w:id="1035" w:author="Author" w:date="2021-01-27T18:28:00Z">
        <w:r>
          <w:delText>It</w:delText>
        </w:r>
      </w:del>
      <w:ins w:id="1036" w:author="Author" w:date="2021-01-27T18:28:00Z">
        <w:r>
          <w:t>ML</w:t>
        </w:r>
      </w:ins>
      <w:r>
        <w:t xml:space="preserve"> also applies </w:t>
      </w:r>
      <w:del w:id="1037" w:author="Author" w:date="2021-01-27T18:28:00Z">
        <w:r>
          <w:delText>on</w:delText>
        </w:r>
      </w:del>
      <w:ins w:id="1038" w:author="Author" w:date="2021-01-27T18:28:00Z">
        <w:r>
          <w:t>to</w:t>
        </w:r>
      </w:ins>
      <w:r>
        <w:t xml:space="preserve"> texture imaging, as earlier proposed by reviewing "Average </w:t>
      </w:r>
      <w:r>
        <w:t>Higuchi Dimension of RF Time series" [</w:t>
      </w:r>
      <w:r>
        <w:fldChar w:fldCharType="begin"/>
      </w:r>
      <w:r>
        <w:instrText xml:space="preserve">REF BIB_moradi_detection_2006 \* MERGEFORMAT </w:instrText>
      </w:r>
      <w:r>
        <w:fldChar w:fldCharType="separate"/>
      </w:r>
      <w:r>
        <w:t>Moradi et  al., 2006</w:t>
      </w:r>
      <w:r>
        <w:fldChar w:fldCharType="end"/>
      </w:r>
      <w:del w:id="1039" w:author="Author" w:date="2021-01-27T18:28:00Z">
        <w:r>
          <w:delText>]. It can also apply</w:delText>
        </w:r>
      </w:del>
      <w:ins w:id="1040" w:author="Author" w:date="2021-01-27T18:28:00Z">
        <w:r>
          <w:t>], or in</w:t>
        </w:r>
      </w:ins>
      <w:r>
        <w:t xml:space="preserve"> to-non imaging techniques, such as mixing monitoring [</w:t>
      </w:r>
      <w:r>
        <w:fldChar w:fldCharType="begin"/>
      </w:r>
      <w:r>
        <w:instrText xml:space="preserve">REF BIB_bowler_monitoring_2020 \* MERGEFORMAT </w:instrText>
      </w:r>
      <w:r>
        <w:fldChar w:fldCharType="separate"/>
      </w:r>
      <w:r>
        <w:t>Bowler et  al., 2020</w:t>
      </w:r>
      <w:r>
        <w:fldChar w:fldCharType="end"/>
      </w:r>
      <w:r>
        <w:t>].</w:t>
      </w:r>
    </w:p>
    <w:p w14:paraId="3D2DA53C" w14:textId="2B2306D9" w:rsidR="00000000" w:rsidRDefault="000051F0">
      <w:pPr>
        <w:pStyle w:val="Heading2"/>
        <w:widowControl/>
      </w:pPr>
      <w:r>
        <w:br w:type="column"/>
      </w:r>
      <w:del w:id="1041" w:author="Author" w:date="2021-01-27T18:28:00Z">
        <w:r>
          <w:delText>4</w:delText>
        </w:r>
      </w:del>
      <w:ins w:id="1042" w:author="Author" w:date="2021-01-27T18:28:00Z">
        <w:r>
          <w:t>5</w:t>
        </w:r>
      </w:ins>
      <w:r>
        <w:t xml:space="preserve">  Conclusion</w:t>
      </w:r>
    </w:p>
    <w:p w14:paraId="1B28C651" w14:textId="24BF0562" w:rsidR="00000000" w:rsidRDefault="000051F0">
      <w:pPr>
        <w:spacing w:before="60"/>
        <w:rPr>
          <w:ins w:id="1043" w:author="Author" w:date="2021-01-27T18:28:00Z"/>
        </w:rPr>
      </w:pPr>
      <w:del w:id="1044" w:author="Author" w:date="2021-01-27T18:28:00Z">
        <w:r>
          <w:delText>State</w:delText>
        </w:r>
      </w:del>
      <w:ins w:id="1045" w:author="Author" w:date="2021-01-27T18:28:00Z">
        <w:r>
          <w:t>A review of state</w:t>
        </w:r>
      </w:ins>
      <w:r>
        <w:t xml:space="preserve">-of-the-art ultrasound hardware designs and implementation </w:t>
      </w:r>
      <w:del w:id="1046" w:author="Author" w:date="2021-01-27T18:28:00Z">
        <w:r>
          <w:delText>were described,</w:delText>
        </w:r>
      </w:del>
      <w:ins w:id="1047" w:author="Author" w:date="2021-01-27T18:28:00Z">
        <w:r>
          <w:t>was presented in this article, opening on new challenges</w:t>
        </w:r>
      </w:ins>
      <w:r>
        <w:t xml:space="preserve"> and </w:t>
      </w:r>
      <w:del w:id="1048" w:author="Author" w:date="2021-01-27T18:28:00Z">
        <w:r>
          <w:delText>though</w:delText>
        </w:r>
      </w:del>
      <w:ins w:id="1049" w:author="Author" w:date="2021-01-27T18:28:00Z">
        <w:r>
          <w:t>considerations as ultrasound technologies are maturing and new approaches are made possible.</w:t>
        </w:r>
      </w:ins>
    </w:p>
    <w:p w14:paraId="47073640" w14:textId="77777777" w:rsidR="00000000" w:rsidRDefault="000051F0">
      <w:pPr>
        <w:spacing w:before="60"/>
        <w:rPr>
          <w:del w:id="1050" w:author="Author" w:date="2021-01-27T18:28:00Z"/>
        </w:rPr>
      </w:pPr>
      <w:ins w:id="1051" w:author="Author" w:date="2021-01-27T18:28:00Z">
        <w:r>
          <w:t>Though</w:t>
        </w:r>
      </w:ins>
      <w:r>
        <w:t xml:space="preserve"> there </w:t>
      </w:r>
      <w:del w:id="1052" w:author="Author" w:date="2021-01-27T18:28:00Z">
        <w:r>
          <w:delText>is</w:delText>
        </w:r>
      </w:del>
      <w:ins w:id="1053" w:author="Author" w:date="2021-01-27T18:28:00Z">
        <w:r>
          <w:t>was</w:t>
        </w:r>
      </w:ins>
      <w:r>
        <w:t xml:space="preserve"> a lack of</w:t>
      </w:r>
      <w:r>
        <w:t xml:space="preserve"> available open</w:t>
      </w:r>
      <w:del w:id="1054" w:author="Author" w:date="2021-01-27T18:28:00Z">
        <w:r>
          <w:delText>-</w:delText>
        </w:r>
      </w:del>
      <w:ins w:id="1055" w:author="Author" w:date="2021-01-27T18:28:00Z">
        <w:r>
          <w:t xml:space="preserve"> </w:t>
        </w:r>
      </w:ins>
      <w:r>
        <w:t xml:space="preserve">hardware on the market, </w:t>
      </w:r>
      <w:del w:id="1056" w:author="Author" w:date="2021-01-27T18:28:00Z">
        <w:r>
          <w:delText xml:space="preserve">as a promising, safe, cheap and portable alternative to other imaging technologies, it </w:delText>
        </w:r>
      </w:del>
      <w:ins w:id="1057" w:author="Author" w:date="2021-01-27T18:28:00Z">
        <w:r>
          <w:t xml:space="preserve">there </w:t>
        </w:r>
      </w:ins>
      <w:r>
        <w:t xml:space="preserve">seems </w:t>
      </w:r>
      <w:del w:id="1058" w:author="Author" w:date="2021-01-27T18:28:00Z">
        <w:r>
          <w:delText>there is enoug</w:delText>
        </w:r>
        <w:r>
          <w:delText>h</w:delText>
        </w:r>
      </w:del>
      <w:ins w:id="1059" w:author="Author" w:date="2021-01-27T18:28:00Z">
        <w:r>
          <w:t>to be sufficient</w:t>
        </w:r>
      </w:ins>
      <w:r>
        <w:t xml:space="preserve"> information available to assemble a proof-of-concept system</w:t>
      </w:r>
      <w:del w:id="1060" w:author="Author" w:date="2021-01-27T18:28:00Z">
        <w:r>
          <w:delText>.</w:delText>
        </w:r>
      </w:del>
    </w:p>
    <w:p w14:paraId="064CCAE6" w14:textId="7AB91754" w:rsidR="00000000" w:rsidRDefault="000051F0">
      <w:pPr>
        <w:ind w:firstLine="300"/>
        <w:rPr>
          <w:ins w:id="1061" w:author="Author" w:date="2021-01-27T18:28:00Z"/>
        </w:rPr>
      </w:pPr>
      <w:del w:id="1062" w:author="Author" w:date="2021-01-27T18:28:00Z">
        <w:r>
          <w:delText>We see</w:delText>
        </w:r>
      </w:del>
      <w:r>
        <w:t xml:space="preserve"> that </w:t>
      </w:r>
      <w:ins w:id="1063" w:author="Author" w:date="2021-01-27T18:28:00Z">
        <w:r>
          <w:t>offers a safe, cheap and portable alternative to other imaging technologies, as demonstrated by the un0rick and lit3rick d</w:t>
        </w:r>
        <w:r>
          <w:t>esigns. More exhaustive systems will surely emerge from open designs, building on recent components and new controlers.</w:t>
        </w:r>
      </w:ins>
    </w:p>
    <w:p w14:paraId="411267A7" w14:textId="77777777" w:rsidR="00000000" w:rsidRDefault="000051F0">
      <w:pPr>
        <w:ind w:firstLine="300"/>
        <w:rPr>
          <w:del w:id="1064" w:author="Author" w:date="2021-01-27T18:28:00Z"/>
        </w:rPr>
      </w:pPr>
      <w:ins w:id="1065" w:author="Author" w:date="2021-01-27T18:28:00Z">
        <w:r>
          <w:t xml:space="preserve">The number of </w:t>
        </w:r>
      </w:ins>
      <w:r>
        <w:t xml:space="preserve">multi-channel designs </w:t>
      </w:r>
      <w:ins w:id="1066" w:author="Author" w:date="2021-01-27T18:28:00Z">
        <w:r>
          <w:t xml:space="preserve">appears to </w:t>
        </w:r>
      </w:ins>
      <w:r>
        <w:t xml:space="preserve">have </w:t>
      </w:r>
      <w:del w:id="1067" w:author="Author" w:date="2021-01-27T18:28:00Z">
        <w:r>
          <w:delText xml:space="preserve">accelerated over the years, based on </w:delText>
        </w:r>
      </w:del>
      <w:ins w:id="1068" w:author="Author" w:date="2021-01-27T18:28:00Z">
        <w:r>
          <w:t xml:space="preserve">grown due to </w:t>
        </w:r>
      </w:ins>
      <w:r>
        <w:t xml:space="preserve">the </w:t>
      </w:r>
      <w:del w:id="1069" w:author="Author" w:date="2021-01-27T18:28:00Z">
        <w:r>
          <w:delText>relative accessibility</w:delText>
        </w:r>
      </w:del>
      <w:ins w:id="1070" w:author="Author" w:date="2021-01-27T18:28:00Z">
        <w:r>
          <w:t>increased availability</w:t>
        </w:r>
      </w:ins>
      <w:r>
        <w:t xml:space="preserve"> of electronic components and AFE </w:t>
      </w:r>
      <w:del w:id="1071" w:author="Author" w:date="2021-01-27T18:28:00Z">
        <w:r>
          <w:delText>integrating more</w:delText>
        </w:r>
      </w:del>
      <w:ins w:id="1072" w:author="Author" w:date="2021-01-27T18:28:00Z">
        <w:r>
          <w:t>integration</w:t>
        </w:r>
        <w:r>
          <w:t xml:space="preserve"> of additional</w:t>
        </w:r>
      </w:ins>
      <w:r>
        <w:t xml:space="preserve"> analog channels, </w:t>
      </w:r>
      <w:del w:id="1073" w:author="Author" w:date="2021-01-27T18:28:00Z">
        <w:r>
          <w:delText xml:space="preserve">and with increased </w:delText>
        </w:r>
      </w:del>
      <w:ins w:id="1074" w:author="Author" w:date="2021-01-27T18:28:00Z">
        <w:r>
          <w:t xml:space="preserve">these systems also have improved </w:t>
        </w:r>
      </w:ins>
      <w:r>
        <w:t xml:space="preserve">functionality. </w:t>
      </w:r>
      <w:del w:id="1075" w:author="Author" w:date="2021-01-27T18:28:00Z">
        <w:r>
          <w:delText>These however need fast</w:delText>
        </w:r>
      </w:del>
      <w:ins w:id="1076" w:author="Author" w:date="2021-01-27T18:28:00Z">
        <w:r>
          <w:t>However, these designs also require rapid</w:t>
        </w:r>
      </w:ins>
      <w:r>
        <w:t xml:space="preserve"> logic control, </w:t>
      </w:r>
      <w:del w:id="1077" w:author="Author" w:date="2021-01-27T18:28:00Z">
        <w:r>
          <w:delText>that</w:delText>
        </w:r>
      </w:del>
      <w:ins w:id="1078" w:author="Author" w:date="2021-01-27T18:28:00Z">
        <w:r>
          <w:t>which</w:t>
        </w:r>
      </w:ins>
      <w:r>
        <w:t xml:space="preserve"> is </w:t>
      </w:r>
      <w:ins w:id="1079" w:author="Author" w:date="2021-01-27T18:28:00Z">
        <w:r>
          <w:t xml:space="preserve">today </w:t>
        </w:r>
      </w:ins>
      <w:r>
        <w:t xml:space="preserve">not </w:t>
      </w:r>
      <w:del w:id="1080" w:author="Author" w:date="2021-01-27T18:28:00Z">
        <w:r>
          <w:delText>provided yet</w:delText>
        </w:r>
      </w:del>
      <w:ins w:id="1081" w:author="Author" w:date="2021-01-27T18:28:00Z">
        <w:r>
          <w:t>easily possible</w:t>
        </w:r>
      </w:ins>
      <w:r>
        <w:t xml:space="preserve"> from an open-source perspective</w:t>
      </w:r>
      <w:del w:id="1082" w:author="Author" w:date="2021-01-27T18:28:00Z">
        <w:r>
          <w:delText>, but this would be changing fast in the coming years.</w:delText>
        </w:r>
      </w:del>
    </w:p>
    <w:p w14:paraId="4B10993E" w14:textId="7A0C3005" w:rsidR="00000000" w:rsidRDefault="000051F0">
      <w:pPr>
        <w:ind w:firstLine="300"/>
      </w:pPr>
      <w:del w:id="1083" w:author="Author" w:date="2021-01-27T18:28:00Z">
        <w:r>
          <w:delText>On the other hand</w:delText>
        </w:r>
      </w:del>
      <w:ins w:id="1084" w:author="Author" w:date="2021-01-27T18:28:00Z">
        <w:r>
          <w:t>. In addition</w:t>
        </w:r>
      </w:ins>
      <w:r>
        <w:t xml:space="preserve">, compressed sensing allows for </w:t>
      </w:r>
      <w:del w:id="1085" w:author="Author" w:date="2021-01-27T18:28:00Z">
        <w:r>
          <w:delText>drastically improving</w:delText>
        </w:r>
      </w:del>
      <w:ins w:id="1086" w:author="Author" w:date="2021-01-27T18:28:00Z">
        <w:r>
          <w:t xml:space="preserve">drastic </w:t>
        </w:r>
        <w:r>
          <w:t>improvements in</w:t>
        </w:r>
      </w:ins>
      <w:r>
        <w:t xml:space="preserve"> image quality while reducing the number of sensors and </w:t>
      </w:r>
      <w:ins w:id="1087" w:author="Author" w:date="2021-01-27T18:28:00Z">
        <w:r>
          <w:t xml:space="preserve">the </w:t>
        </w:r>
      </w:ins>
      <w:r>
        <w:t xml:space="preserve">corresponding hardware </w:t>
      </w:r>
      <w:del w:id="1088" w:author="Author" w:date="2021-01-27T18:28:00Z">
        <w:r>
          <w:delText>requirements. This technology fork is likely to be explored further.</w:delText>
        </w:r>
      </w:del>
      <w:ins w:id="1089" w:author="Author" w:date="2021-01-27T18:28:00Z">
        <w:r>
          <w:t>required.</w:t>
        </w:r>
      </w:ins>
      <w:r>
        <w:t xml:space="preserve"> </w:t>
      </w:r>
    </w:p>
    <w:p w14:paraId="56D3C87F" w14:textId="1373F25A" w:rsidR="00000000" w:rsidRDefault="000051F0">
      <w:pPr>
        <w:ind w:firstLine="300"/>
        <w:rPr>
          <w:ins w:id="1090" w:author="Author" w:date="2021-01-27T18:28:00Z"/>
        </w:rPr>
      </w:pPr>
      <w:r>
        <w:t xml:space="preserve">From an academic perspective, there is </w:t>
      </w:r>
      <w:del w:id="1091" w:author="Author" w:date="2021-01-27T18:28:00Z">
        <w:r>
          <w:delText>a large amount of</w:delText>
        </w:r>
      </w:del>
      <w:ins w:id="1092" w:author="Author" w:date="2021-01-27T18:28:00Z">
        <w:r>
          <w:t>significant</w:t>
        </w:r>
      </w:ins>
      <w:r>
        <w:t xml:space="preserve"> evidence </w:t>
      </w:r>
      <w:del w:id="1093" w:author="Author" w:date="2021-01-27T18:28:00Z">
        <w:r>
          <w:delText>from</w:delText>
        </w:r>
      </w:del>
      <w:ins w:id="1094" w:author="Author" w:date="2021-01-27T18:28:00Z">
        <w:r>
          <w:t>in the</w:t>
        </w:r>
      </w:ins>
      <w:r>
        <w:t xml:space="preserve"> literature </w:t>
      </w:r>
      <w:del w:id="1095" w:author="Author" w:date="2021-01-27T18:28:00Z">
        <w:r>
          <w:delText xml:space="preserve">of </w:delText>
        </w:r>
      </w:del>
      <w:ins w:id="1096" w:author="Author" w:date="2021-01-27T18:28:00Z">
        <w:r>
          <w:t xml:space="preserve">demonstrating the </w:t>
        </w:r>
      </w:ins>
      <w:r>
        <w:t>utility of open-source design</w:t>
      </w:r>
      <w:del w:id="1097" w:author="Author" w:date="2021-01-27T18:28:00Z">
        <w:r>
          <w:delText>. Moreover identif</w:delText>
        </w:r>
        <w:r>
          <w:delText>ying ultrasound as</w:delText>
        </w:r>
      </w:del>
      <w:ins w:id="1098" w:author="Author" w:date="2021-01-27T18:28:00Z">
        <w:r>
          <w:t xml:space="preserve">, both from a medical </w:t>
        </w:r>
        <w:r>
          <w:t>perspective but also for private and public research purposes, not to mention education. Researchers have identified ultrasound as a</w:t>
        </w:r>
      </w:ins>
      <w:r>
        <w:t xml:space="preserve"> safe, low-cost solution in medically under-served regions and markets with rising health costs. There is also </w:t>
      </w:r>
      <w:del w:id="1099" w:author="Author" w:date="2021-01-27T18:28:00Z">
        <w:r>
          <w:delText>a pull from the general</w:delText>
        </w:r>
      </w:del>
      <w:ins w:id="1100" w:author="Author" w:date="2021-01-27T18:28:00Z">
        <w:r>
          <w:t>increased int</w:t>
        </w:r>
        <w:r>
          <w:t>erest in terms of</w:t>
        </w:r>
      </w:ins>
      <w:r>
        <w:t xml:space="preserve"> private</w:t>
      </w:r>
      <w:ins w:id="1101" w:author="Author" w:date="2021-01-27T18:28:00Z">
        <w:r>
          <w:t>-sector</w:t>
        </w:r>
      </w:ins>
      <w:r>
        <w:t xml:space="preserve"> research and development, as indicated by the abundance of recent </w:t>
      </w:r>
      <w:del w:id="1102" w:author="Author" w:date="2021-01-27T18:28:00Z">
        <w:r>
          <w:delText xml:space="preserve">previous </w:delText>
        </w:r>
      </w:del>
      <w:r>
        <w:t xml:space="preserve">works and new projects </w:t>
      </w:r>
      <w:del w:id="1103" w:author="Author" w:date="2021-01-27T18:28:00Z">
        <w:r>
          <w:delText>indicate</w:delText>
        </w:r>
      </w:del>
      <w:ins w:id="1104" w:author="Author" w:date="2021-01-27T18:28:00Z">
        <w:r>
          <w:t>indicating</w:t>
        </w:r>
      </w:ins>
      <w:r>
        <w:t xml:space="preserve"> the innovative aspects of the topic. </w:t>
      </w:r>
      <w:del w:id="1105" w:author="Author" w:date="2021-01-27T18:28:00Z">
        <w:r>
          <w:delText>It</w:delText>
        </w:r>
      </w:del>
    </w:p>
    <w:p w14:paraId="15BF9C56" w14:textId="0AF0EEE3" w:rsidR="00000000" w:rsidRDefault="000051F0">
      <w:pPr>
        <w:ind w:firstLine="300"/>
      </w:pPr>
      <w:ins w:id="1106" w:author="Author" w:date="2021-01-27T18:28:00Z">
        <w:r>
          <w:t>Renewed interest in ultrasound technologies</w:t>
        </w:r>
      </w:ins>
      <w:r>
        <w:t xml:space="preserve"> would also support the development of mul</w:t>
      </w:r>
      <w:r>
        <w:t>ti-modalities devices</w:t>
      </w:r>
      <w:del w:id="1107" w:author="Author" w:date="2021-01-27T18:28:00Z">
        <w:r>
          <w:delText xml:space="preserve"> - mixing</w:delText>
        </w:r>
      </w:del>
      <w:ins w:id="1108" w:author="Author" w:date="2021-01-27T18:28:00Z">
        <w:r>
          <w:t>, systems that combine</w:t>
        </w:r>
      </w:ins>
      <w:r>
        <w:t xml:space="preserve"> ultrasound</w:t>
      </w:r>
      <w:del w:id="1109" w:author="Author" w:date="2021-01-27T18:28:00Z">
        <w:r>
          <w:delText>,</w:delText>
        </w:r>
      </w:del>
      <w:ins w:id="1110" w:author="Author" w:date="2021-01-27T18:28:00Z">
        <w:r>
          <w:t xml:space="preserve"> with</w:t>
        </w:r>
      </w:ins>
      <w:r>
        <w:t xml:space="preserve"> electrical, MRI, optical and tomography imaging modalities</w:t>
      </w:r>
      <w:del w:id="1111" w:author="Author" w:date="2021-01-27T18:28:00Z">
        <w:r>
          <w:delText xml:space="preserve"> -</w:delText>
        </w:r>
      </w:del>
      <w:ins w:id="1112" w:author="Author" w:date="2021-01-27T18:28:00Z">
        <w:r>
          <w:t>,</w:t>
        </w:r>
      </w:ins>
      <w:r>
        <w:t xml:space="preserve"> especially in light of the recent piezoelectric </w:t>
      </w:r>
      <w:del w:id="1113" w:author="Author" w:date="2021-01-27T18:28:00Z">
        <w:r>
          <w:delText>OLEDs</w:delText>
        </w:r>
      </w:del>
      <w:ins w:id="1114" w:author="Author" w:date="2021-01-27T18:28:00Z">
        <w:r>
          <w:t>organic light-emitting diodes</w:t>
        </w:r>
      </w:ins>
      <w:r>
        <w:t xml:space="preserve"> [</w:t>
      </w:r>
      <w:r>
        <w:fldChar w:fldCharType="begin"/>
      </w:r>
      <w:r>
        <w:instrText xml:space="preserve">REF BIB_yu_direct_2020 \* MERGEFORMAT </w:instrText>
      </w:r>
      <w:r>
        <w:fldChar w:fldCharType="separate"/>
      </w:r>
      <w:r>
        <w:t>Yu et  al., 2020</w:t>
      </w:r>
      <w:r>
        <w:fldChar w:fldCharType="end"/>
      </w:r>
      <w:del w:id="1115" w:author="Author" w:date="2021-01-27T18:28:00Z">
        <w:r>
          <w:delText>]</w:delText>
        </w:r>
      </w:del>
      <w:ins w:id="1116" w:author="Author" w:date="2021-01-27T18:28:00Z">
        <w:r>
          <w:t>],</w:t>
        </w:r>
      </w:ins>
      <w:r>
        <w:t xml:space="preserve"> or non-contact laser ultrasound [</w:t>
      </w:r>
      <w:r>
        <w:fldChar w:fldCharType="begin"/>
      </w:r>
      <w:r>
        <w:instrText xml:space="preserve">REF BIB_zhang_full_2019 \* MERGEFORMAT </w:instrText>
      </w:r>
      <w:r>
        <w:fldChar w:fldCharType="separate"/>
      </w:r>
      <w:r>
        <w:t>Zhang et  al., 2019c</w:t>
      </w:r>
      <w:r>
        <w:fldChar w:fldCharType="end"/>
      </w:r>
      <w:del w:id="1117" w:author="Author" w:date="2021-01-27T18:28:00Z">
        <w:r>
          <w:delText>] which would</w:delText>
        </w:r>
      </w:del>
      <w:ins w:id="1118" w:author="Author" w:date="2021-01-27T18:28:00Z">
        <w:r>
          <w:t>]. These developments have the potential to</w:t>
        </w:r>
      </w:ins>
      <w:r>
        <w:t xml:space="preserve"> drastically change the ultrasound hardware paradigm. In particular, it </w:t>
      </w:r>
      <w:del w:id="1119" w:author="Author" w:date="2021-01-27T18:28:00Z">
        <w:r>
          <w:delText>would appear</w:delText>
        </w:r>
      </w:del>
      <w:ins w:id="1120" w:author="Author" w:date="2021-01-27T18:28:00Z">
        <w:r>
          <w:t>appears</w:t>
        </w:r>
      </w:ins>
      <w:r>
        <w:t xml:space="preserve"> feasible to reproduce the </w:t>
      </w:r>
      <w:del w:id="1121" w:author="Author" w:date="2021-01-27T18:28:00Z">
        <w:r>
          <w:delText>methodology used</w:delText>
        </w:r>
      </w:del>
      <w:ins w:id="1122" w:author="Author" w:date="2021-01-27T18:28:00Z">
        <w:r>
          <w:t>design ap</w:t>
        </w:r>
        <w:r>
          <w:t xml:space="preserve">proach for a </w:t>
        </w:r>
        <w:r>
          <w:rPr>
            <w:rFonts w:ascii="Courier New" w:hAnsi="Courier New" w:cs="Courier New"/>
          </w:rPr>
          <w:fldChar w:fldCharType="begin"/>
        </w:r>
        <w:r>
          <w:rPr>
            <w:rFonts w:ascii="Courier New" w:hAnsi="Courier New" w:cs="Courier New"/>
          </w:rPr>
          <w:instrText xml:space="preserve"> HYPERLINK "http://un0rick.cc" </w:instrText>
        </w:r>
        <w:r w:rsidR="002473F7">
          <w:rPr>
            <w:rFonts w:ascii="Courier New" w:hAnsi="Courier New" w:cs="Courier New"/>
          </w:rPr>
        </w:r>
        <w:r>
          <w:rPr>
            <w:rFonts w:ascii="Courier New" w:hAnsi="Courier New" w:cs="Courier New"/>
          </w:rPr>
          <w:fldChar w:fldCharType="separate"/>
        </w:r>
        <w:r>
          <w:rPr>
            <w:rFonts w:ascii="Courier New" w:hAnsi="Courier New" w:cs="Courier New"/>
          </w:rPr>
          <w:t>single-element device</w:t>
        </w:r>
        <w:r>
          <w:rPr>
            <w:rFonts w:ascii="Courier New" w:hAnsi="Courier New" w:cs="Courier New"/>
          </w:rPr>
          <w:fldChar w:fldCharType="end"/>
        </w:r>
      </w:ins>
      <w:r>
        <w:t xml:space="preserve"> to develop </w:t>
      </w:r>
      <w:del w:id="1123" w:author="Author" w:date="2021-01-27T18:28:00Z">
        <w:r>
          <w:delText xml:space="preserve">a </w:delText>
        </w:r>
        <w:r>
          <w:rPr>
            <w:rFonts w:ascii="Courier New" w:hAnsi="Courier New" w:cs="Courier New"/>
          </w:rPr>
          <w:fldChar w:fldCharType="begin"/>
        </w:r>
        <w:r>
          <w:rPr>
            <w:rFonts w:ascii="Courier New" w:hAnsi="Courier New" w:cs="Courier New"/>
          </w:rPr>
          <w:delInstrText xml:space="preserve"> HYPERLINK "http://un0rick.cc" </w:delInstrText>
        </w:r>
        <w:r>
          <w:rPr>
            <w:rFonts w:ascii="Courier New" w:hAnsi="Courier New" w:cs="Courier New"/>
          </w:rPr>
          <w:fldChar w:fldCharType="separate"/>
        </w:r>
        <w:r>
          <w:rPr>
            <w:rFonts w:ascii="Courier New" w:hAnsi="Courier New" w:cs="Courier New"/>
          </w:rPr>
          <w:delText>single-element ultrasound device</w:delText>
        </w:r>
        <w:r>
          <w:rPr>
            <w:rFonts w:ascii="Courier New" w:hAnsi="Courier New" w:cs="Courier New"/>
          </w:rPr>
          <w:fldChar w:fldCharType="end"/>
        </w:r>
        <w:r>
          <w:delText xml:space="preserve">, to design </w:delText>
        </w:r>
      </w:del>
      <w:r>
        <w:t xml:space="preserve">an open-hardware MRI device, as requirements appear </w:t>
      </w:r>
      <w:ins w:id="1124" w:author="Author" w:date="2021-01-27T18:28:00Z">
        <w:r>
          <w:t xml:space="preserve">a first glance </w:t>
        </w:r>
      </w:ins>
      <w:r>
        <w:t>relatively similar.</w:t>
      </w:r>
      <w:del w:id="1125" w:author="Author" w:date="2021-01-27T18:28:00Z">
        <w:r>
          <w:delText xml:space="preserve"> </w:delText>
        </w:r>
      </w:del>
    </w:p>
    <w:p w14:paraId="72DD4DCE" w14:textId="4C3D4E93" w:rsidR="00000000" w:rsidRDefault="000051F0">
      <w:pPr>
        <w:ind w:firstLine="300"/>
      </w:pPr>
      <w:del w:id="1126" w:author="Author" w:date="2021-01-27T18:28:00Z">
        <w:r>
          <w:delText xml:space="preserve">In general, one sees the start of open sourcing hardware </w:delText>
        </w:r>
        <w:r>
          <w:delText>research for ultrasound [</w:delText>
        </w:r>
        <w:r>
          <w:fldChar w:fldCharType="begin"/>
        </w:r>
        <w:r>
          <w:delInstrText xml:space="preserve">REF BIB_roman_open_source_2019 \* MERGEFORMAT </w:delInstrText>
        </w:r>
        <w:r>
          <w:fldChar w:fldCharType="separate"/>
        </w:r>
        <w:r>
          <w:delText>Roman, 2019</w:delText>
        </w:r>
        <w:r>
          <w:fldChar w:fldCharType="end"/>
        </w:r>
        <w:r>
          <w:delText xml:space="preserve">], with hopes that this article will encourage other researchers and makers to share their works. </w:delText>
        </w:r>
      </w:del>
      <w:r>
        <w:t xml:space="preserve">Joining forces with </w:t>
      </w:r>
      <w:del w:id="1127" w:author="Author" w:date="2021-01-27T18:28:00Z">
        <w:r>
          <w:delText>industrials</w:delText>
        </w:r>
      </w:del>
      <w:ins w:id="1128" w:author="Author" w:date="2021-01-27T18:28:00Z">
        <w:r>
          <w:t>industrial players</w:t>
        </w:r>
      </w:ins>
      <w:r>
        <w:t xml:space="preserve"> such as Shenzen’s</w:t>
      </w:r>
      <w:del w:id="1129" w:author="Author" w:date="2021-01-27T18:28:00Z">
        <w:r>
          <w:delText xml:space="preserve"> as well as</w:delText>
        </w:r>
      </w:del>
      <w:ins w:id="1130" w:author="Author" w:date="2021-01-27T18:28:00Z">
        <w:r>
          <w:t>, along with</w:t>
        </w:r>
      </w:ins>
      <w:r>
        <w:t xml:space="preserve"> quality experts and </w:t>
      </w:r>
      <w:r>
        <w:t xml:space="preserve">medical staff to build </w:t>
      </w:r>
      <w:del w:id="1131" w:author="Author" w:date="2021-01-27T18:28:00Z">
        <w:r>
          <w:delText xml:space="preserve">together </w:delText>
        </w:r>
      </w:del>
      <w:r>
        <w:t xml:space="preserve">fully open-source devices is clearly </w:t>
      </w:r>
      <w:del w:id="1132" w:author="Author" w:date="2021-01-27T18:28:00Z">
        <w:r>
          <w:delText>within reach to produce, to start with,</w:delText>
        </w:r>
      </w:del>
      <w:ins w:id="1133" w:author="Author" w:date="2021-01-27T18:28:00Z">
        <w:r>
          <w:t>something that could be possible for the production of</w:t>
        </w:r>
      </w:ins>
      <w:r>
        <w:t xml:space="preserve"> veterinary</w:t>
      </w:r>
      <w:ins w:id="1134" w:author="Author" w:date="2021-01-27T18:28:00Z">
        <w:r>
          <w:t>, research</w:t>
        </w:r>
      </w:ins>
      <w:r>
        <w:t xml:space="preserve"> or NDT devices.</w:t>
      </w:r>
    </w:p>
    <w:p w14:paraId="2EFECB60" w14:textId="77777777" w:rsidR="00000000" w:rsidRDefault="000051F0">
      <w:pPr>
        <w:ind w:firstLine="300"/>
        <w:rPr>
          <w:ins w:id="1135" w:author="Author" w:date="2021-01-27T18:28:00Z"/>
        </w:rPr>
      </w:pPr>
      <w:ins w:id="1136" w:author="Author" w:date="2021-01-27T18:28:00Z">
        <w:r>
          <w:t>In general, open source ultrasound hardware research [</w:t>
        </w:r>
        <w:r>
          <w:fldChar w:fldCharType="begin"/>
        </w:r>
        <w:r>
          <w:instrText xml:space="preserve">REF BIB_roman_open_source_2019 \* MERGEFORMAT </w:instrText>
        </w:r>
        <w:r>
          <w:fldChar w:fldCharType="separate"/>
        </w:r>
        <w:r>
          <w:t>Roma</w:t>
        </w:r>
        <w:r>
          <w:t>n, 2019</w:t>
        </w:r>
        <w:r>
          <w:fldChar w:fldCharType="end"/>
        </w:r>
        <w:r>
          <w:t xml:space="preserve">] has begun, and it is our hope that this article will encourage other researchers and makers to share their work. </w:t>
        </w:r>
      </w:ins>
    </w:p>
    <w:p w14:paraId="7FCCFF4F" w14:textId="77777777" w:rsidR="00000000" w:rsidRDefault="000051F0">
      <w:pPr>
        <w:pStyle w:val="Heading2"/>
        <w:widowControl/>
      </w:pPr>
      <w:r>
        <w:t>Acknowledgment</w:t>
      </w:r>
    </w:p>
    <w:p w14:paraId="766B66F1" w14:textId="77023E9F" w:rsidR="00000000" w:rsidRDefault="000051F0">
      <w:pPr>
        <w:spacing w:before="60"/>
      </w:pPr>
      <w:r>
        <w:t>The main author would like to thank the co-authors for their contributions</w:t>
      </w:r>
      <w:del w:id="1137" w:author="Author" w:date="2021-01-27T18:28:00Z">
        <w:r>
          <w:delText>, as well as a nod</w:delText>
        </w:r>
      </w:del>
      <w:ins w:id="1138" w:author="Author" w:date="2021-01-27T18:28:00Z">
        <w:r>
          <w:t xml:space="preserve"> and express appreciation</w:t>
        </w:r>
      </w:ins>
      <w:r>
        <w:t xml:space="preserve"> to the Open Ult</w:t>
      </w:r>
      <w:r>
        <w:t xml:space="preserve">rasound Society for their insights and exchanges on </w:t>
      </w:r>
      <w:del w:id="1139" w:author="Author" w:date="2021-01-27T18:28:00Z">
        <w:r>
          <w:rPr>
            <w:rFonts w:ascii="Courier New" w:hAnsi="Courier New" w:cs="Courier New"/>
          </w:rPr>
          <w:fldChar w:fldCharType="begin"/>
        </w:r>
        <w:r>
          <w:rPr>
            <w:rFonts w:ascii="Courier New" w:hAnsi="Courier New" w:cs="Courier New"/>
          </w:rPr>
          <w:delInstrText xml:space="preserve"> HYPERLINK "https://join.slack.com/t/usdevkit/shared_invite/zt-2g501obl-z53YHyGOOMZjeCXuXzjZow" </w:delInstrText>
        </w:r>
        <w:r>
          <w:rPr>
            <w:rFonts w:ascii="Courier New" w:hAnsi="Courier New" w:cs="Courier New"/>
          </w:rPr>
          <w:fldChar w:fldCharType="separate"/>
        </w:r>
        <w:r>
          <w:rPr>
            <w:rFonts w:ascii="Courier New" w:hAnsi="Courier New" w:cs="Courier New"/>
          </w:rPr>
          <w:delText>Slack</w:delText>
        </w:r>
        <w:r>
          <w:rPr>
            <w:rFonts w:ascii="Courier New" w:hAnsi="Courier New" w:cs="Courier New"/>
          </w:rPr>
          <w:fldChar w:fldCharType="end"/>
        </w:r>
        <w:r>
          <w:delText>, as well as special</w:delText>
        </w:r>
      </w:del>
      <w:ins w:id="1140" w:author="Author" w:date="2021-01-27T18:28:00Z">
        <w:r>
          <w:rPr>
            <w:rFonts w:ascii="Courier New" w:hAnsi="Courier New" w:cs="Courier New"/>
          </w:rPr>
          <w:fldChar w:fldCharType="begin"/>
        </w:r>
        <w:r>
          <w:rPr>
            <w:rFonts w:ascii="Courier New" w:hAnsi="Courier New" w:cs="Courier New"/>
          </w:rPr>
          <w:instrText xml:space="preserve"> HYPERLINK "https://join.slack.com/t/usdevkit/shared_invite/zt-2g501obl-z53YHyGOOMZjeCXuXzjZow" </w:instrText>
        </w:r>
        <w:r w:rsidR="002473F7">
          <w:rPr>
            <w:rFonts w:ascii="Courier New" w:hAnsi="Courier New" w:cs="Courier New"/>
          </w:rPr>
        </w:r>
        <w:r>
          <w:rPr>
            <w:rFonts w:ascii="Courier New" w:hAnsi="Courier New" w:cs="Courier New"/>
          </w:rPr>
          <w:fldChar w:fldCharType="separate"/>
        </w:r>
        <w:r>
          <w:rPr>
            <w:rFonts w:ascii="Courier New" w:hAnsi="Courier New" w:cs="Courier New"/>
          </w:rPr>
          <w:t>Slack</w:t>
        </w:r>
        <w:r>
          <w:rPr>
            <w:rFonts w:ascii="Courier New" w:hAnsi="Courier New" w:cs="Courier New"/>
          </w:rPr>
          <w:fldChar w:fldCharType="end"/>
        </w:r>
        <w:r>
          <w:t>. Special</w:t>
        </w:r>
      </w:ins>
      <w:r>
        <w:t xml:space="preserve"> thanks to David, Vladimir, Andrew</w:t>
      </w:r>
      <w:ins w:id="1141" w:author="Author" w:date="2021-01-27T18:28:00Z">
        <w:r>
          <w:t>, Bogdan,</w:t>
        </w:r>
      </w:ins>
      <w:r>
        <w:t xml:space="preserve"> and Ahmed.</w:t>
      </w:r>
    </w:p>
    <w:p w14:paraId="11592576" w14:textId="77777777" w:rsidR="00000000" w:rsidRDefault="000051F0">
      <w:pPr>
        <w:pStyle w:val="bibheading"/>
        <w:widowControl/>
        <w:spacing w:before="120"/>
      </w:pPr>
      <w:r>
        <w:br w:type="page"/>
        <w:t>References</w:t>
      </w:r>
    </w:p>
    <w:p w14:paraId="23FEE7BA" w14:textId="2C2949C8" w:rsidR="00000000" w:rsidRDefault="000051F0">
      <w:pPr>
        <w:pStyle w:val="bibitem"/>
        <w:widowControl/>
        <w:spacing w:before="60"/>
        <w:ind w:left="450" w:firstLine="0"/>
        <w:rPr>
          <w:ins w:id="1142" w:author="Author" w:date="2021-01-27T18:28:00Z"/>
        </w:rPr>
      </w:pPr>
      <w:del w:id="1143" w:author="Author" w:date="2021-01-27T18:28:00Z">
        <w:r>
          <w:delText>[</w:delText>
        </w:r>
        <w:r>
          <w:delText xml:space="preserve">noa, </w:delText>
        </w:r>
      </w:del>
      <w:ins w:id="1144" w:author="Author" w:date="2021-01-27T18:28:00Z">
        <w:r>
          <w:t>[</w:t>
        </w:r>
        <w:bookmarkStart w:id="1145" w:name="BIB_noauthor_integration_nodate"/>
        <w:r>
          <w:t>noa, a</w:t>
        </w:r>
        <w:bookmarkEnd w:id="1145"/>
        <w:r>
          <w:t>]</w:t>
        </w:r>
        <w:r>
          <w:tab/>
          <w:t>Integration of the Remote Ultrasound Nondestructive Evaluation (NDE) Procedures into Engineering Programs.</w:t>
        </w:r>
      </w:ins>
    </w:p>
    <w:p w14:paraId="050C8578" w14:textId="77777777" w:rsidR="00000000" w:rsidRDefault="000051F0">
      <w:pPr>
        <w:pStyle w:val="bibitem"/>
        <w:widowControl/>
        <w:ind w:left="450" w:firstLine="0"/>
        <w:pPrChange w:id="1146" w:author="Author" w:date="2021-01-27T18:28:00Z">
          <w:pPr>
            <w:pStyle w:val="bibitem"/>
            <w:widowControl/>
            <w:spacing w:before="60"/>
            <w:ind w:left="450" w:firstLine="0"/>
          </w:pPr>
        </w:pPrChange>
      </w:pPr>
      <w:ins w:id="1147" w:author="Author" w:date="2021-01-27T18:28:00Z">
        <w:r>
          <w:t>[</w:t>
        </w:r>
        <w:bookmarkStart w:id="1148" w:name="BIB_noauthor_wrist_nodate"/>
        <w:r>
          <w:t>noa, b</w:t>
        </w:r>
      </w:ins>
      <w:bookmarkEnd w:id="1148"/>
      <w:r>
        <w:t>]</w:t>
      </w:r>
      <w:r>
        <w:tab/>
        <w:t>Wrist and Finger Gesture Recognition With S</w:t>
      </w:r>
      <w:r>
        <w:t>ingle-Element Ultrasound Signals: A Comparison With Single-Channel Surface Electromyogram - IEEE Journals &amp; Magazine.</w:t>
      </w:r>
    </w:p>
    <w:p w14:paraId="4C68F73A" w14:textId="77777777" w:rsidR="00000000" w:rsidRDefault="000051F0">
      <w:pPr>
        <w:pStyle w:val="bibitem"/>
        <w:widowControl/>
        <w:ind w:left="450" w:firstLine="0"/>
      </w:pPr>
      <w:r>
        <w:t>[</w:t>
      </w:r>
      <w:bookmarkStart w:id="1149" w:name="BIB_ahn_smartphone_based_2015"/>
      <w:r>
        <w:t>Ahn et  al., 2015</w:t>
      </w:r>
      <w:bookmarkEnd w:id="1149"/>
      <w:r>
        <w:t>]</w:t>
      </w:r>
      <w:r>
        <w:tab/>
        <w:t>Ahn, S., Kang, J., Kim, P., Lee, G., Jeong, E., Jung, W., Pa</w:t>
      </w:r>
      <w:r>
        <w:t xml:space="preserve">rk, M., and Song, T. k. (2015). Smartphone-based portable ultrasound imaging system: Prototype implementation and evaluation. In </w:t>
      </w:r>
      <w:r>
        <w:rPr>
          <w:i/>
          <w:iCs/>
        </w:rPr>
        <w:t>2015 IEEE International Ultrasonics Symposium (IUS)</w:t>
      </w:r>
      <w:r>
        <w:t>, pages 1–4.</w:t>
      </w:r>
    </w:p>
    <w:p w14:paraId="71E15378" w14:textId="77777777" w:rsidR="00000000" w:rsidRDefault="000051F0">
      <w:pPr>
        <w:pStyle w:val="bibitem"/>
        <w:widowControl/>
        <w:ind w:left="450" w:firstLine="0"/>
      </w:pPr>
      <w:r>
        <w:t>[</w:t>
      </w:r>
      <w:bookmarkStart w:id="1150" w:name="BIB_akkala_compression_2014"/>
      <w:r>
        <w:t>Akkala et  al., 2014a</w:t>
      </w:r>
      <w:bookmarkEnd w:id="1150"/>
      <w:r>
        <w:t>]</w:t>
      </w:r>
      <w:r>
        <w:tab/>
        <w:t xml:space="preserve">Akkala, V., Bharath, R., Rajalakshmi, P., and Kumar, P. (2014a). Compression techniques for IoT enabled handheld ultrasound imaging system. In </w:t>
      </w:r>
      <w:r>
        <w:rPr>
          <w:i/>
          <w:iCs/>
        </w:rPr>
        <w:t>2014 IEEE Conference on Biomedical Engineering and Sciences (IECBES)</w:t>
      </w:r>
      <w:r>
        <w:t>, pages 648–652.</w:t>
      </w:r>
    </w:p>
    <w:p w14:paraId="6C4C15E8" w14:textId="77777777" w:rsidR="00000000" w:rsidRDefault="000051F0">
      <w:pPr>
        <w:pStyle w:val="bibitem"/>
        <w:widowControl/>
        <w:ind w:left="450" w:firstLine="0"/>
      </w:pPr>
      <w:r>
        <w:t>[</w:t>
      </w:r>
      <w:bookmarkStart w:id="1151" w:name="BIB_akkala_fpga_2014"/>
      <w:r>
        <w:t>Akkala et  al., 2014b</w:t>
      </w:r>
      <w:bookmarkEnd w:id="1151"/>
      <w:r>
        <w:t>]</w:t>
      </w:r>
      <w:r>
        <w:tab/>
        <w:t xml:space="preserve">Akkala, V., Rajalakshmi, P., Kumar, P., and Desai, U. B. (2014b). FPGA based ultrasound backend system with image enhancement technique. In </w:t>
      </w:r>
      <w:r>
        <w:rPr>
          <w:i/>
          <w:iCs/>
        </w:rPr>
        <w:t>5th ISSNIP-IEEE Biosignals and Biorobotics Conference (2014): Bio</w:t>
      </w:r>
      <w:r>
        <w:rPr>
          <w:i/>
          <w:iCs/>
        </w:rPr>
        <w:t>signals and Robotics for Better and Safer Living (BRC)</w:t>
      </w:r>
      <w:r>
        <w:t>, pages 1–5.</w:t>
      </w:r>
    </w:p>
    <w:p w14:paraId="3DF1541A" w14:textId="77777777" w:rsidR="00000000" w:rsidRDefault="000051F0">
      <w:pPr>
        <w:pStyle w:val="bibitem"/>
        <w:widowControl/>
        <w:ind w:left="450" w:firstLine="0"/>
      </w:pPr>
      <w:r>
        <w:t>[</w:t>
      </w:r>
      <w:bookmarkStart w:id="1152" w:name="BIB_al_aufi_thin_2019"/>
      <w:r>
        <w:t>Al-Aufi et  al., 2019</w:t>
      </w:r>
      <w:bookmarkEnd w:id="1152"/>
      <w:r>
        <w:t>]</w:t>
      </w:r>
      <w:r>
        <w:tab/>
        <w:t>Al-Aufi, Y. A., Hewakandamby, B. N., Dimitrakis, G., Holmes, M., Hasan, A., and Watson, N. J. (2019). Thin film thickness m</w:t>
      </w:r>
      <w:r>
        <w:t xml:space="preserve">easurements in two phase annular flows using ultrasonic pulse echo techniques. </w:t>
      </w:r>
      <w:r>
        <w:rPr>
          <w:i/>
          <w:iCs/>
        </w:rPr>
        <w:t>Flow Measurement and Instrumentation</w:t>
      </w:r>
      <w:r>
        <w:t>, 66:67–78.</w:t>
      </w:r>
    </w:p>
    <w:p w14:paraId="6E3435CB" w14:textId="77777777" w:rsidR="00000000" w:rsidRDefault="000051F0">
      <w:pPr>
        <w:pStyle w:val="bibitem"/>
        <w:widowControl/>
        <w:ind w:left="450" w:firstLine="0"/>
        <w:rPr>
          <w:ins w:id="1153" w:author="Author" w:date="2021-01-27T18:28:00Z"/>
        </w:rPr>
      </w:pPr>
      <w:ins w:id="1154" w:author="Author" w:date="2021-01-27T18:28:00Z">
        <w:r>
          <w:t>[</w:t>
        </w:r>
        <w:bookmarkStart w:id="1155" w:name="BIB_murtaza_ali_signal_2008"/>
        <w:r>
          <w:t>Ali, 2008</w:t>
        </w:r>
        <w:bookmarkEnd w:id="1155"/>
        <w:r>
          <w:t>]</w:t>
        </w:r>
        <w:r>
          <w:tab/>
          <w:t>Ali, M. (2008). Signal processing overview of ultrasound system</w:t>
        </w:r>
        <w:r>
          <w:t>s for medical imaging.</w:t>
        </w:r>
      </w:ins>
    </w:p>
    <w:p w14:paraId="6400B078" w14:textId="77777777" w:rsidR="00000000" w:rsidRDefault="000051F0">
      <w:pPr>
        <w:pStyle w:val="bibitem"/>
        <w:widowControl/>
        <w:ind w:left="450" w:firstLine="0"/>
      </w:pPr>
      <w:r>
        <w:t>[</w:t>
      </w:r>
      <w:bookmarkStart w:id="1156" w:name="BIB_alqasemi_fpga_based_2012"/>
      <w:r>
        <w:t>Alqasemi et  al., 2012</w:t>
      </w:r>
      <w:bookmarkEnd w:id="1156"/>
      <w:r>
        <w:t>]</w:t>
      </w:r>
      <w:r>
        <w:tab/>
        <w:t>Alqasemi, U., Li, H., Aguirre, A., and Zhu, Q. (2012). FPGA-Based Reconfigurable Processor for Ultrafast Interlaced Ultrasound and Photoacoustic Imaging</w:t>
      </w:r>
      <w:r>
        <w:t xml:space="preserve">. </w:t>
      </w:r>
      <w:r>
        <w:rPr>
          <w:i/>
          <w:iCs/>
        </w:rPr>
        <w:t>IEEE transactions on ultrasonics, ferroelectrics, and frequency control</w:t>
      </w:r>
      <w:r>
        <w:t>, 59(7):1344–1353.</w:t>
      </w:r>
    </w:p>
    <w:p w14:paraId="097ED206" w14:textId="77777777" w:rsidR="00000000" w:rsidRDefault="000051F0">
      <w:pPr>
        <w:pStyle w:val="bibitem"/>
        <w:widowControl/>
        <w:ind w:left="450" w:firstLine="0"/>
      </w:pPr>
      <w:r>
        <w:t>[</w:t>
      </w:r>
      <w:bookmarkStart w:id="1157" w:name="BIB_andresen_synthetic_2011"/>
      <w:r>
        <w:t>Andresen et  al., 2011</w:t>
      </w:r>
      <w:bookmarkEnd w:id="1157"/>
      <w:r>
        <w:t>]</w:t>
      </w:r>
      <w:r>
        <w:tab/>
        <w:t>Andresen, H., Nikolov, S. I., and Jensen, J. </w:t>
      </w:r>
      <w:r>
        <w:t xml:space="preserve">A. (2011). Synthetic aperture focusing for a single-element transducer undergoing helical motion. </w:t>
      </w:r>
      <w:r>
        <w:rPr>
          <w:i/>
          <w:iCs/>
        </w:rPr>
        <w:t>IEEE Transactions on Ultrasonics, Ferroelectrics, and Frequency Control</w:t>
      </w:r>
      <w:r>
        <w:t>, 58(5):935–943.</w:t>
      </w:r>
    </w:p>
    <w:p w14:paraId="614BEF45" w14:textId="77777777" w:rsidR="00000000" w:rsidRDefault="000051F0">
      <w:pPr>
        <w:pStyle w:val="bibitem"/>
        <w:widowControl/>
        <w:ind w:left="450" w:firstLine="0"/>
      </w:pPr>
      <w:r>
        <w:t>[</w:t>
      </w:r>
      <w:bookmarkStart w:id="1158" w:name="BIB_ashfaq_new_2004"/>
      <w:r>
        <w:t>Ashfaq and Ermert, 2004</w:t>
      </w:r>
      <w:bookmarkEnd w:id="1158"/>
      <w:r>
        <w:t>]</w:t>
      </w:r>
      <w:r>
        <w:tab/>
        <w:t xml:space="preserve">Ashfaq, M. and Ermert, H. (2004). A new approach towards ultrasonic transmission tomography with a standard ultrasound system. In </w:t>
      </w:r>
      <w:r>
        <w:rPr>
          <w:i/>
          <w:iCs/>
        </w:rPr>
        <w:t>IEEE Ultrasonics Symposium, 2004</w:t>
      </w:r>
      <w:r>
        <w:t>, volume 3, pages 1848–1851 Vol.3. ISSN: 1051-0117.</w:t>
      </w:r>
    </w:p>
    <w:p w14:paraId="392701A9" w14:textId="77777777" w:rsidR="00000000" w:rsidRDefault="000051F0">
      <w:pPr>
        <w:pStyle w:val="bibitem"/>
        <w:widowControl/>
        <w:ind w:left="450" w:firstLine="0"/>
      </w:pPr>
      <w:r>
        <w:t>[</w:t>
      </w:r>
      <w:bookmarkStart w:id="1159" w:name="BIB_assef_fpga_2019"/>
      <w:r>
        <w:t>A</w:t>
      </w:r>
      <w:r>
        <w:t>ssef et  al., 2019a</w:t>
      </w:r>
      <w:bookmarkEnd w:id="1159"/>
      <w:r>
        <w:t>]</w:t>
      </w:r>
      <w:r>
        <w:tab/>
        <w:t>Assef, A. A., de Oliveira, J., Maia, J. M., and Costa, E. T. (2019a). FPGA Implementation and Evaluation of an Approximate Hilbert Transform-Based Envelope Detector for Ultrasound Imaging Using the DSP Builder Develo</w:t>
      </w:r>
      <w:r>
        <w:t xml:space="preserve">pment Tool. In </w:t>
      </w:r>
      <w:r>
        <w:rPr>
          <w:i/>
          <w:iCs/>
        </w:rPr>
        <w:t>2019 41st Annual International Conference of the IEEE Engineering in Medicine and Biology Society (EMBC)</w:t>
      </w:r>
      <w:r>
        <w:t>, pages 2813–2816. ISSN: 1557-170X.</w:t>
      </w:r>
    </w:p>
    <w:p w14:paraId="287770D6" w14:textId="77777777" w:rsidR="00000000" w:rsidRDefault="000051F0">
      <w:pPr>
        <w:pStyle w:val="bibitem"/>
        <w:widowControl/>
        <w:ind w:left="450" w:firstLine="0"/>
      </w:pPr>
      <w:r>
        <w:t>[</w:t>
      </w:r>
      <w:bookmarkStart w:id="1160" w:name="BIB_assef_modeling_2018"/>
      <w:r>
        <w:t>Assef et  al., 2018</w:t>
      </w:r>
      <w:bookmarkEnd w:id="1160"/>
      <w:r>
        <w:t>]</w:t>
      </w:r>
      <w:r>
        <w:tab/>
        <w:t>Assef, A. A., Ferreira, B. M., Ma</w:t>
      </w:r>
      <w:r>
        <w:t xml:space="preserve">ia, J. M., and Costa, E. T. (2018). Modeling and FPGA-based implementation of an efficient and simple envelope detector using a Hilbert Transform FIR filter for ultrasound imaging applications. </w:t>
      </w:r>
      <w:r>
        <w:rPr>
          <w:i/>
          <w:iCs/>
        </w:rPr>
        <w:t>Research on Biomedical Engineering</w:t>
      </w:r>
      <w:r>
        <w:t>, 34(1):87–92.</w:t>
      </w:r>
    </w:p>
    <w:p w14:paraId="09307D50" w14:textId="77777777" w:rsidR="00000000" w:rsidRDefault="000051F0">
      <w:pPr>
        <w:pStyle w:val="bibitem"/>
        <w:widowControl/>
        <w:ind w:left="450" w:firstLine="0"/>
      </w:pPr>
      <w:r>
        <w:t>[</w:t>
      </w:r>
      <w:bookmarkStart w:id="1161" w:name="BIB_assef_flexible_2015"/>
      <w:r>
        <w:t>Assef et  al., 2015</w:t>
      </w:r>
      <w:bookmarkEnd w:id="1161"/>
      <w:r>
        <w:t>]</w:t>
      </w:r>
      <w:r>
        <w:tab/>
        <w:t xml:space="preserve">Assef, A. A., Maia, J. M., and Costa, E. T. (2015). A flexible multichannel FPGA and PC-Based ultrasound system for medical imaging research: initial phantom experiments. </w:t>
      </w:r>
      <w:r>
        <w:rPr>
          <w:i/>
          <w:iCs/>
        </w:rPr>
        <w:t>Research on Biomedical Enginee</w:t>
      </w:r>
      <w:r>
        <w:rPr>
          <w:i/>
          <w:iCs/>
        </w:rPr>
        <w:t>ring</w:t>
      </w:r>
      <w:r>
        <w:t>, 31(3):277–281.</w:t>
      </w:r>
    </w:p>
    <w:p w14:paraId="2444290D" w14:textId="77777777" w:rsidR="00000000" w:rsidRDefault="000051F0">
      <w:pPr>
        <w:pStyle w:val="bibitem"/>
        <w:widowControl/>
        <w:ind w:left="450" w:firstLine="0"/>
      </w:pPr>
      <w:r>
        <w:t>[</w:t>
      </w:r>
      <w:bookmarkStart w:id="1162" w:name="BIB_assef_initial_2016"/>
      <w:r>
        <w:t>Assef et  al., 2016</w:t>
      </w:r>
      <w:bookmarkEnd w:id="1162"/>
      <w:r>
        <w:t>]</w:t>
      </w:r>
      <w:r>
        <w:tab/>
        <w:t>Assef, A. A., Maia, J. M., and Costa, E. T. (2016). Initial experiments of a 128-channel FPGA and PC-based ultrasound imaging system for teaching and research activities</w:t>
      </w:r>
      <w:r>
        <w:t xml:space="preserve">. In </w:t>
      </w:r>
      <w:r>
        <w:rPr>
          <w:i/>
          <w:iCs/>
        </w:rPr>
        <w:t>2016 38th Annual International Conference of the IEEE Engineering in Medicine and Biology Society (EMBC)</w:t>
      </w:r>
      <w:r>
        <w:t>, pages 5172–5175.</w:t>
      </w:r>
    </w:p>
    <w:p w14:paraId="65E79A08" w14:textId="77777777" w:rsidR="00000000" w:rsidRDefault="000051F0">
      <w:pPr>
        <w:pStyle w:val="bibitem"/>
        <w:widowControl/>
        <w:ind w:left="450" w:firstLine="0"/>
      </w:pPr>
      <w:r>
        <w:t>[</w:t>
      </w:r>
      <w:bookmarkStart w:id="1163" w:name="BIB_assef_compact_2014"/>
      <w:r>
        <w:t>Assef et  al., 2014</w:t>
      </w:r>
      <w:bookmarkEnd w:id="1163"/>
      <w:r>
        <w:t>]</w:t>
      </w:r>
      <w:r>
        <w:tab/>
        <w:t>Assef, A. A., Maia, J. M., Costa, E. T., and Nantes, V. L. d. </w:t>
      </w:r>
      <w:r>
        <w:t xml:space="preserve">S. (2014). A compact and reconfigurable 8-channel Ultrasound Evaluation System for experimental research. In </w:t>
      </w:r>
      <w:r>
        <w:rPr>
          <w:i/>
          <w:iCs/>
        </w:rPr>
        <w:t>2014 IEEE International Ultrasonics Symposium</w:t>
      </w:r>
      <w:r>
        <w:t>, pages 1607–1610.</w:t>
      </w:r>
    </w:p>
    <w:p w14:paraId="010D1B99" w14:textId="77777777" w:rsidR="00000000" w:rsidRDefault="000051F0">
      <w:pPr>
        <w:pStyle w:val="bibitem"/>
        <w:widowControl/>
        <w:ind w:left="450" w:firstLine="0"/>
      </w:pPr>
      <w:r>
        <w:t>[</w:t>
      </w:r>
      <w:bookmarkStart w:id="1164" w:name="BIB_assef_design_2012"/>
      <w:r>
        <w:t>Assef et  al., 2012</w:t>
      </w:r>
      <w:bookmarkEnd w:id="1164"/>
      <w:r>
        <w:t>]</w:t>
      </w:r>
      <w:r>
        <w:tab/>
        <w:t>Assef, A. A., Maia,</w:t>
      </w:r>
      <w:r>
        <w:t xml:space="preserve"> J. M., Schneider, F. K., Costa, E. T., and Button, V. L. S. N. (2012). Design of a 128-channel FPGA-based ultrasound imaging beamformer for research activities. pages 635–638. IEEE.</w:t>
      </w:r>
    </w:p>
    <w:p w14:paraId="6EE86544" w14:textId="77777777" w:rsidR="00000000" w:rsidRDefault="000051F0">
      <w:pPr>
        <w:pStyle w:val="bibitem"/>
        <w:widowControl/>
        <w:ind w:left="450" w:firstLine="0"/>
      </w:pPr>
      <w:r>
        <w:t>[</w:t>
      </w:r>
      <w:bookmarkStart w:id="1165" w:name="BIB_assef_modeling_2019"/>
      <w:r>
        <w:t>Assef et  al., 2019b</w:t>
      </w:r>
      <w:bookmarkEnd w:id="1165"/>
      <w:r>
        <w:t>]</w:t>
      </w:r>
      <w:r>
        <w:tab/>
        <w:t>Asse</w:t>
      </w:r>
      <w:r>
        <w:t xml:space="preserve">f, A. A., Oliveira, J. d., Scherbaty, L., Maia, J. M., Zimbico, A., Ferreira, B. M., and Costa, E. T. (2019b). Modeling of a Simple and Efficient Cascaded FPGA-Based Digital Band-Pass FIR Filter for Raw Ultrasound Data. </w:t>
      </w:r>
      <w:r>
        <w:rPr>
          <w:i/>
          <w:iCs/>
        </w:rPr>
        <w:t>XXVI Brazilian Congress on Biomedica</w:t>
      </w:r>
      <w:r>
        <w:rPr>
          <w:i/>
          <w:iCs/>
        </w:rPr>
        <w:t>l Engineering</w:t>
      </w:r>
      <w:r>
        <w:t>, pages 501–505.</w:t>
      </w:r>
    </w:p>
    <w:p w14:paraId="6481D3BE" w14:textId="77777777" w:rsidR="00000000" w:rsidRDefault="000051F0">
      <w:pPr>
        <w:pStyle w:val="bibitem"/>
        <w:widowControl/>
        <w:ind w:left="450" w:firstLine="0"/>
      </w:pPr>
      <w:r>
        <w:t>[</w:t>
      </w:r>
      <w:bookmarkStart w:id="1166" w:name="BIB_attarzadeh_low_power_2017"/>
      <w:r>
        <w:t>Attarzadeh et  al., 2017</w:t>
      </w:r>
      <w:bookmarkEnd w:id="1166"/>
      <w:r>
        <w:t>]</w:t>
      </w:r>
      <w:r>
        <w:tab/>
        <w:t xml:space="preserve">Attarzadeh, H., Xu, Y., and Ytterdal, T. (2017). A Low-Power High-Dynamic-Range Receiver System for In-Probe 3-D Ultrasonic Imaging. </w:t>
      </w:r>
      <w:r>
        <w:rPr>
          <w:i/>
          <w:iCs/>
        </w:rPr>
        <w:t>IEEE Tra</w:t>
      </w:r>
      <w:r>
        <w:rPr>
          <w:i/>
          <w:iCs/>
        </w:rPr>
        <w:t>nsactions on Biomedical Circuits and Systems</w:t>
      </w:r>
      <w:r>
        <w:t>, 11(5):1053–1064.</w:t>
      </w:r>
    </w:p>
    <w:p w14:paraId="63A516EF" w14:textId="77777777" w:rsidR="00000000" w:rsidRDefault="000051F0">
      <w:pPr>
        <w:pStyle w:val="bibitem"/>
        <w:widowControl/>
        <w:ind w:left="450" w:firstLine="0"/>
      </w:pPr>
      <w:r>
        <w:t>[</w:t>
      </w:r>
      <w:bookmarkStart w:id="1167" w:name="BIB_basak_wearable_2013"/>
      <w:r>
        <w:t>Basak et  al., 2013</w:t>
      </w:r>
      <w:bookmarkEnd w:id="1167"/>
      <w:r>
        <w:t>]</w:t>
      </w:r>
      <w:r>
        <w:tab/>
        <w:t>Basak, A., Ranganathan, V., and Bhunia, S. (2013). A wearable ultrasonic assembly for point-of-care autonomous diagnostics of</w:t>
      </w:r>
      <w:r>
        <w:t xml:space="preserve"> malignant growth. pages 128–131.</w:t>
      </w:r>
    </w:p>
    <w:p w14:paraId="4F6DB2C7" w14:textId="77777777" w:rsidR="00000000" w:rsidRDefault="000051F0">
      <w:pPr>
        <w:pStyle w:val="bibitem"/>
        <w:widowControl/>
        <w:ind w:left="450" w:firstLine="0"/>
      </w:pPr>
      <w:r>
        <w:t>[</w:t>
      </w:r>
      <w:bookmarkStart w:id="1168" w:name="BIB_basoglu_computing_1998"/>
      <w:r>
        <w:t>Basoglu et  al., 1998</w:t>
      </w:r>
      <w:bookmarkEnd w:id="1168"/>
      <w:r>
        <w:t>]</w:t>
      </w:r>
      <w:r>
        <w:tab/>
        <w:t xml:space="preserve">Basoglu, C., Managuli, R., York, G., and Kim, Y. (1998). Computing requirements of modern medical diagnostic ultrasound machines. </w:t>
      </w:r>
      <w:r>
        <w:rPr>
          <w:i/>
          <w:iCs/>
        </w:rPr>
        <w:t>Parallel Computi</w:t>
      </w:r>
      <w:r>
        <w:rPr>
          <w:i/>
          <w:iCs/>
        </w:rPr>
        <w:t>ng</w:t>
      </w:r>
      <w:r>
        <w:t>, 24(9):1407–1431.</w:t>
      </w:r>
    </w:p>
    <w:p w14:paraId="3E7061F9" w14:textId="77777777" w:rsidR="00000000" w:rsidRDefault="000051F0">
      <w:pPr>
        <w:pStyle w:val="bibitem"/>
        <w:widowControl/>
        <w:ind w:left="450" w:firstLine="0"/>
      </w:pPr>
      <w:r>
        <w:t>[</w:t>
      </w:r>
      <w:bookmarkStart w:id="1169" w:name="BIB_batbayar_hardware_2018"/>
      <w:r>
        <w:t>Batbayar et  al., 2018</w:t>
      </w:r>
      <w:bookmarkEnd w:id="1169"/>
      <w:r>
        <w:t>]</w:t>
      </w:r>
      <w:r>
        <w:tab/>
        <w:t xml:space="preserve">Batbayar, E., Ham, W., Tumenjargal, E., and Song, C. (2018). A Hardware Design of Capture Multichannel Ultrasound Raw Signal for Photoacoustic Medical Image. </w:t>
      </w:r>
      <w:r>
        <w:rPr>
          <w:rFonts w:ascii="Batang" w:eastAsia="Batang" w:hAnsi="Batang" w:cs="Batang" w:hint="eastAsia"/>
          <w:i/>
          <w:iCs/>
        </w:rPr>
        <w:t>제어로봇시스템학회</w:t>
      </w:r>
      <w:r>
        <w:rPr>
          <w:i/>
          <w:iCs/>
        </w:rPr>
        <w:t xml:space="preserve"> </w:t>
      </w:r>
      <w:r>
        <w:rPr>
          <w:rFonts w:ascii="Batang" w:eastAsia="Batang" w:hAnsi="Batang" w:cs="Batang" w:hint="eastAsia"/>
          <w:i/>
          <w:iCs/>
        </w:rPr>
        <w:t>국내학술대회</w:t>
      </w:r>
      <w:r>
        <w:rPr>
          <w:i/>
          <w:iCs/>
        </w:rPr>
        <w:t xml:space="preserve"> </w:t>
      </w:r>
      <w:r>
        <w:rPr>
          <w:rFonts w:ascii="Batang" w:eastAsia="Batang" w:hAnsi="Batang" w:cs="Batang" w:hint="eastAsia"/>
          <w:i/>
          <w:iCs/>
        </w:rPr>
        <w:t>논문집</w:t>
      </w:r>
      <w:r>
        <w:t>, pages 257–259.</w:t>
      </w:r>
    </w:p>
    <w:p w14:paraId="786B5396" w14:textId="77777777" w:rsidR="00000000" w:rsidRDefault="000051F0">
      <w:pPr>
        <w:pStyle w:val="bibitem"/>
        <w:widowControl/>
        <w:ind w:left="450" w:firstLine="0"/>
      </w:pPr>
      <w:r>
        <w:t>[</w:t>
      </w:r>
      <w:bookmarkStart w:id="1170" w:name="BIB_Xi2009"/>
      <w:r>
        <w:t>Berthon et  al., 2017</w:t>
      </w:r>
      <w:bookmarkEnd w:id="1170"/>
      <w:r>
        <w:t>]</w:t>
      </w:r>
      <w:r>
        <w:tab/>
        <w:t>Berthon, B., Pierre-Marc, D., Mickael, T., and Mathieu Pernot, J. P. (2017). An Integrated and highly sensitive Ultrafast Acoustoelectric Imaging System for biomedical applica</w:t>
      </w:r>
      <w:r>
        <w:t xml:space="preserve">tions. </w:t>
      </w:r>
      <w:r>
        <w:rPr>
          <w:i/>
          <w:iCs/>
        </w:rPr>
        <w:t>Bioscience Reports</w:t>
      </w:r>
      <w:r>
        <w:t>.</w:t>
      </w:r>
    </w:p>
    <w:p w14:paraId="4872A24B" w14:textId="77777777" w:rsidR="00000000" w:rsidRDefault="000051F0">
      <w:pPr>
        <w:pStyle w:val="bibitem"/>
        <w:widowControl/>
        <w:ind w:left="450" w:firstLine="0"/>
      </w:pPr>
      <w:r>
        <w:t>[</w:t>
      </w:r>
      <w:bookmarkStart w:id="1171" w:name="BIB_bezanson_low_cost_2011"/>
      <w:r>
        <w:t>Bezanson et  al., 2011</w:t>
      </w:r>
      <w:bookmarkEnd w:id="1171"/>
      <w:r>
        <w:t>]</w:t>
      </w:r>
      <w:r>
        <w:tab/>
        <w:t>Bezanson, A. B., Adamson, R., and Brown, J. A. (2011). A low-cost high frame-rate piezoelectric scanning mechanism for high-frequency ultrasound systems</w:t>
      </w:r>
      <w:r>
        <w:t xml:space="preserve">. In </w:t>
      </w:r>
      <w:r>
        <w:rPr>
          <w:i/>
          <w:iCs/>
        </w:rPr>
        <w:t>2011 IEEE International Ultrasonics Symposium</w:t>
      </w:r>
      <w:r>
        <w:t>, pages 458–461.</w:t>
      </w:r>
    </w:p>
    <w:p w14:paraId="70C8FA60" w14:textId="77777777" w:rsidR="00000000" w:rsidRDefault="000051F0">
      <w:pPr>
        <w:pStyle w:val="bibitem"/>
        <w:widowControl/>
        <w:ind w:left="450" w:firstLine="0"/>
      </w:pPr>
      <w:r>
        <w:t>[</w:t>
      </w:r>
      <w:bookmarkStart w:id="1172" w:name="BIB_bharath_portable_2015"/>
      <w:r>
        <w:t>Bharath et  al., 2015a</w:t>
      </w:r>
      <w:bookmarkEnd w:id="1172"/>
      <w:r>
        <w:t>]</w:t>
      </w:r>
      <w:r>
        <w:tab/>
        <w:t>Bharath, R., Chandrashekar, D., Akkala, V., Krishna, D., Ponduri, H., Rajalakshmi, P., and Desai, U. B. (2015a). P</w:t>
      </w:r>
      <w:r>
        <w:t xml:space="preserve">ortable ultrasound scanner for remote diagnosis. In </w:t>
      </w:r>
      <w:r>
        <w:rPr>
          <w:i/>
          <w:iCs/>
        </w:rPr>
        <w:t>2015 17th International Conference on E-health Networking, Application Services (HealthCom)</w:t>
      </w:r>
      <w:r>
        <w:t>, pages 211–216.</w:t>
      </w:r>
    </w:p>
    <w:p w14:paraId="693A1AA0" w14:textId="77777777" w:rsidR="00000000" w:rsidRDefault="000051F0">
      <w:pPr>
        <w:pStyle w:val="bibitem"/>
        <w:widowControl/>
        <w:ind w:left="450" w:firstLine="0"/>
      </w:pPr>
      <w:r>
        <w:t>[</w:t>
      </w:r>
      <w:bookmarkStart w:id="1173" w:name="BIB_bharath_fpga_based_2015"/>
      <w:r>
        <w:t>Bharath et  al., 2015b</w:t>
      </w:r>
      <w:bookmarkEnd w:id="1173"/>
      <w:r>
        <w:t>]</w:t>
      </w:r>
      <w:r>
        <w:tab/>
        <w:t>Bharath, R., Kuma</w:t>
      </w:r>
      <w:r>
        <w:t xml:space="preserve">r, P., Dusa, C., Akkala, V., Puli, S., Ponduri, H., Krishna, K. D., Rajalakshmi, P., Merchant, S. N., Mateen, M. A., and Desai, U. B. (2015b). FPGA-Based Portable Ultrasound Scanning System with Automatic Kidney Detection. </w:t>
      </w:r>
      <w:r>
        <w:rPr>
          <w:i/>
          <w:iCs/>
        </w:rPr>
        <w:t>Journal of Imaging</w:t>
      </w:r>
      <w:r>
        <w:t>, 1(1):193–219.</w:t>
      </w:r>
    </w:p>
    <w:p w14:paraId="751C5FBD" w14:textId="77777777" w:rsidR="00000000" w:rsidRDefault="000051F0">
      <w:pPr>
        <w:pStyle w:val="bibitem"/>
        <w:widowControl/>
        <w:ind w:left="450" w:firstLine="0"/>
      </w:pPr>
      <w:r>
        <w:t>[</w:t>
      </w:r>
      <w:bookmarkStart w:id="1174" w:name="BIB_bharath_compact_2018"/>
      <w:r>
        <w:t>Bharath et  al., 2018</w:t>
      </w:r>
      <w:bookmarkEnd w:id="1174"/>
      <w:r>
        <w:t>]</w:t>
      </w:r>
      <w:r>
        <w:tab/>
        <w:t xml:space="preserve">Bharath, R., Kumar, P., Reddy, D. S., and Rajalakshmi, P. (2018). Compact and Programmable Ultrasound Front-End Processing Module for Research Activities. In </w:t>
      </w:r>
      <w:r>
        <w:rPr>
          <w:i/>
          <w:iCs/>
        </w:rPr>
        <w:t>2018 40th Annual Internat</w:t>
      </w:r>
      <w:r>
        <w:rPr>
          <w:i/>
          <w:iCs/>
        </w:rPr>
        <w:t>ional Conference of the IEEE Engineering in Medicine and Biology Society (EMBC)</w:t>
      </w:r>
      <w:r>
        <w:t>, pages 921–924, Honolulu, HI. IEEE.</w:t>
      </w:r>
    </w:p>
    <w:p w14:paraId="5C91B9EA" w14:textId="77777777" w:rsidR="00000000" w:rsidRDefault="000051F0">
      <w:pPr>
        <w:pStyle w:val="bibitem"/>
        <w:widowControl/>
        <w:ind w:left="450" w:firstLine="0"/>
      </w:pPr>
      <w:r>
        <w:t>[</w:t>
      </w:r>
      <w:bookmarkStart w:id="1175" w:name="BIB_bharath_novel_2016"/>
      <w:r>
        <w:t>Bharath et  al., 2016</w:t>
      </w:r>
      <w:bookmarkEnd w:id="1175"/>
      <w:r>
        <w:t>]</w:t>
      </w:r>
      <w:r>
        <w:tab/>
        <w:t xml:space="preserve">Bharath, R., Reddy, D. S., Kumar, P., and Rajalakshmi, P. (2016). Novel </w:t>
      </w:r>
      <w:r>
        <w:t xml:space="preserve">architecture for wireless transducer based ultrasound imaging system. In </w:t>
      </w:r>
      <w:r>
        <w:rPr>
          <w:i/>
          <w:iCs/>
        </w:rPr>
        <w:t>2016 IEEE EMBS Conference on Biomedical Engineering and Sciences (IECBES)</w:t>
      </w:r>
      <w:r>
        <w:t>, pages 432–436.</w:t>
      </w:r>
    </w:p>
    <w:p w14:paraId="5D962158" w14:textId="77777777" w:rsidR="00000000" w:rsidRDefault="000051F0">
      <w:pPr>
        <w:pStyle w:val="bibitem"/>
        <w:widowControl/>
        <w:ind w:left="450" w:firstLine="0"/>
      </w:pPr>
      <w:r>
        <w:t>[</w:t>
      </w:r>
      <w:bookmarkStart w:id="1176" w:name="BIB_biosono_sonolab_nodate"/>
      <w:r>
        <w:t xml:space="preserve">Biosono, </w:t>
      </w:r>
      <w:bookmarkEnd w:id="1176"/>
      <w:r>
        <w:t>]</w:t>
      </w:r>
      <w:r>
        <w:tab/>
        <w:t>Biosono. SonoLab Echo I hardw</w:t>
      </w:r>
      <w:r>
        <w:t>are.</w:t>
      </w:r>
    </w:p>
    <w:p w14:paraId="638A16EA" w14:textId="77777777" w:rsidR="00000000" w:rsidRDefault="000051F0">
      <w:pPr>
        <w:pStyle w:val="bibitem"/>
        <w:widowControl/>
        <w:ind w:left="450" w:firstLine="0"/>
      </w:pPr>
      <w:r>
        <w:t>[</w:t>
      </w:r>
      <w:bookmarkStart w:id="1177" w:name="BIB_boni_ula_op_2016"/>
      <w:r>
        <w:t>Boni et  al., 2016</w:t>
      </w:r>
      <w:bookmarkEnd w:id="1177"/>
      <w:r>
        <w:t>]</w:t>
      </w:r>
      <w:r>
        <w:tab/>
        <w:t>Boni, E., Bassi, L., Dallai, A., Guidi, F., Meacci, V., Ramalli, A., Ricci, S., and Tortoli, P. (2016). ULA-OP 256: A 256-Channel Open Scanner for Development and Real-Time Implementation of</w:t>
      </w:r>
      <w:r>
        <w:t xml:space="preserve"> New Ultrasound Methods. </w:t>
      </w:r>
      <w:r>
        <w:rPr>
          <w:i/>
          <w:iCs/>
        </w:rPr>
        <w:t>IEEE Transactions on Ultrasonics, Ferroelectrics, and Frequency Control</w:t>
      </w:r>
      <w:r>
        <w:t>, 63(10):1488–1495.</w:t>
      </w:r>
    </w:p>
    <w:p w14:paraId="439E0911" w14:textId="77777777" w:rsidR="00000000" w:rsidRDefault="000051F0">
      <w:pPr>
        <w:pStyle w:val="bibitem"/>
        <w:widowControl/>
        <w:ind w:left="450" w:firstLine="0"/>
      </w:pPr>
      <w:r>
        <w:t>[</w:t>
      </w:r>
      <w:bookmarkStart w:id="1178" w:name="BIB_boni_reconfigurable_2012"/>
      <w:r>
        <w:t>Boni et  al., 2012</w:t>
      </w:r>
      <w:bookmarkEnd w:id="1178"/>
      <w:r>
        <w:t>]</w:t>
      </w:r>
      <w:r>
        <w:tab/>
        <w:t>Boni, E., Bassi, L., Dallai, A., Guidi, F., Ramalli, A., Ricci,</w:t>
      </w:r>
      <w:r>
        <w:t xml:space="preserve"> S., Housden, J., and Tortoli, P. (2012). A reconfigurable and programmable FPGA-based system for nonstandard ultrasound methods. </w:t>
      </w:r>
      <w:r>
        <w:rPr>
          <w:i/>
          <w:iCs/>
        </w:rPr>
        <w:t>IEEE Transactions on Ultrasonics, Ferroelectrics, and Frequency Control</w:t>
      </w:r>
      <w:r>
        <w:t>, 59(7):1378–1385.</w:t>
      </w:r>
    </w:p>
    <w:p w14:paraId="20CEA6E5" w14:textId="77777777" w:rsidR="00000000" w:rsidRDefault="000051F0">
      <w:pPr>
        <w:pStyle w:val="bibitem"/>
        <w:widowControl/>
        <w:ind w:left="450" w:firstLine="0"/>
      </w:pPr>
      <w:r>
        <w:t>[</w:t>
      </w:r>
      <w:bookmarkStart w:id="1179" w:name="BIB_boni_ultrasound_2018"/>
      <w:r>
        <w:t>Boni et  al</w:t>
      </w:r>
      <w:r>
        <w:t>., 2018</w:t>
      </w:r>
      <w:bookmarkEnd w:id="1179"/>
      <w:r>
        <w:t>]</w:t>
      </w:r>
      <w:r>
        <w:tab/>
        <w:t xml:space="preserve">Boni, E., Yu, A. C. H., Freear, S., Jensen, J. A., and Tortoli, P. (2018). Ultrasound Open Platforms for Next-Generation Imaging Technique Development. </w:t>
      </w:r>
      <w:r>
        <w:rPr>
          <w:i/>
          <w:iCs/>
        </w:rPr>
        <w:t>IEEE Transactions on Ultrasonics, Ferroelectrics, and Frequency Control</w:t>
      </w:r>
      <w:r>
        <w:t>, 65(7):1078–1092.</w:t>
      </w:r>
    </w:p>
    <w:p w14:paraId="32E5713D" w14:textId="77777777" w:rsidR="00000000" w:rsidRDefault="000051F0">
      <w:pPr>
        <w:pStyle w:val="bibitem"/>
        <w:widowControl/>
        <w:ind w:left="450" w:firstLine="0"/>
      </w:pPr>
      <w:r>
        <w:t>[</w:t>
      </w:r>
      <w:bookmarkStart w:id="1180" w:name="BIB_boonleelakul_compression_2013"/>
      <w:r>
        <w:t>Boonleelakul et  al., 2013</w:t>
      </w:r>
      <w:bookmarkEnd w:id="1180"/>
      <w:r>
        <w:t>]</w:t>
      </w:r>
      <w:r>
        <w:tab/>
        <w:t xml:space="preserve">Boonleelakul, W., Techavipoo, U., Worasawate, D., Keinprasit, R., Pinunsottikul, P., Sugino, N., and Thajchayapong, P. (2013). Compression of </w:t>
      </w:r>
      <w:r>
        <w:t xml:space="preserve">ultrasound RF data using quantization and decimation. In </w:t>
      </w:r>
      <w:r>
        <w:rPr>
          <w:i/>
          <w:iCs/>
        </w:rPr>
        <w:t>The 6th 2013 Biomedical Engineering International Conference</w:t>
      </w:r>
      <w:r>
        <w:t>, pages 1–4.</w:t>
      </w:r>
    </w:p>
    <w:p w14:paraId="27360708" w14:textId="77777777" w:rsidR="00000000" w:rsidRDefault="000051F0">
      <w:pPr>
        <w:pStyle w:val="bibitem"/>
        <w:widowControl/>
        <w:ind w:left="450" w:firstLine="0"/>
      </w:pPr>
      <w:r>
        <w:t>[</w:t>
      </w:r>
      <w:bookmarkStart w:id="1181" w:name="BIB_bottenus_implementation_2015"/>
      <w:r>
        <w:t>Bottenus et  al., 2015</w:t>
      </w:r>
      <w:bookmarkEnd w:id="1181"/>
      <w:r>
        <w:t>]</w:t>
      </w:r>
      <w:r>
        <w:tab/>
        <w:t>Bottenus, N., Jakovljevic, M., Boctor</w:t>
      </w:r>
      <w:r>
        <w:t xml:space="preserve">, E., and E. Trahey, G. (2015). Implementation of swept synthetic aperture imaging. </w:t>
      </w:r>
      <w:r>
        <w:rPr>
          <w:i/>
          <w:iCs/>
        </w:rPr>
        <w:t>Progress in Biomedical Optics and Imaging - Proceedings of SPIE</w:t>
      </w:r>
      <w:r>
        <w:t>, 9419.</w:t>
      </w:r>
    </w:p>
    <w:p w14:paraId="5EB87786" w14:textId="77777777" w:rsidR="00000000" w:rsidRDefault="000051F0">
      <w:pPr>
        <w:pStyle w:val="bibitem"/>
        <w:widowControl/>
        <w:ind w:left="450" w:firstLine="0"/>
      </w:pPr>
      <w:r>
        <w:t>[</w:t>
      </w:r>
      <w:bookmarkStart w:id="1182" w:name="BIB_bottenus_feasibility_2016"/>
      <w:r>
        <w:t>Bottenus et  al., 2016</w:t>
      </w:r>
      <w:bookmarkEnd w:id="1182"/>
      <w:r>
        <w:t>]</w:t>
      </w:r>
      <w:r>
        <w:tab/>
        <w:t>Bottenus, N., Long</w:t>
      </w:r>
      <w:r>
        <w:t xml:space="preserve">, W., Zhang, H. K., Jakovljevic, M., Bradway, D. P., Boctor, E. M., and Trahey, G. E. (2016). Feasibility of Swept Synthetic Aperture Ultrasound Imaging. </w:t>
      </w:r>
      <w:r>
        <w:rPr>
          <w:i/>
          <w:iCs/>
        </w:rPr>
        <w:t>IEEE Transactions on Medical Imaging</w:t>
      </w:r>
      <w:r>
        <w:t>, 35(7):1676–1685.</w:t>
      </w:r>
    </w:p>
    <w:p w14:paraId="65CE43AB" w14:textId="77777777" w:rsidR="00000000" w:rsidRDefault="000051F0">
      <w:pPr>
        <w:pStyle w:val="bibitem"/>
        <w:widowControl/>
        <w:ind w:left="450" w:firstLine="0"/>
      </w:pPr>
      <w:r>
        <w:t>[</w:t>
      </w:r>
      <w:bookmarkStart w:id="1183" w:name="BIB_bowler_monitoring_2020"/>
      <w:r>
        <w:t>Bowler et  al., 2020</w:t>
      </w:r>
      <w:bookmarkEnd w:id="1183"/>
      <w:r>
        <w:t>]</w:t>
      </w:r>
      <w:r>
        <w:tab/>
        <w:t xml:space="preserve">Bowler, A. L., Bakalis, S., and Watson, N. J. (2020). Monitoring Mixing Processes Using Ultrasonic Sensors and Machine Learning. </w:t>
      </w:r>
      <w:r>
        <w:rPr>
          <w:i/>
          <w:iCs/>
        </w:rPr>
        <w:t>Sensors</w:t>
      </w:r>
      <w:r>
        <w:t>, 20(7):1813.</w:t>
      </w:r>
    </w:p>
    <w:p w14:paraId="3506D7DB" w14:textId="77777777" w:rsidR="00000000" w:rsidRDefault="000051F0">
      <w:pPr>
        <w:pStyle w:val="bibitem"/>
        <w:widowControl/>
        <w:ind w:left="450" w:firstLine="0"/>
      </w:pPr>
      <w:r>
        <w:t>[</w:t>
      </w:r>
      <w:bookmarkStart w:id="1184" w:name="BIB_brausch_classifying_2019"/>
      <w:r>
        <w:t>Bra</w:t>
      </w:r>
      <w:r>
        <w:t>usch and Hewener, 2019</w:t>
      </w:r>
      <w:bookmarkEnd w:id="1184"/>
      <w:r>
        <w:t>]</w:t>
      </w:r>
      <w:r>
        <w:tab/>
        <w:t>Brausch, L. and Hewener, H. (2019). Classifying muscle states with ultrasonic single element transducer data using machine learning strategies. page 022001, Bruges, Belgium.</w:t>
      </w:r>
    </w:p>
    <w:p w14:paraId="6293B324" w14:textId="77777777" w:rsidR="00000000" w:rsidRDefault="000051F0">
      <w:pPr>
        <w:pStyle w:val="bibitem"/>
        <w:widowControl/>
        <w:ind w:left="450" w:firstLine="0"/>
      </w:pPr>
      <w:r>
        <w:t>[</w:t>
      </w:r>
      <w:bookmarkStart w:id="1185" w:name="BIB_brausch_towards_2019"/>
      <w:r>
        <w:t>Braus</w:t>
      </w:r>
      <w:r>
        <w:t>ch et  al., 2019</w:t>
      </w:r>
      <w:bookmarkEnd w:id="1185"/>
      <w:r>
        <w:t>]</w:t>
      </w:r>
      <w:r>
        <w:tab/>
        <w:t xml:space="preserve">Brausch, L., Hewener, H., and Lukowicz, P. (2019). Towards a wearable low-cost ultrasound device for classification of muscle activity and muscle fatigue. In </w:t>
      </w:r>
      <w:r>
        <w:rPr>
          <w:i/>
          <w:iCs/>
        </w:rPr>
        <w:t>Proceedings of the 23rd International Symposium on Weara</w:t>
      </w:r>
      <w:r>
        <w:rPr>
          <w:i/>
          <w:iCs/>
        </w:rPr>
        <w:t>ble Computers - ISWC ’19</w:t>
      </w:r>
      <w:r>
        <w:t>, pages 20–22, London, United Kingdom. ACM Press.</w:t>
      </w:r>
    </w:p>
    <w:p w14:paraId="574C49F6" w14:textId="77777777" w:rsidR="00000000" w:rsidRDefault="000051F0">
      <w:pPr>
        <w:pStyle w:val="bibitem"/>
        <w:widowControl/>
        <w:ind w:left="450" w:firstLine="0"/>
      </w:pPr>
      <w:r>
        <w:t>[</w:t>
      </w:r>
      <w:bookmarkStart w:id="1186" w:name="BIB_brown_low_2013"/>
      <w:r>
        <w:t>Brown et  al., 2013</w:t>
      </w:r>
      <w:bookmarkEnd w:id="1186"/>
      <w:r>
        <w:t>]</w:t>
      </w:r>
      <w:r>
        <w:tab/>
        <w:t>Brown, J. </w:t>
      </w:r>
      <w:r>
        <w:t xml:space="preserve">A., Leadbetter, J., Leung, M., Bezanson, A., and Adamson, R. (2013). A low cost open source high frame-rate high-frequency imaging system. In </w:t>
      </w:r>
      <w:r>
        <w:rPr>
          <w:i/>
          <w:iCs/>
        </w:rPr>
        <w:t>2013 IEEE International Ultrasonics Symposium (IUS)</w:t>
      </w:r>
      <w:r>
        <w:t>, pages 549–552.</w:t>
      </w:r>
    </w:p>
    <w:p w14:paraId="24BE5310" w14:textId="77777777" w:rsidR="00000000" w:rsidRDefault="000051F0">
      <w:pPr>
        <w:pStyle w:val="bibitem"/>
        <w:widowControl/>
        <w:ind w:left="450" w:firstLine="0"/>
      </w:pPr>
      <w:r>
        <w:t>[</w:t>
      </w:r>
      <w:bookmarkStart w:id="1187" w:name="BIB_brown_low_cost_2002"/>
      <w:r>
        <w:t>Brown and Lockwood, 20</w:t>
      </w:r>
      <w:r>
        <w:t>02</w:t>
      </w:r>
      <w:bookmarkEnd w:id="1187"/>
      <w:r>
        <w:t>]</w:t>
      </w:r>
      <w:r>
        <w:tab/>
        <w:t xml:space="preserve">Brown, J. A. and Lockwood, G. R. (2002). Low-cost, high-performance pulse generator for ultrasound imaging. </w:t>
      </w:r>
      <w:r>
        <w:rPr>
          <w:i/>
          <w:iCs/>
        </w:rPr>
        <w:t>IEEE Transactions on Ultrasonics, Ferroelectrics, and Frequency Control</w:t>
      </w:r>
      <w:r>
        <w:t>, 49(6):848–851.</w:t>
      </w:r>
    </w:p>
    <w:p w14:paraId="3485477B" w14:textId="77777777" w:rsidR="00000000" w:rsidRDefault="000051F0">
      <w:pPr>
        <w:pStyle w:val="bibitem"/>
        <w:widowControl/>
        <w:ind w:left="450" w:firstLine="0"/>
      </w:pPr>
      <w:r>
        <w:t>[</w:t>
      </w:r>
      <w:bookmarkStart w:id="1188" w:name="BIB_brunner_how_2002"/>
      <w:r>
        <w:t xml:space="preserve">Brunner and </w:t>
      </w:r>
      <w:r>
        <w:t>Com, 2002</w:t>
      </w:r>
      <w:bookmarkEnd w:id="1188"/>
      <w:r>
        <w:t>]</w:t>
      </w:r>
      <w:r>
        <w:tab/>
        <w:t>Brunner, E. and Com, E. (2002). How ultrasound system considerations influence front-end component choice.</w:t>
      </w:r>
    </w:p>
    <w:p w14:paraId="78141C23" w14:textId="77777777" w:rsidR="00000000" w:rsidRDefault="000051F0">
      <w:pPr>
        <w:pStyle w:val="bibitem"/>
        <w:widowControl/>
        <w:ind w:left="450" w:firstLine="0"/>
      </w:pPr>
      <w:r>
        <w:t>[</w:t>
      </w:r>
      <w:bookmarkStart w:id="1189" w:name="BIB_burckhardt_experimental_1974"/>
      <w:r>
        <w:t>Burckhardt et  al., 1974</w:t>
      </w:r>
      <w:bookmarkEnd w:id="1189"/>
      <w:r>
        <w:t>]</w:t>
      </w:r>
      <w:r>
        <w:tab/>
        <w:t>Burckhardt, C. E., Grandcha</w:t>
      </w:r>
      <w:r>
        <w:t xml:space="preserve">mp, P. A., and Hoffmann, H. (1974). An Experimental 2 MHz Synthetic Aperture Sonar System Intended for Medical Use. </w:t>
      </w:r>
      <w:r>
        <w:rPr>
          <w:i/>
          <w:iCs/>
        </w:rPr>
        <w:t>IEEE Transactions on Sonics and Ultrasonics</w:t>
      </w:r>
      <w:r>
        <w:t>, 21(1):1–6.</w:t>
      </w:r>
    </w:p>
    <w:p w14:paraId="36885E7B" w14:textId="77777777" w:rsidR="00000000" w:rsidRDefault="000051F0">
      <w:pPr>
        <w:pStyle w:val="bibitem"/>
        <w:widowControl/>
        <w:ind w:left="450" w:firstLine="0"/>
      </w:pPr>
      <w:r>
        <w:t>[</w:t>
      </w:r>
      <w:bookmarkStart w:id="1190" w:name="BIB_carotenuto_very_2004"/>
      <w:r>
        <w:t>Carotenuto et  al., 2004</w:t>
      </w:r>
      <w:bookmarkEnd w:id="1190"/>
      <w:r>
        <w:t>]</w:t>
      </w:r>
      <w:r>
        <w:tab/>
        <w:t>Carotenut</w:t>
      </w:r>
      <w:r>
        <w:t xml:space="preserve">o, R., Caliano, G., and Caronti, A. (2004). Very fast scanning probe for ophthalmic echography using an ultrasound motor. In </w:t>
      </w:r>
      <w:r>
        <w:rPr>
          <w:i/>
          <w:iCs/>
        </w:rPr>
        <w:t>IEEE Ultrasonics Symposium, 2004</w:t>
      </w:r>
      <w:r>
        <w:t>, volume 2, pages 1310–1313 Vol.2.</w:t>
      </w:r>
    </w:p>
    <w:p w14:paraId="289D6096" w14:textId="77777777" w:rsidR="00000000" w:rsidRDefault="000051F0">
      <w:pPr>
        <w:pStyle w:val="bibitem"/>
        <w:widowControl/>
        <w:ind w:left="450" w:firstLine="0"/>
      </w:pPr>
      <w:r>
        <w:t>[</w:t>
      </w:r>
      <w:bookmarkStart w:id="1191" w:name="BIB_carotenuto_fast_2005"/>
      <w:r>
        <w:t>Carotenuto et  al., 2005</w:t>
      </w:r>
      <w:bookmarkEnd w:id="1191"/>
      <w:r>
        <w:t>]</w:t>
      </w:r>
      <w:r>
        <w:tab/>
        <w:t xml:space="preserve">Carotenuto, R., Caliano, G., Caronti, A., Savoia, A., and Pappalardo, M. (2005). Fast scanning probe for ophthalmic echography using an ultrasound motor. </w:t>
      </w:r>
      <w:r>
        <w:rPr>
          <w:i/>
          <w:iCs/>
        </w:rPr>
        <w:t>IEEE Transactions on Ultrasonics, Ferroelectrics, and Frequency Control</w:t>
      </w:r>
      <w:r>
        <w:t>, 52(11):2039–2046.</w:t>
      </w:r>
    </w:p>
    <w:p w14:paraId="47004669" w14:textId="77777777" w:rsidR="00000000" w:rsidRDefault="000051F0">
      <w:pPr>
        <w:pStyle w:val="bibitem"/>
        <w:widowControl/>
        <w:ind w:left="450" w:firstLine="0"/>
        <w:rPr>
          <w:del w:id="1192" w:author="Author" w:date="2021-01-27T18:28:00Z"/>
        </w:rPr>
      </w:pPr>
      <w:del w:id="1193" w:author="Author" w:date="2021-01-27T18:28:00Z">
        <w:r>
          <w:delText>[</w:delText>
        </w:r>
        <w:bookmarkStart w:id="1194" w:name="BIB_chagas_haves_2018"/>
        <w:r>
          <w:delText>Chagas, 2018</w:delText>
        </w:r>
        <w:bookmarkEnd w:id="1194"/>
        <w:r>
          <w:delText>]</w:delText>
        </w:r>
        <w:r>
          <w:tab/>
          <w:delText>Chagas, A. M. (2018). Haves and have nots must find a better way: The case for open scientifi</w:delText>
        </w:r>
        <w:r>
          <w:delText xml:space="preserve">c hardware. </w:delText>
        </w:r>
        <w:r>
          <w:rPr>
            <w:i/>
            <w:iCs/>
          </w:rPr>
          <w:delText>PLOS Biology</w:delText>
        </w:r>
        <w:r>
          <w:delText>, 16(9):e3000014.</w:delText>
        </w:r>
      </w:del>
    </w:p>
    <w:p w14:paraId="388F3468" w14:textId="77777777" w:rsidR="00000000" w:rsidRDefault="000051F0">
      <w:pPr>
        <w:pStyle w:val="bibitem"/>
        <w:widowControl/>
        <w:ind w:left="450" w:firstLine="0"/>
      </w:pPr>
      <w:r>
        <w:t>[</w:t>
      </w:r>
      <w:bookmarkStart w:id="1195" w:name="BIB_chang_novel_2007"/>
      <w:r>
        <w:t>Chang et  al., 2007</w:t>
      </w:r>
      <w:bookmarkEnd w:id="1195"/>
      <w:r>
        <w:t>]</w:t>
      </w:r>
      <w:r>
        <w:tab/>
        <w:t xml:space="preserve">Chang, J., Yen, J., and Shung, K. (2007). A Novel Envelope Detector for High-Frame Rate, High-Frequency Ultrasound Imaging. </w:t>
      </w:r>
      <w:r>
        <w:rPr>
          <w:i/>
          <w:iCs/>
        </w:rPr>
        <w:t>IEEE Transactions on Ultrasonics, Ferroelectrics and Frequency Control</w:t>
      </w:r>
      <w:r>
        <w:t>, 54(9):1792–1801.</w:t>
      </w:r>
    </w:p>
    <w:p w14:paraId="68DA526B" w14:textId="77777777" w:rsidR="00000000" w:rsidRDefault="000051F0">
      <w:pPr>
        <w:pStyle w:val="bibitem"/>
        <w:widowControl/>
        <w:ind w:left="450" w:firstLine="0"/>
      </w:pPr>
      <w:r>
        <w:t>[</w:t>
      </w:r>
      <w:bookmarkStart w:id="1196" w:name="BIB_chang_low_cost_2009"/>
      <w:r>
        <w:t>Chang et  al., 2009</w:t>
      </w:r>
      <w:bookmarkEnd w:id="1196"/>
      <w:r>
        <w:t>]</w:t>
      </w:r>
      <w:r>
        <w:tab/>
        <w:t xml:space="preserve">Chang, J. H., Sun, L., Yen, J. T., and Shung, K. K. (2009). Low-Cost, High-Speed Back-End Processing System for High-Frequency Ultrasound B-Mode Imaging. </w:t>
      </w:r>
      <w:r>
        <w:rPr>
          <w:i/>
          <w:iCs/>
        </w:rPr>
        <w:t>IEEE transactio</w:t>
      </w:r>
      <w:r>
        <w:rPr>
          <w:i/>
          <w:iCs/>
        </w:rPr>
        <w:t>ns on ultrasonics, ferroelectrics, and frequency control</w:t>
      </w:r>
      <w:r>
        <w:t>, 56(7):1490–1497.</w:t>
      </w:r>
    </w:p>
    <w:p w14:paraId="1A98CE81" w14:textId="77777777" w:rsidR="00000000" w:rsidRDefault="000051F0">
      <w:pPr>
        <w:pStyle w:val="bibitem"/>
        <w:widowControl/>
        <w:ind w:left="450" w:firstLine="0"/>
      </w:pPr>
      <w:r>
        <w:t>[</w:t>
      </w:r>
      <w:bookmarkStart w:id="1197" w:name="BIB_chang_hong_hu_design_2008"/>
      <w:r>
        <w:t>Chang-hong Hu et  al., 2008</w:t>
      </w:r>
      <w:bookmarkEnd w:id="1197"/>
      <w:r>
        <w:t>]</w:t>
      </w:r>
      <w:r>
        <w:tab/>
        <w:t>Chang-hong Hu, Qifa Zhou, and Shung, K. (2008). Design and implementation of high frequency u</w:t>
      </w:r>
      <w:r>
        <w:t xml:space="preserve">ltrasound pulsed-wave Doppler using FPGA. </w:t>
      </w:r>
      <w:r>
        <w:rPr>
          <w:i/>
          <w:iCs/>
        </w:rPr>
        <w:t>IEEE Transactions on Ultrasonics, Ferroelectrics and Frequency Control</w:t>
      </w:r>
      <w:r>
        <w:t>, 55(9):2109–2111.</w:t>
      </w:r>
    </w:p>
    <w:p w14:paraId="7336F976" w14:textId="77777777" w:rsidR="00000000" w:rsidRDefault="000051F0">
      <w:pPr>
        <w:pStyle w:val="bibitem"/>
        <w:widowControl/>
        <w:ind w:left="450" w:firstLine="0"/>
      </w:pPr>
      <w:r>
        <w:t>[</w:t>
      </w:r>
      <w:bookmarkStart w:id="1198" w:name="BIB_chatar_analysis_2016"/>
      <w:r>
        <w:t>Chatar and George, 2016</w:t>
      </w:r>
      <w:bookmarkEnd w:id="1198"/>
      <w:r>
        <w:t>]</w:t>
      </w:r>
      <w:r>
        <w:tab/>
        <w:t>Chatar, K. and George, M. L. (2016). Analysis of Ex</w:t>
      </w:r>
      <w:r>
        <w:t xml:space="preserve">isting Designs for FPGA-Based Ultrasound Imaging Systems. </w:t>
      </w:r>
      <w:r>
        <w:rPr>
          <w:i/>
          <w:iCs/>
        </w:rPr>
        <w:t>International Journal of Signal Processing, Image Processing and Pattern Recognition</w:t>
      </w:r>
      <w:r>
        <w:t>, 9(7):13–24.</w:t>
      </w:r>
    </w:p>
    <w:p w14:paraId="1F0D1277" w14:textId="77777777" w:rsidR="00000000" w:rsidRDefault="000051F0">
      <w:pPr>
        <w:pStyle w:val="bibitem"/>
        <w:widowControl/>
        <w:ind w:left="450" w:firstLine="0"/>
      </w:pPr>
      <w:r>
        <w:t>[</w:t>
      </w:r>
      <w:bookmarkStart w:id="1199" w:name="BIB_chen_ultrasound_2016"/>
      <w:r>
        <w:t>Chen et  al., 2016</w:t>
      </w:r>
      <w:bookmarkEnd w:id="1199"/>
      <w:r>
        <w:t>]</w:t>
      </w:r>
      <w:r>
        <w:tab/>
        <w:t>Chen, C.-K., Fang, J., Wan, Y.-</w:t>
      </w:r>
      <w:r>
        <w:t xml:space="preserve">L., and Tsui, P.-H. (2016). Ultrasound characterization of the mastoid for detecting middle ear effusion: A preliminary clinical validation. </w:t>
      </w:r>
      <w:r>
        <w:rPr>
          <w:i/>
          <w:iCs/>
        </w:rPr>
        <w:t>Scientific Reports</w:t>
      </w:r>
      <w:r>
        <w:t>, 6(1):27777. Number: 1 Publisher: Nature Publishing Group.</w:t>
      </w:r>
    </w:p>
    <w:p w14:paraId="538A169A" w14:textId="77777777" w:rsidR="00000000" w:rsidRDefault="000051F0">
      <w:pPr>
        <w:pStyle w:val="bibitem"/>
        <w:widowControl/>
        <w:ind w:left="450" w:firstLine="0"/>
      </w:pPr>
      <w:r>
        <w:t>[</w:t>
      </w:r>
      <w:bookmarkStart w:id="1200" w:name="BIB_cheung_multi_channel_2012"/>
      <w:r>
        <w:t xml:space="preserve">Cheung </w:t>
      </w:r>
      <w:r>
        <w:t>et  al., 2012</w:t>
      </w:r>
      <w:bookmarkEnd w:id="1200"/>
      <w:r>
        <w:t>]</w:t>
      </w:r>
      <w:r>
        <w:tab/>
        <w:t xml:space="preserve">Cheung, C. C. P., Yu, A. C. H., Salimi, N., Yiu, B. Y. S., Tsang, I. K. H., Kerby, B., Azar, R. Z., and Dickie, K. (2012). Multi-channel pre-beamformed data acquisition system for research on advanced ultrasound </w:t>
      </w:r>
      <w:r>
        <w:t xml:space="preserve">imaging methods. </w:t>
      </w:r>
      <w:r>
        <w:rPr>
          <w:i/>
          <w:iCs/>
        </w:rPr>
        <w:t>IEEE Transactions on Ultrasonics, Ferroelectrics, and Frequency Control</w:t>
      </w:r>
      <w:r>
        <w:t>, 59(2):243–253.</w:t>
      </w:r>
    </w:p>
    <w:p w14:paraId="7391F4B3" w14:textId="77777777" w:rsidR="00000000" w:rsidRDefault="000051F0">
      <w:pPr>
        <w:pStyle w:val="bibitem"/>
        <w:widowControl/>
        <w:ind w:left="450" w:firstLine="0"/>
      </w:pPr>
      <w:r>
        <w:t>[</w:t>
      </w:r>
      <w:bookmarkStart w:id="1201" w:name="BIB_choi_versatile_2020"/>
      <w:r>
        <w:t>Choi et  al., 2020</w:t>
      </w:r>
      <w:bookmarkEnd w:id="1201"/>
      <w:r>
        <w:t>]</w:t>
      </w:r>
      <w:r>
        <w:tab/>
        <w:t>Choi, S., Kim, J. Y., Lim, H. G., Baik, J. W., Kim, H. H., and Kim, C. (2020). Versa</w:t>
      </w:r>
      <w:r>
        <w:t xml:space="preserve">tile Single-Element Ultrasound Imaging Platform using a Water-Proofed MEMS Scanner for Animals and Humans. </w:t>
      </w:r>
      <w:r>
        <w:rPr>
          <w:i/>
          <w:iCs/>
        </w:rPr>
        <w:t>Scientific Reports</w:t>
      </w:r>
      <w:r>
        <w:t>, 10(1):6544.</w:t>
      </w:r>
    </w:p>
    <w:p w14:paraId="4165604D" w14:textId="77777777" w:rsidR="00000000" w:rsidRDefault="000051F0">
      <w:pPr>
        <w:pStyle w:val="bibitem"/>
        <w:widowControl/>
        <w:ind w:left="450" w:firstLine="0"/>
      </w:pPr>
      <w:r>
        <w:t>[</w:t>
      </w:r>
      <w:bookmarkStart w:id="1202" w:name="BIB_ching_chu_designing_nodate"/>
      <w:r>
        <w:t xml:space="preserve">Chu, </w:t>
      </w:r>
      <w:bookmarkEnd w:id="1202"/>
      <w:r>
        <w:t>]</w:t>
      </w:r>
      <w:r>
        <w:tab/>
        <w:t>Chu, C. Designing An Ultrasound Pulser with MD181</w:t>
      </w:r>
      <w:r>
        <w:t>2/MD1813 Composite Drivers.</w:t>
      </w:r>
    </w:p>
    <w:p w14:paraId="692C4BC0" w14:textId="77777777" w:rsidR="00000000" w:rsidRDefault="000051F0">
      <w:pPr>
        <w:pStyle w:val="bibitem"/>
        <w:widowControl/>
        <w:ind w:left="450" w:firstLine="0"/>
      </w:pPr>
      <w:r>
        <w:t>[</w:t>
      </w:r>
      <w:bookmarkStart w:id="1203" w:name="BIB_chun_ultrasound_2015"/>
      <w:r>
        <w:t>Chun et  al., 2015</w:t>
      </w:r>
      <w:bookmarkEnd w:id="1203"/>
      <w:r>
        <w:t>]</w:t>
      </w:r>
      <w:r>
        <w:tab/>
        <w:t>Chun, G.-C., Chiang, H.-J., Lin, K.-H., Li, C.-M., Chen, P.-J., and Chen, T. (2015). Ultrasound Elasticity Imaging System with Chirp-Coded Excitation for Asses</w:t>
      </w:r>
      <w:r>
        <w:t xml:space="preserve">sing Biomechanical Properties of Elasticity Phantom. </w:t>
      </w:r>
      <w:r>
        <w:rPr>
          <w:i/>
          <w:iCs/>
        </w:rPr>
        <w:t>Materials</w:t>
      </w:r>
      <w:r>
        <w:t>, 8(12):8392–8413. Number: 12 Publisher: Multidisciplinary Digital Publishing Institute.</w:t>
      </w:r>
    </w:p>
    <w:p w14:paraId="63630686" w14:textId="77777777" w:rsidR="00000000" w:rsidRDefault="000051F0">
      <w:pPr>
        <w:pStyle w:val="bibitem"/>
        <w:widowControl/>
        <w:ind w:left="450" w:firstLine="0"/>
      </w:pPr>
      <w:r>
        <w:t>[</w:t>
      </w:r>
      <w:bookmarkStart w:id="1204" w:name="BIB_cox_ultrasound_2017"/>
      <w:r>
        <w:t>Cox et  al., 2017</w:t>
      </w:r>
      <w:bookmarkEnd w:id="1204"/>
      <w:r>
        <w:t>]</w:t>
      </w:r>
      <w:r>
        <w:tab/>
        <w:t>Cox, B. F., Stewart, F., Lay, H., Cummi</w:t>
      </w:r>
      <w:r>
        <w:t>ns, G., Newton, I. P., Desmulliez, M. P. Y., Steele, R. J. C., N</w:t>
      </w:r>
      <w:r>
        <w:t>ä</w:t>
      </w:r>
      <w:r>
        <w:t xml:space="preserve">thke, I., and Cochran, S. (2017). Ultrasound capsule endoscopy: sounding out the future. </w:t>
      </w:r>
      <w:r>
        <w:rPr>
          <w:i/>
          <w:iCs/>
        </w:rPr>
        <w:t>Annals of Translational Medicine</w:t>
      </w:r>
      <w:r>
        <w:t>, 5(9):201.</w:t>
      </w:r>
    </w:p>
    <w:p w14:paraId="68FE3398" w14:textId="77777777" w:rsidR="00000000" w:rsidRDefault="000051F0">
      <w:pPr>
        <w:pStyle w:val="bibitem"/>
        <w:widowControl/>
        <w:ind w:left="450" w:firstLine="0"/>
        <w:rPr>
          <w:ins w:id="1205" w:author="Author" w:date="2021-01-27T18:28:00Z"/>
        </w:rPr>
      </w:pPr>
      <w:ins w:id="1206" w:author="Author" w:date="2021-01-27T18:28:00Z">
        <w:r>
          <w:t>[</w:t>
        </w:r>
        <w:bookmarkStart w:id="1207" w:name="BIB_cramer_ultrasonic_2015"/>
        <w:r>
          <w:t>Cramer et  al., 2015</w:t>
        </w:r>
        <w:bookmarkEnd w:id="1207"/>
        <w:r>
          <w:t>]</w:t>
        </w:r>
        <w:r>
          <w:tab/>
          <w:t xml:space="preserve">Cramer, K. E., Perey, D. F., and Yost, W. T. (2015). Ultrasonic inspection to quantify failure pathologies of crimped electrical connections. </w:t>
        </w:r>
        <w:r>
          <w:rPr>
            <w:i/>
            <w:iCs/>
          </w:rPr>
          <w:t>AIP Conference Proceedings</w:t>
        </w:r>
        <w:r>
          <w:t>, 1650(1):1820–1825. Publisher: American Institute of Physics.</w:t>
        </w:r>
      </w:ins>
    </w:p>
    <w:p w14:paraId="7B0E4427" w14:textId="77777777" w:rsidR="00000000" w:rsidRDefault="000051F0">
      <w:pPr>
        <w:pStyle w:val="bibitem"/>
        <w:widowControl/>
        <w:ind w:left="450" w:firstLine="0"/>
      </w:pPr>
      <w:r>
        <w:t>[</w:t>
      </w:r>
      <w:bookmarkStart w:id="1208" w:name="BIB_csany_real_time_2019"/>
      <w:r>
        <w:t>Csány et  al., 2019</w:t>
      </w:r>
      <w:bookmarkEnd w:id="1208"/>
      <w:r>
        <w:t>]</w:t>
      </w:r>
      <w:r>
        <w:tab/>
        <w:t>Cs</w:t>
      </w:r>
      <w:r>
        <w:t>á</w:t>
      </w:r>
      <w:r>
        <w:t>ny, G., Szalai, K., and Gy</w:t>
      </w:r>
      <w:r>
        <w:t>ö</w:t>
      </w:r>
      <w:r>
        <w:t xml:space="preserve">ngy, M. (2019). A real-time data-based scan conversion method for single element ultrasound transducers. </w:t>
      </w:r>
      <w:r>
        <w:rPr>
          <w:i/>
          <w:iCs/>
        </w:rPr>
        <w:t>Ultrasonics</w:t>
      </w:r>
      <w:r>
        <w:t>, 93:26–36.</w:t>
      </w:r>
    </w:p>
    <w:p w14:paraId="6D59889F" w14:textId="77777777" w:rsidR="00000000" w:rsidRDefault="000051F0">
      <w:pPr>
        <w:pStyle w:val="bibitem"/>
        <w:widowControl/>
        <w:ind w:left="450" w:firstLine="0"/>
      </w:pPr>
      <w:r>
        <w:t>[</w:t>
      </w:r>
      <w:bookmarkStart w:id="1209" w:name="BIB_dalitz_point_2015"/>
      <w:r>
        <w:t>Dalitz et  al.</w:t>
      </w:r>
      <w:r>
        <w:t>, 2015</w:t>
      </w:r>
      <w:bookmarkEnd w:id="1209"/>
      <w:r>
        <w:t>]</w:t>
      </w:r>
      <w:r>
        <w:tab/>
        <w:t xml:space="preserve">Dalitz, C., Pohle-Frohlich, R., and Michalk, T. (2015). Point spread functions and deconvolution of ultrasonic images. </w:t>
      </w:r>
      <w:r>
        <w:rPr>
          <w:i/>
          <w:iCs/>
        </w:rPr>
        <w:t>IEEE Transactions on Ultrasonics, Ferroelectrics, and Frequency Control</w:t>
      </w:r>
      <w:r>
        <w:t>, 62(3):531–544.</w:t>
      </w:r>
    </w:p>
    <w:p w14:paraId="1EDB30BA" w14:textId="77777777" w:rsidR="00000000" w:rsidRDefault="000051F0">
      <w:pPr>
        <w:pStyle w:val="bibitem"/>
        <w:widowControl/>
        <w:ind w:left="450" w:firstLine="0"/>
      </w:pPr>
      <w:r>
        <w:t>[</w:t>
      </w:r>
      <w:bookmarkStart w:id="1210" w:name="BIB_de_maria_safe_2018"/>
      <w:r>
        <w:t>De  Maria et  al., 2018</w:t>
      </w:r>
      <w:bookmarkEnd w:id="1210"/>
      <w:r>
        <w:t>]</w:t>
      </w:r>
      <w:r>
        <w:tab/>
        <w:t xml:space="preserve">De Maria, C., Di Pietro, L., Lantada, A. D., Madete, J., Makobore, P. N., Mridha, M., Ravizza, A., Torop, J., and Ahluwalia, A. (2018). Safe innovation: On medical device legislation in Europe and Africa. </w:t>
      </w:r>
      <w:r>
        <w:rPr>
          <w:i/>
          <w:iCs/>
        </w:rPr>
        <w:t>H</w:t>
      </w:r>
      <w:r>
        <w:rPr>
          <w:i/>
          <w:iCs/>
        </w:rPr>
        <w:t>ealth Policy and Technology</w:t>
      </w:r>
      <w:r>
        <w:t>, 7(2):156–165. Publisher: Elsevier.</w:t>
      </w:r>
    </w:p>
    <w:p w14:paraId="59E917E0" w14:textId="77777777" w:rsidR="00000000" w:rsidRDefault="000051F0">
      <w:pPr>
        <w:pStyle w:val="bibitem"/>
        <w:widowControl/>
        <w:ind w:left="450" w:firstLine="0"/>
      </w:pPr>
      <w:r>
        <w:t>[</w:t>
      </w:r>
      <w:bookmarkStart w:id="1211" w:name="BIB_dhutia_open_source_2017"/>
      <w:r>
        <w:t>Dhutia et  al., 2017</w:t>
      </w:r>
      <w:bookmarkEnd w:id="1211"/>
      <w:r>
        <w:t>]</w:t>
      </w:r>
      <w:r>
        <w:tab/>
        <w:t>Dhutia, N. M., Zolgharni, M., Mielewczik, M., Negoita, M., Sacchi, S., Manoharan, K., Francis, D. P., and Cole, G. </w:t>
      </w:r>
      <w:r>
        <w:t xml:space="preserve">D. (2017). Open-source, vendor-independent, automated multi-beat tissue Doppler echocardiography analysis. </w:t>
      </w:r>
      <w:r>
        <w:rPr>
          <w:i/>
          <w:iCs/>
        </w:rPr>
        <w:t>The International Journal of Cardiovascular Imaging</w:t>
      </w:r>
      <w:r>
        <w:t>, 33(8):1135–1148.</w:t>
      </w:r>
    </w:p>
    <w:p w14:paraId="5E45D114" w14:textId="77777777" w:rsidR="00000000" w:rsidRDefault="000051F0">
      <w:pPr>
        <w:pStyle w:val="bibitem"/>
        <w:widowControl/>
        <w:ind w:left="450" w:firstLine="0"/>
      </w:pPr>
      <w:r>
        <w:t>[</w:t>
      </w:r>
      <w:bookmarkStart w:id="1212" w:name="BIB_di_ianni_system_level_2016"/>
      <w:r>
        <w:t>Di  Ianni et  al., 2016</w:t>
      </w:r>
      <w:bookmarkEnd w:id="1212"/>
      <w:r>
        <w:t>]</w:t>
      </w:r>
      <w:r>
        <w:tab/>
        <w:t xml:space="preserve">Di Ianni, T., Hemmsen, M. C., Llimos Muntal, P., Jorgensen, I. H. H., and Jensen, J. A. (2016). System-Level Design of an Integrated Receiver Front End for a Wireless Ultrasound Probe. </w:t>
      </w:r>
      <w:r>
        <w:rPr>
          <w:i/>
          <w:iCs/>
        </w:rPr>
        <w:t xml:space="preserve">IEEE transactions on ultrasonics, ferroelectrics, and frequency </w:t>
      </w:r>
      <w:r>
        <w:rPr>
          <w:i/>
          <w:iCs/>
        </w:rPr>
        <w:t>control</w:t>
      </w:r>
      <w:r>
        <w:t>, 63(11):1935–1946.</w:t>
      </w:r>
    </w:p>
    <w:p w14:paraId="3772CAE7" w14:textId="77777777" w:rsidR="00000000" w:rsidRDefault="000051F0">
      <w:pPr>
        <w:pStyle w:val="bibitem"/>
        <w:widowControl/>
        <w:ind w:left="450" w:firstLine="0"/>
      </w:pPr>
      <w:r>
        <w:t>[</w:t>
      </w:r>
      <w:bookmarkStart w:id="1213" w:name="BIB_divya_krishna_computer_2016"/>
      <w:r>
        <w:t>Divya  Krishna et  al., 2016</w:t>
      </w:r>
      <w:bookmarkEnd w:id="1213"/>
      <w:r>
        <w:t>]</w:t>
      </w:r>
      <w:r>
        <w:tab/>
        <w:t>Divya Krishna, K., Akkala, V., Bharath, R., Rajalakshmi, P., Mohammed, A. M., Merchant, S. N., and Desai, U. B. (2016). Computer Aided A</w:t>
      </w:r>
      <w:r>
        <w:t xml:space="preserve">bnormality Detection for Kidney on FPGA Based IoT Enabled Portable Ultrasound Imaging System. </w:t>
      </w:r>
      <w:r>
        <w:rPr>
          <w:i/>
          <w:iCs/>
        </w:rPr>
        <w:t>IRBM</w:t>
      </w:r>
      <w:r>
        <w:t>, 37(4):189–197.</w:t>
      </w:r>
    </w:p>
    <w:p w14:paraId="49DEC334" w14:textId="77777777" w:rsidR="00000000" w:rsidRDefault="000051F0">
      <w:pPr>
        <w:pStyle w:val="bibitem"/>
        <w:widowControl/>
        <w:ind w:left="450" w:firstLine="0"/>
      </w:pPr>
      <w:r>
        <w:t>[</w:t>
      </w:r>
      <w:bookmarkStart w:id="1214" w:name="BIB_duncan_real_time_1990"/>
      <w:r>
        <w:t>Duncan, 1990</w:t>
      </w:r>
      <w:bookmarkEnd w:id="1214"/>
      <w:r>
        <w:t>]</w:t>
      </w:r>
      <w:r>
        <w:tab/>
        <w:t>Duncan, M. G. (199</w:t>
      </w:r>
      <w:r>
        <w:t xml:space="preserve">0). Real-time analysis signal processor for ultrasonic nondestructive testing. </w:t>
      </w:r>
      <w:r>
        <w:rPr>
          <w:i/>
          <w:iCs/>
        </w:rPr>
        <w:t>IEEE Transactions on Instrumentation and Measurement</w:t>
      </w:r>
      <w:r>
        <w:t>, 39(6):1024–1029.</w:t>
      </w:r>
    </w:p>
    <w:p w14:paraId="01F38014" w14:textId="77777777" w:rsidR="00000000" w:rsidRDefault="000051F0">
      <w:pPr>
        <w:pStyle w:val="bibitem"/>
        <w:widowControl/>
        <w:ind w:left="450" w:firstLine="0"/>
      </w:pPr>
      <w:r>
        <w:t>[</w:t>
      </w:r>
      <w:bookmarkStart w:id="1215" w:name="BIB_duric_detection_2007"/>
      <w:r>
        <w:t>Duric et  al., 2007</w:t>
      </w:r>
      <w:bookmarkEnd w:id="1215"/>
      <w:r>
        <w:t>]</w:t>
      </w:r>
      <w:r>
        <w:tab/>
        <w:t>Duric, N., Littrup, P., Poulo, L., B</w:t>
      </w:r>
      <w:r>
        <w:t xml:space="preserve">abkin, A., Pevzner, R., Holsapple, E., Rama, O., and Glide, C. (2007). Detection of breast cancer with ultrasound tomography: first results with the Computed Ultrasound Risk Evaluation (CURE) prototype. </w:t>
      </w:r>
      <w:r>
        <w:rPr>
          <w:i/>
          <w:iCs/>
        </w:rPr>
        <w:t>Medical Physics</w:t>
      </w:r>
      <w:r>
        <w:t>, 34(2):773–785.</w:t>
      </w:r>
    </w:p>
    <w:p w14:paraId="75853F1A" w14:textId="77777777" w:rsidR="00000000" w:rsidRDefault="000051F0">
      <w:pPr>
        <w:pStyle w:val="bibitem"/>
        <w:widowControl/>
        <w:ind w:left="450" w:firstLine="0"/>
      </w:pPr>
      <w:r>
        <w:t>[</w:t>
      </w:r>
      <w:bookmarkStart w:id="1216" w:name="BIB_dusa_low_2014"/>
      <w:r>
        <w:t>Dus</w:t>
      </w:r>
      <w:r>
        <w:t>a et  al., 2014</w:t>
      </w:r>
      <w:bookmarkEnd w:id="1216"/>
      <w:r>
        <w:t>]</w:t>
      </w:r>
      <w:r>
        <w:tab/>
        <w:t xml:space="preserve">Dusa, C., Rajalakshmi, P., Puli, S., Desai, U. B., and Merchant, S. N. (2014). Low complex, programmable FPGA based 8-channel ultrasound transmitter for medical imaging researches. In </w:t>
      </w:r>
      <w:r>
        <w:rPr>
          <w:i/>
          <w:iCs/>
        </w:rPr>
        <w:t>2014 IEEE 16th International Conferenc</w:t>
      </w:r>
      <w:r>
        <w:rPr>
          <w:i/>
          <w:iCs/>
        </w:rPr>
        <w:t>e on e-Health Networking, Applications and Services (Healthcom)</w:t>
      </w:r>
      <w:r>
        <w:t>, pages 252–256.</w:t>
      </w:r>
    </w:p>
    <w:p w14:paraId="709A124B" w14:textId="77777777" w:rsidR="00000000" w:rsidRDefault="000051F0">
      <w:pPr>
        <w:pStyle w:val="bibitem"/>
        <w:widowControl/>
        <w:ind w:left="450" w:firstLine="0"/>
        <w:rPr>
          <w:del w:id="1217" w:author="Author" w:date="2021-01-27T18:28:00Z"/>
        </w:rPr>
      </w:pPr>
      <w:del w:id="1218" w:author="Author" w:date="2021-01-27T18:28:00Z">
        <w:r>
          <w:delText>[</w:delText>
        </w:r>
        <w:bookmarkStart w:id="1219" w:name="BIB_echopen_echopen_nodate"/>
        <w:r>
          <w:delText xml:space="preserve">echOpen, </w:delText>
        </w:r>
        <w:bookmarkEnd w:id="1219"/>
        <w:r>
          <w:delText>]</w:delText>
        </w:r>
        <w:r>
          <w:tab/>
          <w:delText>echOpen. echOpen device characteristics.</w:delText>
        </w:r>
      </w:del>
    </w:p>
    <w:p w14:paraId="13D2BF5D" w14:textId="77777777" w:rsidR="00000000" w:rsidRDefault="000051F0">
      <w:pPr>
        <w:pStyle w:val="bibitem"/>
        <w:widowControl/>
        <w:ind w:left="450" w:firstLine="0"/>
        <w:rPr>
          <w:ins w:id="1220" w:author="Author" w:date="2021-01-27T18:28:00Z"/>
        </w:rPr>
      </w:pPr>
      <w:ins w:id="1221" w:author="Author" w:date="2021-01-27T18:28:00Z">
        <w:r>
          <w:t>[</w:t>
        </w:r>
        <w:bookmarkStart w:id="1222" w:name="BIB_enwia_open_source_2020"/>
        <w:r>
          <w:t>Enwia, 2020</w:t>
        </w:r>
        <w:bookmarkEnd w:id="1222"/>
        <w:r>
          <w:t>]</w:t>
        </w:r>
        <w:r>
          <w:tab/>
          <w:t xml:space="preserve">Enwia, G. (2020). </w:t>
        </w:r>
        <w:r>
          <w:rPr>
            <w:i/>
            <w:iCs/>
          </w:rPr>
          <w:t>OPEN-SOURCE MINIATURIZED TEST-BENCH DESIGN FOR APPLICATIONS IN WEARABLE AUTONOMOUS ULTRASOUN</w:t>
        </w:r>
        <w:r>
          <w:rPr>
            <w:i/>
            <w:iCs/>
          </w:rPr>
          <w:t>D IMAGING</w:t>
        </w:r>
        <w:r>
          <w:t>. PhD thesis, CASE WESTERN RESERVE UNIVERSITY.</w:t>
        </w:r>
      </w:ins>
    </w:p>
    <w:p w14:paraId="17040105" w14:textId="77777777" w:rsidR="00000000" w:rsidRDefault="000051F0">
      <w:pPr>
        <w:pStyle w:val="bibitem"/>
        <w:widowControl/>
        <w:ind w:left="450" w:firstLine="0"/>
      </w:pPr>
      <w:r>
        <w:t>[</w:t>
      </w:r>
      <w:bookmarkStart w:id="1223" w:name="BIB_enwia_open_source_2019"/>
      <w:r>
        <w:t>Enwia et  al., 2019</w:t>
      </w:r>
      <w:bookmarkEnd w:id="1223"/>
      <w:r>
        <w:t>]</w:t>
      </w:r>
      <w:r>
        <w:tab/>
        <w:t>Enwia, G., Pashaei, V., Bayat, M., Roman, A., and Mandal, S. (2019). An Open-Source Ultrasound Imaging System with Wearable Ac</w:t>
      </w:r>
      <w:r>
        <w:t xml:space="preserve">tive Probes. In </w:t>
      </w:r>
      <w:r>
        <w:rPr>
          <w:i/>
          <w:iCs/>
        </w:rPr>
        <w:t>2019 IEEE National Aerospace and Electronics Conference (NAECON)</w:t>
      </w:r>
      <w:r>
        <w:t>, pages 503–506. ISSN: 2379-2027.</w:t>
      </w:r>
    </w:p>
    <w:p w14:paraId="0FA7D311" w14:textId="77777777" w:rsidR="00000000" w:rsidRDefault="000051F0">
      <w:pPr>
        <w:pStyle w:val="bibitem"/>
        <w:widowControl/>
        <w:ind w:left="450" w:firstLine="0"/>
      </w:pPr>
      <w:r>
        <w:t>[</w:t>
      </w:r>
      <w:bookmarkStart w:id="1224" w:name="BIB_erickson_hand_held_2001"/>
      <w:r>
        <w:t>Erickson et  al., 2001</w:t>
      </w:r>
      <w:bookmarkEnd w:id="1224"/>
      <w:r>
        <w:t>]</w:t>
      </w:r>
      <w:r>
        <w:tab/>
      </w:r>
      <w:r>
        <w:t xml:space="preserve">Erickson, S., Kruse, D., and Ferrara, K. (2001). A hand-held, high frequency ultrasound scanner. In </w:t>
      </w:r>
      <w:r>
        <w:rPr>
          <w:i/>
          <w:iCs/>
        </w:rPr>
        <w:t>2001 IEEE Ultrasonics Symposium. Proceedings. An International Symposium (Cat. No.01CH37263)</w:t>
      </w:r>
      <w:r>
        <w:t>, volume 2, pages 1465–1468 vol.2.</w:t>
      </w:r>
    </w:p>
    <w:p w14:paraId="3458FA22" w14:textId="77777777" w:rsidR="00000000" w:rsidRDefault="000051F0">
      <w:pPr>
        <w:pStyle w:val="bibitem"/>
        <w:widowControl/>
        <w:ind w:left="450" w:firstLine="0"/>
      </w:pPr>
      <w:r>
        <w:t>[</w:t>
      </w:r>
      <w:bookmarkStart w:id="1225" w:name="BIB_etaix_acoustic_2012"/>
      <w:r>
        <w:t>Etaix</w:t>
      </w:r>
      <w:r>
        <w:t xml:space="preserve"> et  al., 2012</w:t>
      </w:r>
      <w:bookmarkEnd w:id="1225"/>
      <w:r>
        <w:t>]</w:t>
      </w:r>
      <w:r>
        <w:tab/>
        <w:t xml:space="preserve">Etaix, N., Fink, M., and Ing, R. K. (2012). Acoustic imaging device with one transducer. </w:t>
      </w:r>
      <w:r>
        <w:rPr>
          <w:i/>
          <w:iCs/>
        </w:rPr>
        <w:t>The Journal of the Acoustical Society of America</w:t>
      </w:r>
      <w:r>
        <w:t>, 131(5):EL395–EL399.</w:t>
      </w:r>
    </w:p>
    <w:p w14:paraId="5480C4B7" w14:textId="77777777" w:rsidR="00000000" w:rsidRDefault="000051F0">
      <w:pPr>
        <w:pStyle w:val="bibitem"/>
        <w:widowControl/>
        <w:ind w:left="450" w:firstLine="0"/>
      </w:pPr>
      <w:r>
        <w:t>[</w:t>
      </w:r>
      <w:bookmarkStart w:id="1226" w:name="BIB_farsoni_low_cost_2017"/>
      <w:r>
        <w:t>Farsoni et  al., 2017</w:t>
      </w:r>
      <w:bookmarkEnd w:id="1226"/>
      <w:r>
        <w:t>]</w:t>
      </w:r>
      <w:r>
        <w:tab/>
        <w:t>Farsoni, S., Bonf</w:t>
      </w:r>
      <w:r>
        <w:t>è</w:t>
      </w:r>
      <w:r>
        <w:t xml:space="preserve">, M., and Astolfi, L. (2017). A low-cost high-fidelity ultrasound simulator with the inertial tracking of the probe pose. </w:t>
      </w:r>
      <w:r>
        <w:rPr>
          <w:i/>
          <w:iCs/>
        </w:rPr>
        <w:t>Control Engineering Practice</w:t>
      </w:r>
      <w:r>
        <w:t>, 59:183–193.</w:t>
      </w:r>
    </w:p>
    <w:p w14:paraId="6B077C91" w14:textId="77777777" w:rsidR="00000000" w:rsidRDefault="000051F0">
      <w:pPr>
        <w:pStyle w:val="bibitem"/>
        <w:widowControl/>
        <w:ind w:left="450" w:firstLine="0"/>
      </w:pPr>
      <w:r>
        <w:t>[</w:t>
      </w:r>
      <w:bookmarkStart w:id="1227" w:name="BIB_fedjajevs_ultrasound_2016"/>
      <w:r>
        <w:t>Fedjajevs, 2016</w:t>
      </w:r>
      <w:bookmarkEnd w:id="1227"/>
      <w:r>
        <w:t>]</w:t>
      </w:r>
      <w:r>
        <w:tab/>
        <w:t xml:space="preserve">Fedjajevs (2016). </w:t>
      </w:r>
      <w:r>
        <w:rPr>
          <w:i/>
          <w:iCs/>
        </w:rPr>
        <w:t>Ultrasound Imaging Using a Single Element Transducer</w:t>
      </w:r>
      <w:r>
        <w:t>. PhD thesis, tudelft.</w:t>
      </w:r>
    </w:p>
    <w:p w14:paraId="1942A995" w14:textId="77777777" w:rsidR="00000000" w:rsidRDefault="000051F0">
      <w:pPr>
        <w:pStyle w:val="bibitem"/>
        <w:widowControl/>
        <w:ind w:left="450" w:firstLine="0"/>
      </w:pPr>
      <w:r>
        <w:t>[</w:t>
      </w:r>
      <w:bookmarkStart w:id="1228" w:name="BIB_fontes_pereira_monitoring_2018"/>
      <w:r>
        <w:t>Fontes-Pereira et  al., 2018</w:t>
      </w:r>
      <w:bookmarkEnd w:id="1228"/>
      <w:r>
        <w:t>]</w:t>
      </w:r>
      <w:r>
        <w:tab/>
        <w:t>Fontes-Pereira, A., Rosa, P., Barboza, T., Mat</w:t>
      </w:r>
      <w:r>
        <w:t>usin, D., Freire, A. S., Braz, B. F., Machado, C. B., von Kr</w:t>
      </w:r>
      <w:r>
        <w:t>ü</w:t>
      </w:r>
      <w:r>
        <w:t>ger, M. A., Souza, S. A. L. d., Santelli, R. E., and Pereira, W. C. d. A. (2018). Monitoring bone changes due to calcium, magnesium, and phosphorus loss in rat femurs using Quantitative Ultrasoun</w:t>
      </w:r>
      <w:r>
        <w:t xml:space="preserve">d. </w:t>
      </w:r>
      <w:r>
        <w:rPr>
          <w:i/>
          <w:iCs/>
        </w:rPr>
        <w:t>Scientific Reports</w:t>
      </w:r>
      <w:r>
        <w:t>, 8(1):1–9.</w:t>
      </w:r>
    </w:p>
    <w:p w14:paraId="2D7089FA" w14:textId="77777777" w:rsidR="00000000" w:rsidRDefault="000051F0">
      <w:pPr>
        <w:pStyle w:val="bibitem"/>
        <w:widowControl/>
        <w:ind w:left="450" w:firstLine="0"/>
      </w:pPr>
      <w:r>
        <w:t>[</w:t>
      </w:r>
      <w:bookmarkStart w:id="1229" w:name="BIB_fritsch_full_nodate"/>
      <w:r>
        <w:t xml:space="preserve">FRITSCH, </w:t>
      </w:r>
      <w:bookmarkEnd w:id="1229"/>
      <w:r>
        <w:t>]</w:t>
      </w:r>
      <w:r>
        <w:tab/>
        <w:t>FRITSCH, C. A Full Featured Ultrasound NDE System in a Standard FPGA.</w:t>
      </w:r>
    </w:p>
    <w:p w14:paraId="516A1549" w14:textId="77777777" w:rsidR="00000000" w:rsidRDefault="000051F0">
      <w:pPr>
        <w:pStyle w:val="bibitem"/>
        <w:widowControl/>
        <w:ind w:left="450" w:firstLine="0"/>
      </w:pPr>
      <w:r>
        <w:t>[</w:t>
      </w:r>
      <w:bookmarkStart w:id="1230" w:name="BIB_fujita_effect_2017"/>
      <w:r>
        <w:t>Fujita and Hasegawa, 2017</w:t>
      </w:r>
      <w:bookmarkEnd w:id="1230"/>
      <w:r>
        <w:t>]</w:t>
      </w:r>
      <w:r>
        <w:tab/>
        <w:t>Fujita, H. and Hasegawa</w:t>
      </w:r>
      <w:r>
        <w:t xml:space="preserve">, H. (2017). Effect of frequency characteristic of excitation pulse on lateral spatial resolution in coded ultrasound imaging. </w:t>
      </w:r>
      <w:r>
        <w:rPr>
          <w:i/>
          <w:iCs/>
        </w:rPr>
        <w:t>Japanese Journal of Applied Physics</w:t>
      </w:r>
      <w:r>
        <w:t>, 56(7S1):07JF16.</w:t>
      </w:r>
    </w:p>
    <w:p w14:paraId="6DBF66B6" w14:textId="77777777" w:rsidR="00000000" w:rsidRDefault="000051F0">
      <w:pPr>
        <w:pStyle w:val="bibitem"/>
        <w:widowControl/>
        <w:ind w:left="450" w:firstLine="0"/>
      </w:pPr>
      <w:r>
        <w:t>[</w:t>
      </w:r>
      <w:bookmarkStart w:id="1231" w:name="BIB_garcia_rodriguez_low_2010"/>
      <w:r>
        <w:t>Garcia-Rodriguez et  al., 2010</w:t>
      </w:r>
      <w:bookmarkEnd w:id="1231"/>
      <w:r>
        <w:t>]</w:t>
      </w:r>
      <w:r>
        <w:tab/>
        <w:t>Garcia-Rodriguez, M., Garcia-Alvarez, J., Ya</w:t>
      </w:r>
      <w:r>
        <w:t>ñ</w:t>
      </w:r>
      <w:r>
        <w:t xml:space="preserve">ez, Y., Garcia-Hernandez, M., Salazar, J., Turo, A., and Chavez, J. (2010). Low cost matching network for ultrasonic transducers. </w:t>
      </w:r>
      <w:r>
        <w:rPr>
          <w:i/>
          <w:iCs/>
        </w:rPr>
        <w:t>Physics Procedia</w:t>
      </w:r>
      <w:r>
        <w:t>, 3(1):1025–1031.</w:t>
      </w:r>
    </w:p>
    <w:p w14:paraId="62D4421C" w14:textId="77777777" w:rsidR="00000000" w:rsidRDefault="000051F0">
      <w:pPr>
        <w:pStyle w:val="bibitem"/>
        <w:widowControl/>
        <w:ind w:left="450" w:firstLine="0"/>
      </w:pPr>
      <w:r>
        <w:t>[</w:t>
      </w:r>
      <w:bookmarkStart w:id="1232" w:name="BIB_george_portable_2018"/>
      <w:r>
        <w:t xml:space="preserve">George </w:t>
      </w:r>
      <w:r>
        <w:t>et  al., 2018</w:t>
      </w:r>
      <w:bookmarkEnd w:id="1232"/>
      <w:r>
        <w:t>]</w:t>
      </w:r>
      <w:r>
        <w:tab/>
        <w:t xml:space="preserve">George, S. S., Huang, M. C., and Ignjatovic, Z. (2018). Portable ultrasound imaging system with super-resolution capabilities. </w:t>
      </w:r>
      <w:r>
        <w:rPr>
          <w:i/>
          <w:iCs/>
        </w:rPr>
        <w:t>Ultrasonics</w:t>
      </w:r>
      <w:r>
        <w:t>.</w:t>
      </w:r>
    </w:p>
    <w:p w14:paraId="03F91EE4" w14:textId="77777777" w:rsidR="00000000" w:rsidRDefault="000051F0">
      <w:pPr>
        <w:pStyle w:val="bibitem"/>
        <w:widowControl/>
        <w:ind w:left="450" w:firstLine="0"/>
      </w:pPr>
      <w:r>
        <w:t>[</w:t>
      </w:r>
      <w:bookmarkStart w:id="1233" w:name="BIB_gibney_open_hardware_2016"/>
      <w:r>
        <w:t>Gibney, 2016</w:t>
      </w:r>
      <w:bookmarkEnd w:id="1233"/>
      <w:r>
        <w:t>]</w:t>
      </w:r>
      <w:r>
        <w:tab/>
        <w:t>Gibn</w:t>
      </w:r>
      <w:r>
        <w:t xml:space="preserve">ey, E. (2016). </w:t>
      </w:r>
      <w:r>
        <w:t>‘</w:t>
      </w:r>
      <w:r>
        <w:t>Open-hardware</w:t>
      </w:r>
      <w:r>
        <w:t>’</w:t>
      </w:r>
      <w:r>
        <w:t xml:space="preserve"> pioneers push for low-cost lab kit. </w:t>
      </w:r>
      <w:r>
        <w:rPr>
          <w:i/>
          <w:iCs/>
        </w:rPr>
        <w:t>Nature</w:t>
      </w:r>
      <w:r>
        <w:t>, 531(7593):147–148.</w:t>
      </w:r>
    </w:p>
    <w:p w14:paraId="0722C7D4" w14:textId="77777777" w:rsidR="00000000" w:rsidRDefault="000051F0">
      <w:pPr>
        <w:pStyle w:val="bibitem"/>
        <w:widowControl/>
        <w:ind w:left="450" w:firstLine="0"/>
        <w:rPr>
          <w:ins w:id="1234" w:author="Author" w:date="2021-01-27T18:28:00Z"/>
        </w:rPr>
      </w:pPr>
      <w:ins w:id="1235" w:author="Author" w:date="2021-01-27T18:28:00Z">
        <w:r>
          <w:t>[</w:t>
        </w:r>
        <w:bookmarkStart w:id="1236" w:name="BIB_gil_alba_morphological_2019"/>
        <w:r>
          <w:t>Gil-Alba et  al., 2019</w:t>
        </w:r>
        <w:bookmarkEnd w:id="1236"/>
        <w:r>
          <w:t>]</w:t>
        </w:r>
        <w:r>
          <w:tab/>
          <w:t>Gil-Alba, R., Alonso, L., Navarro, C., and Garc</w:t>
        </w:r>
        <w:r>
          <w:t>í</w:t>
        </w:r>
        <w:r>
          <w:t>a-Castillo, S. K. (2019). M</w:t>
        </w:r>
        <w:r>
          <w:t xml:space="preserve">orphological study of damage evolution in woven-laminates subjected to high-velocity impact. </w:t>
        </w:r>
        <w:r>
          <w:rPr>
            <w:i/>
            <w:iCs/>
          </w:rPr>
          <w:t>Mechanics of Advanced Materials and Structures</w:t>
        </w:r>
        <w:r>
          <w:t>, 26(24):2023–2029.</w:t>
        </w:r>
      </w:ins>
    </w:p>
    <w:p w14:paraId="5C58CFEE" w14:textId="77777777" w:rsidR="00000000" w:rsidRDefault="000051F0">
      <w:pPr>
        <w:pStyle w:val="bibitem"/>
        <w:widowControl/>
        <w:ind w:left="450" w:firstLine="0"/>
      </w:pPr>
      <w:r>
        <w:t>[</w:t>
      </w:r>
      <w:bookmarkStart w:id="1237" w:name="BIB_govindan_reconfigurable_2015"/>
      <w:r>
        <w:t>Govindan et  al., 2015</w:t>
      </w:r>
      <w:bookmarkEnd w:id="1237"/>
      <w:r>
        <w:t>]</w:t>
      </w:r>
      <w:r>
        <w:tab/>
        <w:t>Govindan</w:t>
      </w:r>
      <w:r>
        <w:t xml:space="preserve">, P., Vasudevan, V., Gonnot, T., and Saniie, J. (2015). Reconfigurable Ultrasonic Testing System Development Using Programmable Analog Front-End and Reconfigurable System-on-Chip Hardware. </w:t>
      </w:r>
      <w:r>
        <w:rPr>
          <w:i/>
          <w:iCs/>
        </w:rPr>
        <w:t>Circuits and Systems</w:t>
      </w:r>
      <w:r>
        <w:t>, 06(07):161.</w:t>
      </w:r>
    </w:p>
    <w:p w14:paraId="562DB4FA" w14:textId="77777777" w:rsidR="00000000" w:rsidRDefault="000051F0">
      <w:pPr>
        <w:pStyle w:val="bibitem"/>
        <w:widowControl/>
        <w:ind w:left="450" w:firstLine="0"/>
      </w:pPr>
      <w:r>
        <w:t>[</w:t>
      </w:r>
      <w:bookmarkStart w:id="1238" w:name="BIB_golabek_construction_2019"/>
      <w:r>
        <w:t>Go</w:t>
      </w:r>
      <w:r>
        <w:t>Ń</w:t>
      </w:r>
      <w:r>
        <w:t>abek et  al., 2019</w:t>
      </w:r>
      <w:bookmarkEnd w:id="1238"/>
      <w:r>
        <w:t>]</w:t>
      </w:r>
      <w:r>
        <w:tab/>
        <w:t>Go</w:t>
      </w:r>
      <w:r>
        <w:t>łą</w:t>
      </w:r>
      <w:r>
        <w:t xml:space="preserve">bek, M., Rymarczyk, T., and Adamkiewicz, P. (2019). Construction of Ultrasonic Reflection Tomograph for Analysis of Technological Processes. In </w:t>
      </w:r>
      <w:r>
        <w:rPr>
          <w:i/>
          <w:iCs/>
        </w:rPr>
        <w:t>2019 Applications of Electromagnetics in Modern Engineering</w:t>
      </w:r>
      <w:r>
        <w:rPr>
          <w:i/>
          <w:iCs/>
        </w:rPr>
        <w:t xml:space="preserve"> and Medicine (PTZE)</w:t>
      </w:r>
      <w:r>
        <w:t>, pages 47–51.</w:t>
      </w:r>
    </w:p>
    <w:p w14:paraId="3284BAA8" w14:textId="77777777" w:rsidR="00000000" w:rsidRDefault="000051F0">
      <w:pPr>
        <w:pStyle w:val="bibitem"/>
        <w:widowControl/>
        <w:ind w:left="450" w:firstLine="0"/>
      </w:pPr>
      <w:r>
        <w:t>[</w:t>
      </w:r>
      <w:bookmarkStart w:id="1239" w:name="BIB_granata_designing_2020"/>
      <w:r>
        <w:t>Granata et  al., 2020</w:t>
      </w:r>
      <w:bookmarkEnd w:id="1239"/>
      <w:r>
        <w:t>]</w:t>
      </w:r>
      <w:r>
        <w:tab/>
        <w:t>Granata, E., Vishwa, A., and Shen, J. (2020). Designing Bipolar High Voltage SEPIC Supply for Ultrasound Smart Probe. page 15.</w:t>
      </w:r>
    </w:p>
    <w:p w14:paraId="28F97EB9" w14:textId="77777777" w:rsidR="00000000" w:rsidRDefault="000051F0">
      <w:pPr>
        <w:pStyle w:val="bibitem"/>
        <w:widowControl/>
        <w:ind w:left="450" w:firstLine="0"/>
      </w:pPr>
      <w:r>
        <w:t>[</w:t>
      </w:r>
      <w:bookmarkStart w:id="1240" w:name="BIB_grasel_characterization_2017"/>
      <w:r>
        <w:t>Gräsel et  al., 2017</w:t>
      </w:r>
      <w:bookmarkEnd w:id="1240"/>
      <w:r>
        <w:t>]</w:t>
      </w:r>
      <w:r>
        <w:tab/>
        <w:t>Gr</w:t>
      </w:r>
      <w:r>
        <w:t>ä</w:t>
      </w:r>
      <w:r>
        <w:t>sel, M., Gl</w:t>
      </w:r>
      <w:r>
        <w:t>ü</w:t>
      </w:r>
      <w:r>
        <w:t xml:space="preserve">er, C. C., and Barkmann, R. (2017). Characterization of a new ultrasound device designed for measuring cortical porosity at the human tibia: A phantom study. </w:t>
      </w:r>
      <w:r>
        <w:rPr>
          <w:i/>
          <w:iCs/>
        </w:rPr>
        <w:t>Ultrasonics</w:t>
      </w:r>
      <w:r>
        <w:t>, 7</w:t>
      </w:r>
      <w:r>
        <w:t>6:183–191.</w:t>
      </w:r>
    </w:p>
    <w:p w14:paraId="067F41D2" w14:textId="77777777" w:rsidR="00000000" w:rsidRDefault="000051F0">
      <w:pPr>
        <w:pStyle w:val="bibitem"/>
        <w:widowControl/>
        <w:ind w:left="450" w:firstLine="0"/>
      </w:pPr>
      <w:r>
        <w:t>[</w:t>
      </w:r>
      <w:bookmarkStart w:id="1241" w:name="BIB_guasch_full_waveform_2020"/>
      <w:r>
        <w:t>Guasch et  al., 2020</w:t>
      </w:r>
      <w:bookmarkEnd w:id="1241"/>
      <w:r>
        <w:t>]</w:t>
      </w:r>
      <w:r>
        <w:tab/>
        <w:t>Guasch, L., Calder</w:t>
      </w:r>
      <w:r>
        <w:t>ó</w:t>
      </w:r>
      <w:r>
        <w:t xml:space="preserve">n Agudo, O., Tang, M.-X., Nachev, P., and Warner, M. (2020). Full-waveform inversion imaging of the human brain. </w:t>
      </w:r>
      <w:r>
        <w:rPr>
          <w:i/>
          <w:iCs/>
        </w:rPr>
        <w:t>npj Digital Medicine</w:t>
      </w:r>
      <w:r>
        <w:t>, 3(1):1–12.</w:t>
      </w:r>
    </w:p>
    <w:p w14:paraId="5B0CDB1F" w14:textId="77777777" w:rsidR="00000000" w:rsidRDefault="000051F0">
      <w:pPr>
        <w:pStyle w:val="bibitem"/>
        <w:widowControl/>
        <w:ind w:left="450" w:firstLine="0"/>
      </w:pPr>
      <w:r>
        <w:t>[</w:t>
      </w:r>
      <w:bookmarkStart w:id="1242" w:name="BIB_gwirc_desarrollo_2019"/>
      <w:r>
        <w:t>Gwirc et  al., 2019</w:t>
      </w:r>
      <w:bookmarkEnd w:id="1242"/>
      <w:r>
        <w:t>]</w:t>
      </w:r>
      <w:r>
        <w:tab/>
        <w:t>Gwirc, S. N., M</w:t>
      </w:r>
      <w:r>
        <w:t>á</w:t>
      </w:r>
      <w:r>
        <w:t>rquez, M. A., Mari</w:t>
      </w:r>
      <w:r>
        <w:t>ñ</w:t>
      </w:r>
      <w:r>
        <w:t>o, N., Pascoli, H., and Fern</w:t>
      </w:r>
      <w:r>
        <w:t>á</w:t>
      </w:r>
      <w:r>
        <w:t>ndez, N. (2019). Desarrollo de M</w:t>
      </w:r>
      <w:r>
        <w:t>ó</w:t>
      </w:r>
      <w:r>
        <w:t>dulo Emisor/Receptor Ultras</w:t>
      </w:r>
      <w:r>
        <w:t>ó</w:t>
      </w:r>
      <w:r>
        <w:t>nico Multicanal. Accepted: 2019-10-24T15:56:08Z Publisher:</w:t>
      </w:r>
      <w:r>
        <w:t xml:space="preserve"> Universidad Nacional de La Matanza. Departamento de Ingenier</w:t>
      </w:r>
      <w:r>
        <w:t>í</w:t>
      </w:r>
      <w:r>
        <w:t>a e Investigaciones Tecnol</w:t>
      </w:r>
      <w:r>
        <w:t>ó</w:t>
      </w:r>
      <w:r>
        <w:t>gicas.</w:t>
      </w:r>
    </w:p>
    <w:p w14:paraId="173F1931" w14:textId="77777777" w:rsidR="00000000" w:rsidRDefault="000051F0">
      <w:pPr>
        <w:pStyle w:val="bibitem"/>
        <w:widowControl/>
        <w:ind w:left="450" w:firstLine="0"/>
      </w:pPr>
      <w:r>
        <w:t>[</w:t>
      </w:r>
      <w:bookmarkStart w:id="1243" w:name="BIB_hager_design_2019"/>
      <w:r>
        <w:t>Hager, 2019</w:t>
      </w:r>
      <w:bookmarkEnd w:id="1243"/>
      <w:r>
        <w:t>]</w:t>
      </w:r>
      <w:r>
        <w:tab/>
        <w:t xml:space="preserve">Hager, P. A. (2019). </w:t>
      </w:r>
      <w:r>
        <w:rPr>
          <w:i/>
          <w:iCs/>
        </w:rPr>
        <w:t>Design of Fully-Digital Medical Ultrasound Imaging Systems</w:t>
      </w:r>
      <w:r>
        <w:t>. PhD thesis, Zurich.</w:t>
      </w:r>
    </w:p>
    <w:p w14:paraId="6AB639FA" w14:textId="77777777" w:rsidR="00000000" w:rsidRDefault="000051F0">
      <w:pPr>
        <w:pStyle w:val="bibitem"/>
        <w:widowControl/>
        <w:ind w:left="450" w:firstLine="0"/>
      </w:pPr>
      <w:r>
        <w:t>[</w:t>
      </w:r>
      <w:bookmarkStart w:id="1244" w:name="BIB_hager_lightprobe__2019"/>
      <w:r>
        <w:t>Hager and Benini, 2019</w:t>
      </w:r>
      <w:bookmarkEnd w:id="1244"/>
      <w:r>
        <w:t>]</w:t>
      </w:r>
      <w:r>
        <w:tab/>
        <w:t xml:space="preserve">Hager, P. A. and Benini, L. (2019). LightProbe: A Digital Ultrasound Probe for Software-Defined Ultrafast Imaging. </w:t>
      </w:r>
      <w:r>
        <w:rPr>
          <w:i/>
          <w:iCs/>
        </w:rPr>
        <w:t>IEEE Transactions on Ultrasonics, Ferroelectrics, and Frequency Con</w:t>
      </w:r>
      <w:r>
        <w:rPr>
          <w:i/>
          <w:iCs/>
        </w:rPr>
        <w:t>trol</w:t>
      </w:r>
      <w:r>
        <w:t>, 66(4):747–760.</w:t>
      </w:r>
    </w:p>
    <w:p w14:paraId="6BDB091B" w14:textId="77777777" w:rsidR="00000000" w:rsidRDefault="000051F0">
      <w:pPr>
        <w:pStyle w:val="bibitem"/>
        <w:widowControl/>
        <w:ind w:left="450" w:firstLine="0"/>
      </w:pPr>
      <w:r>
        <w:t>[</w:t>
      </w:r>
      <w:bookmarkStart w:id="1245" w:name="BIB_hager_lightprobe__2017"/>
      <w:r>
        <w:t>Hager et  al., 2017a</w:t>
      </w:r>
      <w:bookmarkEnd w:id="1245"/>
      <w:r>
        <w:t>]</w:t>
      </w:r>
      <w:r>
        <w:tab/>
        <w:t>Hager, P. A., Risser, C., Weber, P. K., and Benini, L. (2017a). LightProbe: A 64-channel programmable ultrasound transducer head with an integrated front-end an</w:t>
      </w:r>
      <w:r>
        <w:t xml:space="preserve">d a 26.4 Gb/s optical link. In </w:t>
      </w:r>
      <w:r>
        <w:rPr>
          <w:i/>
          <w:iCs/>
        </w:rPr>
        <w:t>2017 IEEE International Symposium on Circuits and Systems (ISCAS)</w:t>
      </w:r>
      <w:r>
        <w:t>, pages 1–4.</w:t>
      </w:r>
    </w:p>
    <w:p w14:paraId="4CF9301E" w14:textId="77777777" w:rsidR="00000000" w:rsidRDefault="000051F0">
      <w:pPr>
        <w:pStyle w:val="bibitem"/>
        <w:widowControl/>
        <w:ind w:left="450" w:firstLine="0"/>
      </w:pPr>
      <w:r>
        <w:t>[</w:t>
      </w:r>
      <w:bookmarkStart w:id="1246" w:name="BIB_hager_ultralight__2017"/>
      <w:r>
        <w:t>Hager et  al., 2017b</w:t>
      </w:r>
      <w:bookmarkEnd w:id="1246"/>
      <w:r>
        <w:t>]</w:t>
      </w:r>
      <w:r>
        <w:tab/>
        <w:t>Hager, P. A., Speicher, D., Degel, C., and Benini, L. (2017b). UltraLigh</w:t>
      </w:r>
      <w:r>
        <w:t>t: An ultrafast imaging platform based on a digital 64-channel ultrasound probe. pages 1–5. IEEE.</w:t>
      </w:r>
    </w:p>
    <w:p w14:paraId="0EB7CA8A" w14:textId="77777777" w:rsidR="00000000" w:rsidRDefault="000051F0">
      <w:pPr>
        <w:pStyle w:val="bibitem"/>
        <w:widowControl/>
        <w:ind w:left="450" w:firstLine="0"/>
      </w:pPr>
      <w:r>
        <w:t>[</w:t>
      </w:r>
      <w:bookmarkStart w:id="1247" w:name="BIB_herickhoff_low_cost_2019"/>
      <w:r>
        <w:t>Herickhoff et  al., 2019</w:t>
      </w:r>
      <w:bookmarkEnd w:id="1247"/>
      <w:r>
        <w:t>]</w:t>
      </w:r>
      <w:r>
        <w:tab/>
        <w:t>Herickhoff, C., Lin, J., and Dahl, J. (2019). Low-cost Sensor-enabled Freeh</w:t>
      </w:r>
      <w:r>
        <w:t xml:space="preserve">and 3D Ultrasound. In </w:t>
      </w:r>
      <w:r>
        <w:rPr>
          <w:i/>
          <w:iCs/>
        </w:rPr>
        <w:t>2019 IEEE International Ultrasonics Symposium (IUS)</w:t>
      </w:r>
      <w:r>
        <w:t>, pages 498–501. ISSN: 1948-5727.</w:t>
      </w:r>
    </w:p>
    <w:p w14:paraId="3BE1C93B" w14:textId="77777777" w:rsidR="00000000" w:rsidRDefault="000051F0">
      <w:pPr>
        <w:pStyle w:val="bibitem"/>
        <w:widowControl/>
        <w:ind w:left="450" w:firstLine="0"/>
      </w:pPr>
      <w:r>
        <w:t>[</w:t>
      </w:r>
      <w:bookmarkStart w:id="1248" w:name="BIB_herickhoff_low_cost_2018"/>
      <w:r>
        <w:t>Herickhoff et  al., 2018</w:t>
      </w:r>
      <w:bookmarkEnd w:id="1248"/>
      <w:r>
        <w:t>]</w:t>
      </w:r>
      <w:r>
        <w:tab/>
        <w:t>Herickhoff, C. D., Morgan, M. R., Broder, J. </w:t>
      </w:r>
      <w:r>
        <w:t xml:space="preserve">S., and Dahl, J. J. (2018). Low-cost Volumetric Ultrasound by Augmentation of 2D Systems: Design and Prototype. </w:t>
      </w:r>
      <w:r>
        <w:rPr>
          <w:i/>
          <w:iCs/>
        </w:rPr>
        <w:t>Ultrasonic Imaging</w:t>
      </w:r>
      <w:r>
        <w:t>, 40(1):35–48.</w:t>
      </w:r>
    </w:p>
    <w:p w14:paraId="5FF19FA5" w14:textId="77777777" w:rsidR="00000000" w:rsidRDefault="000051F0">
      <w:pPr>
        <w:pStyle w:val="bibitem"/>
        <w:widowControl/>
        <w:ind w:left="450" w:firstLine="0"/>
      </w:pPr>
      <w:r>
        <w:t>[</w:t>
      </w:r>
      <w:bookmarkStart w:id="1249" w:name="BIB_heuvel_development_2017"/>
      <w:r>
        <w:t>Heuvel et  al., 2017</w:t>
      </w:r>
      <w:bookmarkEnd w:id="1249"/>
      <w:r>
        <w:t>]</w:t>
      </w:r>
      <w:r>
        <w:tab/>
        <w:t>Heuvel, T. L. A. v. d., Graham, D.</w:t>
      </w:r>
      <w:r>
        <w:t xml:space="preserve"> J., Smith, K. J., Korte, C. L. d., and Neasham, J. A. (2017). Development of a Low-Cost Medical Ultrasound Scanner Using a Monostatic Synthetic Aperture. </w:t>
      </w:r>
      <w:r>
        <w:rPr>
          <w:i/>
          <w:iCs/>
        </w:rPr>
        <w:t>IEEE Transactions on Biomedical Circuits and Systems</w:t>
      </w:r>
      <w:r>
        <w:t>, 11(4):849–857.</w:t>
      </w:r>
    </w:p>
    <w:p w14:paraId="53865428" w14:textId="77777777" w:rsidR="00000000" w:rsidRDefault="000051F0">
      <w:pPr>
        <w:pStyle w:val="bibitem"/>
        <w:widowControl/>
        <w:ind w:left="450" w:firstLine="0"/>
      </w:pPr>
      <w:r>
        <w:t>[</w:t>
      </w:r>
      <w:bookmarkStart w:id="1250" w:name="BIB_hewener_mobile_2019"/>
      <w:r>
        <w:t xml:space="preserve">Hewener </w:t>
      </w:r>
      <w:r>
        <w:t>et  al., 2019</w:t>
      </w:r>
      <w:bookmarkEnd w:id="1250"/>
      <w:r>
        <w:t>]</w:t>
      </w:r>
      <w:r>
        <w:tab/>
        <w:t xml:space="preserve">Hewener, H., Risser, C., Brausch, L., Rohrer, T., and Tretbar, S. (2019). A mobile ultrasound system for majority detection. In </w:t>
      </w:r>
      <w:r>
        <w:rPr>
          <w:i/>
          <w:iCs/>
        </w:rPr>
        <w:t>2019 IEEE International Ultrasonics Symposium (IUS)</w:t>
      </w:r>
      <w:r>
        <w:t>, pages 502–505. ISSN: 1948-5719.</w:t>
      </w:r>
    </w:p>
    <w:p w14:paraId="63576CDA" w14:textId="77777777" w:rsidR="00000000" w:rsidRDefault="000051F0">
      <w:pPr>
        <w:pStyle w:val="bibitem"/>
        <w:widowControl/>
        <w:ind w:left="450" w:firstLine="0"/>
      </w:pPr>
      <w:r>
        <w:t>[</w:t>
      </w:r>
      <w:bookmarkStart w:id="1251" w:name="BIB_hewener_highly_2012"/>
      <w:r>
        <w:t>Hewener et  al., 2012</w:t>
      </w:r>
      <w:bookmarkEnd w:id="1251"/>
      <w:r>
        <w:t>]</w:t>
      </w:r>
      <w:r>
        <w:tab/>
        <w:t xml:space="preserve">Hewener, H. J., Welsch, H. J., Fonfara, H., Motzki, F., and Tretbar, S. H. (2012). Highly scalable and flexible FPGA based platform for advanced ultrasound research. In </w:t>
      </w:r>
      <w:r>
        <w:rPr>
          <w:i/>
          <w:iCs/>
        </w:rPr>
        <w:t>2012 IEEE Internationa</w:t>
      </w:r>
      <w:r>
        <w:rPr>
          <w:i/>
          <w:iCs/>
        </w:rPr>
        <w:t>l Ultrasonics Symposium</w:t>
      </w:r>
      <w:r>
        <w:t>, pages 2075–2080.</w:t>
      </w:r>
    </w:p>
    <w:p w14:paraId="2BF7DDBC" w14:textId="77777777" w:rsidR="00000000" w:rsidRDefault="000051F0">
      <w:pPr>
        <w:pStyle w:val="bibitem"/>
        <w:widowControl/>
        <w:ind w:left="450" w:firstLine="0"/>
      </w:pPr>
      <w:r>
        <w:t>[</w:t>
      </w:r>
      <w:bookmarkStart w:id="1252" w:name="BIB_hidayat_determination_2020"/>
      <w:r>
        <w:t>Hidayat et  al., 2020</w:t>
      </w:r>
      <w:bookmarkEnd w:id="1252"/>
      <w:r>
        <w:t>]</w:t>
      </w:r>
      <w:r>
        <w:tab/>
        <w:t>Hidayat, D., Syafei, N. S., Emiliano, Rohadi, N., Setianto, and Wibawa, B. M. (2020). Determination of generated ultrasonic wave c</w:t>
      </w:r>
      <w:r>
        <w:t xml:space="preserve">haracteristics by a bipolar square burst excitation. </w:t>
      </w:r>
      <w:r>
        <w:rPr>
          <w:i/>
          <w:iCs/>
        </w:rPr>
        <w:t>Journal of Physics: Conference Series</w:t>
      </w:r>
      <w:r>
        <w:t>, 1568:012007.</w:t>
      </w:r>
    </w:p>
    <w:p w14:paraId="5F023668" w14:textId="77777777" w:rsidR="00000000" w:rsidRDefault="000051F0">
      <w:pPr>
        <w:pStyle w:val="bibitem"/>
        <w:widowControl/>
        <w:ind w:left="450" w:firstLine="0"/>
        <w:rPr>
          <w:ins w:id="1253" w:author="Author" w:date="2021-01-27T18:28:00Z"/>
        </w:rPr>
      </w:pPr>
      <w:ins w:id="1254" w:author="Author" w:date="2021-01-27T18:28:00Z">
        <w:r>
          <w:t>[</w:t>
        </w:r>
        <w:bookmarkStart w:id="1255" w:name="BIB_hillger_high_2016"/>
        <w:r>
          <w:t>HILLGER, 2016</w:t>
        </w:r>
        <w:bookmarkEnd w:id="1255"/>
        <w:r>
          <w:t>]</w:t>
        </w:r>
        <w:r>
          <w:tab/>
          <w:t>HILLGER, W. (2016). High Frequency Ultrasonic Systems with Frequency Ranges of 35 to 200 MHz.</w:t>
        </w:r>
      </w:ins>
    </w:p>
    <w:p w14:paraId="72EE2E10" w14:textId="77777777" w:rsidR="00000000" w:rsidRDefault="000051F0">
      <w:pPr>
        <w:pStyle w:val="bibitem"/>
        <w:widowControl/>
        <w:ind w:left="450" w:firstLine="0"/>
      </w:pPr>
      <w:r>
        <w:t>[</w:t>
      </w:r>
      <w:bookmarkStart w:id="1256" w:name="BIB_hu_design_2011"/>
      <w:r>
        <w:t>Hu et  al., 2011</w:t>
      </w:r>
      <w:bookmarkEnd w:id="1256"/>
      <w:r>
        <w:t>]</w:t>
      </w:r>
      <w:r>
        <w:tab/>
        <w:t xml:space="preserve">Hu, T., Zhao, X., and Xia, L. (2011). Design of a protable ultrasonic system based on USB used in carotid artery measurement. In </w:t>
      </w:r>
      <w:r>
        <w:rPr>
          <w:i/>
          <w:iCs/>
        </w:rPr>
        <w:t xml:space="preserve">2011 4th International Conference on Biomedical Engineering and </w:t>
      </w:r>
      <w:r>
        <w:rPr>
          <w:i/>
          <w:iCs/>
        </w:rPr>
        <w:t>Informatics (BMEI)</w:t>
      </w:r>
      <w:r>
        <w:t>, volume 2, pages 1068–1071. ISSN: 1948-2922.</w:t>
      </w:r>
    </w:p>
    <w:p w14:paraId="366A0670" w14:textId="77777777" w:rsidR="00000000" w:rsidRDefault="000051F0">
      <w:pPr>
        <w:pStyle w:val="bibitem"/>
        <w:widowControl/>
        <w:ind w:left="450" w:firstLine="0"/>
      </w:pPr>
      <w:r>
        <w:t>[</w:t>
      </w:r>
      <w:bookmarkStart w:id="1257" w:name="BIB_hua_compressed_2011"/>
      <w:r>
        <w:t>Hua et  al., 2011</w:t>
      </w:r>
      <w:bookmarkEnd w:id="1257"/>
      <w:r>
        <w:t>]</w:t>
      </w:r>
      <w:r>
        <w:tab/>
        <w:t xml:space="preserve">Hua, S., Yuchi, M., and Ding, M. (2011). Compressed Sensing for RF Signal Reconstruction in B-model Ultrasound Imaging. In </w:t>
      </w:r>
      <w:r>
        <w:rPr>
          <w:i/>
          <w:iCs/>
        </w:rPr>
        <w:t>201</w:t>
      </w:r>
      <w:r>
        <w:rPr>
          <w:i/>
          <w:iCs/>
        </w:rPr>
        <w:t>1 International Conference on Intelligent Computation and Bio-Medical Instrumentation</w:t>
      </w:r>
      <w:r>
        <w:t>, pages 19–22.</w:t>
      </w:r>
    </w:p>
    <w:p w14:paraId="1C85BC73" w14:textId="77777777" w:rsidR="00000000" w:rsidRDefault="000051F0">
      <w:pPr>
        <w:pStyle w:val="bibitem"/>
        <w:widowControl/>
        <w:ind w:left="450" w:firstLine="0"/>
      </w:pPr>
      <w:r>
        <w:t>[</w:t>
      </w:r>
      <w:bookmarkStart w:id="1258" w:name="BIB_huang_novel_2015"/>
      <w:r>
        <w:t>Huang and Zou, 2015</w:t>
      </w:r>
      <w:bookmarkEnd w:id="1258"/>
      <w:r>
        <w:t>]</w:t>
      </w:r>
      <w:r>
        <w:tab/>
        <w:t>Huang, C.-H. and Zou, J. (2015). A novel two-axis micromechanical scanning transducer using wa</w:t>
      </w:r>
      <w:r>
        <w:t xml:space="preserve">ter-immersible electromagnetic actuators for handheld 3D ultrasound imaging. </w:t>
      </w:r>
      <w:r>
        <w:rPr>
          <w:i/>
          <w:iCs/>
        </w:rPr>
        <w:t>Sensors and Actuators A: Physical</w:t>
      </w:r>
      <w:r>
        <w:t>, 236:281–288.</w:t>
      </w:r>
    </w:p>
    <w:p w14:paraId="519B3F60" w14:textId="77777777" w:rsidR="00000000" w:rsidRDefault="000051F0">
      <w:pPr>
        <w:pStyle w:val="bibitem"/>
        <w:widowControl/>
        <w:ind w:left="450" w:firstLine="0"/>
      </w:pPr>
      <w:r>
        <w:t>[</w:t>
      </w:r>
      <w:bookmarkStart w:id="1259" w:name="BIB_ibrahim_single_fpga_2017"/>
      <w:r>
        <w:t>Ibrahim et  al., 2017</w:t>
      </w:r>
      <w:bookmarkEnd w:id="1259"/>
      <w:r>
        <w:t>]</w:t>
      </w:r>
      <w:r>
        <w:tab/>
        <w:t>Ibrahim, A., Simon, W., Doy, D., Pignat, E., Angiol</w:t>
      </w:r>
      <w:r>
        <w:t xml:space="preserve">ini, F., Arditi, M., Thiran, J. P., and Micheli, G. D. (2017). Single-FPGA complete 3D and 2D medical ultrasound imager. In </w:t>
      </w:r>
      <w:r>
        <w:rPr>
          <w:i/>
          <w:iCs/>
        </w:rPr>
        <w:t>2017 Conference on Design and Architectures for Signal and Image Processing (DASIP)</w:t>
      </w:r>
      <w:r>
        <w:t>, pages 1–6.</w:t>
      </w:r>
    </w:p>
    <w:p w14:paraId="4BDB172C" w14:textId="77777777" w:rsidR="00000000" w:rsidRDefault="000051F0">
      <w:pPr>
        <w:pStyle w:val="bibitem"/>
        <w:widowControl/>
        <w:ind w:left="450" w:firstLine="0"/>
      </w:pPr>
      <w:r>
        <w:t>[</w:t>
      </w:r>
      <w:bookmarkStart w:id="1260" w:name="BIB_ibrahim_towards_2018"/>
      <w:r>
        <w:t>Ibrahim et </w:t>
      </w:r>
      <w:r>
        <w:t xml:space="preserve"> al., 2018</w:t>
      </w:r>
      <w:bookmarkEnd w:id="1260"/>
      <w:r>
        <w:t>]</w:t>
      </w:r>
      <w:r>
        <w:tab/>
        <w:t xml:space="preserve">Ibrahim, A., Zhang, S., Angiolini, F., Arditi, M., Kimura, S., Goto, S., Thiran, J., and Micheli, G. D. (2018). Towards Ultrasound Everywhere: A Portable 3D Digital Back-End Capable of Zone and Compound Imaging. </w:t>
      </w:r>
      <w:r>
        <w:rPr>
          <w:i/>
          <w:iCs/>
        </w:rPr>
        <w:t>IEEE Tra</w:t>
      </w:r>
      <w:r>
        <w:rPr>
          <w:i/>
          <w:iCs/>
        </w:rPr>
        <w:t>nsactions on Biomedical Circuits and Systems</w:t>
      </w:r>
      <w:r>
        <w:t>, pages 1–14.</w:t>
      </w:r>
    </w:p>
    <w:p w14:paraId="2F14CFE6" w14:textId="77777777" w:rsidR="00000000" w:rsidRDefault="000051F0">
      <w:pPr>
        <w:pStyle w:val="bibitem"/>
        <w:widowControl/>
        <w:ind w:left="450" w:firstLine="0"/>
      </w:pPr>
      <w:r>
        <w:t>[</w:t>
      </w:r>
      <w:bookmarkStart w:id="1261" w:name="BIB_jensen_deconvolution_1993"/>
      <w:r>
        <w:t>Jensen et  al., 1993</w:t>
      </w:r>
      <w:bookmarkEnd w:id="1261"/>
      <w:r>
        <w:t>]</w:t>
      </w:r>
      <w:r>
        <w:tab/>
        <w:t xml:space="preserve">Jensen, J. A., Mathorne, J., Gravesen, T., and Stage, B. (1993). Deconvolution of in-Vivo Ultrasound B-Mode Images , </w:t>
      </w:r>
      <w:r>
        <w:t xml:space="preserve">Deconvolution of in-Vivo Ultrasound B-Mode Images. </w:t>
      </w:r>
      <w:r>
        <w:rPr>
          <w:i/>
          <w:iCs/>
        </w:rPr>
        <w:t>Ultrasonic Imaging</w:t>
      </w:r>
      <w:r>
        <w:t>, 15(2):122–133.</w:t>
      </w:r>
    </w:p>
    <w:p w14:paraId="4C786705" w14:textId="77777777" w:rsidR="00000000" w:rsidRDefault="000051F0">
      <w:pPr>
        <w:pStyle w:val="bibitem"/>
        <w:widowControl/>
        <w:ind w:left="450" w:firstLine="0"/>
      </w:pPr>
      <w:r>
        <w:t>[</w:t>
      </w:r>
      <w:bookmarkStart w:id="1262" w:name="BIB_jeon_novel_2019"/>
      <w:r>
        <w:t>Jeon et  al., 2019</w:t>
      </w:r>
      <w:bookmarkEnd w:id="1262"/>
      <w:r>
        <w:t>]</w:t>
      </w:r>
      <w:r>
        <w:tab/>
        <w:t>Jeon, S., Park, J., Managuli, R., and Kim, C. (2019). A Novel 2-D Synthetic Aperture Focusing Technique for Aco</w:t>
      </w:r>
      <w:r>
        <w:t xml:space="preserve">ustic-Resolution Photoacoustic Microscopy. </w:t>
      </w:r>
      <w:r>
        <w:rPr>
          <w:i/>
          <w:iCs/>
        </w:rPr>
        <w:t>IEEE Transactions on Medical Imaging</w:t>
      </w:r>
      <w:r>
        <w:t>, 38(1):250–260.</w:t>
      </w:r>
    </w:p>
    <w:p w14:paraId="42151B0F" w14:textId="77777777" w:rsidR="00000000" w:rsidRDefault="000051F0">
      <w:pPr>
        <w:pStyle w:val="bibitem"/>
        <w:widowControl/>
        <w:ind w:left="450" w:firstLine="0"/>
        <w:rPr>
          <w:ins w:id="1263" w:author="Author" w:date="2021-01-27T18:28:00Z"/>
        </w:rPr>
      </w:pPr>
      <w:ins w:id="1264" w:author="Author" w:date="2021-01-27T18:28:00Z">
        <w:r>
          <w:t>[</w:t>
        </w:r>
        <w:bookmarkStart w:id="1265" w:name="BIB_jin_optimization_2017"/>
        <w:r>
          <w:t>Jin et  al., 2017</w:t>
        </w:r>
        <w:bookmarkEnd w:id="1265"/>
        <w:r>
          <w:t>]</w:t>
        </w:r>
        <w:r>
          <w:tab/>
          <w:t>Jin, B. C., Li, X., Jain, A., Gonz</w:t>
        </w:r>
        <w:r>
          <w:t>á</w:t>
        </w:r>
        <w:r>
          <w:t xml:space="preserve">lez, C., LLorca, J., and Nutt, S. (2017). Optimization </w:t>
        </w:r>
        <w:r>
          <w:t xml:space="preserve">of microstructures and mechanical properties of composite oriented strand board from reused prepreg. </w:t>
        </w:r>
        <w:r>
          <w:rPr>
            <w:i/>
            <w:iCs/>
          </w:rPr>
          <w:t>Composite Structures</w:t>
        </w:r>
        <w:r>
          <w:t>, 174:389–398.</w:t>
        </w:r>
      </w:ins>
    </w:p>
    <w:p w14:paraId="3EBBEC09" w14:textId="77777777" w:rsidR="00000000" w:rsidRDefault="000051F0">
      <w:pPr>
        <w:pStyle w:val="bibitem"/>
        <w:widowControl/>
        <w:ind w:left="450" w:firstLine="0"/>
      </w:pPr>
      <w:r>
        <w:t>[</w:t>
      </w:r>
      <w:bookmarkStart w:id="1266" w:name="BIB_johnson_stimdust_2018"/>
      <w:r>
        <w:t>Johnson et  al., 2018</w:t>
      </w:r>
      <w:bookmarkEnd w:id="1266"/>
      <w:r>
        <w:t>]</w:t>
      </w:r>
      <w:r>
        <w:tab/>
        <w:t>Johnson, B. C., Shen, K., Piech, D., Ghanbari,</w:t>
      </w:r>
      <w:r>
        <w:t xml:space="preserve"> M. M., Li, K. Y., Neely, R., Carmena, J. M., Maharbiz, M. M., and Muller, R. (2018). StimDust: A 6.5mm3, wireless ultrasonic peripheral nerve stimulator with 82% peak chip efficiency. In </w:t>
      </w:r>
      <w:r>
        <w:rPr>
          <w:i/>
          <w:iCs/>
        </w:rPr>
        <w:t>2018 IEEE Custom Integrated Circuits Conference (CICC)</w:t>
      </w:r>
      <w:r>
        <w:t>, pages 1–4. I</w:t>
      </w:r>
      <w:r>
        <w:t>SSN: 2152-3630.</w:t>
      </w:r>
    </w:p>
    <w:p w14:paraId="4A5AEA17" w14:textId="77777777" w:rsidR="00000000" w:rsidRDefault="000051F0">
      <w:pPr>
        <w:pStyle w:val="bibitem"/>
        <w:widowControl/>
        <w:ind w:left="450" w:firstLine="0"/>
      </w:pPr>
      <w:r>
        <w:t>[</w:t>
      </w:r>
      <w:bookmarkStart w:id="1267" w:name="BIB_jonveaux_arduino_like_2017"/>
      <w:r>
        <w:t>Jonveaux, 2017</w:t>
      </w:r>
      <w:bookmarkEnd w:id="1267"/>
      <w:r>
        <w:t>]</w:t>
      </w:r>
      <w:r>
        <w:tab/>
        <w:t xml:space="preserve">Jonveaux, L. (2017). Arduino-like development kit for single-element ultrasound imaging. </w:t>
      </w:r>
      <w:r>
        <w:rPr>
          <w:i/>
          <w:iCs/>
        </w:rPr>
        <w:t>Journal of Open Hardware</w:t>
      </w:r>
      <w:r>
        <w:t>, 1(1).</w:t>
      </w:r>
    </w:p>
    <w:p w14:paraId="1CD33F83" w14:textId="77777777" w:rsidR="00000000" w:rsidRDefault="000051F0">
      <w:pPr>
        <w:pStyle w:val="bibitem"/>
        <w:widowControl/>
        <w:ind w:left="450" w:firstLine="0"/>
      </w:pPr>
      <w:r>
        <w:t>[</w:t>
      </w:r>
      <w:bookmarkStart w:id="1268" w:name="BIB_luc_jonveaux_un0rick_2019"/>
      <w:r>
        <w:t>Jonveaux, 20</w:t>
      </w:r>
      <w:r>
        <w:t>19</w:t>
      </w:r>
      <w:bookmarkEnd w:id="1268"/>
      <w:r>
        <w:t>]</w:t>
      </w:r>
      <w:r>
        <w:tab/>
        <w:t>Jonveaux, L. (2019). un0rick : open-source fpga board for single element ultrasound imaging.</w:t>
      </w:r>
    </w:p>
    <w:p w14:paraId="6F383F2E" w14:textId="77777777" w:rsidR="00000000" w:rsidRDefault="000051F0">
      <w:pPr>
        <w:pStyle w:val="bibitem"/>
        <w:widowControl/>
        <w:ind w:left="450" w:firstLine="0"/>
      </w:pPr>
      <w:r>
        <w:t>[</w:t>
      </w:r>
      <w:bookmarkStart w:id="1269" w:name="BIB_joseph_technical_2015"/>
      <w:r>
        <w:t>Joseph et  al., 2015a</w:t>
      </w:r>
      <w:bookmarkEnd w:id="1269"/>
      <w:r>
        <w:t>]</w:t>
      </w:r>
      <w:r>
        <w:tab/>
        <w:t>Joseph, J., Radhakrishnan, R., Kusmakar, S., Thrivikrama</w:t>
      </w:r>
      <w:r>
        <w:t>n, A. S., and Sivaprakasam, M. (2015a). Technical Validation of ARTSENS</w:t>
      </w:r>
      <w:r>
        <w:t>–</w:t>
      </w:r>
      <w:r>
        <w:t xml:space="preserve">An Image Free Device for Evaluation of Vascular Stiffness. </w:t>
      </w:r>
      <w:r>
        <w:rPr>
          <w:i/>
          <w:iCs/>
        </w:rPr>
        <w:t>IEEE Journal of Translational Engineering in Health and Medicine</w:t>
      </w:r>
      <w:r>
        <w:t>, 3:1–13.</w:t>
      </w:r>
    </w:p>
    <w:p w14:paraId="5BDCC98F" w14:textId="77777777" w:rsidR="00000000" w:rsidRDefault="000051F0">
      <w:pPr>
        <w:pStyle w:val="bibitem"/>
        <w:widowControl/>
        <w:ind w:left="450" w:firstLine="0"/>
      </w:pPr>
      <w:r>
        <w:t>[</w:t>
      </w:r>
      <w:bookmarkStart w:id="1270" w:name="BIB_joseph_artsenstouch_2015"/>
      <w:r>
        <w:t>Joseph et  al., 2015b</w:t>
      </w:r>
      <w:bookmarkEnd w:id="1270"/>
      <w:r>
        <w:t>]</w:t>
      </w:r>
      <w:r>
        <w:tab/>
        <w:t xml:space="preserve">Joseph, J., Thrivikraman, A. S., Radhakrishnan, R., and Sivaprakasam, M. (2015b). ARTSENSTouch - A portable device for evaluation of carotid artery stiffness. In </w:t>
      </w:r>
      <w:r>
        <w:rPr>
          <w:i/>
          <w:iCs/>
        </w:rPr>
        <w:t>2015 37th Annual International Conference of the IEEE Engineering</w:t>
      </w:r>
      <w:r>
        <w:rPr>
          <w:i/>
          <w:iCs/>
        </w:rPr>
        <w:t xml:space="preserve"> in Medicine and Biology Society (EMBC)</w:t>
      </w:r>
      <w:r>
        <w:t>, pages 3755–3758.</w:t>
      </w:r>
    </w:p>
    <w:p w14:paraId="402D6AE9" w14:textId="77777777" w:rsidR="00000000" w:rsidRDefault="000051F0">
      <w:pPr>
        <w:pStyle w:val="bibitem"/>
        <w:widowControl/>
        <w:ind w:left="450" w:firstLine="0"/>
      </w:pPr>
      <w:r>
        <w:t>[</w:t>
      </w:r>
      <w:bookmarkStart w:id="1271" w:name="BIB_kang_new_2017"/>
      <w:r>
        <w:t>Kang et  al., 2017</w:t>
      </w:r>
      <w:bookmarkEnd w:id="1271"/>
      <w:r>
        <w:t>]</w:t>
      </w:r>
      <w:r>
        <w:tab/>
        <w:t>Kang, J., Kim, Y., Lee, W., and Yoo, Y. (2017). A New Dynamic Complex Baseband Pulse Compression Method for Chirp-Coded Excitation in Medical U</w:t>
      </w:r>
      <w:r>
        <w:t xml:space="preserve">ltrasound Imaging. </w:t>
      </w:r>
      <w:r>
        <w:rPr>
          <w:i/>
          <w:iCs/>
        </w:rPr>
        <w:t>IEEE transactions on ultrasonics, ferroelectrics, and frequency control</w:t>
      </w:r>
      <w:r>
        <w:t>, 64(11):1698–1710.</w:t>
      </w:r>
    </w:p>
    <w:p w14:paraId="296B3F11" w14:textId="77777777" w:rsidR="00000000" w:rsidRDefault="000051F0">
      <w:pPr>
        <w:pStyle w:val="bibitem"/>
        <w:widowControl/>
        <w:ind w:left="450" w:firstLine="0"/>
        <w:rPr>
          <w:ins w:id="1272" w:author="Author" w:date="2021-01-27T18:28:00Z"/>
        </w:rPr>
      </w:pPr>
      <w:ins w:id="1273" w:author="Author" w:date="2021-01-27T18:28:00Z">
        <w:r>
          <w:t>[</w:t>
        </w:r>
        <w:bookmarkStart w:id="1274" w:name="BIB_karjalainen_multi_site_2012"/>
        <w:r>
          <w:t>Karjalainen et  al., 2012</w:t>
        </w:r>
        <w:bookmarkEnd w:id="1274"/>
        <w:r>
          <w:t>]</w:t>
        </w:r>
        <w:r>
          <w:tab/>
          <w:t>Karjalainen, J. P., Riekkinen, O., T</w:t>
        </w:r>
        <w:r>
          <w:t>ö</w:t>
        </w:r>
        <w:r>
          <w:t>yr</w:t>
        </w:r>
        <w:r>
          <w:t>ä</w:t>
        </w:r>
        <w:r>
          <w:t>s, J., Hakulinen</w:t>
        </w:r>
        <w:r>
          <w:t>, M., Kr</w:t>
        </w:r>
        <w:r>
          <w:t>ö</w:t>
        </w:r>
        <w:r>
          <w:t xml:space="preserve">ger, H., Rikkonen, T., Salovaara, K., and Jurvelin, J. S. (2012). Multi-site bone ultrasound measurements in elderly women with and without previous hip fractures. </w:t>
        </w:r>
        <w:r>
          <w:rPr>
            <w:i/>
            <w:iCs/>
          </w:rPr>
          <w:t>Osteoporosis International</w:t>
        </w:r>
        <w:r>
          <w:t>, 23(4):1287–1295.</w:t>
        </w:r>
      </w:ins>
    </w:p>
    <w:p w14:paraId="125F4186" w14:textId="77777777" w:rsidR="00000000" w:rsidRDefault="000051F0">
      <w:pPr>
        <w:pStyle w:val="bibitem"/>
        <w:widowControl/>
        <w:ind w:left="450" w:firstLine="0"/>
      </w:pPr>
      <w:r>
        <w:t>[</w:t>
      </w:r>
      <w:bookmarkStart w:id="1275" w:name="BIB_keyes_electrical_2017"/>
      <w:r>
        <w:t>Keyes, 2017</w:t>
      </w:r>
      <w:bookmarkEnd w:id="1275"/>
      <w:r>
        <w:t>]</w:t>
      </w:r>
      <w:r>
        <w:tab/>
        <w:t xml:space="preserve">Keyes, S. R. (2017). </w:t>
      </w:r>
      <w:r>
        <w:rPr>
          <w:i/>
          <w:iCs/>
        </w:rPr>
        <w:t>Electrical system for interfacing with muscle for use in prosthetic devices</w:t>
      </w:r>
      <w:r>
        <w:t>. Thesis, Massachusetts Institute of Technology.</w:t>
      </w:r>
    </w:p>
    <w:p w14:paraId="6B617D0E" w14:textId="77777777" w:rsidR="00000000" w:rsidRDefault="000051F0">
      <w:pPr>
        <w:pStyle w:val="bibitem"/>
        <w:widowControl/>
        <w:ind w:left="450" w:firstLine="0"/>
      </w:pPr>
      <w:r>
        <w:t>[</w:t>
      </w:r>
      <w:bookmarkStart w:id="1276" w:name="BIB_kidav_architecture_2019"/>
      <w:r>
        <w:t>Kidav et  al., 2019</w:t>
      </w:r>
      <w:bookmarkEnd w:id="1276"/>
      <w:r>
        <w:t>]</w:t>
      </w:r>
      <w:r>
        <w:tab/>
        <w:t>Kidav, J.</w:t>
      </w:r>
      <w:r>
        <w:t xml:space="preserve"> U., Sivamangai, N. M., Pillai, M. P., and Raja M, S. (2019). Architecture and FPGA prototype of cycle stealing DMA array signal processor for ultrasound sector imaging systems. </w:t>
      </w:r>
      <w:r>
        <w:rPr>
          <w:i/>
          <w:iCs/>
        </w:rPr>
        <w:t>Microprocessors and Microsystems</w:t>
      </w:r>
      <w:r>
        <w:t>, 64:53–72.</w:t>
      </w:r>
    </w:p>
    <w:p w14:paraId="160777F3" w14:textId="77777777" w:rsidR="00000000" w:rsidRDefault="000051F0">
      <w:pPr>
        <w:pStyle w:val="bibitem"/>
        <w:widowControl/>
        <w:ind w:left="450" w:firstLine="0"/>
        <w:rPr>
          <w:ins w:id="1277" w:author="Author" w:date="2021-01-27T18:28:00Z"/>
        </w:rPr>
      </w:pPr>
      <w:ins w:id="1278" w:author="Author" w:date="2021-01-27T18:28:00Z">
        <w:r>
          <w:t>[</w:t>
        </w:r>
        <w:bookmarkStart w:id="1279" w:name="BIB_kielczynski_thermophysical_2017"/>
        <w:r>
          <w:t>Kie</w:t>
        </w:r>
        <w:r>
          <w:t>Ń</w:t>
        </w:r>
        <w:r>
          <w:t>czy</w:t>
        </w:r>
        <w:r>
          <w:t>ń</w:t>
        </w:r>
        <w:r>
          <w:t>ski et  al., 2017</w:t>
        </w:r>
        <w:bookmarkEnd w:id="1279"/>
        <w:r>
          <w:t>]</w:t>
        </w:r>
        <w:r>
          <w:tab/>
          <w:t>Kie</w:t>
        </w:r>
        <w:r>
          <w:t>ł</w:t>
        </w:r>
        <w:r>
          <w:t>czy</w:t>
        </w:r>
        <w:r>
          <w:t>ń</w:t>
        </w:r>
        <w:r>
          <w:t xml:space="preserve">ski, P., Ptasznik, S., Szalewski, M., Balcerzak, A., Wieja, K., and Rostocki, A. J. (2017). Thermophysical properties of rapeseed oil methyl esters (RME) at high pressures and various </w:t>
        </w:r>
        <w:r>
          <w:t xml:space="preserve">temperatures evaluated by ultrasonic methods. </w:t>
        </w:r>
        <w:r>
          <w:rPr>
            <w:i/>
            <w:iCs/>
          </w:rPr>
          <w:t>Biomass and Bioenergy</w:t>
        </w:r>
        <w:r>
          <w:t>, 107:113–121.</w:t>
        </w:r>
      </w:ins>
    </w:p>
    <w:p w14:paraId="3791747A" w14:textId="77777777" w:rsidR="00000000" w:rsidRDefault="000051F0">
      <w:pPr>
        <w:pStyle w:val="bibitem"/>
        <w:widowControl/>
        <w:ind w:left="450" w:firstLine="0"/>
      </w:pPr>
      <w:r>
        <w:t>[</w:t>
      </w:r>
      <w:bookmarkStart w:id="1280" w:name="BIB_kim_real_time_2018"/>
      <w:r>
        <w:t>Kim et  al., 2018</w:t>
      </w:r>
      <w:bookmarkEnd w:id="1280"/>
      <w:r>
        <w:t>]</w:t>
      </w:r>
      <w:r>
        <w:tab/>
        <w:t>Kim, J. H., Yeo, S., Kim, J. W., Kim, K., Song, T.-K., Yoon, C., and Sung, J. (2018). Real-Time Lossless Compr</w:t>
      </w:r>
      <w:r>
        <w:t xml:space="preserve">ession Algorithm for Ultrasound Data Using BL Universal Code. </w:t>
      </w:r>
      <w:r>
        <w:rPr>
          <w:i/>
          <w:iCs/>
        </w:rPr>
        <w:t>Sensors</w:t>
      </w:r>
      <w:r>
        <w:t>, 18(10):3314.</w:t>
      </w:r>
    </w:p>
    <w:p w14:paraId="622E45EF" w14:textId="77777777" w:rsidR="00000000" w:rsidRDefault="000051F0">
      <w:pPr>
        <w:pStyle w:val="bibitem"/>
        <w:widowControl/>
        <w:ind w:left="450" w:firstLine="0"/>
      </w:pPr>
      <w:r>
        <w:t>[</w:t>
      </w:r>
      <w:bookmarkStart w:id="1281" w:name="BIB_kim_smart_phone_2017"/>
      <w:r>
        <w:t>Kim et  al., 2017</w:t>
      </w:r>
      <w:bookmarkEnd w:id="1281"/>
      <w:r>
        <w:t>]</w:t>
      </w:r>
      <w:r>
        <w:tab/>
        <w:t>Kim, J. </w:t>
      </w:r>
      <w:r>
        <w:t xml:space="preserve">H., Yeo, S., Kim, M., Kye, S., Lee, Y., and Song, T. k. (2017). A smart-phone based portable ultrasound imaging system for point-of-care applications. In </w:t>
      </w:r>
      <w:r>
        <w:rPr>
          <w:i/>
          <w:iCs/>
        </w:rPr>
        <w:t>2017 10th International Congress on Image and Signal Processing, BioMedical Engineering and Informatic</w:t>
      </w:r>
      <w:r>
        <w:rPr>
          <w:i/>
          <w:iCs/>
        </w:rPr>
        <w:t>s (CISP-BMEI)</w:t>
      </w:r>
      <w:r>
        <w:t>, pages 1–5.</w:t>
      </w:r>
    </w:p>
    <w:p w14:paraId="243DC4F5" w14:textId="77777777" w:rsidR="00000000" w:rsidRDefault="000051F0">
      <w:pPr>
        <w:pStyle w:val="bibitem"/>
        <w:widowControl/>
        <w:ind w:left="450" w:firstLine="0"/>
        <w:rPr>
          <w:ins w:id="1282" w:author="Author" w:date="2021-01-27T18:28:00Z"/>
        </w:rPr>
      </w:pPr>
      <w:ins w:id="1283" w:author="Author" w:date="2021-01-27T18:28:00Z">
        <w:r>
          <w:t>[</w:t>
        </w:r>
        <w:bookmarkStart w:id="1284" w:name="BIB_kim_signal_processing_2020"/>
        <w:r>
          <w:t>Kim et  al., 2020</w:t>
        </w:r>
        <w:bookmarkEnd w:id="1284"/>
        <w:r>
          <w:t>]</w:t>
        </w:r>
        <w:r>
          <w:tab/>
          <w:t xml:space="preserve">Kim, Y., Park, J., and Kim, H. (2020). Signal-Processing Framework for Ultrasound Compressed Sensing Data: Envelope Detection and Spectral Analysis. </w:t>
        </w:r>
        <w:r>
          <w:rPr>
            <w:i/>
            <w:iCs/>
          </w:rPr>
          <w:t>A</w:t>
        </w:r>
        <w:r>
          <w:rPr>
            <w:i/>
            <w:iCs/>
          </w:rPr>
          <w:t>pplied Sciences</w:t>
        </w:r>
        <w:r>
          <w:t>, 10(19):6956.</w:t>
        </w:r>
      </w:ins>
    </w:p>
    <w:p w14:paraId="70B9AA64" w14:textId="77777777" w:rsidR="00000000" w:rsidRDefault="000051F0">
      <w:pPr>
        <w:pStyle w:val="bibitem"/>
        <w:widowControl/>
        <w:ind w:left="450" w:firstLine="0"/>
      </w:pPr>
      <w:r>
        <w:t>[</w:t>
      </w:r>
      <w:bookmarkStart w:id="1285" w:name="BIB_kjeken_systematic_2011"/>
      <w:r>
        <w:t>Kjeken et  al., 2011</w:t>
      </w:r>
      <w:bookmarkEnd w:id="1285"/>
      <w:r>
        <w:t>]</w:t>
      </w:r>
      <w:r>
        <w:tab/>
        <w:t>Kjeken, I., Smedslund, G., Moe, R. H., Slatkowsky-Christensen, B., Uhlig, T., and Hagen, K. B. (2011). Systematic review of design and effects of splin</w:t>
      </w:r>
      <w:r>
        <w:t xml:space="preserve">ts and exercise programs in hand osteoarthritis. </w:t>
      </w:r>
      <w:r>
        <w:rPr>
          <w:i/>
          <w:iCs/>
        </w:rPr>
        <w:t>Arthritis Care &amp; Research</w:t>
      </w:r>
      <w:r>
        <w:t>, 63(6):834–848.</w:t>
      </w:r>
    </w:p>
    <w:p w14:paraId="1DCAB1CC" w14:textId="77777777" w:rsidR="00000000" w:rsidRDefault="000051F0">
      <w:pPr>
        <w:pStyle w:val="bibitem"/>
        <w:widowControl/>
        <w:ind w:left="450" w:firstLine="0"/>
        <w:rPr>
          <w:ins w:id="1286" w:author="Author" w:date="2021-01-27T18:28:00Z"/>
        </w:rPr>
      </w:pPr>
      <w:ins w:id="1287" w:author="Author" w:date="2021-01-27T18:28:00Z">
        <w:r>
          <w:t>[</w:t>
        </w:r>
        <w:bookmarkStart w:id="1288" w:name="BIB_kou_real_time_2020"/>
        <w:r>
          <w:t>Kou et  al., 2020</w:t>
        </w:r>
        <w:bookmarkEnd w:id="1288"/>
        <w:r>
          <w:t>]</w:t>
        </w:r>
        <w:r>
          <w:tab/>
          <w:t>Kou, Z., Miller, R. J., Singer, A. C., and Oelze, M. L. (2020). Real-time video streaming in vivo usi</w:t>
        </w:r>
        <w:r>
          <w:t xml:space="preserve">ng ultrasound as the communication channel. </w:t>
        </w:r>
        <w:r>
          <w:rPr>
            <w:i/>
            <w:iCs/>
          </w:rPr>
          <w:t>arXiv:2009.13683 [eess]</w:t>
        </w:r>
        <w:r>
          <w:t>. arXiv: 2009.13683.</w:t>
        </w:r>
      </w:ins>
    </w:p>
    <w:p w14:paraId="04138F24" w14:textId="77777777" w:rsidR="00000000" w:rsidRDefault="000051F0">
      <w:pPr>
        <w:pStyle w:val="bibitem"/>
        <w:widowControl/>
        <w:ind w:left="450" w:firstLine="0"/>
      </w:pPr>
      <w:r>
        <w:t>[</w:t>
      </w:r>
      <w:bookmarkStart w:id="1289" w:name="BIB_kruizinga_compressive_2017"/>
      <w:r>
        <w:t>Kruizinga et  al., 2017</w:t>
      </w:r>
      <w:bookmarkEnd w:id="1289"/>
      <w:r>
        <w:t>]</w:t>
      </w:r>
      <w:r>
        <w:tab/>
        <w:t>Kruizinga, P., Meulen, P. v. d., Fedjajevs, A., Mastik, F., Springeling, G., Jong,</w:t>
      </w:r>
      <w:r>
        <w:t xml:space="preserve"> N. d., Bosch, J. G., and Leus, G. (2017). Compressive 3D ultrasound imaging using a single sensor. </w:t>
      </w:r>
      <w:r>
        <w:rPr>
          <w:i/>
          <w:iCs/>
        </w:rPr>
        <w:t>Science Advances</w:t>
      </w:r>
      <w:r>
        <w:t>, 3(12):e1701423.</w:t>
      </w:r>
    </w:p>
    <w:p w14:paraId="7D671C1C" w14:textId="77777777" w:rsidR="00000000" w:rsidRDefault="000051F0">
      <w:pPr>
        <w:pStyle w:val="bibitem"/>
        <w:widowControl/>
        <w:ind w:left="450" w:firstLine="0"/>
      </w:pPr>
      <w:r>
        <w:t>[</w:t>
      </w:r>
      <w:bookmarkStart w:id="1290" w:name="BIB_kurjak_use_1986"/>
      <w:r>
        <w:t>Kurjak and Breyer, 1986</w:t>
      </w:r>
      <w:bookmarkEnd w:id="1290"/>
      <w:r>
        <w:t>]</w:t>
      </w:r>
      <w:r>
        <w:tab/>
        <w:t>Kurjak, A. and Breyer, B. (1986). The use of ultrasound in</w:t>
      </w:r>
      <w:r>
        <w:t xml:space="preserve"> developing countries. </w:t>
      </w:r>
      <w:r>
        <w:rPr>
          <w:i/>
          <w:iCs/>
        </w:rPr>
        <w:t>Ultrasound in Medicine &amp; Biology</w:t>
      </w:r>
      <w:r>
        <w:t>, 12(8):611–621.</w:t>
      </w:r>
    </w:p>
    <w:p w14:paraId="77AE5BAC" w14:textId="77777777" w:rsidR="00000000" w:rsidRDefault="000051F0">
      <w:pPr>
        <w:pStyle w:val="bibitem"/>
        <w:widowControl/>
        <w:ind w:left="450" w:firstLine="0"/>
      </w:pPr>
      <w:r>
        <w:t>[</w:t>
      </w:r>
      <w:bookmarkStart w:id="1291" w:name="BIB_kuru_feasibility_2019"/>
      <w:r>
        <w:t>Kuru et  al., 2019</w:t>
      </w:r>
      <w:bookmarkEnd w:id="1291"/>
      <w:r>
        <w:t>]</w:t>
      </w:r>
      <w:r>
        <w:tab/>
        <w:t>Kuru, K., Ansell, D., Jones, M., Goede, C. D., and Leather, P. (2019). Feasibility study of intelligent autonomou</w:t>
      </w:r>
      <w:r>
        <w:t xml:space="preserve">s determination of the bladder voiding need to treat bedwetting using ultrasound and smartphone ML techniques. </w:t>
      </w:r>
      <w:r>
        <w:rPr>
          <w:i/>
          <w:iCs/>
        </w:rPr>
        <w:t>Medical &amp; Biological Engineering &amp; Computing</w:t>
      </w:r>
      <w:r>
        <w:t>, 57(5):1079–1097.</w:t>
      </w:r>
    </w:p>
    <w:p w14:paraId="76FFDF46" w14:textId="77777777" w:rsidR="00000000" w:rsidRDefault="000051F0">
      <w:pPr>
        <w:pStyle w:val="bibitem"/>
        <w:widowControl/>
        <w:ind w:left="450" w:firstLine="0"/>
      </w:pPr>
      <w:r>
        <w:t>[</w:t>
      </w:r>
      <w:bookmarkStart w:id="1292" w:name="BIB_kushi_ultrasonic_2017"/>
      <w:r>
        <w:t>Kushi and Suresh  Babu, 2017</w:t>
      </w:r>
      <w:bookmarkEnd w:id="1292"/>
      <w:r>
        <w:t>]</w:t>
      </w:r>
      <w:r>
        <w:tab/>
        <w:t>K</w:t>
      </w:r>
      <w:r>
        <w:t>ushi, A. and Suresh Babu, P. (2017). Ultrasonic Signal Processing Using FPGA. pages 82–87.</w:t>
      </w:r>
    </w:p>
    <w:p w14:paraId="51258221" w14:textId="77777777" w:rsidR="00000000" w:rsidRDefault="000051F0">
      <w:pPr>
        <w:pStyle w:val="bibitem"/>
        <w:widowControl/>
        <w:ind w:left="450" w:firstLine="0"/>
      </w:pPr>
      <w:r>
        <w:t>[</w:t>
      </w:r>
      <w:bookmarkStart w:id="1293" w:name="BIB_lay__vivo_2018"/>
      <w:r>
        <w:t>Lay et  al., 2018</w:t>
      </w:r>
      <w:bookmarkEnd w:id="1293"/>
      <w:r>
        <w:t>]</w:t>
      </w:r>
      <w:r>
        <w:tab/>
        <w:t xml:space="preserve">Lay, H., Cummins, G., Cox, B. F., Qiu, Y., Turcanu, M. V., McPhillips, R., Connor, C., Gregson, R., Clutton, </w:t>
      </w:r>
      <w:r>
        <w:t xml:space="preserve">E., Desmulliez, M. P. Y., and Cochran, S. (2018). In-Vivo Evaluation of Microultrasound and Thermometric Capsule Endoscopes. </w:t>
      </w:r>
      <w:r>
        <w:rPr>
          <w:i/>
          <w:iCs/>
        </w:rPr>
        <w:t>IEEE Transactions on Biomedical Engineering</w:t>
      </w:r>
      <w:r>
        <w:t>, pages 1–1.</w:t>
      </w:r>
    </w:p>
    <w:p w14:paraId="26FE1603" w14:textId="77777777" w:rsidR="00000000" w:rsidRDefault="000051F0">
      <w:pPr>
        <w:pStyle w:val="bibitem"/>
        <w:widowControl/>
        <w:ind w:left="450" w:firstLine="0"/>
      </w:pPr>
      <w:r>
        <w:t>[</w:t>
      </w:r>
      <w:bookmarkStart w:id="1294" w:name="BIB_lay_progress_2016"/>
      <w:r>
        <w:t>Lay et  al., 2016</w:t>
      </w:r>
      <w:bookmarkEnd w:id="1294"/>
      <w:r>
        <w:t>]</w:t>
      </w:r>
      <w:r>
        <w:tab/>
        <w:t>Lay, H. S., Qiu, Y., Al-Rawhani, M., Beeley, J., Poltarjonoks, R., Seetohul, V., Cumming, D., Cochran, S., Cummins, G., Desmulliez, M. P. Y., Wallace, M., Trolier-McKinstry, S., McPhillips, R., Cox, B. F., and Demore, C. E. M. (2016)</w:t>
      </w:r>
      <w:r>
        <w:t xml:space="preserve">. Progress towards a multi-modal capsule endoscopy device featuring microultrasound imaging. In </w:t>
      </w:r>
      <w:r>
        <w:rPr>
          <w:i/>
          <w:iCs/>
        </w:rPr>
        <w:t>2016 IEEE International Ultrasonics Symposium (IUS)</w:t>
      </w:r>
      <w:r>
        <w:t>, pages 1–4. ISSN: 1948-5727.</w:t>
      </w:r>
    </w:p>
    <w:p w14:paraId="7C9F4BC0" w14:textId="77777777" w:rsidR="00000000" w:rsidRDefault="000051F0">
      <w:pPr>
        <w:pStyle w:val="bibitem"/>
        <w:widowControl/>
        <w:ind w:left="450" w:firstLine="0"/>
      </w:pPr>
      <w:r>
        <w:t>[</w:t>
      </w:r>
      <w:bookmarkStart w:id="1295" w:name="BIB_lecoeur_bluetooth_nodate"/>
      <w:r>
        <w:t xml:space="preserve">LeCoeur, </w:t>
      </w:r>
      <w:bookmarkEnd w:id="1295"/>
      <w:r>
        <w:t>]</w:t>
      </w:r>
      <w:r>
        <w:tab/>
        <w:t>LeCoeur. Bl</w:t>
      </w:r>
      <w:r>
        <w:t>uetooth single channel ultrasonic device - Android systems.</w:t>
      </w:r>
    </w:p>
    <w:p w14:paraId="0629FCB7" w14:textId="77777777" w:rsidR="00000000" w:rsidRDefault="000051F0">
      <w:pPr>
        <w:pStyle w:val="bibitem"/>
        <w:widowControl/>
        <w:ind w:left="450" w:firstLine="0"/>
      </w:pPr>
      <w:r>
        <w:t>[</w:t>
      </w:r>
      <w:bookmarkStart w:id="1296" w:name="BIB_lee_towards_2014"/>
      <w:r>
        <w:t>Lee et  al., 2014a</w:t>
      </w:r>
      <w:bookmarkEnd w:id="1296"/>
      <w:r>
        <w:t>]</w:t>
      </w:r>
      <w:r>
        <w:tab/>
        <w:t>Lee, J. H., Traverso, G., Schoellhammer, C. M., Blankschtein, D., Langer, R., Thomenius, K. E., Boning, D. S., and Anthony, B. W. (2014</w:t>
      </w:r>
      <w:r>
        <w:t xml:space="preserve">a). Towards wireless capsule endoscopic ultrasound (WCEU). In </w:t>
      </w:r>
      <w:r>
        <w:rPr>
          <w:i/>
          <w:iCs/>
        </w:rPr>
        <w:t>2014 IEEE International Ultrasonics Symposium</w:t>
      </w:r>
      <w:r>
        <w:t>, pages 734–737, Chicago, IL, USA. IEEE.</w:t>
      </w:r>
    </w:p>
    <w:p w14:paraId="13D0A49E" w14:textId="77777777" w:rsidR="00000000" w:rsidRDefault="000051F0">
      <w:pPr>
        <w:pStyle w:val="bibitem"/>
        <w:widowControl/>
        <w:ind w:left="450" w:firstLine="0"/>
      </w:pPr>
      <w:r>
        <w:t>[</w:t>
      </w:r>
      <w:bookmarkStart w:id="1297" w:name="BIB_lee_new_2014"/>
      <w:r>
        <w:t>Lee et  al., 2014b</w:t>
      </w:r>
      <w:bookmarkEnd w:id="1297"/>
      <w:r>
        <w:t>]</w:t>
      </w:r>
      <w:r>
        <w:tab/>
        <w:t>Lee, Y., Kang, J., Yeo, S., Lee, J., Kim, G. D., Yoo, Y</w:t>
      </w:r>
      <w:r>
        <w:t xml:space="preserve">., and Song, T. K. (2014b). A new smart probe system for a tablet PC-based point-of-care ultrasound imaging system: Feasibility study. In </w:t>
      </w:r>
      <w:r>
        <w:rPr>
          <w:i/>
          <w:iCs/>
        </w:rPr>
        <w:t>2014 IEEE International Ultrasonics Symposium</w:t>
      </w:r>
      <w:r>
        <w:t>, pages 1611–1614.</w:t>
      </w:r>
    </w:p>
    <w:p w14:paraId="4647F45A" w14:textId="77777777" w:rsidR="00000000" w:rsidRDefault="000051F0">
      <w:pPr>
        <w:pStyle w:val="bibitem"/>
        <w:widowControl/>
        <w:ind w:left="450" w:firstLine="0"/>
      </w:pPr>
      <w:r>
        <w:t>[</w:t>
      </w:r>
      <w:bookmarkStart w:id="1298" w:name="BIB_lei_high_frame_nodate"/>
      <w:r>
        <w:t xml:space="preserve">Lei, </w:t>
      </w:r>
      <w:bookmarkEnd w:id="1298"/>
      <w:r>
        <w:t>]</w:t>
      </w:r>
      <w:r>
        <w:tab/>
        <w:t>Lei, S. A High-Frame Rate High-Frequency Ultrasonic System for Cardiac Imaging in Mice - IEEE Journals &amp; Magazine.</w:t>
      </w:r>
    </w:p>
    <w:p w14:paraId="5175E7F4" w14:textId="77777777" w:rsidR="00000000" w:rsidRDefault="000051F0">
      <w:pPr>
        <w:pStyle w:val="bibitem"/>
        <w:widowControl/>
        <w:ind w:left="450" w:firstLine="0"/>
      </w:pPr>
      <w:r>
        <w:t>[</w:t>
      </w:r>
      <w:bookmarkStart w:id="1299" w:name="BIB_lei_sun_high_frame_2008"/>
      <w:r>
        <w:t>Lei Sun et  al., 2008</w:t>
      </w:r>
      <w:bookmarkEnd w:id="1299"/>
      <w:r>
        <w:t>]</w:t>
      </w:r>
      <w:r>
        <w:tab/>
        <w:t>Lei Sun, Xiaochen Xu, Richard, W., Feng, C., Johnson, J., a</w:t>
      </w:r>
      <w:r>
        <w:t xml:space="preserve">nd Shung, K. (2008). A High-Frame Rate Duplex Ultrasound Biomicroscopy for Small Animal Imaging </w:t>
      </w:r>
      <w:r>
        <w:rPr>
          <w:i/>
          <w:iCs/>
        </w:rPr>
        <w:t>In vivo</w:t>
      </w:r>
      <w:r>
        <w:t xml:space="preserve">. </w:t>
      </w:r>
      <w:r>
        <w:rPr>
          <w:i/>
          <w:iCs/>
        </w:rPr>
        <w:t>IEEE Transactions on Biomedical Engineering</w:t>
      </w:r>
      <w:r>
        <w:t>, 55(8):2039–2049.</w:t>
      </w:r>
    </w:p>
    <w:p w14:paraId="33504B84" w14:textId="77777777" w:rsidR="00000000" w:rsidRDefault="000051F0">
      <w:pPr>
        <w:pStyle w:val="bibitem"/>
        <w:widowControl/>
        <w:ind w:left="450" w:firstLine="0"/>
      </w:pPr>
      <w:r>
        <w:t>[</w:t>
      </w:r>
      <w:bookmarkStart w:id="1300" w:name="BIB_levesque_real_time_2009"/>
      <w:r>
        <w:t>Levesque and Sawan, 2009</w:t>
      </w:r>
      <w:bookmarkEnd w:id="1300"/>
      <w:r>
        <w:t>]</w:t>
      </w:r>
      <w:r>
        <w:tab/>
        <w:t>Levesque</w:t>
      </w:r>
      <w:r>
        <w:t xml:space="preserve">, P. and Sawan, M. (2009). Real-Time Hand-Held Ultrasound Medical-Imaging Device Based on a New Digital Quadrature Demodulation Processor. </w:t>
      </w:r>
      <w:r>
        <w:rPr>
          <w:i/>
          <w:iCs/>
        </w:rPr>
        <w:t>IEEE Transactions on Ultrasonics, Ferroelectrics, and Frequency Control</w:t>
      </w:r>
      <w:r>
        <w:t>, 56(8):1654–1665.</w:t>
      </w:r>
    </w:p>
    <w:p w14:paraId="2A6DD28F" w14:textId="77777777" w:rsidR="00000000" w:rsidRDefault="000051F0">
      <w:pPr>
        <w:pStyle w:val="bibitem"/>
        <w:widowControl/>
        <w:ind w:left="450" w:firstLine="0"/>
      </w:pPr>
      <w:r>
        <w:t>[</w:t>
      </w:r>
      <w:bookmarkStart w:id="1301" w:name="BIB_lewandowski_low_cost_2012"/>
      <w:r>
        <w:t>Lewandowski et  al., 2012</w:t>
      </w:r>
      <w:bookmarkEnd w:id="1301"/>
      <w:r>
        <w:t>]</w:t>
      </w:r>
      <w:r>
        <w:tab/>
        <w:t xml:space="preserve">Lewandowski, M., Sielewicz, K., and Walczak, M. (2012). A low-cost 32-channel module with high-speed digital interfaces for portable ultrasound systems. In </w:t>
      </w:r>
      <w:r>
        <w:rPr>
          <w:i/>
          <w:iCs/>
        </w:rPr>
        <w:t>2012 IEEE International Ultrasonics Sympo</w:t>
      </w:r>
      <w:r>
        <w:rPr>
          <w:i/>
          <w:iCs/>
        </w:rPr>
        <w:t>sium</w:t>
      </w:r>
      <w:r>
        <w:t>, pages 1–4, Dresden, Germany. IEEE.</w:t>
      </w:r>
    </w:p>
    <w:p w14:paraId="523375FD" w14:textId="77777777" w:rsidR="00000000" w:rsidRDefault="000051F0">
      <w:pPr>
        <w:pStyle w:val="bibitem"/>
        <w:widowControl/>
        <w:ind w:left="450" w:firstLine="0"/>
      </w:pPr>
      <w:r>
        <w:t>[</w:t>
      </w:r>
      <w:bookmarkStart w:id="1302" w:name="BIB_li_initial_2018"/>
      <w:r>
        <w:t>LI et  al., 2018</w:t>
      </w:r>
      <w:bookmarkEnd w:id="1302"/>
      <w:r>
        <w:t>]</w:t>
      </w:r>
      <w:r>
        <w:tab/>
        <w:t xml:space="preserve">LI, H., LUO, L., GAO, X., and LI, J. (2018). Initial Architecture Design of Ultrasound Synthetic Aperture Imaging Based on FPGA. In </w:t>
      </w:r>
      <w:r>
        <w:rPr>
          <w:i/>
          <w:iCs/>
        </w:rPr>
        <w:t>2018 IEEE Far East NDT New</w:t>
      </w:r>
      <w:r>
        <w:rPr>
          <w:i/>
          <w:iCs/>
        </w:rPr>
        <w:t xml:space="preserve"> Technology Application Forum (FENDT)</w:t>
      </w:r>
      <w:r>
        <w:t>, pages 60–64.</w:t>
      </w:r>
    </w:p>
    <w:p w14:paraId="1B42540A" w14:textId="77777777" w:rsidR="00000000" w:rsidRDefault="000051F0">
      <w:pPr>
        <w:pStyle w:val="bibitem"/>
        <w:widowControl/>
        <w:ind w:left="450" w:firstLine="0"/>
      </w:pPr>
      <w:r>
        <w:t>[</w:t>
      </w:r>
      <w:bookmarkStart w:id="1303" w:name="BIB_li_new_2014"/>
      <w:r>
        <w:t>Li et  al., 2014</w:t>
      </w:r>
      <w:bookmarkEnd w:id="1303"/>
      <w:r>
        <w:t>]</w:t>
      </w:r>
      <w:r>
        <w:tab/>
        <w:t xml:space="preserve">Li, H., Zhou, Y., Wang, L., and Wen, X. (2014). A New Implementation of A-Mode Ultrasound Pulser-Receiver System. In </w:t>
      </w:r>
      <w:r>
        <w:rPr>
          <w:i/>
          <w:iCs/>
        </w:rPr>
        <w:t>Modelling and Simulation 2014 5th Inte</w:t>
      </w:r>
      <w:r>
        <w:rPr>
          <w:i/>
          <w:iCs/>
        </w:rPr>
        <w:t>rnational Conference on Intelligent Systems</w:t>
      </w:r>
      <w:r>
        <w:t>, pages 187–190.</w:t>
      </w:r>
    </w:p>
    <w:p w14:paraId="5A9EB10A" w14:textId="77777777" w:rsidR="00000000" w:rsidRDefault="000051F0">
      <w:pPr>
        <w:pStyle w:val="bibitem"/>
        <w:widowControl/>
        <w:ind w:left="450" w:firstLine="0"/>
      </w:pPr>
      <w:r>
        <w:t>[</w:t>
      </w:r>
      <w:bookmarkStart w:id="1304" w:name="BIB_liebgott_compressive_2012"/>
      <w:r>
        <w:t>Liebgott et  al., 2012</w:t>
      </w:r>
      <w:bookmarkEnd w:id="1304"/>
      <w:r>
        <w:t>]</w:t>
      </w:r>
      <w:r>
        <w:tab/>
        <w:t>Liebgott, H., Basarab, A., Kouame, D., Bernard, O., and Friboulet, D. (2012). Compressive sensing in medical ultr</w:t>
      </w:r>
      <w:r>
        <w:t xml:space="preserve">asound. In </w:t>
      </w:r>
      <w:r>
        <w:rPr>
          <w:i/>
          <w:iCs/>
        </w:rPr>
        <w:t>2012 IEEE International Ultrasonics Symposium</w:t>
      </w:r>
      <w:r>
        <w:t>, pages 1–6. ISSN: 1051-0117.</w:t>
      </w:r>
    </w:p>
    <w:p w14:paraId="14FAA952" w14:textId="77777777" w:rsidR="00000000" w:rsidRDefault="000051F0">
      <w:pPr>
        <w:pStyle w:val="bibitem"/>
        <w:widowControl/>
        <w:ind w:left="450" w:firstLine="0"/>
      </w:pPr>
      <w:r>
        <w:t>[</w:t>
      </w:r>
      <w:bookmarkStart w:id="1305" w:name="BIB_liutkus_imaging_2014"/>
      <w:r>
        <w:t>Liutkus et  al., 2014</w:t>
      </w:r>
      <w:bookmarkEnd w:id="1305"/>
      <w:r>
        <w:t>]</w:t>
      </w:r>
      <w:r>
        <w:tab/>
        <w:t>Liutkus, A., Martina, D., Popoff, S., Chardon, G., Katz, O., Lerosey, G., Gigan, S., Daudet, L., a</w:t>
      </w:r>
      <w:r>
        <w:t xml:space="preserve">nd Carron, I. (2014). Imaging With Nature: Compressive Imaging Using a Multiply Scattering Medium. </w:t>
      </w:r>
      <w:r>
        <w:rPr>
          <w:i/>
          <w:iCs/>
        </w:rPr>
        <w:t>Scientific Reports</w:t>
      </w:r>
      <w:r>
        <w:t>, 4:5552.</w:t>
      </w:r>
    </w:p>
    <w:p w14:paraId="6F3E7CB6" w14:textId="77777777" w:rsidR="00000000" w:rsidRDefault="000051F0">
      <w:pPr>
        <w:pStyle w:val="bibitem"/>
        <w:widowControl/>
        <w:ind w:left="450" w:firstLine="0"/>
      </w:pPr>
      <w:r>
        <w:t>[</w:t>
      </w:r>
      <w:bookmarkStart w:id="1306" w:name="BIB_lorenzo_experimental_2009"/>
      <w:r>
        <w:t>Lorenzo et  al., 2009</w:t>
      </w:r>
      <w:bookmarkEnd w:id="1306"/>
      <w:r>
        <w:t>]</w:t>
      </w:r>
      <w:r>
        <w:tab/>
        <w:t>Lorenzo, D. D., Momi, E. D., Beretta, E., Cerve</w:t>
      </w:r>
      <w:r>
        <w:t xml:space="preserve">ri, P., Perona, F., and Ferrigno, G. (2009). Experimental validation of A-mode ultrasound acquisition system for computer assisted orthopaedic surgery. In </w:t>
      </w:r>
      <w:r>
        <w:rPr>
          <w:i/>
          <w:iCs/>
        </w:rPr>
        <w:t>Medical Imaging 2009: Ultrasonic Imaging and Signal Processing</w:t>
      </w:r>
      <w:r>
        <w:t>, volume 7265, page 726502. Internation</w:t>
      </w:r>
      <w:r>
        <w:t>al Society for Optics and Photonics.</w:t>
      </w:r>
    </w:p>
    <w:p w14:paraId="4B434EB9" w14:textId="77777777" w:rsidR="00000000" w:rsidRDefault="000051F0">
      <w:pPr>
        <w:pStyle w:val="bibitem"/>
        <w:widowControl/>
        <w:ind w:left="450" w:firstLine="0"/>
      </w:pPr>
      <w:r>
        <w:t>[</w:t>
      </w:r>
      <w:bookmarkStart w:id="1307" w:name="BIB_luong_compact_2016"/>
      <w:r>
        <w:t>Luong et  al., 2016</w:t>
      </w:r>
      <w:bookmarkEnd w:id="1307"/>
      <w:r>
        <w:t>]</w:t>
      </w:r>
      <w:r>
        <w:tab/>
        <w:t xml:space="preserve">Luong, T.-D., Hies, T., and Ohl, C.-D. (2016). A compact time reversal emitter-receiver based on a leaky random cavity. </w:t>
      </w:r>
      <w:r>
        <w:rPr>
          <w:i/>
          <w:iCs/>
        </w:rPr>
        <w:t>Scientific Reports</w:t>
      </w:r>
      <w:r>
        <w:t>, 6:36096.</w:t>
      </w:r>
    </w:p>
    <w:p w14:paraId="702FEBBE" w14:textId="77777777" w:rsidR="00000000" w:rsidRDefault="000051F0">
      <w:pPr>
        <w:pStyle w:val="bibitem"/>
        <w:widowControl/>
        <w:ind w:left="450" w:firstLine="0"/>
      </w:pPr>
      <w:r>
        <w:t>[</w:t>
      </w:r>
      <w:bookmarkStart w:id="1308" w:name="BIB_levesque_architecture_2011"/>
      <w:r>
        <w:t>Lévesque, 2011</w:t>
      </w:r>
      <w:bookmarkEnd w:id="1308"/>
      <w:r>
        <w:t>]</w:t>
      </w:r>
      <w:r>
        <w:tab/>
        <w:t>L</w:t>
      </w:r>
      <w:r>
        <w:t>é</w:t>
      </w:r>
      <w:r>
        <w:t xml:space="preserve">vesque, P. (2011). </w:t>
      </w:r>
      <w:r>
        <w:rPr>
          <w:i/>
          <w:iCs/>
        </w:rPr>
        <w:t>Architecture d’un processeur d</w:t>
      </w:r>
      <w:r>
        <w:rPr>
          <w:i/>
          <w:iCs/>
        </w:rPr>
        <w:t>é</w:t>
      </w:r>
      <w:r>
        <w:rPr>
          <w:i/>
          <w:iCs/>
        </w:rPr>
        <w:t>di</w:t>
      </w:r>
      <w:r>
        <w:rPr>
          <w:i/>
          <w:iCs/>
        </w:rPr>
        <w:t>é</w:t>
      </w:r>
      <w:r>
        <w:rPr>
          <w:i/>
          <w:iCs/>
        </w:rPr>
        <w:t xml:space="preserve"> aux traitements de signaux ultrasoniques en temps r</w:t>
      </w:r>
      <w:r>
        <w:rPr>
          <w:i/>
          <w:iCs/>
        </w:rPr>
        <w:t>é</w:t>
      </w:r>
      <w:r>
        <w:rPr>
          <w:i/>
          <w:iCs/>
        </w:rPr>
        <w:t>el en vue d’une int</w:t>
      </w:r>
      <w:r>
        <w:rPr>
          <w:i/>
          <w:iCs/>
        </w:rPr>
        <w:t>é</w:t>
      </w:r>
      <w:r>
        <w:rPr>
          <w:i/>
          <w:iCs/>
        </w:rPr>
        <w:t>gration sur puce</w:t>
      </w:r>
      <w:r>
        <w:t>. phd.</w:t>
      </w:r>
    </w:p>
    <w:p w14:paraId="7973BE5F" w14:textId="77777777" w:rsidR="00000000" w:rsidRDefault="000051F0">
      <w:pPr>
        <w:pStyle w:val="bibitem"/>
        <w:widowControl/>
        <w:ind w:left="450" w:firstLine="0"/>
      </w:pPr>
      <w:r>
        <w:t>[</w:t>
      </w:r>
      <w:bookmarkStart w:id="1309" w:name="BIB_martins__scan_2017"/>
      <w:r>
        <w:t xml:space="preserve">Martins, </w:t>
      </w:r>
      <w:r>
        <w:t>2017</w:t>
      </w:r>
      <w:bookmarkEnd w:id="1309"/>
      <w:r>
        <w:t>]</w:t>
      </w:r>
      <w:r>
        <w:tab/>
        <w:t>Martins, Y. W. (2017). A-scan ultrass</w:t>
      </w:r>
      <w:r>
        <w:t>ô</w:t>
      </w:r>
      <w:r>
        <w:t>nico aplicado na identifica</w:t>
      </w:r>
      <w:r>
        <w:t>çã</w:t>
      </w:r>
      <w:r>
        <w:t>o da camada adiposa.</w:t>
      </w:r>
    </w:p>
    <w:p w14:paraId="685B4782" w14:textId="77777777" w:rsidR="00000000" w:rsidRDefault="000051F0">
      <w:pPr>
        <w:pStyle w:val="bibitem"/>
        <w:widowControl/>
        <w:ind w:left="450" w:firstLine="0"/>
      </w:pPr>
      <w:r>
        <w:t>[</w:t>
      </w:r>
      <w:bookmarkStart w:id="1310" w:name="BIB_matera_smart_2018"/>
      <w:r>
        <w:t>Matera et  al., 2018</w:t>
      </w:r>
      <w:bookmarkEnd w:id="1310"/>
      <w:r>
        <w:t>]</w:t>
      </w:r>
      <w:r>
        <w:tab/>
        <w:t>Matera, R., Meacci, V., Rossi, S., Russo, D., Ricci, S., and Lootcns, D. (2</w:t>
      </w:r>
      <w:r>
        <w:t xml:space="preserve">018). Smart Ultrasound Sensor for Non-Destructive Tests. In </w:t>
      </w:r>
      <w:r>
        <w:rPr>
          <w:i/>
          <w:iCs/>
        </w:rPr>
        <w:t>2018 New Generation of CAS (NGCAS)</w:t>
      </w:r>
      <w:r>
        <w:t>, pages 29–32.</w:t>
      </w:r>
    </w:p>
    <w:p w14:paraId="10D32FF4" w14:textId="77777777" w:rsidR="00000000" w:rsidRDefault="000051F0">
      <w:pPr>
        <w:pStyle w:val="bibitem"/>
        <w:widowControl/>
        <w:ind w:left="450" w:firstLine="0"/>
      </w:pPr>
      <w:r>
        <w:t>[</w:t>
      </w:r>
      <w:bookmarkStart w:id="1311" w:name="BIB_memon_capsule_2016"/>
      <w:r>
        <w:t>Memon et  al., 2016</w:t>
      </w:r>
      <w:bookmarkEnd w:id="1311"/>
      <w:r>
        <w:t>]</w:t>
      </w:r>
      <w:r>
        <w:tab/>
      </w:r>
      <w:r>
        <w:t xml:space="preserve">Memon, F., Touma, G., Wang, J., Baltsavias, S., Moini, A., Chang, C., Rasmussen, M. F., Nikoozadeh, A., Choe, J. W., Olcott, E., Jeffrey, R. B., Arbabian, A., and Khuri-Yakub, B. T. (2016). Capsule ultrasound device: Further developments. In </w:t>
      </w:r>
      <w:r>
        <w:rPr>
          <w:i/>
          <w:iCs/>
        </w:rPr>
        <w:t>2016 IEEE Inte</w:t>
      </w:r>
      <w:r>
        <w:rPr>
          <w:i/>
          <w:iCs/>
        </w:rPr>
        <w:t>rnational Ultrasonics Symposium (IUS)</w:t>
      </w:r>
      <w:r>
        <w:t>, pages 1–4, Tours, France. IEEE.</w:t>
      </w:r>
    </w:p>
    <w:p w14:paraId="10E3626F" w14:textId="77777777" w:rsidR="00000000" w:rsidRDefault="000051F0">
      <w:pPr>
        <w:pStyle w:val="bibitem"/>
        <w:widowControl/>
        <w:ind w:left="450" w:firstLine="0"/>
      </w:pPr>
      <w:r>
        <w:t>[</w:t>
      </w:r>
      <w:bookmarkStart w:id="1312" w:name="BIB_meng_rtl_ultrasound_2019"/>
      <w:r>
        <w:t>Meng, 2019</w:t>
      </w:r>
      <w:bookmarkEnd w:id="1312"/>
      <w:r>
        <w:t>]</w:t>
      </w:r>
      <w:r>
        <w:tab/>
        <w:t>Meng, W. (2019). rtl-ultrasound: Ultrasound imaging with RTL-SDR.</w:t>
      </w:r>
    </w:p>
    <w:p w14:paraId="7E43F80A" w14:textId="77777777" w:rsidR="00000000" w:rsidRDefault="000051F0">
      <w:pPr>
        <w:pStyle w:val="bibitem"/>
        <w:widowControl/>
        <w:ind w:left="450" w:firstLine="0"/>
      </w:pPr>
      <w:r>
        <w:t>[</w:t>
      </w:r>
      <w:bookmarkStart w:id="1313" w:name="BIB_montaldo_time_2004"/>
      <w:r>
        <w:t>Montaldo et  al., 2004</w:t>
      </w:r>
      <w:bookmarkEnd w:id="1313"/>
      <w:r>
        <w:t>]</w:t>
      </w:r>
      <w:r>
        <w:tab/>
        <w:t xml:space="preserve">Montaldo, G., Palacio, D., Tanter, M., and Fink, M. (2004). Time reversal kaleidoscope: A smart transducer for three-dimensional ultrasonic imaging. </w:t>
      </w:r>
      <w:r>
        <w:rPr>
          <w:i/>
          <w:iCs/>
        </w:rPr>
        <w:t>Applied Physics Letters</w:t>
      </w:r>
      <w:r>
        <w:t>, 84(19):3879–3881.</w:t>
      </w:r>
    </w:p>
    <w:p w14:paraId="108F8EEC" w14:textId="77777777" w:rsidR="00000000" w:rsidRDefault="000051F0">
      <w:pPr>
        <w:pStyle w:val="bibitem"/>
        <w:widowControl/>
        <w:ind w:left="450" w:firstLine="0"/>
      </w:pPr>
      <w:r>
        <w:t>[</w:t>
      </w:r>
      <w:bookmarkStart w:id="1314" w:name="BIB_montaldo_building_2005"/>
      <w:r>
        <w:t xml:space="preserve">Montaldo et  al., </w:t>
      </w:r>
      <w:r>
        <w:t>2005</w:t>
      </w:r>
      <w:bookmarkEnd w:id="1314"/>
      <w:r>
        <w:t>]</w:t>
      </w:r>
      <w:r>
        <w:tab/>
        <w:t xml:space="preserve">Montaldo, G., Palacio, D., Tanter, M., and Fink, M. (2005). Building three-dimensional images using a time-reversal chaotic cavity. </w:t>
      </w:r>
      <w:r>
        <w:rPr>
          <w:i/>
          <w:iCs/>
        </w:rPr>
        <w:t>IEEE Transactions on Ultrasonics, Ferroelectrics, and Frequency Control</w:t>
      </w:r>
      <w:r>
        <w:t>, 52(9):1489–1497.</w:t>
      </w:r>
    </w:p>
    <w:p w14:paraId="6E6AADCD" w14:textId="77777777" w:rsidR="00000000" w:rsidRDefault="000051F0">
      <w:pPr>
        <w:pStyle w:val="bibitem"/>
        <w:widowControl/>
        <w:ind w:left="450" w:firstLine="0"/>
      </w:pPr>
      <w:r>
        <w:t>[</w:t>
      </w:r>
      <w:bookmarkStart w:id="1315" w:name="BIB_moradi_detection_2006"/>
      <w:r>
        <w:t>Moradi et  al., 2006</w:t>
      </w:r>
      <w:bookmarkEnd w:id="1315"/>
      <w:r>
        <w:t>]</w:t>
      </w:r>
      <w:r>
        <w:tab/>
        <w:t>Moradi, M., Abolmaesumi, P., Isotalo, P. A., Siemens, D. R., Sauerbrei, E. E., and Mousavi, P. (2006). Detection of Prostate Cancer from RF Ultrasound Echo Signals Using Fractal Analysi</w:t>
      </w:r>
      <w:r>
        <w:t xml:space="preserve">s. In </w:t>
      </w:r>
      <w:r>
        <w:rPr>
          <w:i/>
          <w:iCs/>
        </w:rPr>
        <w:t>2006 International Conference of the IEEE Engineering in Medicine and Biology Society</w:t>
      </w:r>
      <w:r>
        <w:t>, pages 2400–2403. ISSN: 1557-170X.</w:t>
      </w:r>
    </w:p>
    <w:p w14:paraId="0D9A88E9" w14:textId="77777777" w:rsidR="00000000" w:rsidRDefault="000051F0">
      <w:pPr>
        <w:pStyle w:val="bibitem"/>
        <w:widowControl/>
        <w:ind w:left="450" w:firstLine="0"/>
      </w:pPr>
      <w:r>
        <w:t>[</w:t>
      </w:r>
      <w:bookmarkStart w:id="1316" w:name="BIB_moritz_economic_2019"/>
      <w:r>
        <w:t>Moritz et  al., 2019</w:t>
      </w:r>
      <w:bookmarkEnd w:id="1316"/>
      <w:r>
        <w:t>]</w:t>
      </w:r>
      <w:r>
        <w:tab/>
        <w:t>Moritz, M., Redlich, T., G</w:t>
      </w:r>
      <w:r>
        <w:t>ü</w:t>
      </w:r>
      <w:r>
        <w:t>nyar, S., Winter, L., and Wulfs</w:t>
      </w:r>
      <w:r>
        <w:t xml:space="preserve">berg, J. P. (2019). On the Economic Value of Open Source Hardware </w:t>
      </w:r>
      <w:r>
        <w:t>–</w:t>
      </w:r>
      <w:r>
        <w:t xml:space="preserve"> Case Study of an Open Source Magnetic Resonance Imaging Scanner. </w:t>
      </w:r>
      <w:r>
        <w:rPr>
          <w:i/>
          <w:iCs/>
        </w:rPr>
        <w:t>Journal of Open Hardware</w:t>
      </w:r>
      <w:r>
        <w:t>, 3(1):2.</w:t>
      </w:r>
    </w:p>
    <w:p w14:paraId="7C831ACC" w14:textId="77777777" w:rsidR="00000000" w:rsidRDefault="000051F0">
      <w:pPr>
        <w:pStyle w:val="bibitem"/>
        <w:widowControl/>
        <w:ind w:left="450" w:firstLine="0"/>
        <w:rPr>
          <w:ins w:id="1317" w:author="Author" w:date="2021-01-27T18:28:00Z"/>
        </w:rPr>
      </w:pPr>
      <w:ins w:id="1318" w:author="Author" w:date="2021-01-27T18:28:00Z">
        <w:r>
          <w:t>[</w:t>
        </w:r>
        <w:bookmarkStart w:id="1319" w:name="BIB_mostavi_application_2017"/>
        <w:r>
          <w:t>Mostavi et  al., 2017</w:t>
        </w:r>
        <w:bookmarkEnd w:id="1319"/>
        <w:r>
          <w:t>]</w:t>
        </w:r>
        <w:r>
          <w:tab/>
          <w:t xml:space="preserve">Mostavi, </w:t>
        </w:r>
        <w:r>
          <w:t xml:space="preserve">A., Tehrani, N., Kamali, N., Ozevin, D., Chi, S. W., and Indacochea, J. E. (2017). The application of water coupled nonlinear ultrasonics to quantify the dislocation density in aluminum 1100. </w:t>
        </w:r>
        <w:r>
          <w:rPr>
            <w:i/>
            <w:iCs/>
          </w:rPr>
          <w:t>AIP Conference Proceedings</w:t>
        </w:r>
        <w:r>
          <w:t>, 1806(1):060003.</w:t>
        </w:r>
      </w:ins>
    </w:p>
    <w:p w14:paraId="4CA8013D" w14:textId="77777777" w:rsidR="00000000" w:rsidRDefault="000051F0">
      <w:pPr>
        <w:pStyle w:val="bibitem"/>
        <w:widowControl/>
        <w:ind w:left="450" w:firstLine="0"/>
      </w:pPr>
      <w:r>
        <w:t>[</w:t>
      </w:r>
      <w:bookmarkStart w:id="1320" w:name="BIB_nguyen_estimating_2019"/>
      <w:r>
        <w:t>Nguyen et  al., 2019</w:t>
      </w:r>
      <w:bookmarkEnd w:id="1320"/>
      <w:r>
        <w:t>]</w:t>
      </w:r>
      <w:r>
        <w:tab/>
        <w:t xml:space="preserve">Nguyen, T. T., Espinoza, A. W., Hyler, S., Remme, E. W., D’hooge, J., and Hoff, L. (2019). Estimating Regional Myocardial Contraction Using Miniature Transducers on the Epicardium. </w:t>
      </w:r>
      <w:r>
        <w:rPr>
          <w:i/>
          <w:iCs/>
        </w:rPr>
        <w:t>Ultrasound in Medici</w:t>
      </w:r>
      <w:r>
        <w:rPr>
          <w:i/>
          <w:iCs/>
        </w:rPr>
        <w:t>ne &amp; Biology</w:t>
      </w:r>
      <w:r>
        <w:t>, 45(11):2958–2969.</w:t>
      </w:r>
    </w:p>
    <w:p w14:paraId="6444682F" w14:textId="77777777" w:rsidR="00000000" w:rsidRDefault="000051F0">
      <w:pPr>
        <w:pStyle w:val="bibitem"/>
        <w:widowControl/>
        <w:ind w:left="450" w:firstLine="0"/>
      </w:pPr>
      <w:r>
        <w:t>[</w:t>
      </w:r>
      <w:bookmarkStart w:id="1321" w:name="BIB_ni_high_resolution_2020"/>
      <w:r>
        <w:t>Ni and Lee, 2020</w:t>
      </w:r>
      <w:bookmarkEnd w:id="1321"/>
      <w:r>
        <w:t>]</w:t>
      </w:r>
      <w:r>
        <w:tab/>
        <w:t xml:space="preserve">Ni, P. and Lee, H.-N. (2020). High-Resolution Ultrasound Imaging Using Random Interference. </w:t>
      </w:r>
      <w:r>
        <w:rPr>
          <w:i/>
          <w:iCs/>
        </w:rPr>
        <w:t>IEEE Transactions on Ultrasonics, Ferroelectrics, and Frequ</w:t>
      </w:r>
      <w:r>
        <w:rPr>
          <w:i/>
          <w:iCs/>
        </w:rPr>
        <w:t>ency Control</w:t>
      </w:r>
      <w:r>
        <w:t>, pages 1–1.</w:t>
      </w:r>
    </w:p>
    <w:p w14:paraId="2F5DC9E9" w14:textId="77777777" w:rsidR="00000000" w:rsidRDefault="000051F0">
      <w:pPr>
        <w:pStyle w:val="bibitem"/>
        <w:widowControl/>
        <w:ind w:left="450" w:firstLine="0"/>
      </w:pPr>
      <w:r>
        <w:t>[</w:t>
      </w:r>
      <w:bookmarkStart w:id="1322" w:name="BIB_niezen_open_source_2016"/>
      <w:r>
        <w:t>Niezen et  al., 2016</w:t>
      </w:r>
      <w:bookmarkEnd w:id="1322"/>
      <w:r>
        <w:t>]</w:t>
      </w:r>
      <w:r>
        <w:tab/>
        <w:t xml:space="preserve">Niezen, G., Eslambolchilar, P., and Thimbleby, H. (2016). Open-source hardware for medical devices. </w:t>
      </w:r>
      <w:r>
        <w:rPr>
          <w:i/>
          <w:iCs/>
        </w:rPr>
        <w:t>BMJ Innovations</w:t>
      </w:r>
      <w:r>
        <w:t>, 2(2):78–83.</w:t>
      </w:r>
    </w:p>
    <w:p w14:paraId="3C17CCA2" w14:textId="77777777" w:rsidR="00000000" w:rsidRDefault="000051F0">
      <w:pPr>
        <w:pStyle w:val="bibitem"/>
        <w:widowControl/>
        <w:ind w:left="450" w:firstLine="0"/>
      </w:pPr>
      <w:r>
        <w:t>[</w:t>
      </w:r>
      <w:bookmarkStart w:id="1323" w:name="BIB_nikolov_fast_2008"/>
      <w:r>
        <w:t>Nik</w:t>
      </w:r>
      <w:r>
        <w:t>olov et  al., 2008</w:t>
      </w:r>
      <w:bookmarkEnd w:id="1323"/>
      <w:r>
        <w:t>]</w:t>
      </w:r>
      <w:r>
        <w:tab/>
        <w:t xml:space="preserve">Nikolov, S., Jensen, J., and Tomov, B. (2008). Fast parametric beamformer for synthetic aperture imaging. </w:t>
      </w:r>
      <w:r>
        <w:rPr>
          <w:i/>
          <w:iCs/>
        </w:rPr>
        <w:t>IEEE Transactions on Ultrasonics, Ferroelectrics and Frequency Control</w:t>
      </w:r>
      <w:r>
        <w:t>, 55(8):1755–1767.</w:t>
      </w:r>
    </w:p>
    <w:p w14:paraId="78122649" w14:textId="77777777" w:rsidR="00000000" w:rsidRDefault="000051F0">
      <w:pPr>
        <w:pStyle w:val="bibitem"/>
        <w:widowControl/>
        <w:ind w:left="450" w:firstLine="0"/>
      </w:pPr>
      <w:r>
        <w:t>[</w:t>
      </w:r>
      <w:bookmarkStart w:id="1324" w:name="BIB_nowak_evaluation_2020"/>
      <w:r>
        <w:t>Nowak and Markowski, 2020</w:t>
      </w:r>
      <w:bookmarkEnd w:id="1324"/>
      <w:r>
        <w:t>]</w:t>
      </w:r>
      <w:r>
        <w:tab/>
        <w:t xml:space="preserve">Nowak, K. W. and Markowski, M. (2020). Evaluation of selected properties of a gelatinized potato starch colloid by an ultrasonic method. </w:t>
      </w:r>
      <w:r>
        <w:rPr>
          <w:i/>
          <w:iCs/>
        </w:rPr>
        <w:t>Measurement</w:t>
      </w:r>
      <w:r>
        <w:t>, 158:107717.</w:t>
      </w:r>
    </w:p>
    <w:p w14:paraId="6B53AAA4" w14:textId="77777777" w:rsidR="00000000" w:rsidRDefault="000051F0">
      <w:pPr>
        <w:pStyle w:val="bibitem"/>
        <w:widowControl/>
        <w:ind w:left="450" w:firstLine="0"/>
      </w:pPr>
      <w:r>
        <w:t>[</w:t>
      </w:r>
      <w:bookmarkStart w:id="1325" w:name="BIB_ophir_digital_1979"/>
      <w:r>
        <w:t>Ophir and Maklad, 1979</w:t>
      </w:r>
      <w:bookmarkEnd w:id="1325"/>
      <w:r>
        <w:t>]</w:t>
      </w:r>
      <w:r>
        <w:tab/>
        <w:t xml:space="preserve">Ophir, J. and Maklad, N. (1979). Digital scan converters in diagnostic ultrasound imaging. </w:t>
      </w:r>
      <w:r>
        <w:rPr>
          <w:i/>
          <w:iCs/>
        </w:rPr>
        <w:t>Proceedings of the IEEE</w:t>
      </w:r>
      <w:r>
        <w:t>, 67(4):654–664.</w:t>
      </w:r>
    </w:p>
    <w:p w14:paraId="03C6339E" w14:textId="77777777" w:rsidR="00000000" w:rsidRDefault="000051F0">
      <w:pPr>
        <w:pStyle w:val="bibitem"/>
        <w:widowControl/>
        <w:ind w:left="450" w:firstLine="0"/>
        <w:rPr>
          <w:ins w:id="1326" w:author="Author" w:date="2021-01-27T18:28:00Z"/>
        </w:rPr>
      </w:pPr>
      <w:ins w:id="1327" w:author="Author" w:date="2021-01-27T18:28:00Z">
        <w:r>
          <w:t>[</w:t>
        </w:r>
        <w:bookmarkStart w:id="1328" w:name="BIB_ozdemir_remote_2018"/>
        <w:r>
          <w:t>Ozdemir, 2018</w:t>
        </w:r>
        <w:bookmarkEnd w:id="1328"/>
        <w:r>
          <w:t>]</w:t>
        </w:r>
        <w:r>
          <w:tab/>
          <w:t>Ozdemir, A.</w:t>
        </w:r>
        <w:r>
          <w:t xml:space="preserve"> (2018). A Remote Tone Burst Pulser Design for Automated Ultrasonic Scanning Systems.</w:t>
        </w:r>
      </w:ins>
    </w:p>
    <w:p w14:paraId="65B6E660" w14:textId="77777777" w:rsidR="00000000" w:rsidRDefault="000051F0">
      <w:pPr>
        <w:pStyle w:val="bibitem"/>
        <w:widowControl/>
        <w:ind w:left="450" w:firstLine="0"/>
      </w:pPr>
      <w:r>
        <w:t>[</w:t>
      </w:r>
      <w:bookmarkStart w:id="1329" w:name="BIB_pandey_open_2019"/>
      <w:r>
        <w:t>Pandey and Vora, 2019</w:t>
      </w:r>
      <w:bookmarkEnd w:id="1329"/>
      <w:r>
        <w:t>]</w:t>
      </w:r>
      <w:r>
        <w:tab/>
        <w:t xml:space="preserve">Pandey, G. and Vora, A. (2019). Open Electronics for Medical Devices: State-of-Art and Unique Advantages. </w:t>
      </w:r>
      <w:r>
        <w:rPr>
          <w:i/>
          <w:iCs/>
        </w:rPr>
        <w:t>Electronics</w:t>
      </w:r>
      <w:r>
        <w:t>, 8(11):1256.</w:t>
      </w:r>
    </w:p>
    <w:p w14:paraId="34B0D0A2" w14:textId="77777777" w:rsidR="00000000" w:rsidRDefault="000051F0">
      <w:pPr>
        <w:pStyle w:val="bibitem"/>
        <w:widowControl/>
        <w:ind w:left="450" w:firstLine="0"/>
      </w:pPr>
      <w:r>
        <w:t>[</w:t>
      </w:r>
      <w:bookmarkStart w:id="1330" w:name="BIB_pashaei_flexible_2020"/>
      <w:r>
        <w:t>Pashaei et  al., 2020</w:t>
      </w:r>
      <w:bookmarkEnd w:id="1330"/>
      <w:r>
        <w:t>]</w:t>
      </w:r>
      <w:r>
        <w:tab/>
        <w:t>Pashaei, V., Dehghanzadeh, P., Enwia, G., Bayat, M., Majerus, S. J. A., and Mandal, S. (2020). Flexible Body-Conformal Ultrasound Patches for Image-Guided Ne</w:t>
      </w:r>
      <w:r>
        <w:t xml:space="preserve">uromodulation. </w:t>
      </w:r>
      <w:r>
        <w:rPr>
          <w:i/>
          <w:iCs/>
        </w:rPr>
        <w:t>IEEE Transactions on Biomedical Circuits and Systems</w:t>
      </w:r>
      <w:r>
        <w:t>, 14(2):305–318. Conference Name: IEEE Transactions on Biomedical Circuits and Systems.</w:t>
      </w:r>
    </w:p>
    <w:p w14:paraId="7E40B5EF" w14:textId="77777777" w:rsidR="00000000" w:rsidRDefault="000051F0">
      <w:pPr>
        <w:pStyle w:val="bibitem"/>
        <w:widowControl/>
        <w:ind w:left="450" w:firstLine="0"/>
      </w:pPr>
      <w:r>
        <w:t>[</w:t>
      </w:r>
      <w:bookmarkStart w:id="1331" w:name="BIB_pashaei_live_2018"/>
      <w:r>
        <w:t>Pashaei et  al., 2018</w:t>
      </w:r>
      <w:bookmarkEnd w:id="1331"/>
      <w:r>
        <w:t>]</w:t>
      </w:r>
      <w:r>
        <w:tab/>
        <w:t>Pashaei, V., Roman, A., and Mandal,</w:t>
      </w:r>
      <w:r>
        <w:t xml:space="preserve"> S. (2018). Live Demonstration: An Open-Source Test-Bench for Autonomous Ultrasound Imaging. pages 1–1.</w:t>
      </w:r>
    </w:p>
    <w:p w14:paraId="13907EEC" w14:textId="77777777" w:rsidR="00000000" w:rsidRDefault="000051F0">
      <w:pPr>
        <w:pStyle w:val="bibitem"/>
        <w:widowControl/>
        <w:ind w:left="450" w:firstLine="0"/>
      </w:pPr>
      <w:r>
        <w:t>[</w:t>
      </w:r>
      <w:bookmarkStart w:id="1332" w:name="BIB_pearce_quantifying_2015"/>
      <w:r>
        <w:t>Pearce, 2015</w:t>
      </w:r>
      <w:bookmarkEnd w:id="1332"/>
      <w:r>
        <w:t>]</w:t>
      </w:r>
      <w:r>
        <w:tab/>
        <w:t xml:space="preserve">Pearce, J. M. (2015). Quantifying the value of open source hardware development. </w:t>
      </w:r>
      <w:r>
        <w:rPr>
          <w:i/>
          <w:iCs/>
        </w:rPr>
        <w:t>Mo</w:t>
      </w:r>
      <w:r>
        <w:rPr>
          <w:i/>
          <w:iCs/>
        </w:rPr>
        <w:t>dern Economy</w:t>
      </w:r>
      <w:r>
        <w:t>, 6:1–11.</w:t>
      </w:r>
    </w:p>
    <w:p w14:paraId="2961E932" w14:textId="77777777" w:rsidR="00000000" w:rsidRDefault="000051F0">
      <w:pPr>
        <w:pStyle w:val="bibitem"/>
        <w:widowControl/>
        <w:ind w:left="450" w:firstLine="0"/>
      </w:pPr>
      <w:r>
        <w:t>[</w:t>
      </w:r>
      <w:bookmarkStart w:id="1333" w:name="BIB_pearce_return_2016"/>
      <w:r>
        <w:t>Pearce, 2016</w:t>
      </w:r>
      <w:bookmarkEnd w:id="1333"/>
      <w:r>
        <w:t>]</w:t>
      </w:r>
      <w:r>
        <w:tab/>
        <w:t xml:space="preserve">Pearce, J. M. (2016). Return on investment for open source scientific hardware development. </w:t>
      </w:r>
      <w:r>
        <w:rPr>
          <w:i/>
          <w:iCs/>
        </w:rPr>
        <w:t>Science and Public Policy</w:t>
      </w:r>
      <w:r>
        <w:t>, 43(2):192–195.</w:t>
      </w:r>
    </w:p>
    <w:p w14:paraId="2C3BE541" w14:textId="77777777" w:rsidR="00000000" w:rsidRDefault="000051F0">
      <w:pPr>
        <w:pStyle w:val="bibitem"/>
        <w:widowControl/>
        <w:ind w:left="450" w:firstLine="0"/>
      </w:pPr>
      <w:r>
        <w:t>[</w:t>
      </w:r>
      <w:bookmarkStart w:id="1334" w:name="BIB_peyton_front_end_2017"/>
      <w:r>
        <w:t>Peyton et  al.,</w:t>
      </w:r>
      <w:r>
        <w:t xml:space="preserve"> 2017</w:t>
      </w:r>
      <w:bookmarkEnd w:id="1334"/>
      <w:r>
        <w:t>]</w:t>
      </w:r>
      <w:r>
        <w:tab/>
        <w:t>Peyton, G., Boutelle, M., and M. Drakakis, E. (2017). Front-End Receiver Architecture for Miniaturised Ultrasound Imaging.</w:t>
      </w:r>
    </w:p>
    <w:p w14:paraId="10D6AA09" w14:textId="77777777" w:rsidR="00000000" w:rsidRDefault="000051F0">
      <w:pPr>
        <w:pStyle w:val="bibitem"/>
        <w:widowControl/>
        <w:ind w:left="450" w:firstLine="0"/>
      </w:pPr>
      <w:r>
        <w:t>[</w:t>
      </w:r>
      <w:bookmarkStart w:id="1335" w:name="BIB_peyton_comparison_2018"/>
      <w:r>
        <w:t>Peyton et  al., 2018</w:t>
      </w:r>
      <w:bookmarkEnd w:id="1335"/>
      <w:r>
        <w:t>]</w:t>
      </w:r>
      <w:r>
        <w:tab/>
        <w:t>Peyton, G., Boutelle, M. G</w:t>
      </w:r>
      <w:r>
        <w:t xml:space="preserve">., and Drakakis, E. M. (2018). Comparison of synthetic aperture architectures for miniaturised ultrasound imaging front-ends. </w:t>
      </w:r>
      <w:r>
        <w:rPr>
          <w:i/>
          <w:iCs/>
        </w:rPr>
        <w:t>BioMedical Engineering OnLine</w:t>
      </w:r>
      <w:r>
        <w:t>, 17:83.</w:t>
      </w:r>
    </w:p>
    <w:p w14:paraId="1645D052" w14:textId="77777777" w:rsidR="00000000" w:rsidRDefault="000051F0">
      <w:pPr>
        <w:pStyle w:val="bibitem"/>
        <w:widowControl/>
        <w:ind w:left="450" w:firstLine="0"/>
      </w:pPr>
      <w:r>
        <w:t>[</w:t>
      </w:r>
      <w:bookmarkStart w:id="1336" w:name="BIB_poulsen_optical_2005"/>
      <w:r>
        <w:t>Poulsen et  al., 2005</w:t>
      </w:r>
      <w:bookmarkEnd w:id="1336"/>
      <w:r>
        <w:t>]</w:t>
      </w:r>
      <w:r>
        <w:tab/>
        <w:t>Poulsen, C., Pederse</w:t>
      </w:r>
      <w:r>
        <w:t xml:space="preserve">n, P., and Szabo, T. (2005). An optical registration method for 3D ultrasound freehand scanning. In </w:t>
      </w:r>
      <w:r>
        <w:rPr>
          <w:i/>
          <w:iCs/>
        </w:rPr>
        <w:t>Proceedings - IEEE Ultrasonics Symposium</w:t>
      </w:r>
      <w:r>
        <w:t>, volume 2, pages 1236–1240.</w:t>
      </w:r>
    </w:p>
    <w:p w14:paraId="0F55A459" w14:textId="77777777" w:rsidR="00000000" w:rsidRDefault="000051F0">
      <w:pPr>
        <w:pStyle w:val="bibitem"/>
        <w:widowControl/>
        <w:ind w:left="450" w:firstLine="0"/>
      </w:pPr>
      <w:r>
        <w:t>[</w:t>
      </w:r>
      <w:bookmarkStart w:id="1337" w:name="BIB_perez_sanchez_numerical_2020"/>
      <w:r>
        <w:t>Pérez-Sánchez et  al., 2020</w:t>
      </w:r>
      <w:bookmarkEnd w:id="1337"/>
      <w:r>
        <w:t>]</w:t>
      </w:r>
      <w:r>
        <w:tab/>
        <w:t>P</w:t>
      </w:r>
      <w:r>
        <w:t>é</w:t>
      </w:r>
      <w:r>
        <w:t>rez-S</w:t>
      </w:r>
      <w:r>
        <w:t>á</w:t>
      </w:r>
      <w:r>
        <w:t>nchez, A., Segura, J. A., Rubio-Gonzalez, C., Baldenegro-P</w:t>
      </w:r>
      <w:r>
        <w:t>é</w:t>
      </w:r>
      <w:r>
        <w:t xml:space="preserve">rez, L. A., and Soto-Cajiga, J. A. (2020). Numerical design and analysis of a langevin power ultrasonic transducer for acoustic cavitation generation. </w:t>
      </w:r>
      <w:r>
        <w:rPr>
          <w:i/>
          <w:iCs/>
        </w:rPr>
        <w:t>Sensors and Actuators A: Physic</w:t>
      </w:r>
      <w:r>
        <w:rPr>
          <w:i/>
          <w:iCs/>
        </w:rPr>
        <w:t>al</w:t>
      </w:r>
      <w:r>
        <w:t>, 311:112035.</w:t>
      </w:r>
    </w:p>
    <w:p w14:paraId="638E938A" w14:textId="77777777" w:rsidR="00000000" w:rsidRDefault="000051F0">
      <w:pPr>
        <w:pStyle w:val="bibitem"/>
        <w:widowControl/>
        <w:ind w:left="450" w:firstLine="0"/>
      </w:pPr>
      <w:r>
        <w:t>[</w:t>
      </w:r>
      <w:bookmarkStart w:id="1338" w:name="BIB_Qin2017"/>
      <w:r>
        <w:t>Qin et  al., 2017</w:t>
      </w:r>
      <w:bookmarkEnd w:id="1338"/>
      <w:r>
        <w:t>]</w:t>
      </w:r>
      <w:r>
        <w:tab/>
        <w:t xml:space="preserve">Qin, Y., Ingram, P., Xu, Z., O’Donnell, M., and Witte, R. (2017). Performance of a transcranial ultrasound array designed for 4D acoustoelectric brain imaging in humans. </w:t>
      </w:r>
      <w:r>
        <w:rPr>
          <w:i/>
          <w:iCs/>
        </w:rPr>
        <w:t>IEEE International Ultrasoni</w:t>
      </w:r>
      <w:r>
        <w:rPr>
          <w:i/>
          <w:iCs/>
        </w:rPr>
        <w:t>cs Symposium, IUS</w:t>
      </w:r>
      <w:r>
        <w:t>, pages 1–4.</w:t>
      </w:r>
    </w:p>
    <w:p w14:paraId="6FBF1196" w14:textId="77777777" w:rsidR="00000000" w:rsidRDefault="000051F0">
      <w:pPr>
        <w:pStyle w:val="bibitem"/>
        <w:widowControl/>
        <w:ind w:left="450" w:firstLine="0"/>
      </w:pPr>
      <w:r>
        <w:t>[</w:t>
      </w:r>
      <w:bookmarkStart w:id="1339" w:name="BIB_qiu_delayed_excitation_2018"/>
      <w:r>
        <w:t>Qiu et  al., 2018</w:t>
      </w:r>
      <w:bookmarkEnd w:id="1339"/>
      <w:r>
        <w:t>]</w:t>
      </w:r>
      <w:r>
        <w:tab/>
        <w:t>Qiu, W., Xia, J., Shi, Y., Mu, P., Wang, X., Gao, M., Wang, C., Xiao, Y., Yang, G., Liu, J., Sun, L., and Zheng, H. (2018). A Delayed-Excitation</w:t>
      </w:r>
      <w:r>
        <w:t xml:space="preserve"> Data Acquisition Method for High-Frequency Ultrasound Imaging. </w:t>
      </w:r>
      <w:r>
        <w:rPr>
          <w:i/>
          <w:iCs/>
        </w:rPr>
        <w:t>IEEE transactions on bio-medical engineering</w:t>
      </w:r>
      <w:r>
        <w:t>, 65(1):15–20.</w:t>
      </w:r>
    </w:p>
    <w:p w14:paraId="10129C62" w14:textId="77777777" w:rsidR="00000000" w:rsidRDefault="000051F0">
      <w:pPr>
        <w:pStyle w:val="bibitem"/>
        <w:widowControl/>
        <w:ind w:left="450" w:firstLine="0"/>
      </w:pPr>
      <w:r>
        <w:t>[</w:t>
      </w:r>
      <w:bookmarkStart w:id="1340" w:name="BIB_qiu_flexible_2012"/>
      <w:r>
        <w:t>Qiu et  al., 2012</w:t>
      </w:r>
      <w:bookmarkEnd w:id="1340"/>
      <w:r>
        <w:t>]</w:t>
      </w:r>
      <w:r>
        <w:tab/>
        <w:t>Qiu, W., Yu, Y., Chabok, H. R., Liu, C., Zhou, Q., Shung, K. K., Zheng,</w:t>
      </w:r>
      <w:r>
        <w:t xml:space="preserve"> H., and Sun, L. (2012). A flexible annular array imaging platform for micro-ultrasound. In </w:t>
      </w:r>
      <w:r>
        <w:rPr>
          <w:i/>
          <w:iCs/>
        </w:rPr>
        <w:t>2012 IEEE International Ultrasonics Symposium</w:t>
      </w:r>
      <w:r>
        <w:t>, pages 2172–2175.</w:t>
      </w:r>
    </w:p>
    <w:p w14:paraId="35061CDD" w14:textId="77777777" w:rsidR="00000000" w:rsidRDefault="000051F0">
      <w:pPr>
        <w:pStyle w:val="bibitem"/>
        <w:widowControl/>
        <w:ind w:left="450" w:firstLine="0"/>
      </w:pPr>
      <w:r>
        <w:t>[</w:t>
      </w:r>
      <w:bookmarkStart w:id="1341" w:name="BIB_qiu_programmable_2010"/>
      <w:r>
        <w:t>Qiu et  al., 2010</w:t>
      </w:r>
      <w:bookmarkEnd w:id="1341"/>
      <w:r>
        <w:t>]</w:t>
      </w:r>
      <w:r>
        <w:tab/>
        <w:t>Qiu, W., Yu, Y., and Sun, L. (</w:t>
      </w:r>
      <w:r>
        <w:t xml:space="preserve">2010). A programmable, cost-effective, real-time high frequency ultrasound imaging board based on high-speed FPGA. </w:t>
      </w:r>
      <w:r>
        <w:rPr>
          <w:i/>
          <w:iCs/>
        </w:rPr>
        <w:t>Proceedings - IEEE Ultrasonics Symposium</w:t>
      </w:r>
      <w:r>
        <w:t>, pages 1976–1979.</w:t>
      </w:r>
    </w:p>
    <w:p w14:paraId="468E2C24" w14:textId="77777777" w:rsidR="00000000" w:rsidRDefault="000051F0">
      <w:pPr>
        <w:pStyle w:val="bibitem"/>
        <w:widowControl/>
        <w:ind w:left="450" w:firstLine="0"/>
      </w:pPr>
      <w:r>
        <w:t>[</w:t>
      </w:r>
      <w:bookmarkStart w:id="1342" w:name="BIB_qiu_programmable_2011"/>
      <w:r>
        <w:t>Qiu et  al., 2011</w:t>
      </w:r>
      <w:bookmarkEnd w:id="1342"/>
      <w:r>
        <w:t>]</w:t>
      </w:r>
      <w:r>
        <w:tab/>
        <w:t xml:space="preserve">Qiu, W., Yu, Y., Tsang, F. K., and Sun, L. (2011). A programmable and compact open platform for ultrasound bio-microscope. In </w:t>
      </w:r>
      <w:r>
        <w:rPr>
          <w:i/>
          <w:iCs/>
        </w:rPr>
        <w:t>2011 IEEE International Ultrasonics Symposium</w:t>
      </w:r>
      <w:r>
        <w:t>, pages 1048–1051.</w:t>
      </w:r>
    </w:p>
    <w:p w14:paraId="57404375" w14:textId="77777777" w:rsidR="00000000" w:rsidRDefault="000051F0">
      <w:pPr>
        <w:pStyle w:val="bibitem"/>
        <w:widowControl/>
        <w:ind w:left="450" w:firstLine="0"/>
      </w:pPr>
      <w:r>
        <w:t>[</w:t>
      </w:r>
      <w:bookmarkStart w:id="1343" w:name="BIB_qiu_ultrasound_2020"/>
      <w:r>
        <w:t>Qiu et  al., 20</w:t>
      </w:r>
      <w:r>
        <w:t>20</w:t>
      </w:r>
      <w:bookmarkEnd w:id="1343"/>
      <w:r>
        <w:t>]</w:t>
      </w:r>
      <w:r>
        <w:tab/>
        <w:t>Qiu, Y., Huang, Y., Zhang, Z., Cox, B. F., Liu, R., Hong, J., Mu, P., Lay, H. S., Cummins, G., Desmulliez, M. P. Y., Clutton, E., Zheng, H., Qiu, W., and Cochran, S. (2020). Ultrasound Capsule Endoscopy With a Mechanically Scanni</w:t>
      </w:r>
      <w:r>
        <w:t xml:space="preserve">ng Micro-ultrasound: A Porcine Study. </w:t>
      </w:r>
      <w:r>
        <w:rPr>
          <w:i/>
          <w:iCs/>
        </w:rPr>
        <w:t>Ultrasound in Medicine &amp; Biology</w:t>
      </w:r>
      <w:r>
        <w:t>, 46(3):796–804.</w:t>
      </w:r>
    </w:p>
    <w:p w14:paraId="5768CC4C" w14:textId="77777777" w:rsidR="00000000" w:rsidRDefault="000051F0">
      <w:pPr>
        <w:pStyle w:val="bibitem"/>
        <w:widowControl/>
        <w:ind w:left="450" w:firstLine="0"/>
      </w:pPr>
      <w:r>
        <w:t>[</w:t>
      </w:r>
      <w:bookmarkStart w:id="1344" w:name="BIB_Rabut2019"/>
      <w:r>
        <w:t>Rabut et  al., 2019</w:t>
      </w:r>
      <w:bookmarkEnd w:id="1344"/>
      <w:r>
        <w:t>]</w:t>
      </w:r>
      <w:r>
        <w:tab/>
        <w:t>Rabut, C., Correia, M., Finel, V., Pezet, S., Pernot, M., Deffieux, T., and Tanter, M. (2019). 4D functional ultrasound i</w:t>
      </w:r>
      <w:r>
        <w:t xml:space="preserve">maging of whole-brain activity in rodents. </w:t>
      </w:r>
      <w:r>
        <w:rPr>
          <w:i/>
          <w:iCs/>
        </w:rPr>
        <w:t>Nature Methods</w:t>
      </w:r>
      <w:r>
        <w:t>, 16(10):994–997.</w:t>
      </w:r>
    </w:p>
    <w:p w14:paraId="6A7275EB" w14:textId="77777777" w:rsidR="00000000" w:rsidRDefault="000051F0">
      <w:pPr>
        <w:pStyle w:val="bibitem"/>
        <w:widowControl/>
        <w:ind w:left="450" w:firstLine="0"/>
      </w:pPr>
      <w:r>
        <w:t>[</w:t>
      </w:r>
      <w:bookmarkStart w:id="1345" w:name="BIB_raj_8051_2016"/>
      <w:r>
        <w:t>Raj et  al., 2016</w:t>
      </w:r>
      <w:bookmarkEnd w:id="1345"/>
      <w:r>
        <w:t>]</w:t>
      </w:r>
      <w:r>
        <w:tab/>
        <w:t xml:space="preserve">Raj, J., Smk, R., and Anand, S. (2016). </w:t>
      </w:r>
      <w:r>
        <w:rPr>
          <w:i/>
          <w:iCs/>
        </w:rPr>
        <w:t>8051 microcontroller to FPGA and ADC interface design for high speed parallel processin</w:t>
      </w:r>
      <w:r>
        <w:rPr>
          <w:i/>
          <w:iCs/>
        </w:rPr>
        <w:t xml:space="preserve">g systems </w:t>
      </w:r>
      <w:r>
        <w:rPr>
          <w:i/>
          <w:iCs/>
        </w:rPr>
        <w:t>–</w:t>
      </w:r>
      <w:r>
        <w:rPr>
          <w:i/>
          <w:iCs/>
        </w:rPr>
        <w:t xml:space="preserve"> Application in ultrasound scanners</w:t>
      </w:r>
      <w:r>
        <w:t>, volume 19.</w:t>
      </w:r>
    </w:p>
    <w:p w14:paraId="4422B14E" w14:textId="77777777" w:rsidR="00000000" w:rsidRDefault="000051F0">
      <w:pPr>
        <w:pStyle w:val="bibitem"/>
        <w:widowControl/>
        <w:ind w:left="450" w:firstLine="0"/>
      </w:pPr>
      <w:r>
        <w:t>[</w:t>
      </w:r>
      <w:bookmarkStart w:id="1346" w:name="BIB_raj_programmable_2018"/>
      <w:r>
        <w:t>Raj et  al., 2018</w:t>
      </w:r>
      <w:bookmarkEnd w:id="1346"/>
      <w:r>
        <w:t>]</w:t>
      </w:r>
      <w:r>
        <w:tab/>
        <w:t xml:space="preserve">Raj, J. J. R., Rahman, S., and Anand, S. (2018). Programmable FPGA-based 32-channel transmitter for high frame rate ultrasound </w:t>
      </w:r>
      <w:r>
        <w:t xml:space="preserve">channel excitation applications. </w:t>
      </w:r>
      <w:r>
        <w:rPr>
          <w:i/>
          <w:iCs/>
        </w:rPr>
        <w:t>International Journal of Instrumentation Technology</w:t>
      </w:r>
      <w:r>
        <w:t>, 2(1):18–33.</w:t>
      </w:r>
    </w:p>
    <w:p w14:paraId="01F8DD9F" w14:textId="77777777" w:rsidR="00000000" w:rsidRDefault="000051F0">
      <w:pPr>
        <w:pStyle w:val="bibitem"/>
        <w:widowControl/>
        <w:ind w:left="450" w:firstLine="0"/>
      </w:pPr>
      <w:r>
        <w:t>[</w:t>
      </w:r>
      <w:bookmarkStart w:id="1347" w:name="BIB_raj_microcontroller_2017"/>
      <w:r>
        <w:t>Raj et  al., 2017</w:t>
      </w:r>
      <w:bookmarkEnd w:id="1347"/>
      <w:r>
        <w:t>]</w:t>
      </w:r>
      <w:r>
        <w:tab/>
        <w:t>Raj, J. R., Rahman, S. M. K., and Anand, S. (2017). Microcontroller USB interfacin</w:t>
      </w:r>
      <w:r>
        <w:t xml:space="preserve">g with MATLAB GUI for low cost medical ultrasound scanners. </w:t>
      </w:r>
      <w:r>
        <w:rPr>
          <w:i/>
          <w:iCs/>
        </w:rPr>
        <w:t>Collection of Engineering Science and Technology, an International Journal</w:t>
      </w:r>
      <w:r>
        <w:t>.</w:t>
      </w:r>
    </w:p>
    <w:p w14:paraId="435ADFE6" w14:textId="77777777" w:rsidR="00000000" w:rsidRDefault="000051F0">
      <w:pPr>
        <w:pStyle w:val="bibitem"/>
        <w:widowControl/>
        <w:ind w:left="450" w:firstLine="0"/>
        <w:rPr>
          <w:ins w:id="1348" w:author="Author" w:date="2021-01-27T18:28:00Z"/>
        </w:rPr>
      </w:pPr>
      <w:ins w:id="1349" w:author="Author" w:date="2021-01-27T18:28:00Z">
        <w:r>
          <w:t>[</w:t>
        </w:r>
        <w:bookmarkStart w:id="1350" w:name="BIB_ranachowski_mechanical_2020"/>
        <w:r>
          <w:t>Ranachowski et  al., 2020</w:t>
        </w:r>
        <w:bookmarkEnd w:id="1350"/>
        <w:r>
          <w:t>]</w:t>
        </w:r>
        <w:r>
          <w:tab/>
          <w:t xml:space="preserve">Ranachowski, Z., Ranachowski, </w:t>
        </w:r>
        <w:r>
          <w:t>P., D</w:t>
        </w:r>
        <w:r>
          <w:t>ę</w:t>
        </w:r>
        <w:r>
          <w:t>bowski, T., Brodecki, A., Kopec, M., Roskosz, M., Fryczowski, K., Szymk</w:t>
        </w:r>
        <w:r>
          <w:t>ó</w:t>
        </w:r>
        <w:r>
          <w:t xml:space="preserve">w, M., Krawczyk, E., and Schabowicz, K. (2020). Mechanical and Non-Destructive Testing of Plasterboards Subjected to a Hydration Process. </w:t>
        </w:r>
        <w:r>
          <w:rPr>
            <w:i/>
            <w:iCs/>
          </w:rPr>
          <w:t>Materials</w:t>
        </w:r>
        <w:r>
          <w:t>, 13(10):2405.</w:t>
        </w:r>
      </w:ins>
    </w:p>
    <w:p w14:paraId="104C4ACF" w14:textId="77777777" w:rsidR="00000000" w:rsidRDefault="000051F0">
      <w:pPr>
        <w:pStyle w:val="bibitem"/>
        <w:widowControl/>
        <w:ind w:left="450" w:firstLine="0"/>
      </w:pPr>
      <w:r>
        <w:t>[</w:t>
      </w:r>
      <w:bookmarkStart w:id="1351" w:name="BIB_ratajski_application_2017"/>
      <w:r>
        <w:t>Ratajski and Trajer, 2017</w:t>
      </w:r>
      <w:bookmarkEnd w:id="1351"/>
      <w:r>
        <w:t>]</w:t>
      </w:r>
      <w:r>
        <w:tab/>
        <w:t xml:space="preserve">Ratajski, A. and Trajer, J. (2017). Application of ultrasounds to determine carrot juice properties. </w:t>
      </w:r>
      <w:r>
        <w:rPr>
          <w:i/>
          <w:iCs/>
        </w:rPr>
        <w:t>Annals of Warsaw University of Life Sciences - SGGW - Agriculture (Agricultural and F</w:t>
      </w:r>
      <w:r>
        <w:rPr>
          <w:i/>
          <w:iCs/>
        </w:rPr>
        <w:t>orest Engineering)</w:t>
      </w:r>
      <w:r>
        <w:t>, 70:143–147.</w:t>
      </w:r>
    </w:p>
    <w:p w14:paraId="59DE9FEB" w14:textId="77777777" w:rsidR="00000000" w:rsidRDefault="000051F0">
      <w:pPr>
        <w:pStyle w:val="bibitem"/>
        <w:widowControl/>
        <w:ind w:left="450" w:firstLine="0"/>
        <w:rPr>
          <w:ins w:id="1352" w:author="Author" w:date="2021-01-27T18:28:00Z"/>
        </w:rPr>
      </w:pPr>
      <w:ins w:id="1353" w:author="Author" w:date="2021-01-27T18:28:00Z">
        <w:r>
          <w:t>[</w:t>
        </w:r>
        <w:bookmarkStart w:id="1354" w:name="BIB_rathod_review_2019"/>
        <w:r>
          <w:t>Rathod, 2019</w:t>
        </w:r>
        <w:bookmarkEnd w:id="1354"/>
        <w:r>
          <w:t>]</w:t>
        </w:r>
        <w:r>
          <w:tab/>
          <w:t xml:space="preserve">Rathod, V. T. (2019). A Review of Electric Impedance Matching Techniques for Piezoelectric Sensors, Actuators and Transducers. </w:t>
        </w:r>
        <w:r>
          <w:rPr>
            <w:i/>
            <w:iCs/>
          </w:rPr>
          <w:t>Electronics</w:t>
        </w:r>
        <w:r>
          <w:t>, 8(2):169.</w:t>
        </w:r>
      </w:ins>
    </w:p>
    <w:p w14:paraId="4CA9E777" w14:textId="77777777" w:rsidR="00000000" w:rsidRDefault="000051F0">
      <w:pPr>
        <w:pStyle w:val="bibitem"/>
        <w:widowControl/>
        <w:ind w:left="450" w:firstLine="0"/>
      </w:pPr>
      <w:r>
        <w:t>[</w:t>
      </w:r>
      <w:bookmarkStart w:id="1355" w:name="BIB_ricci_programmable_2006"/>
      <w:r>
        <w:t>Ricci et  al., 2006</w:t>
      </w:r>
      <w:bookmarkEnd w:id="1355"/>
      <w:r>
        <w:t>]</w:t>
      </w:r>
      <w:r>
        <w:tab/>
        <w:t xml:space="preserve">Ricci, S., Boni, E., Guidi, F., Morganti, T., and Tortoli, P. (2006). A programmable real-time system for development and test of new ultrasound investigation methods. </w:t>
      </w:r>
      <w:r>
        <w:rPr>
          <w:i/>
          <w:iCs/>
        </w:rPr>
        <w:t>IEEE Transactions on Ultras</w:t>
      </w:r>
      <w:r>
        <w:rPr>
          <w:i/>
          <w:iCs/>
        </w:rPr>
        <w:t>onics, Ferroelectrics and Frequency Control</w:t>
      </w:r>
      <w:r>
        <w:t>, 53(10):1813–1819.</w:t>
      </w:r>
    </w:p>
    <w:p w14:paraId="2D21AC0E" w14:textId="77777777" w:rsidR="00000000" w:rsidRDefault="000051F0">
      <w:pPr>
        <w:pStyle w:val="bibitem"/>
        <w:widowControl/>
        <w:ind w:left="450" w:firstLine="0"/>
      </w:pPr>
      <w:r>
        <w:t>[</w:t>
      </w:r>
      <w:bookmarkStart w:id="1356" w:name="BIB_richard_low_cost_2008"/>
      <w:r>
        <w:t>Richard et  al., 2008</w:t>
      </w:r>
      <w:bookmarkEnd w:id="1356"/>
      <w:r>
        <w:t>]</w:t>
      </w:r>
      <w:r>
        <w:tab/>
        <w:t xml:space="preserve">Richard, W. D., Zar, D. M., and Solek, R. (2008). A low-cost B-mode USB ultrasound probe. </w:t>
      </w:r>
      <w:r>
        <w:rPr>
          <w:i/>
          <w:iCs/>
        </w:rPr>
        <w:t>Ultrasonic Imaging</w:t>
      </w:r>
      <w:r>
        <w:t>, 30(1):21–</w:t>
      </w:r>
      <w:r>
        <w:t>28.</w:t>
      </w:r>
    </w:p>
    <w:p w14:paraId="7FD2572B" w14:textId="77777777" w:rsidR="00000000" w:rsidRDefault="000051F0">
      <w:pPr>
        <w:pStyle w:val="bibitem"/>
        <w:widowControl/>
        <w:ind w:left="450" w:firstLine="0"/>
      </w:pPr>
      <w:r>
        <w:t>[</w:t>
      </w:r>
      <w:bookmarkStart w:id="1357" w:name="BIB_robin_3d_2017"/>
      <w:r>
        <w:t>Robin et  al., 2017</w:t>
      </w:r>
      <w:bookmarkEnd w:id="1357"/>
      <w:r>
        <w:t>]</w:t>
      </w:r>
      <w:r>
        <w:tab/>
        <w:t xml:space="preserve">Robin, J., Arnal, B., Tanter, M., and Pernot, M. (2017). 3D Imaging with a Time Reversal Cavity: Towards Transcostal Focusing for Shock Wave Therapy. </w:t>
      </w:r>
      <w:r>
        <w:rPr>
          <w:i/>
          <w:iCs/>
        </w:rPr>
        <w:t>IRBM</w:t>
      </w:r>
      <w:r>
        <w:t>, 38(4):234–237.</w:t>
      </w:r>
    </w:p>
    <w:p w14:paraId="436714C4" w14:textId="77777777" w:rsidR="00000000" w:rsidRDefault="000051F0">
      <w:pPr>
        <w:pStyle w:val="bibitem"/>
        <w:widowControl/>
        <w:ind w:left="450" w:firstLine="0"/>
      </w:pPr>
      <w:r>
        <w:t>[</w:t>
      </w:r>
      <w:bookmarkStart w:id="1358" w:name="BIB_rodriguez_olivares_improvement_2018"/>
      <w:r>
        <w:t>Rodrí guez-Olivares et  al., 2018</w:t>
      </w:r>
      <w:bookmarkEnd w:id="1358"/>
      <w:r>
        <w:t>]</w:t>
      </w:r>
      <w:r>
        <w:tab/>
        <w:t>Rodr</w:t>
      </w:r>
      <w:r>
        <w:t>í</w:t>
      </w:r>
      <w:r>
        <w:t>guez-Olivares, N., Cruz-Cruz, J., G</w:t>
      </w:r>
      <w:r>
        <w:t>ó</w:t>
      </w:r>
      <w:r>
        <w:t>mez-Hern</w:t>
      </w:r>
      <w:r>
        <w:t>á</w:t>
      </w:r>
      <w:r>
        <w:t>ndez, A., Hern</w:t>
      </w:r>
      <w:r>
        <w:t>á</w:t>
      </w:r>
      <w:r>
        <w:t>ndez-Alvarado, R., Nava-Balanzar, L., Salgado-Jim</w:t>
      </w:r>
      <w:r>
        <w:t>é</w:t>
      </w:r>
      <w:r>
        <w:t>nez, T., and Soto-Cajiga, J.</w:t>
      </w:r>
      <w:r>
        <w:t xml:space="preserve"> (2018). Improvement of Ultrasonic Pulse Generator for Automatic Pipeline Inspection. </w:t>
      </w:r>
      <w:r>
        <w:rPr>
          <w:i/>
          <w:iCs/>
        </w:rPr>
        <w:t>Sensors</w:t>
      </w:r>
      <w:r>
        <w:t>, 18(9):2950.</w:t>
      </w:r>
    </w:p>
    <w:p w14:paraId="64947EB0" w14:textId="77777777" w:rsidR="00000000" w:rsidRDefault="000051F0">
      <w:pPr>
        <w:pStyle w:val="bibitem"/>
        <w:widowControl/>
        <w:ind w:left="450" w:firstLine="0"/>
      </w:pPr>
      <w:r>
        <w:t>[</w:t>
      </w:r>
      <w:bookmarkStart w:id="1359" w:name="BIB_roman_open_source_2019"/>
      <w:r>
        <w:t>Roman, 2019</w:t>
      </w:r>
      <w:bookmarkEnd w:id="1359"/>
      <w:r>
        <w:t>]</w:t>
      </w:r>
      <w:r>
        <w:tab/>
        <w:t xml:space="preserve">Roman, A. (2019). </w:t>
      </w:r>
      <w:r>
        <w:rPr>
          <w:i/>
          <w:iCs/>
        </w:rPr>
        <w:t>Open-Source Test-Bench Design for Applications in Autonomous. Ult</w:t>
      </w:r>
      <w:r>
        <w:rPr>
          <w:i/>
          <w:iCs/>
        </w:rPr>
        <w:t>rasound Imaging.</w:t>
      </w:r>
      <w:r>
        <w:t xml:space="preserve"> PhD thesis, CASE WESTERN RESERVE UNIVERSITY.</w:t>
      </w:r>
    </w:p>
    <w:p w14:paraId="2FCD1DD3" w14:textId="77777777" w:rsidR="00000000" w:rsidRDefault="000051F0">
      <w:pPr>
        <w:pStyle w:val="bibitem"/>
        <w:widowControl/>
        <w:ind w:left="450" w:firstLine="0"/>
      </w:pPr>
      <w:r>
        <w:t>[</w:t>
      </w:r>
      <w:bookmarkStart w:id="1360" w:name="BIB_roman_open_source_2018"/>
      <w:r>
        <w:t>Roman et  al., 2018</w:t>
      </w:r>
      <w:bookmarkEnd w:id="1360"/>
      <w:r>
        <w:t>]</w:t>
      </w:r>
      <w:r>
        <w:tab/>
        <w:t>Roman, A., Dehghanzadeh, P., Pashaei, V., Basak, A., Bhunia, S., and Mandal, S. (2018). An Open-Source Test-Bench for Au</w:t>
      </w:r>
      <w:r>
        <w:t xml:space="preserve">tonomous Ultrasound Imaging. In </w:t>
      </w:r>
      <w:r>
        <w:rPr>
          <w:i/>
          <w:iCs/>
        </w:rPr>
        <w:t>2018 IEEE 61st International Midwest Symposium on Circuits and Systems (MWSCAS)</w:t>
      </w:r>
      <w:r>
        <w:t>, pages 524–527, Windsor, ON, Canada. IEEE.</w:t>
      </w:r>
    </w:p>
    <w:p w14:paraId="6AFDF31A" w14:textId="77777777" w:rsidR="00000000" w:rsidRDefault="000051F0">
      <w:pPr>
        <w:pStyle w:val="bibitem"/>
        <w:widowControl/>
        <w:ind w:left="450" w:firstLine="0"/>
      </w:pPr>
      <w:r>
        <w:t>[</w:t>
      </w:r>
      <w:bookmarkStart w:id="1361" w:name="BIB_gunarathne_strategies_2013"/>
      <w:r>
        <w:t>Romero-Laorden et  al., 2013</w:t>
      </w:r>
      <w:bookmarkEnd w:id="1361"/>
      <w:r>
        <w:t>]</w:t>
      </w:r>
      <w:r>
        <w:tab/>
        <w:t>Romero-Lao</w:t>
      </w:r>
      <w:r>
        <w:t xml:space="preserve">rden, D., Villazn-Terrazas, J., Martnez-Graullera, O., and Ibez, A. (2013). Strategies for Hardware Reduction on the Design of Portable Ultrasound Imaging Systems. In Gunarathne, G. P. P., editor, </w:t>
      </w:r>
      <w:r>
        <w:rPr>
          <w:i/>
          <w:iCs/>
        </w:rPr>
        <w:t>Advancements and Breakthroughs in Ultrasound Imaging</w:t>
      </w:r>
      <w:r>
        <w:t>. InTec</w:t>
      </w:r>
      <w:r>
        <w:t>h.</w:t>
      </w:r>
    </w:p>
    <w:p w14:paraId="2B642947" w14:textId="77777777" w:rsidR="00000000" w:rsidRDefault="000051F0">
      <w:pPr>
        <w:pStyle w:val="bibitem"/>
        <w:widowControl/>
        <w:ind w:left="450" w:firstLine="0"/>
      </w:pPr>
      <w:r>
        <w:t>[</w:t>
      </w:r>
      <w:bookmarkStart w:id="1362" w:name="BIB_rymarczyk_logistic_2019"/>
      <w:r>
        <w:t>Rymarczyk et  al., 2019</w:t>
      </w:r>
      <w:bookmarkEnd w:id="1362"/>
      <w:r>
        <w:t>]</w:t>
      </w:r>
      <w:r>
        <w:tab/>
        <w:t>Rymarczyk, T., Koz</w:t>
      </w:r>
      <w:r>
        <w:t>ł</w:t>
      </w:r>
      <w:r>
        <w:t>owski, E., K</w:t>
      </w:r>
      <w:r>
        <w:t>ł</w:t>
      </w:r>
      <w:r>
        <w:t xml:space="preserve">osowski, G., and Niderla, K. (2019). Logistic Regression for Machine Learning in Process Tomography. </w:t>
      </w:r>
      <w:r>
        <w:rPr>
          <w:i/>
          <w:iCs/>
        </w:rPr>
        <w:t>Sensors</w:t>
      </w:r>
      <w:r>
        <w:t>, 19(15):3400. Number: 15 Publish</w:t>
      </w:r>
      <w:r>
        <w:t>er: Multidisciplinary Digital Publishing Institute.</w:t>
      </w:r>
    </w:p>
    <w:p w14:paraId="3C9053F2" w14:textId="77777777" w:rsidR="00000000" w:rsidRDefault="000051F0">
      <w:pPr>
        <w:pStyle w:val="bibitem"/>
        <w:widowControl/>
        <w:ind w:left="450" w:firstLine="0"/>
      </w:pPr>
      <w:r>
        <w:t>[</w:t>
      </w:r>
      <w:bookmarkStart w:id="1363" w:name="BIB_saijo_development_nodate"/>
      <w:r>
        <w:t xml:space="preserve">Saijo, </w:t>
      </w:r>
      <w:bookmarkEnd w:id="1363"/>
      <w:r>
        <w:t>]</w:t>
      </w:r>
      <w:r>
        <w:tab/>
        <w:t>Saijo, Y. Development of an ultra-portable echo device connected to USB port. - PubMed - NCBI. 10.1016/j.ultras.2003.11.009.</w:t>
      </w:r>
    </w:p>
    <w:p w14:paraId="07F14BE0" w14:textId="77777777" w:rsidR="00000000" w:rsidRDefault="000051F0">
      <w:pPr>
        <w:pStyle w:val="bibitem"/>
        <w:widowControl/>
        <w:ind w:left="450" w:firstLine="0"/>
      </w:pPr>
      <w:r>
        <w:t>[</w:t>
      </w:r>
      <w:bookmarkStart w:id="1364" w:name="BIB_saiz_vela_low_cost_2020"/>
      <w:r>
        <w:t>Saiz-Vela et  al., 2020</w:t>
      </w:r>
      <w:bookmarkEnd w:id="1364"/>
      <w:r>
        <w:t>]</w:t>
      </w:r>
      <w:r>
        <w:tab/>
        <w:t>Saiz-Vela, A., Fontova, P., Pallej</w:t>
      </w:r>
      <w:r>
        <w:t>á</w:t>
      </w:r>
      <w:r>
        <w:t xml:space="preserve">, T., Tresanchez, M., Garriga, J. A., and Roig, C. (2020). A low-cost development platform to design digital circuits on FPGAs using open-source software </w:t>
      </w:r>
      <w:r>
        <w:t xml:space="preserve">and hardware tools. In </w:t>
      </w:r>
      <w:r>
        <w:rPr>
          <w:i/>
          <w:iCs/>
        </w:rPr>
        <w:t>2020 XIV Technologies Applied to Electronics Teaching Conference (TAEE)</w:t>
      </w:r>
      <w:r>
        <w:t>, pages 1–8.</w:t>
      </w:r>
    </w:p>
    <w:p w14:paraId="4EF88580" w14:textId="77777777" w:rsidR="00000000" w:rsidRDefault="000051F0">
      <w:pPr>
        <w:pStyle w:val="bibitem"/>
        <w:widowControl/>
        <w:ind w:left="450" w:firstLine="0"/>
      </w:pPr>
      <w:r>
        <w:t>[</w:t>
      </w:r>
      <w:bookmarkStart w:id="1365" w:name="BIB_santagati_design_2020"/>
      <w:r>
        <w:t>Santagati et  al., 2020</w:t>
      </w:r>
      <w:bookmarkEnd w:id="1365"/>
      <w:r>
        <w:t>]</w:t>
      </w:r>
      <w:r>
        <w:tab/>
        <w:t>Santagati, G. E., Dave, N., and Melodia, T. (2020). Design and Performanc</w:t>
      </w:r>
      <w:r>
        <w:t xml:space="preserve">e Evaluation of an Implantable Ultrasonic Networking Platform for the Internet of Medical Things. </w:t>
      </w:r>
      <w:r>
        <w:rPr>
          <w:i/>
          <w:iCs/>
        </w:rPr>
        <w:t>IEEE/ACM Transactions on Networking</w:t>
      </w:r>
      <w:r>
        <w:t>, 28(1):29–42.</w:t>
      </w:r>
    </w:p>
    <w:p w14:paraId="2F265106" w14:textId="77777777" w:rsidR="00000000" w:rsidRDefault="000051F0">
      <w:pPr>
        <w:pStyle w:val="bibitem"/>
        <w:widowControl/>
        <w:ind w:left="450" w:firstLine="0"/>
      </w:pPr>
      <w:r>
        <w:t>[</w:t>
      </w:r>
      <w:bookmarkStart w:id="1366" w:name="BIB_sarvazyan_comparative_2009"/>
      <w:r>
        <w:t>Sarvazyan et  al., 2009</w:t>
      </w:r>
      <w:bookmarkEnd w:id="1366"/>
      <w:r>
        <w:t>]</w:t>
      </w:r>
      <w:r>
        <w:tab/>
        <w:t>Sarvazyan, A. P., Fill</w:t>
      </w:r>
      <w:r>
        <w:t xml:space="preserve">inger, L., and Gavrilov, L. R. (2009). A comparative study of systems used for dynamic focusing of ultrasound. </w:t>
      </w:r>
      <w:r>
        <w:rPr>
          <w:i/>
          <w:iCs/>
        </w:rPr>
        <w:t>Acoustical Physics</w:t>
      </w:r>
      <w:r>
        <w:t>, 55(4-5):630–637.</w:t>
      </w:r>
    </w:p>
    <w:p w14:paraId="6BFF1EA1" w14:textId="77777777" w:rsidR="00000000" w:rsidRDefault="000051F0">
      <w:pPr>
        <w:pStyle w:val="bibitem"/>
        <w:widowControl/>
        <w:ind w:left="450" w:firstLine="0"/>
      </w:pPr>
      <w:r>
        <w:t>[</w:t>
      </w:r>
      <w:bookmarkStart w:id="1367" w:name="BIB_schneider_fully_2010"/>
      <w:r>
        <w:t>Schneider et  al., 2010</w:t>
      </w:r>
      <w:bookmarkEnd w:id="1367"/>
      <w:r>
        <w:t>]</w:t>
      </w:r>
      <w:r>
        <w:tab/>
        <w:t>Schneider, F. K., Agarwal, A., Yoo</w:t>
      </w:r>
      <w:r>
        <w:t xml:space="preserve">, Y. M., Fukuoka, T., and Kim, Y. (2010). A Fully Programmable Computing Architecture for Medical Ultrasound Machines. </w:t>
      </w:r>
      <w:r>
        <w:rPr>
          <w:i/>
          <w:iCs/>
        </w:rPr>
        <w:t>IEEE Transactions on Information Technology in Biomedicine</w:t>
      </w:r>
      <w:r>
        <w:t>, 14(2):538–540.</w:t>
      </w:r>
    </w:p>
    <w:p w14:paraId="35470352" w14:textId="77777777" w:rsidR="00000000" w:rsidRDefault="000051F0">
      <w:pPr>
        <w:pStyle w:val="bibitem"/>
        <w:widowControl/>
        <w:ind w:left="450" w:firstLine="0"/>
      </w:pPr>
      <w:r>
        <w:t>[</w:t>
      </w:r>
      <w:bookmarkStart w:id="1368" w:name="BIB_scholle_pulse_2018"/>
      <w:r>
        <w:t>Scholle and Sinapius, 2018</w:t>
      </w:r>
      <w:bookmarkEnd w:id="1368"/>
      <w:r>
        <w:t>]</w:t>
      </w:r>
      <w:r>
        <w:tab/>
        <w:t xml:space="preserve">Scholle, P. and Sinapius, M. (2018). Pulse Ultrasonic Cure Monitoring of the Pultrusion Process. </w:t>
      </w:r>
      <w:r>
        <w:rPr>
          <w:i/>
          <w:iCs/>
        </w:rPr>
        <w:t>Sensors</w:t>
      </w:r>
      <w:r>
        <w:t>, 18(10):3332. Number: 10 Publisher: Multidisciplinary Digital Publishing Institute.</w:t>
      </w:r>
    </w:p>
    <w:p w14:paraId="00572BF2" w14:textId="77777777" w:rsidR="00000000" w:rsidRDefault="000051F0">
      <w:pPr>
        <w:pStyle w:val="bibitem"/>
        <w:widowControl/>
        <w:ind w:left="450" w:firstLine="0"/>
      </w:pPr>
      <w:r>
        <w:t>[</w:t>
      </w:r>
      <w:bookmarkStart w:id="1369" w:name="BIB_schueler_fundamentals_1984"/>
      <w:r>
        <w:t>Schueler et  al., 1984</w:t>
      </w:r>
      <w:bookmarkEnd w:id="1369"/>
      <w:r>
        <w:t>]</w:t>
      </w:r>
      <w:r>
        <w:tab/>
        <w:t xml:space="preserve">Schueler, C. F., Lee, H., and Wade, G. (1984). Fundamentals of Digital Ultrasonic Processing. </w:t>
      </w:r>
      <w:r>
        <w:rPr>
          <w:i/>
          <w:iCs/>
        </w:rPr>
        <w:t>IEEE Transactions on Sonics and Ultrasonics</w:t>
      </w:r>
      <w:r>
        <w:t>, 31(4):195–217.</w:t>
      </w:r>
    </w:p>
    <w:p w14:paraId="2B3D9D82" w14:textId="77777777" w:rsidR="00000000" w:rsidRDefault="000051F0">
      <w:pPr>
        <w:pStyle w:val="bibitem"/>
        <w:widowControl/>
        <w:ind w:left="450" w:firstLine="0"/>
      </w:pPr>
      <w:r>
        <w:t>[</w:t>
      </w:r>
      <w:bookmarkStart w:id="1370" w:name="BIB_seo_wireless_2016"/>
      <w:r>
        <w:t>Seo et  al., 2016</w:t>
      </w:r>
      <w:bookmarkEnd w:id="1370"/>
      <w:r>
        <w:t>]</w:t>
      </w:r>
      <w:r>
        <w:tab/>
        <w:t>Seo, D., Ne</w:t>
      </w:r>
      <w:r>
        <w:t xml:space="preserve">ely, R. M., Shen, K., Singhal, U., Alon, E., Rabaey, J. M., Carmena, J. M., and Maharbiz, M. M. (2016). Wireless Recording in the Peripheral Nervous System with Ultrasonic Neural Dust. </w:t>
      </w:r>
      <w:r>
        <w:rPr>
          <w:i/>
          <w:iCs/>
        </w:rPr>
        <w:t>Neuron</w:t>
      </w:r>
      <w:r>
        <w:t>, 91(3):529–539. Publisher: Elsevier.</w:t>
      </w:r>
    </w:p>
    <w:p w14:paraId="75D05FB6" w14:textId="77777777" w:rsidR="00000000" w:rsidRDefault="000051F0">
      <w:pPr>
        <w:pStyle w:val="bibitem"/>
        <w:widowControl/>
        <w:ind w:left="450" w:firstLine="0"/>
      </w:pPr>
      <w:r>
        <w:t>[</w:t>
      </w:r>
      <w:bookmarkStart w:id="1371" w:name="BIB_seo_non_invasive_2018"/>
      <w:r>
        <w:t>Seo, 2018</w:t>
      </w:r>
      <w:bookmarkEnd w:id="1371"/>
      <w:r>
        <w:t>]</w:t>
      </w:r>
      <w:r>
        <w:tab/>
        <w:t xml:space="preserve">Seo, J. (2018). </w:t>
      </w:r>
      <w:r>
        <w:rPr>
          <w:i/>
          <w:iCs/>
        </w:rPr>
        <w:t>A non-invasive central arterial pressure waveform estimation system using ultrasonography for real-time monitoring</w:t>
      </w:r>
      <w:r>
        <w:t>. Thesis, Massachusetts Institute of Technology.</w:t>
      </w:r>
    </w:p>
    <w:p w14:paraId="55F4CF63" w14:textId="77777777" w:rsidR="00000000" w:rsidRDefault="000051F0">
      <w:pPr>
        <w:pStyle w:val="bibitem"/>
        <w:widowControl/>
        <w:ind w:left="450" w:firstLine="0"/>
      </w:pPr>
      <w:r>
        <w:t>[</w:t>
      </w:r>
      <w:bookmarkStart w:id="1372" w:name="BIB_shah_yosys_nextpnr__2019"/>
      <w:r>
        <w:t>Shah et  al.</w:t>
      </w:r>
      <w:r>
        <w:t>, 2019</w:t>
      </w:r>
      <w:bookmarkEnd w:id="1372"/>
      <w:r>
        <w:t>]</w:t>
      </w:r>
      <w:r>
        <w:tab/>
        <w:t xml:space="preserve">Shah, D., Hung, E., Wolf, C., Bazanski, S., Gisselquist, D., and Milanovic, M. (2019). Yosys+nextpnr: An Open Source Framework from Verilog to Bitstream for Commercial FPGAs. In </w:t>
      </w:r>
      <w:r>
        <w:rPr>
          <w:i/>
          <w:iCs/>
        </w:rPr>
        <w:t>2019 IEEE 27th Annual International Sympos</w:t>
      </w:r>
      <w:r>
        <w:rPr>
          <w:i/>
          <w:iCs/>
        </w:rPr>
        <w:t>ium on Field-Programmable Custom Computing Machines (FCCM)</w:t>
      </w:r>
      <w:r>
        <w:t>, pages 1–4. ISSN: 2576-2613.</w:t>
      </w:r>
    </w:p>
    <w:p w14:paraId="2BC4F5FD" w14:textId="77777777" w:rsidR="00000000" w:rsidRDefault="000051F0">
      <w:pPr>
        <w:pStyle w:val="bibitem"/>
        <w:widowControl/>
        <w:ind w:left="450" w:firstLine="0"/>
      </w:pPr>
      <w:r>
        <w:t>[</w:t>
      </w:r>
      <w:bookmarkStart w:id="1373" w:name="BIB_shahshahani_ultrasound_2018"/>
      <w:r>
        <w:t>Shahshahani et  al., 2018</w:t>
      </w:r>
      <w:bookmarkEnd w:id="1373"/>
      <w:r>
        <w:t>]</w:t>
      </w:r>
      <w:r>
        <w:tab/>
        <w:t>Shahshahani, A., Laverdiere, C., Bhadra, S., Zilic, Z., Shahshahani, A., Laver</w:t>
      </w:r>
      <w:r>
        <w:t xml:space="preserve">diere, C., Bhadra, S., and Zilic, Z. (2018). Ultrasound Sensors for Diaphragm Motion Tracking: An Application in Non-Invasive Respiratory Monitoring. </w:t>
      </w:r>
      <w:r>
        <w:rPr>
          <w:i/>
          <w:iCs/>
        </w:rPr>
        <w:t>Sensors</w:t>
      </w:r>
      <w:r>
        <w:t>, 18(8):2617.</w:t>
      </w:r>
    </w:p>
    <w:p w14:paraId="3E1DA967" w14:textId="77777777" w:rsidR="00000000" w:rsidRDefault="000051F0">
      <w:pPr>
        <w:pStyle w:val="bibitem"/>
        <w:widowControl/>
        <w:ind w:left="450" w:firstLine="0"/>
      </w:pPr>
      <w:r>
        <w:t>[</w:t>
      </w:r>
      <w:bookmarkStart w:id="1374" w:name="BIB_sharma_development_2015"/>
      <w:r>
        <w:t>Sharma, 2015</w:t>
      </w:r>
      <w:bookmarkEnd w:id="1374"/>
      <w:r>
        <w:t>]</w:t>
      </w:r>
      <w:r>
        <w:tab/>
        <w:t>Sharma, J. K. (2</w:t>
      </w:r>
      <w:r>
        <w:t>015). Development of a wide band front end echo sounder receiver circuit.</w:t>
      </w:r>
    </w:p>
    <w:p w14:paraId="12F89AA1" w14:textId="77777777" w:rsidR="00000000" w:rsidRDefault="000051F0">
      <w:pPr>
        <w:pStyle w:val="bibitem"/>
        <w:widowControl/>
        <w:ind w:left="450" w:firstLine="0"/>
      </w:pPr>
      <w:r>
        <w:t>[</w:t>
      </w:r>
      <w:bookmarkStart w:id="1375" w:name="BIB_shomaji_early_2019"/>
      <w:r>
        <w:t>Shomaji et  al., 2019</w:t>
      </w:r>
      <w:bookmarkEnd w:id="1375"/>
      <w:r>
        <w:t>]</w:t>
      </w:r>
      <w:r>
        <w:tab/>
        <w:t>Shomaji, S., Dehghanzadeh, P., Roman, A., Forte, D., Bhunia, S., and Mandal, S. (2019). Early Detection of Cardiov</w:t>
      </w:r>
      <w:r>
        <w:t xml:space="preserve">ascular Diseases Using Wearable Ultrasound Device. </w:t>
      </w:r>
      <w:r>
        <w:rPr>
          <w:i/>
          <w:iCs/>
        </w:rPr>
        <w:t>IEEE Consumer Electronics Magazine</w:t>
      </w:r>
      <w:r>
        <w:t>, 8(6):12–21.</w:t>
      </w:r>
    </w:p>
    <w:p w14:paraId="6650CD88" w14:textId="77777777" w:rsidR="00000000" w:rsidRDefault="000051F0">
      <w:pPr>
        <w:pStyle w:val="bibitem"/>
        <w:widowControl/>
        <w:ind w:left="450" w:firstLine="0"/>
      </w:pPr>
      <w:r>
        <w:t>[</w:t>
      </w:r>
      <w:bookmarkStart w:id="1376" w:name="BIB_shrisha_fpga_2018"/>
      <w:r>
        <w:t>Shrisha et  al., 2018</w:t>
      </w:r>
      <w:bookmarkEnd w:id="1376"/>
      <w:r>
        <w:t>]</w:t>
      </w:r>
      <w:r>
        <w:tab/>
        <w:t>Shrisha, M. R., Chakraborty, N., Mahapatra, D. R., and Sunkara, S. (2018). FPGA based Ultra</w:t>
      </w:r>
      <w:r>
        <w:t xml:space="preserve">sonic thickness measuring device. In </w:t>
      </w:r>
      <w:r>
        <w:rPr>
          <w:i/>
          <w:iCs/>
        </w:rPr>
        <w:t>2018 International Conference on Advances in Computing, Communications and Informatics (ICACCI)</w:t>
      </w:r>
      <w:r>
        <w:t>, pages 779–784. ISSN: null.</w:t>
      </w:r>
    </w:p>
    <w:p w14:paraId="44E9B957" w14:textId="77777777" w:rsidR="00000000" w:rsidRDefault="000051F0">
      <w:pPr>
        <w:pStyle w:val="bibitem"/>
        <w:widowControl/>
        <w:ind w:left="450" w:firstLine="0"/>
      </w:pPr>
      <w:r>
        <w:t>[</w:t>
      </w:r>
      <w:bookmarkStart w:id="1377" w:name="BIB_sikdar_novel_2014"/>
      <w:r>
        <w:t>Sikdar et  al., 2014</w:t>
      </w:r>
      <w:bookmarkEnd w:id="1377"/>
      <w:r>
        <w:t>]</w:t>
      </w:r>
      <w:r>
        <w:tab/>
        <w:t>Sikdar, S., Rangwala, H., East</w:t>
      </w:r>
      <w:r>
        <w:t xml:space="preserve">lake, E. B., Hunt, I. A., Nelson, A. J., Devanathan, J., Shin, A., and Pancrazio, J. J. (2014). Novel Method for Predicting Dexterous Individual Finger Movements by Imaging Muscle Activity Using a Wearable Ultrasonic System. </w:t>
      </w:r>
      <w:r>
        <w:rPr>
          <w:i/>
          <w:iCs/>
        </w:rPr>
        <w:t>IEEE Transactions on Neural Sys</w:t>
      </w:r>
      <w:r>
        <w:rPr>
          <w:i/>
          <w:iCs/>
        </w:rPr>
        <w:t>tems and Rehabilitation Engineering</w:t>
      </w:r>
      <w:r>
        <w:t>, 22(1):69–76.</w:t>
      </w:r>
    </w:p>
    <w:p w14:paraId="55781DC3" w14:textId="77777777" w:rsidR="00000000" w:rsidRDefault="000051F0">
      <w:pPr>
        <w:pStyle w:val="bibitem"/>
        <w:widowControl/>
        <w:ind w:left="450" w:firstLine="0"/>
      </w:pPr>
      <w:r>
        <w:t>[</w:t>
      </w:r>
      <w:bookmarkStart w:id="1378" w:name="BIB_smith_design_2015"/>
      <w:r>
        <w:t>Smith et  al., 2015</w:t>
      </w:r>
      <w:bookmarkEnd w:id="1378"/>
      <w:r>
        <w:t>]</w:t>
      </w:r>
      <w:r>
        <w:tab/>
        <w:t>Smith, K. J., Graham, D. J., and Neasham, J. A. (2015). Design and Optimization of a Voice Coil Motor With a Rotary Actuator for an Ultrasound</w:t>
      </w:r>
      <w:r>
        <w:t xml:space="preserve"> Scanner. </w:t>
      </w:r>
      <w:r>
        <w:rPr>
          <w:i/>
          <w:iCs/>
        </w:rPr>
        <w:t>IEEE Transactions on Industrial Electronics</w:t>
      </w:r>
      <w:r>
        <w:t>, 62(11):7073–7078.</w:t>
      </w:r>
    </w:p>
    <w:p w14:paraId="7C1AB5E7" w14:textId="77777777" w:rsidR="00000000" w:rsidRDefault="000051F0">
      <w:pPr>
        <w:pStyle w:val="bibitem"/>
        <w:widowControl/>
        <w:ind w:left="450" w:firstLine="0"/>
      </w:pPr>
      <w:r>
        <w:t>[</w:t>
      </w:r>
      <w:bookmarkStart w:id="1379" w:name="BIB_sobhani_portable_2016"/>
      <w:r>
        <w:t>Sobhani et  al., 2016</w:t>
      </w:r>
      <w:bookmarkEnd w:id="1379"/>
      <w:r>
        <w:t>]</w:t>
      </w:r>
      <w:r>
        <w:tab/>
        <w:t>Sobhani, M. R., Ozum, H. E., Yaralioglu, G. G., Ergun, A. S., and Bozkurt, A. (2016). Portable low cost ultra</w:t>
      </w:r>
      <w:r>
        <w:t xml:space="preserve">sound imaging system. In </w:t>
      </w:r>
      <w:r>
        <w:rPr>
          <w:i/>
          <w:iCs/>
        </w:rPr>
        <w:t>2016 IEEE International Ultrasonics Symposium (IUS)</w:t>
      </w:r>
      <w:r>
        <w:t>, pages 1–4.</w:t>
      </w:r>
    </w:p>
    <w:p w14:paraId="27C1469F" w14:textId="77777777" w:rsidR="00000000" w:rsidRDefault="000051F0">
      <w:pPr>
        <w:pStyle w:val="bibitem"/>
        <w:widowControl/>
        <w:ind w:left="450" w:firstLine="0"/>
      </w:pPr>
      <w:r>
        <w:t>[</w:t>
      </w:r>
      <w:bookmarkStart w:id="1380" w:name="BIB_sosnowska_training_2019"/>
      <w:r>
        <w:t>Sosnowska et  al., 2019</w:t>
      </w:r>
      <w:bookmarkEnd w:id="1380"/>
      <w:r>
        <w:t>]</w:t>
      </w:r>
      <w:r>
        <w:tab/>
        <w:t>Sosnowska, A., Vuckovic, A., and Gollee, H. (2019). Training Towards Precise Control Ov</w:t>
      </w:r>
      <w:r>
        <w:t xml:space="preserve">er Muscle Activity with Real Time Biofeedback Based on Ultrasound Imaging. </w:t>
      </w:r>
      <w:r>
        <w:rPr>
          <w:i/>
          <w:iCs/>
        </w:rPr>
        <w:t>World Congress on Medical Physics and Biomedical Engineering 2018</w:t>
      </w:r>
      <w:r>
        <w:t>, pages 49–52.</w:t>
      </w:r>
    </w:p>
    <w:p w14:paraId="3CBF0439" w14:textId="77777777" w:rsidR="00000000" w:rsidRDefault="000051F0">
      <w:pPr>
        <w:pStyle w:val="bibitem"/>
        <w:widowControl/>
        <w:ind w:left="450" w:firstLine="0"/>
      </w:pPr>
      <w:r>
        <w:t>[</w:t>
      </w:r>
      <w:bookmarkStart w:id="1381" w:name="BIB_soto_cajiga_fpga_based_2012"/>
      <w:r>
        <w:t>Soto-Cajiga et  al., 2012</w:t>
      </w:r>
      <w:bookmarkEnd w:id="1381"/>
      <w:r>
        <w:t>]</w:t>
      </w:r>
      <w:r>
        <w:tab/>
        <w:t>Soto-Cajiga</w:t>
      </w:r>
      <w:r>
        <w:t xml:space="preserve">, J. A., Pedraza-Ortega, J. C., Rubio-Gonzalez, C., Bandala-Sanchez, M., and Romero-Troncoso, R. d. J. (2012). FPGA-based architecture for real-time data reduction of ultrasound signals. </w:t>
      </w:r>
      <w:r>
        <w:rPr>
          <w:i/>
          <w:iCs/>
        </w:rPr>
        <w:t>Ultrasonics</w:t>
      </w:r>
      <w:r>
        <w:t>, 52(2):230–237.</w:t>
      </w:r>
    </w:p>
    <w:p w14:paraId="0711DCF8" w14:textId="77777777" w:rsidR="00000000" w:rsidRDefault="000051F0">
      <w:pPr>
        <w:pStyle w:val="bibitem"/>
        <w:widowControl/>
        <w:ind w:left="450" w:firstLine="0"/>
      </w:pPr>
      <w:r>
        <w:t>[</w:t>
      </w:r>
      <w:bookmarkStart w:id="1382" w:name="BIB_svilainis_electronics_2014"/>
      <w:r>
        <w:t xml:space="preserve">Svilainis </w:t>
      </w:r>
      <w:r>
        <w:t>et  al., 2014</w:t>
      </w:r>
      <w:bookmarkEnd w:id="1382"/>
      <w:r>
        <w:t>]</w:t>
      </w:r>
      <w:r>
        <w:tab/>
        <w:t xml:space="preserve">Svilainis, L., Dumbrava, V., Kitov, S., Aleksandrovas, A., Tervydis, P., and Liaukonis, D. (2014). Electronics for Ultrasonic Imaging System. </w:t>
      </w:r>
      <w:r>
        <w:rPr>
          <w:i/>
          <w:iCs/>
        </w:rPr>
        <w:t>Elektronika ir Elektrotechnika</w:t>
      </w:r>
      <w:r>
        <w:t>, 20:51–56.</w:t>
      </w:r>
    </w:p>
    <w:p w14:paraId="5356DCE6" w14:textId="77777777" w:rsidR="00000000" w:rsidRDefault="000051F0">
      <w:pPr>
        <w:pStyle w:val="bibitem"/>
        <w:widowControl/>
        <w:ind w:left="450" w:firstLine="0"/>
      </w:pPr>
      <w:r>
        <w:t>[</w:t>
      </w:r>
      <w:bookmarkStart w:id="1383" w:name="BIB_tang_computerized_2014"/>
      <w:r>
        <w:t>Tang and Clement, 2014</w:t>
      </w:r>
      <w:bookmarkEnd w:id="1383"/>
      <w:r>
        <w:t>]</w:t>
      </w:r>
      <w:r>
        <w:tab/>
        <w:t xml:space="preserve">Tang, S. C. and Clement, G. (2014). A computerized tomography system for transcranial ultrasound imaging. </w:t>
      </w:r>
      <w:r>
        <w:rPr>
          <w:i/>
          <w:iCs/>
        </w:rPr>
        <w:t>Proceedings of Meetings on Acoustics</w:t>
      </w:r>
      <w:r>
        <w:t>, 22(1):020001.</w:t>
      </w:r>
    </w:p>
    <w:p w14:paraId="46655658" w14:textId="77777777" w:rsidR="00000000" w:rsidRDefault="000051F0">
      <w:pPr>
        <w:pStyle w:val="bibitem"/>
        <w:widowControl/>
        <w:ind w:left="450" w:firstLine="0"/>
      </w:pPr>
      <w:r>
        <w:t>[</w:t>
      </w:r>
      <w:bookmarkStart w:id="1384" w:name="BIB_taylor_development_2017"/>
      <w:r>
        <w:t>Taylor et  al., 2017</w:t>
      </w:r>
      <w:bookmarkEnd w:id="1384"/>
      <w:r>
        <w:t>]</w:t>
      </w:r>
      <w:r>
        <w:tab/>
        <w:t>Taylor, Z. D., Jonveaux, L., and Caskey, C. T. (2017). Development of a Portable and Inexpensive Ultrasound Imaging Device for Use in the Developing World.</w:t>
      </w:r>
    </w:p>
    <w:p w14:paraId="38AE524C" w14:textId="77777777" w:rsidR="00000000" w:rsidRDefault="000051F0">
      <w:pPr>
        <w:pStyle w:val="bibitem"/>
        <w:widowControl/>
        <w:ind w:left="450" w:firstLine="0"/>
      </w:pPr>
      <w:r>
        <w:t>[</w:t>
      </w:r>
      <w:bookmarkStart w:id="1385" w:name="BIB_techavipoo_ultrasound_2012"/>
      <w:r>
        <w:t>Techavipoo et  al., 2012</w:t>
      </w:r>
      <w:bookmarkEnd w:id="1385"/>
      <w:r>
        <w:t>]</w:t>
      </w:r>
      <w:r>
        <w:tab/>
        <w:t xml:space="preserve">Techavipoo, U., Keinprasit, R., Pinunsottikul, P., Jewajinda, Y., Punyasai, C., Thajchayapong, P., Siritan, T., and Worasawate, D. (2012). An ultrasound imaging system prototype for raw data acquisition. In </w:t>
      </w:r>
      <w:r>
        <w:rPr>
          <w:i/>
          <w:iCs/>
        </w:rPr>
        <w:t>The 5th 2012 Biomedical Engineeri</w:t>
      </w:r>
      <w:r>
        <w:rPr>
          <w:i/>
          <w:iCs/>
        </w:rPr>
        <w:t>ng International Conference</w:t>
      </w:r>
      <w:r>
        <w:t>, pages 1–4.</w:t>
      </w:r>
    </w:p>
    <w:p w14:paraId="12980FC5" w14:textId="77777777" w:rsidR="00000000" w:rsidRDefault="000051F0">
      <w:pPr>
        <w:pStyle w:val="bibitem"/>
        <w:widowControl/>
        <w:ind w:left="450" w:firstLine="0"/>
      </w:pPr>
      <w:r>
        <w:t>[</w:t>
      </w:r>
      <w:bookmarkStart w:id="1386" w:name="BIB_tortoli_ula_op__2009"/>
      <w:r>
        <w:t>Tortoli et  al., 2009</w:t>
      </w:r>
      <w:bookmarkEnd w:id="1386"/>
      <w:r>
        <w:t>]</w:t>
      </w:r>
      <w:r>
        <w:tab/>
      </w:r>
      <w:r>
        <w:t xml:space="preserve">Tortoli, P., Bassi, L., Boni, E., Dallai, A., Guidi, F., and Ricci, S. (2009). ULA-OP: an advanced open platform for ultrasound research. </w:t>
      </w:r>
      <w:r>
        <w:rPr>
          <w:i/>
          <w:iCs/>
        </w:rPr>
        <w:t>IEEE Transactions on Ultrasonics, Ferroelectrics, and Frequency Control</w:t>
      </w:r>
      <w:r>
        <w:t>, 56(10):2207–2216.</w:t>
      </w:r>
    </w:p>
    <w:p w14:paraId="6EA1AA17" w14:textId="77777777" w:rsidR="00000000" w:rsidRDefault="000051F0">
      <w:pPr>
        <w:pStyle w:val="bibitem"/>
        <w:widowControl/>
        <w:ind w:left="450" w:firstLine="0"/>
      </w:pPr>
      <w:r>
        <w:t>[</w:t>
      </w:r>
      <w:bookmarkStart w:id="1387" w:name="BIB_triger_modular_2008"/>
      <w:r>
        <w:t>Tri</w:t>
      </w:r>
      <w:r>
        <w:t>ger et  al., 2008</w:t>
      </w:r>
      <w:bookmarkEnd w:id="1387"/>
      <w:r>
        <w:t>]</w:t>
      </w:r>
      <w:r>
        <w:tab/>
        <w:t>Triger, S., Wallace, J., Wang, L., Cumming, D. R. S., Saillant, J.-F., Afroukh, F., and Cochran, S. (2008). A modular FPGA-based ultrasonic array system for applications including non-destructive testing.</w:t>
      </w:r>
    </w:p>
    <w:p w14:paraId="4B073708" w14:textId="77777777" w:rsidR="00000000" w:rsidRDefault="000051F0">
      <w:pPr>
        <w:pStyle w:val="bibitem"/>
        <w:widowControl/>
        <w:ind w:left="450" w:firstLine="0"/>
      </w:pPr>
      <w:r>
        <w:t>[</w:t>
      </w:r>
      <w:bookmarkStart w:id="1388" w:name="BIB_vadalma_smartphone_2020"/>
      <w:r>
        <w:t>Vadalma, 2020</w:t>
      </w:r>
      <w:bookmarkEnd w:id="1388"/>
      <w:r>
        <w:t>]</w:t>
      </w:r>
      <w:r>
        <w:tab/>
        <w:t xml:space="preserve">Vadalma, A. (2020). </w:t>
      </w:r>
      <w:r>
        <w:rPr>
          <w:i/>
          <w:iCs/>
        </w:rPr>
        <w:t>Smartphone ultrasound imaging</w:t>
      </w:r>
      <w:r>
        <w:t>. Master of Philosophy, Queensland University of Technology.</w:t>
      </w:r>
    </w:p>
    <w:p w14:paraId="6ED6FF5A" w14:textId="77777777" w:rsidR="00000000" w:rsidRDefault="000051F0">
      <w:pPr>
        <w:pStyle w:val="bibitem"/>
        <w:widowControl/>
        <w:ind w:left="450" w:firstLine="0"/>
      </w:pPr>
      <w:r>
        <w:t>[</w:t>
      </w:r>
      <w:bookmarkStart w:id="1389" w:name="BIB_van_der_meulen_spatial_2017"/>
      <w:r>
        <w:t>van  der Meulen et  al., 2017</w:t>
      </w:r>
      <w:bookmarkEnd w:id="1389"/>
      <w:r>
        <w:t>]</w:t>
      </w:r>
      <w:r>
        <w:tab/>
        <w:t xml:space="preserve">van der Meulen, P., Kruizinga, P., Bosch, J. G., and Leus, G. (2017). Spatial compression in ultrasound imaging. In </w:t>
      </w:r>
      <w:r>
        <w:rPr>
          <w:i/>
          <w:iCs/>
        </w:rPr>
        <w:t>2017 51st Asilomar Conference on Signals, Systems, and Computers</w:t>
      </w:r>
      <w:r>
        <w:t>, pages 1016–1020, Pacific Grove, CA, USA. IEEE.</w:t>
      </w:r>
    </w:p>
    <w:p w14:paraId="490F0A8B" w14:textId="77777777" w:rsidR="00000000" w:rsidRDefault="000051F0">
      <w:pPr>
        <w:pStyle w:val="bibitem"/>
        <w:widowControl/>
        <w:ind w:left="450" w:firstLine="0"/>
      </w:pPr>
      <w:r>
        <w:t>[</w:t>
      </w:r>
      <w:bookmarkStart w:id="1390" w:name="BIB_vasudevan_programmable_2014"/>
      <w:r>
        <w:t>Vasudevan et  al., 2014</w:t>
      </w:r>
      <w:bookmarkEnd w:id="1390"/>
      <w:r>
        <w:t>]</w:t>
      </w:r>
      <w:r>
        <w:tab/>
        <w:t xml:space="preserve">Vasudevan, V., Govindan, P., and Saniie, J. (2014). Programmable analog front-end system for ultrasonic SoC hardware. In </w:t>
      </w:r>
      <w:r>
        <w:rPr>
          <w:i/>
          <w:iCs/>
        </w:rPr>
        <w:t>IEEE International Conference on Electro/Information Technology</w:t>
      </w:r>
      <w:r>
        <w:t xml:space="preserve">, </w:t>
      </w:r>
      <w:r>
        <w:t>pages 356–361.</w:t>
      </w:r>
    </w:p>
    <w:p w14:paraId="6114513C" w14:textId="77777777" w:rsidR="00000000" w:rsidRDefault="000051F0">
      <w:pPr>
        <w:pStyle w:val="bibitem"/>
        <w:widowControl/>
        <w:ind w:left="450" w:firstLine="0"/>
      </w:pPr>
      <w:r>
        <w:t>[</w:t>
      </w:r>
      <w:bookmarkStart w:id="1391" w:name="BIB_veenstra_generating_nodate"/>
      <w:r>
        <w:t xml:space="preserve">Veenstra, </w:t>
      </w:r>
      <w:bookmarkEnd w:id="1391"/>
      <w:r>
        <w:t>]</w:t>
      </w:r>
      <w:r>
        <w:tab/>
        <w:t>Veenstra, V. Generating high frame rate MR images using surrogate signals | Robotics and Mechatronics.</w:t>
      </w:r>
    </w:p>
    <w:p w14:paraId="637D435C" w14:textId="77777777" w:rsidR="00000000" w:rsidRDefault="000051F0">
      <w:pPr>
        <w:pStyle w:val="bibitem"/>
        <w:widowControl/>
        <w:ind w:left="450" w:firstLine="0"/>
      </w:pPr>
      <w:r>
        <w:t>[</w:t>
      </w:r>
      <w:bookmarkStart w:id="1392" w:name="BIB_vogt_development_2005"/>
      <w:r>
        <w:t>Vogt and Ermert, 2005</w:t>
      </w:r>
      <w:bookmarkEnd w:id="1392"/>
      <w:r>
        <w:t>]</w:t>
      </w:r>
      <w:r>
        <w:tab/>
        <w:t xml:space="preserve">Vogt, M. and Ermert, H. (2005). Development and evaluation of a high-frequency ultrasound-based system for in vivo strain imaging of the skin. </w:t>
      </w:r>
      <w:r>
        <w:rPr>
          <w:i/>
          <w:iCs/>
        </w:rPr>
        <w:t>IEEE Transactions on Ultrasonics, Ferroelectrics, and Frequency Control</w:t>
      </w:r>
      <w:r>
        <w:t>, 52(3):375–385.</w:t>
      </w:r>
    </w:p>
    <w:p w14:paraId="578E1516" w14:textId="77777777" w:rsidR="00000000" w:rsidRDefault="000051F0">
      <w:pPr>
        <w:pStyle w:val="bibitem"/>
        <w:widowControl/>
        <w:ind w:left="450" w:firstLine="0"/>
      </w:pPr>
      <w:r>
        <w:t>[</w:t>
      </w:r>
      <w:bookmarkStart w:id="1393" w:name="BIB_wagner_validity_2016"/>
      <w:r>
        <w:t>Wagner et  al., 2016</w:t>
      </w:r>
      <w:bookmarkEnd w:id="1393"/>
      <w:r>
        <w:t>]</w:t>
      </w:r>
      <w:r>
        <w:tab/>
        <w:t xml:space="preserve">Wagner, D. R., Cain, D. L., and Clark, N. W. (2016). Validity and Reliability of A-Mode Ultrasound for Body Composition Assessment of NCAA Division I Athletes. </w:t>
      </w:r>
      <w:r>
        <w:rPr>
          <w:i/>
          <w:iCs/>
        </w:rPr>
        <w:t>PLOS ONE</w:t>
      </w:r>
      <w:r>
        <w:t>, 11(4):e0153146.</w:t>
      </w:r>
    </w:p>
    <w:p w14:paraId="00CBBFB8" w14:textId="77777777" w:rsidR="00000000" w:rsidRDefault="000051F0">
      <w:pPr>
        <w:pStyle w:val="bibitem"/>
        <w:widowControl/>
        <w:ind w:left="450" w:firstLine="0"/>
      </w:pPr>
      <w:r>
        <w:t>[</w:t>
      </w:r>
      <w:bookmarkStart w:id="1394" w:name="BIB_wahab_design_2016"/>
      <w:r>
        <w:t>Wahab et  al., 2016</w:t>
      </w:r>
      <w:bookmarkEnd w:id="1394"/>
      <w:r>
        <w:t>]</w:t>
      </w:r>
      <w:r>
        <w:tab/>
        <w:t xml:space="preserve">Wahab, M. A. A., Sudirman, R., Omar, C., and Ariffin, I. (2016). Design of an A-mode ultrasound amplifier for bone porosity detection. In </w:t>
      </w:r>
      <w:r>
        <w:rPr>
          <w:i/>
          <w:iCs/>
        </w:rPr>
        <w:t>2016 International Symposium on Electronics and Smart Devices (ISESD)</w:t>
      </w:r>
      <w:r>
        <w:t>, pages 79–84.</w:t>
      </w:r>
    </w:p>
    <w:p w14:paraId="23869757" w14:textId="77777777" w:rsidR="00000000" w:rsidRDefault="000051F0">
      <w:pPr>
        <w:pStyle w:val="bibitem"/>
        <w:widowControl/>
        <w:ind w:left="450" w:firstLine="0"/>
      </w:pPr>
      <w:r>
        <w:t>[</w:t>
      </w:r>
      <w:bookmarkStart w:id="1395" w:name="BIB_wall_high_speed_2010"/>
      <w:r>
        <w:t>Wall, 2010</w:t>
      </w:r>
      <w:bookmarkEnd w:id="1395"/>
      <w:r>
        <w:t>]</w:t>
      </w:r>
      <w:r>
        <w:tab/>
        <w:t xml:space="preserve">Wall, K. (2010). </w:t>
      </w:r>
      <w:r>
        <w:rPr>
          <w:i/>
          <w:iCs/>
        </w:rPr>
        <w:t>A High-Speed Reconfigurable System for Ultrasound Research</w:t>
      </w:r>
      <w:r>
        <w:t>. Thesis.</w:t>
      </w:r>
    </w:p>
    <w:p w14:paraId="7D689F7F" w14:textId="77777777" w:rsidR="00000000" w:rsidRDefault="000051F0">
      <w:pPr>
        <w:pStyle w:val="bibitem"/>
        <w:widowControl/>
        <w:ind w:left="450" w:firstLine="0"/>
      </w:pPr>
      <w:r>
        <w:t>[</w:t>
      </w:r>
      <w:bookmarkStart w:id="1396" w:name="BIB_wang_high_2019"/>
      <w:r>
        <w:t>Wang and Saniie, 2019</w:t>
      </w:r>
      <w:bookmarkEnd w:id="1396"/>
      <w:r>
        <w:t>]</w:t>
      </w:r>
      <w:r>
        <w:tab/>
        <w:t>Wang, B. and Saniie, J. (2019). A H</w:t>
      </w:r>
      <w:r>
        <w:t xml:space="preserve">igh Performance Ultrasonic System for Flaw Detection. In </w:t>
      </w:r>
      <w:r>
        <w:rPr>
          <w:i/>
          <w:iCs/>
        </w:rPr>
        <w:t>2019 IEEE International Ultrasonics Symposium (IUS)</w:t>
      </w:r>
      <w:r>
        <w:t>, pages 840–843. ISSN: 1948-5727.</w:t>
      </w:r>
    </w:p>
    <w:p w14:paraId="31BBCE00" w14:textId="77777777" w:rsidR="00000000" w:rsidRDefault="000051F0">
      <w:pPr>
        <w:pStyle w:val="bibitem"/>
        <w:widowControl/>
        <w:ind w:left="450" w:firstLine="0"/>
      </w:pPr>
      <w:r>
        <w:t>[</w:t>
      </w:r>
      <w:bookmarkStart w:id="1397" w:name="BIB_wang_high_resolution_2019"/>
      <w:r>
        <w:t>Wang et  al., 2019a</w:t>
      </w:r>
      <w:bookmarkEnd w:id="1397"/>
      <w:r>
        <w:t>]</w:t>
      </w:r>
      <w:r>
        <w:tab/>
        <w:t>Wang, R., Fang, Z., Gu, J., Guo, Y</w:t>
      </w:r>
      <w:r>
        <w:t xml:space="preserve">., Zhou, S., Wang, Y., Chang, C., and Yu, J. (2019a). High-resolution image reconstruction for portable ultrasound imaging devices. </w:t>
      </w:r>
      <w:r>
        <w:rPr>
          <w:i/>
          <w:iCs/>
        </w:rPr>
        <w:t>EURASIP Journal on Advances in Signal Processing</w:t>
      </w:r>
      <w:r>
        <w:t>, 2019(1):56.</w:t>
      </w:r>
    </w:p>
    <w:p w14:paraId="0CDAA5CD" w14:textId="77777777" w:rsidR="00000000" w:rsidRDefault="000051F0">
      <w:pPr>
        <w:pStyle w:val="bibitem"/>
        <w:widowControl/>
        <w:ind w:left="450" w:firstLine="0"/>
      </w:pPr>
      <w:r>
        <w:t>[</w:t>
      </w:r>
      <w:bookmarkStart w:id="1398" w:name="BIB_wang_preliminary_2019"/>
      <w:r>
        <w:t>Wang et  al., 2019b</w:t>
      </w:r>
      <w:bookmarkEnd w:id="1398"/>
      <w:r>
        <w:t>]</w:t>
      </w:r>
      <w:r>
        <w:tab/>
        <w:t xml:space="preserve">Wang, X., He, C., Xie, W., and Hu, H. (2019b). Preliminary Research on the Nonlinear Ultrasonic Detection of the Porosity of Porous Material Based on Dynamic Wavelet Fingerprint Technology. </w:t>
      </w:r>
      <w:r>
        <w:rPr>
          <w:i/>
          <w:iCs/>
        </w:rPr>
        <w:t>Sensors</w:t>
      </w:r>
      <w:r>
        <w:t>, 19(15):3328. Number: 15 Publis</w:t>
      </w:r>
      <w:r>
        <w:t>her: Multidisciplinary Digital Publishing Institute.</w:t>
      </w:r>
    </w:p>
    <w:p w14:paraId="3B176E1C" w14:textId="77777777" w:rsidR="00000000" w:rsidRDefault="000051F0">
      <w:pPr>
        <w:pStyle w:val="bibitem"/>
        <w:widowControl/>
        <w:ind w:left="450" w:firstLine="0"/>
      </w:pPr>
      <w:r>
        <w:t>[</w:t>
      </w:r>
      <w:bookmarkStart w:id="1399" w:name="BIB_wang_development_2017"/>
      <w:r>
        <w:t>Wang et  al., 2017</w:t>
      </w:r>
      <w:bookmarkEnd w:id="1399"/>
      <w:r>
        <w:t>]</w:t>
      </w:r>
      <w:r>
        <w:tab/>
        <w:t>Wang, X., Seetohul, V., Chen, R., Zhang, Z., Qian, M., Shi, Z., Yang, G., Mu, P., Wang, C., Huang, Z., Zhou, Q., Zheng, H., Cochran,</w:t>
      </w:r>
      <w:r>
        <w:t xml:space="preserve"> S., and Qiu, W. (2017). Development of a Mechanical Scanning Device With High-Frequency Ultrasound Transducer for Ultrasonic Capsule Endoscopy. </w:t>
      </w:r>
      <w:r>
        <w:rPr>
          <w:i/>
          <w:iCs/>
        </w:rPr>
        <w:t>IEEE Transactions on Medical Imaging</w:t>
      </w:r>
      <w:r>
        <w:t>, 36(9):1922–1929.</w:t>
      </w:r>
    </w:p>
    <w:p w14:paraId="0CE7EA56" w14:textId="77777777" w:rsidR="00000000" w:rsidRDefault="000051F0">
      <w:pPr>
        <w:pStyle w:val="bibitem"/>
        <w:widowControl/>
        <w:ind w:left="450" w:firstLine="0"/>
      </w:pPr>
      <w:r>
        <w:t>[</w:t>
      </w:r>
      <w:bookmarkStart w:id="1400" w:name="BIB_Warner2013"/>
      <w:r>
        <w:t>Warner et  al., 2013</w:t>
      </w:r>
      <w:bookmarkEnd w:id="1400"/>
      <w:r>
        <w:t>]</w:t>
      </w:r>
      <w:r>
        <w:tab/>
        <w:t>Warne</w:t>
      </w:r>
      <w:r>
        <w:t xml:space="preserve">r, M., Ratcliffe, A., Nangoo, T., Morgan, J., Umpleby, A., Shah, N., Vinje, V., </w:t>
      </w:r>
      <w:r>
        <w:t>Š</w:t>
      </w:r>
      <w:r>
        <w:t xml:space="preserve">tekl, I., Guasch, L., Win, C., Conroy, G., and Bertrand, A. (2013). Anisotropic 3D full-waveform inversion. </w:t>
      </w:r>
      <w:r>
        <w:rPr>
          <w:i/>
          <w:iCs/>
        </w:rPr>
        <w:t>Geophysics</w:t>
      </w:r>
      <w:r>
        <w:t>, 78(2).</w:t>
      </w:r>
    </w:p>
    <w:p w14:paraId="3815A7A1" w14:textId="77777777" w:rsidR="00000000" w:rsidRDefault="000051F0">
      <w:pPr>
        <w:pStyle w:val="bibitem"/>
        <w:widowControl/>
        <w:ind w:left="450" w:firstLine="0"/>
      </w:pPr>
      <w:r>
        <w:t>[</w:t>
      </w:r>
      <w:bookmarkStart w:id="1401" w:name="BIB_wei_design_2020"/>
      <w:r>
        <w:t>Wei et  al., 2020</w:t>
      </w:r>
      <w:bookmarkEnd w:id="1401"/>
      <w:r>
        <w:t>]</w:t>
      </w:r>
      <w:r>
        <w:tab/>
        <w:t xml:space="preserve">Wei, C., Chen, H., and Chen, Y. (2020). Design of an automatic impedance matching circuit based on frequency tracking of ultrasonic transducer. In </w:t>
      </w:r>
      <w:r>
        <w:rPr>
          <w:i/>
          <w:iCs/>
        </w:rPr>
        <w:t>2020 IEEE 5th Information Technology and Mechatronics Engineering Conference (ITOEC)</w:t>
      </w:r>
      <w:r>
        <w:t>, pages 162–165</w:t>
      </w:r>
      <w:r>
        <w:t>.</w:t>
      </w:r>
    </w:p>
    <w:p w14:paraId="31CCA2C8" w14:textId="77777777" w:rsidR="00000000" w:rsidRDefault="000051F0">
      <w:pPr>
        <w:pStyle w:val="bibitem"/>
        <w:widowControl/>
        <w:ind w:left="450" w:firstLine="0"/>
      </w:pPr>
      <w:r>
        <w:t>[</w:t>
      </w:r>
      <w:bookmarkStart w:id="1402" w:name="BIB_wen_design_2019"/>
      <w:r>
        <w:t>Wen et  al., 2019</w:t>
      </w:r>
      <w:bookmarkEnd w:id="1402"/>
      <w:r>
        <w:t>]</w:t>
      </w:r>
      <w:r>
        <w:tab/>
        <w:t xml:space="preserve">Wen, L., Tan, C., Dong, F., and Zhao, S. (2019). Design of Ultrasonic Tomography System for Biomedical Imaging. In </w:t>
      </w:r>
      <w:r>
        <w:rPr>
          <w:i/>
          <w:iCs/>
        </w:rPr>
        <w:t>2019 IEEE International Instrumentation and Measurement Technology Conference (I2</w:t>
      </w:r>
      <w:r>
        <w:rPr>
          <w:i/>
          <w:iCs/>
        </w:rPr>
        <w:t>MTC)</w:t>
      </w:r>
      <w:r>
        <w:t>, pages 1–5.</w:t>
      </w:r>
    </w:p>
    <w:p w14:paraId="128D9D96" w14:textId="77777777" w:rsidR="00000000" w:rsidRDefault="000051F0">
      <w:pPr>
        <w:pStyle w:val="bibitem"/>
        <w:widowControl/>
        <w:ind w:left="450" w:firstLine="0"/>
      </w:pPr>
      <w:r>
        <w:t>[</w:t>
      </w:r>
      <w:bookmarkStart w:id="1403" w:name="BIB_weng_fpga_based_2015"/>
      <w:r>
        <w:t>Weng et  al., 2015</w:t>
      </w:r>
      <w:bookmarkEnd w:id="1403"/>
      <w:r>
        <w:t>]</w:t>
      </w:r>
      <w:r>
        <w:tab/>
        <w:t>Weng, C.-K., Chen, J.-W., and Huang, C.-C. (2015). A FPGA-based wearable ultrasound device for monitoring obstructive sleep apnea syndrome. pages 1–4. IEEE.</w:t>
      </w:r>
    </w:p>
    <w:p w14:paraId="5DE34F8B" w14:textId="77777777" w:rsidR="00000000" w:rsidRDefault="000051F0">
      <w:pPr>
        <w:pStyle w:val="bibitem"/>
        <w:widowControl/>
        <w:ind w:left="450" w:firstLine="0"/>
      </w:pPr>
      <w:r>
        <w:t>[</w:t>
      </w:r>
      <w:bookmarkStart w:id="1404" w:name="BIB_who_future_1985"/>
      <w:r>
        <w:t>WHO, 1985</w:t>
      </w:r>
      <w:bookmarkEnd w:id="1404"/>
      <w:r>
        <w:t>]</w:t>
      </w:r>
      <w:r>
        <w:tab/>
        <w:t xml:space="preserve">WHO (1985). </w:t>
      </w:r>
      <w:r>
        <w:rPr>
          <w:i/>
          <w:iCs/>
        </w:rPr>
        <w:t>Future Use of New Imaging Technologies in Developing Countries</w:t>
      </w:r>
      <w:r>
        <w:t>. World Health Organisation.</w:t>
      </w:r>
    </w:p>
    <w:p w14:paraId="746F6F58" w14:textId="77777777" w:rsidR="00000000" w:rsidRDefault="000051F0">
      <w:pPr>
        <w:pStyle w:val="bibitem"/>
        <w:widowControl/>
        <w:ind w:left="450" w:firstLine="0"/>
      </w:pPr>
      <w:r>
        <w:t>[</w:t>
      </w:r>
      <w:bookmarkStart w:id="1405" w:name="BIB_winter_open_2019"/>
      <w:r>
        <w:t>Winter et  al., 2019</w:t>
      </w:r>
      <w:bookmarkEnd w:id="1405"/>
      <w:r>
        <w:t>]</w:t>
      </w:r>
      <w:r>
        <w:tab/>
        <w:t>Winter, L., Pellicer-Guridi, R., Broche, L., Winkler,</w:t>
      </w:r>
      <w:r>
        <w:t xml:space="preserve"> S. A., Reimann, H. M., Han, H., Arndt, F., Hodge, R., G</w:t>
      </w:r>
      <w:r>
        <w:t>ü</w:t>
      </w:r>
      <w:r>
        <w:t>nyar, S., Moritz, M., Ettinger, K. M., de Fresnoye, O., Niendorf, T., and Benchoufi, M. (2019). Open Source Medical Devices for Innovation, Education and Global Health: Case Study of Open Source Magn</w:t>
      </w:r>
      <w:r>
        <w:t xml:space="preserve">etic Resonance Imaging. In Redlich, T., Moritz, M., and Wulfsberg, J. P., editors, </w:t>
      </w:r>
      <w:r>
        <w:rPr>
          <w:i/>
          <w:iCs/>
        </w:rPr>
        <w:t xml:space="preserve"> Co-Creation: Reshaping Business and Society in the Era of Bottom-up Economics</w:t>
      </w:r>
      <w:r>
        <w:t>, Management for Professionals, pages 147–163. Springer International Publishing, Cham.</w:t>
      </w:r>
    </w:p>
    <w:p w14:paraId="720F79BA" w14:textId="77777777" w:rsidR="00000000" w:rsidRDefault="000051F0">
      <w:pPr>
        <w:pStyle w:val="bibitem"/>
        <w:widowControl/>
        <w:ind w:left="450" w:firstLine="0"/>
      </w:pPr>
      <w:r>
        <w:t>[</w:t>
      </w:r>
      <w:bookmarkStart w:id="1406" w:name="BIB_worthing_using_2016"/>
      <w:r>
        <w:t>Worthing, 2016</w:t>
      </w:r>
      <w:bookmarkEnd w:id="1406"/>
      <w:r>
        <w:t>]</w:t>
      </w:r>
      <w:r>
        <w:tab/>
        <w:t xml:space="preserve">Worthing, R. T. (2016). </w:t>
      </w:r>
      <w:r>
        <w:rPr>
          <w:i/>
          <w:iCs/>
        </w:rPr>
        <w:t>Using ultrasound to measure arterial diameter for the development of a wearable blood pressure monitoring</w:t>
      </w:r>
      <w:r>
        <w:t>. PhD thesis. 10.14288/1.0320796.</w:t>
      </w:r>
    </w:p>
    <w:p w14:paraId="56BDD106" w14:textId="77777777" w:rsidR="00000000" w:rsidRDefault="000051F0">
      <w:pPr>
        <w:pStyle w:val="bibitem"/>
        <w:widowControl/>
        <w:ind w:left="450" w:firstLine="0"/>
      </w:pPr>
      <w:r>
        <w:t>[</w:t>
      </w:r>
      <w:bookmarkStart w:id="1407" w:name="BIB_xiao_design_2013"/>
      <w:r>
        <w:t>Xiao et  al., 20</w:t>
      </w:r>
      <w:r>
        <w:t>13</w:t>
      </w:r>
      <w:bookmarkEnd w:id="1407"/>
      <w:r>
        <w:t>]</w:t>
      </w:r>
      <w:r>
        <w:tab/>
        <w:t xml:space="preserve">Xiao, D., Shao, J., Ren, H., and Xu, C. (2013). Design of a high voltage pulse circuit for exciting ultrasonic transducers. In </w:t>
      </w:r>
      <w:r>
        <w:rPr>
          <w:i/>
          <w:iCs/>
        </w:rPr>
        <w:t>2013 Far East Forum on Nondestructive Evaluation/Testing: New Technology and Application</w:t>
      </w:r>
      <w:r>
        <w:t>, pages 224–230.</w:t>
      </w:r>
    </w:p>
    <w:p w14:paraId="4B08C824" w14:textId="77777777" w:rsidR="00000000" w:rsidRDefault="000051F0">
      <w:pPr>
        <w:pStyle w:val="bibitem"/>
        <w:widowControl/>
        <w:ind w:left="450" w:firstLine="0"/>
      </w:pPr>
      <w:r>
        <w:t>[</w:t>
      </w:r>
      <w:bookmarkStart w:id="1408" w:name="BIB_xu_enabling_2019"/>
      <w:r>
        <w:t>Xu et  al., 2019</w:t>
      </w:r>
      <w:bookmarkEnd w:id="1408"/>
      <w:r>
        <w:t>]</w:t>
      </w:r>
      <w:r>
        <w:tab/>
        <w:t xml:space="preserve">Xu, K., Kim, Y., Boctor, E. M., and Zhang, H. K. (2019). Enabling low-cost point-of-care ultrasound imaging system using single element transducer and delta configuration actuator. In </w:t>
      </w:r>
      <w:r>
        <w:rPr>
          <w:i/>
          <w:iCs/>
        </w:rPr>
        <w:t>Medical Imagi</w:t>
      </w:r>
      <w:r>
        <w:rPr>
          <w:i/>
          <w:iCs/>
        </w:rPr>
        <w:t>ng 2019: Image-Guided Procedures, Robotic Interventions, and Modeling</w:t>
      </w:r>
      <w:r>
        <w:t>, volume 10951, page 109510W. International Society for Optics and Photonics.</w:t>
      </w:r>
    </w:p>
    <w:p w14:paraId="2AF2FBAD" w14:textId="77777777" w:rsidR="00000000" w:rsidRDefault="000051F0">
      <w:pPr>
        <w:pStyle w:val="bibitem"/>
        <w:widowControl/>
        <w:ind w:left="450" w:firstLine="0"/>
      </w:pPr>
      <w:r>
        <w:t>[</w:t>
      </w:r>
      <w:bookmarkStart w:id="1409" w:name="BIB_xu_high_frequency_2008"/>
      <w:r>
        <w:t>Xu et  al., 2008</w:t>
      </w:r>
      <w:bookmarkEnd w:id="1409"/>
      <w:r>
        <w:t>]</w:t>
      </w:r>
      <w:r>
        <w:tab/>
        <w:t xml:space="preserve">Xu, X., Sun, L., Cannata, J. M., Yen, </w:t>
      </w:r>
      <w:r>
        <w:t xml:space="preserve">J. T., and Shung, K. K. (2008). High-frequency Ultrasound Doppler System for Biomedical Applications with a 30 MHz Linear Array. </w:t>
      </w:r>
      <w:r>
        <w:rPr>
          <w:i/>
          <w:iCs/>
        </w:rPr>
        <w:t>Ultrasound in medicine &amp; biology</w:t>
      </w:r>
      <w:r>
        <w:t>, 34(4):638–646.</w:t>
      </w:r>
    </w:p>
    <w:p w14:paraId="46ADD338" w14:textId="77777777" w:rsidR="00000000" w:rsidRDefault="000051F0">
      <w:pPr>
        <w:pStyle w:val="bibitem"/>
        <w:widowControl/>
        <w:ind w:left="450" w:firstLine="0"/>
      </w:pPr>
      <w:r>
        <w:t>[</w:t>
      </w:r>
      <w:bookmarkStart w:id="1410" w:name="BIB_xu_challenges_2010"/>
      <w:r>
        <w:t>Xu et  al., 2010</w:t>
      </w:r>
      <w:bookmarkEnd w:id="1410"/>
      <w:r>
        <w:t>]</w:t>
      </w:r>
      <w:r>
        <w:tab/>
        <w:t>Xu, X., Venkata</w:t>
      </w:r>
      <w:r>
        <w:t xml:space="preserve">raman, H., Oswal, S., Bartolome, E., and Vasanth, K. (2010). Challenges and considerations of analog front-ends design for portable ultrasound systems. In </w:t>
      </w:r>
      <w:r>
        <w:rPr>
          <w:i/>
          <w:iCs/>
        </w:rPr>
        <w:t>2010 IEEE International Ultrasonics Symposium</w:t>
      </w:r>
      <w:r>
        <w:t>, pages 310–313. ISSN: 1948-5719.</w:t>
      </w:r>
    </w:p>
    <w:p w14:paraId="158CEE1A" w14:textId="77777777" w:rsidR="00000000" w:rsidRDefault="000051F0">
      <w:pPr>
        <w:pStyle w:val="bibitem"/>
        <w:widowControl/>
        <w:ind w:left="450" w:firstLine="0"/>
      </w:pPr>
      <w:r>
        <w:t>[</w:t>
      </w:r>
      <w:bookmarkStart w:id="1411" w:name="BIB_ylitalo_ultrasound_1994"/>
      <w:r>
        <w:t>Ylitalo and Ermert, 1994</w:t>
      </w:r>
      <w:bookmarkEnd w:id="1411"/>
      <w:r>
        <w:t>]</w:t>
      </w:r>
      <w:r>
        <w:tab/>
        <w:t xml:space="preserve">Ylitalo, J. T. and Ermert, H. (1994). Ultrasound synthetic aperture imaging: monostatic approach. </w:t>
      </w:r>
      <w:r>
        <w:rPr>
          <w:i/>
          <w:iCs/>
        </w:rPr>
        <w:t>IEEE Transactions on Ultrasonics, Ferroelectrics, and Frequency Control</w:t>
      </w:r>
      <w:r>
        <w:t>, 41(3):333–339.</w:t>
      </w:r>
    </w:p>
    <w:p w14:paraId="5A971E5B" w14:textId="77777777" w:rsidR="00000000" w:rsidRDefault="000051F0">
      <w:pPr>
        <w:pStyle w:val="bibitem"/>
        <w:widowControl/>
        <w:ind w:left="450" w:firstLine="0"/>
      </w:pPr>
      <w:r>
        <w:t>[</w:t>
      </w:r>
      <w:bookmarkStart w:id="1412" w:name="BIB_yu_direct_2020"/>
      <w:r>
        <w:t>Yu et  al., 2020</w:t>
      </w:r>
      <w:bookmarkEnd w:id="1412"/>
      <w:r>
        <w:t>]</w:t>
      </w:r>
      <w:r>
        <w:tab/>
        <w:t xml:space="preserve">Yu, H., Kim, J., Kim, H., Barange, N., Jiang, X., and So, F. (2020). Direct Acoustic Imaging Using a Piezoelectric Organic Light-Emitting Diode. </w:t>
      </w:r>
      <w:r>
        <w:rPr>
          <w:i/>
          <w:iCs/>
        </w:rPr>
        <w:t>ACS Applied Materials &amp; Interfaces</w:t>
      </w:r>
      <w:r>
        <w:t>, 12(32):36409–36416.</w:t>
      </w:r>
    </w:p>
    <w:p w14:paraId="72746AC3" w14:textId="77777777" w:rsidR="00000000" w:rsidRDefault="000051F0">
      <w:pPr>
        <w:pStyle w:val="bibitem"/>
        <w:widowControl/>
        <w:ind w:left="450" w:firstLine="0"/>
      </w:pPr>
      <w:r>
        <w:t>[</w:t>
      </w:r>
      <w:bookmarkStart w:id="1413" w:name="BIB_yu_low_power_2012"/>
      <w:r>
        <w:t>Yu, 2012</w:t>
      </w:r>
      <w:bookmarkEnd w:id="1413"/>
      <w:r>
        <w:t>]</w:t>
      </w:r>
      <w:r>
        <w:tab/>
        <w:t xml:space="preserve">Yu, Z. (2012). </w:t>
      </w:r>
      <w:r>
        <w:rPr>
          <w:i/>
          <w:iCs/>
        </w:rPr>
        <w:t>Low-power receive-electronics for a miniature 3D ultrasound probe.</w:t>
      </w:r>
      <w:r>
        <w:t xml:space="preserve"> [s.n.], S.l. OCLC: 840459881.</w:t>
      </w:r>
    </w:p>
    <w:p w14:paraId="7730B5A5" w14:textId="77777777" w:rsidR="00000000" w:rsidRDefault="000051F0">
      <w:pPr>
        <w:pStyle w:val="bibitem"/>
        <w:widowControl/>
        <w:ind w:left="450" w:firstLine="0"/>
      </w:pPr>
      <w:r>
        <w:t>[</w:t>
      </w:r>
      <w:bookmarkStart w:id="1414" w:name="BIB_zeiss_sonovisor_1962"/>
      <w:r>
        <w:t>Zeiss, 1962</w:t>
      </w:r>
      <w:bookmarkEnd w:id="1414"/>
      <w:r>
        <w:t>]</w:t>
      </w:r>
      <w:r>
        <w:tab/>
      </w:r>
      <w:r>
        <w:t xml:space="preserve">Zeiss, C. (1962). Sonovisor 2. </w:t>
      </w:r>
      <w:r>
        <w:rPr>
          <w:i/>
          <w:iCs/>
        </w:rPr>
        <w:t>Journal of Scientific Instruments</w:t>
      </w:r>
      <w:r>
        <w:t>, 39(10):538–538.</w:t>
      </w:r>
    </w:p>
    <w:p w14:paraId="22B5700E" w14:textId="77777777" w:rsidR="00000000" w:rsidRDefault="000051F0">
      <w:pPr>
        <w:pStyle w:val="bibitem"/>
        <w:widowControl/>
        <w:ind w:left="450" w:firstLine="0"/>
      </w:pPr>
      <w:r>
        <w:t>[</w:t>
      </w:r>
      <w:bookmarkStart w:id="1415" w:name="BIB_zhang_multi_channel_2017"/>
      <w:r>
        <w:t>Zhang et  al., 2017</w:t>
      </w:r>
      <w:bookmarkEnd w:id="1415"/>
      <w:r>
        <w:t>]</w:t>
      </w:r>
      <w:r>
        <w:tab/>
        <w:t>Zhang, D.-l., Yang, C., Jian, X.-h., Zhang, Q., and Cui, Y.-y. (2017). A multi-channel a-scan ul</w:t>
      </w:r>
      <w:r>
        <w:t xml:space="preserve">trasound system for real-time, non-invasive study of carotid artery compliance. In </w:t>
      </w:r>
      <w:r>
        <w:rPr>
          <w:i/>
          <w:iCs/>
        </w:rPr>
        <w:t>2017 Symposium on Piezoelectricity, Acoustic Waves, and Device Applications (SPAWDA)</w:t>
      </w:r>
      <w:r>
        <w:t>, pages 486–489. ISSN: null.</w:t>
      </w:r>
    </w:p>
    <w:p w14:paraId="25989F55" w14:textId="77777777" w:rsidR="00000000" w:rsidRDefault="000051F0">
      <w:pPr>
        <w:pStyle w:val="bibitem"/>
        <w:widowControl/>
        <w:ind w:left="450" w:firstLine="0"/>
      </w:pPr>
      <w:r>
        <w:t>[</w:t>
      </w:r>
      <w:bookmarkStart w:id="1416" w:name="BIB_zhang_synthetic_2016"/>
      <w:r>
        <w:t>Zhang et  al., 2016</w:t>
      </w:r>
      <w:bookmarkEnd w:id="1416"/>
      <w:r>
        <w:t>]</w:t>
      </w:r>
      <w:r>
        <w:tab/>
        <w:t xml:space="preserve">Zhang, H. K., Cheng, A., Bottenus, N., Guo, X., Trahey, G. E., and Boctor, E. M. (2016). Synthetic tracked aperture ultrasound imaging: design, simulation, and experimental evaluation. </w:t>
      </w:r>
      <w:r>
        <w:rPr>
          <w:i/>
          <w:iCs/>
        </w:rPr>
        <w:t>Journal of Medical Imaging</w:t>
      </w:r>
      <w:r>
        <w:t>, 3(2):027001.</w:t>
      </w:r>
    </w:p>
    <w:p w14:paraId="6B2535FA" w14:textId="77777777" w:rsidR="00000000" w:rsidRDefault="000051F0">
      <w:pPr>
        <w:pStyle w:val="bibitem"/>
        <w:widowControl/>
        <w:ind w:left="450" w:firstLine="0"/>
      </w:pPr>
      <w:r>
        <w:t>[</w:t>
      </w:r>
      <w:bookmarkStart w:id="1417" w:name="BIB_zhang_toward_2018"/>
      <w:r>
        <w:t>Zhang et  al., 2018</w:t>
      </w:r>
      <w:bookmarkEnd w:id="1417"/>
      <w:r>
        <w:t>]</w:t>
      </w:r>
      <w:r>
        <w:tab/>
        <w:t xml:space="preserve">Zhang, H. K., Kim, Y., Lin, M., Paredes, M., Kannan, K., Moghekar, A., Durr, N. J., and Boctor, E. M. (2018). Toward dynamic lumbar puncture guidance using needle-based single-element ultrasound imaging. </w:t>
      </w:r>
      <w:r>
        <w:rPr>
          <w:i/>
          <w:iCs/>
        </w:rPr>
        <w:t xml:space="preserve">Journal </w:t>
      </w:r>
      <w:r>
        <w:rPr>
          <w:i/>
          <w:iCs/>
        </w:rPr>
        <w:t>of Medical Imaging</w:t>
      </w:r>
      <w:r>
        <w:t>, 5(02):1.</w:t>
      </w:r>
    </w:p>
    <w:p w14:paraId="0D949735" w14:textId="77777777" w:rsidR="00000000" w:rsidRDefault="000051F0">
      <w:pPr>
        <w:pStyle w:val="bibitem"/>
        <w:widowControl/>
        <w:ind w:left="450" w:firstLine="0"/>
      </w:pPr>
      <w:r>
        <w:t>[</w:t>
      </w:r>
      <w:bookmarkStart w:id="1418" w:name="BIB_zhang_fpga_2012"/>
      <w:r>
        <w:t>Zhang, 2012</w:t>
      </w:r>
      <w:bookmarkEnd w:id="1418"/>
      <w:r>
        <w:t>]</w:t>
      </w:r>
      <w:r>
        <w:tab/>
        <w:t xml:space="preserve">Zhang, L. (2012). </w:t>
      </w:r>
      <w:r>
        <w:rPr>
          <w:i/>
          <w:iCs/>
        </w:rPr>
        <w:t>FPGA embedded system for ultrasonic non-destructive testing</w:t>
      </w:r>
      <w:r>
        <w:t>. Thesis, Brunel University London.</w:t>
      </w:r>
    </w:p>
    <w:p w14:paraId="18798893" w14:textId="77777777" w:rsidR="00000000" w:rsidRDefault="000051F0">
      <w:pPr>
        <w:pStyle w:val="bibitem"/>
        <w:widowControl/>
        <w:ind w:left="450" w:firstLine="0"/>
      </w:pPr>
      <w:r>
        <w:t>[</w:t>
      </w:r>
      <w:bookmarkStart w:id="1419" w:name="BIB_zhang_high_2019"/>
      <w:r>
        <w:t>Zhang et  al., 2019a</w:t>
      </w:r>
      <w:bookmarkEnd w:id="1419"/>
      <w:r>
        <w:t>]</w:t>
      </w:r>
      <w:r>
        <w:tab/>
        <w:t>Z</w:t>
      </w:r>
      <w:r>
        <w:t xml:space="preserve">hang, Q., Song, J., Zhou, L., Peng, Y., Zhou, Q., Wang, S., Sun, X., Ding, M., and Yuchi, M. (2019a). A high throughout, extensible and flexible ultrasonic excitation and acquisition system for ultrasound imaging. In </w:t>
      </w:r>
      <w:r>
        <w:rPr>
          <w:i/>
          <w:iCs/>
        </w:rPr>
        <w:t>Medical Imaging 2019: Ultrasonic Imagin</w:t>
      </w:r>
      <w:r>
        <w:rPr>
          <w:i/>
          <w:iCs/>
        </w:rPr>
        <w:t>g and Tomography</w:t>
      </w:r>
      <w:r>
        <w:t>, volume 10955, page 109550L. International Society for Optics and Photonics.</w:t>
      </w:r>
    </w:p>
    <w:p w14:paraId="09792B59" w14:textId="77777777" w:rsidR="00000000" w:rsidRDefault="000051F0">
      <w:pPr>
        <w:pStyle w:val="bibitem"/>
        <w:widowControl/>
        <w:ind w:left="450" w:firstLine="0"/>
      </w:pPr>
      <w:r>
        <w:t>[</w:t>
      </w:r>
      <w:bookmarkStart w:id="1420" w:name="BIB_zhang_free_hand_2019"/>
      <w:r>
        <w:t>Zhang et  al., 2019b</w:t>
      </w:r>
      <w:bookmarkEnd w:id="1420"/>
      <w:r>
        <w:t>]</w:t>
      </w:r>
      <w:r>
        <w:tab/>
        <w:t>Zhang, W.-T., Lin, Y.-C., Chen, W.-H., Yang, C.-W., and Chiang, H.-H. K. (2019b). A Free-Ha</w:t>
      </w:r>
      <w:r>
        <w:t xml:space="preserve">nd System of the High-Frequency Single Element Ultrasound Transducer for Skin Imaging. In </w:t>
      </w:r>
      <w:r>
        <w:rPr>
          <w:i/>
          <w:iCs/>
        </w:rPr>
        <w:t>Future Trends in Biomedical and Health Informatics and Cybersecurity in Medical Devices</w:t>
      </w:r>
      <w:r>
        <w:t>, pages 91–99. Springer, Cham.</w:t>
      </w:r>
    </w:p>
    <w:p w14:paraId="0880B4CD" w14:textId="77777777" w:rsidR="00000000" w:rsidRDefault="000051F0">
      <w:pPr>
        <w:pStyle w:val="bibitem"/>
        <w:widowControl/>
        <w:ind w:left="450" w:firstLine="0"/>
      </w:pPr>
      <w:r>
        <w:t>[</w:t>
      </w:r>
      <w:bookmarkStart w:id="1421" w:name="BIB_zhang_design_2015"/>
      <w:r>
        <w:t>Zhang, 2015</w:t>
      </w:r>
      <w:bookmarkEnd w:id="1421"/>
      <w:r>
        <w:t>]</w:t>
      </w:r>
      <w:r>
        <w:tab/>
        <w:t xml:space="preserve">Zhang, X. (2015). </w:t>
      </w:r>
      <w:r>
        <w:rPr>
          <w:i/>
          <w:iCs/>
        </w:rPr>
        <w:t>Design of a single element 3D ultrasound scanner</w:t>
      </w:r>
      <w:r>
        <w:t>. Thesis, Massachusetts Institute of Technology.</w:t>
      </w:r>
    </w:p>
    <w:p w14:paraId="4CA4CA2E" w14:textId="77777777" w:rsidR="00000000" w:rsidRDefault="000051F0">
      <w:pPr>
        <w:pStyle w:val="bibitem"/>
        <w:widowControl/>
        <w:ind w:left="450" w:firstLine="0"/>
      </w:pPr>
      <w:r>
        <w:t>[</w:t>
      </w:r>
      <w:bookmarkStart w:id="1422" w:name="BIB_zhang_full_2019"/>
      <w:r>
        <w:t>Zhang et  al., 2019c</w:t>
      </w:r>
      <w:bookmarkEnd w:id="1422"/>
      <w:r>
        <w:t>]</w:t>
      </w:r>
      <w:r>
        <w:tab/>
        <w:t>Zhang, X., Fincke, J. R., Wynn, C. M., Johnson, M. R., Haupt, R. W., and</w:t>
      </w:r>
      <w:r>
        <w:t xml:space="preserve"> Anthony, B. W. (2019c). Full noncontact laser ultrasound: first human data. </w:t>
      </w:r>
      <w:r>
        <w:rPr>
          <w:i/>
          <w:iCs/>
        </w:rPr>
        <w:t>Light: Science &amp; Applications</w:t>
      </w:r>
      <w:r>
        <w:t>, 8(1):119.</w:t>
      </w:r>
    </w:p>
    <w:p w14:paraId="68ED18E8" w14:textId="77777777" w:rsidR="00000000" w:rsidRDefault="000051F0">
      <w:pPr>
        <w:pStyle w:val="bibitem"/>
        <w:widowControl/>
        <w:ind w:left="450" w:firstLine="0"/>
      </w:pPr>
      <w:r>
        <w:t>[</w:t>
      </w:r>
      <w:bookmarkStart w:id="1423" w:name="BIB_zimmermann_high_2018"/>
      <w:r>
        <w:t>Zimmermann, 2018a</w:t>
      </w:r>
      <w:bookmarkEnd w:id="1423"/>
      <w:r>
        <w:t>]</w:t>
      </w:r>
      <w:r>
        <w:tab/>
        <w:t>Zimmermann, H. (2018a). High Frequency 1-Ch System.</w:t>
      </w:r>
    </w:p>
    <w:p w14:paraId="6AE16015" w14:textId="77777777" w:rsidR="00000000" w:rsidRDefault="000051F0">
      <w:pPr>
        <w:pStyle w:val="bibitem"/>
        <w:widowControl/>
        <w:ind w:left="450" w:firstLine="0"/>
      </w:pPr>
      <w:r>
        <w:t>[</w:t>
      </w:r>
      <w:bookmarkStart w:id="1424" w:name="BIB_zimmermann_miniaturized_2018"/>
      <w:r>
        <w:t>Zimmermann, 2018b</w:t>
      </w:r>
      <w:bookmarkEnd w:id="1424"/>
      <w:r>
        <w:t>]</w:t>
      </w:r>
      <w:r>
        <w:tab/>
        <w:t>Zimmermann, H. (2018b). Miniaturized Multi-Channel System.</w:t>
      </w:r>
    </w:p>
    <w:p w14:paraId="633003BB" w14:textId="77777777" w:rsidR="006D71B2" w:rsidRDefault="000051F0">
      <w:pPr>
        <w:pStyle w:val="bibitem"/>
        <w:widowControl/>
        <w:ind w:left="450" w:firstLine="0"/>
      </w:pPr>
      <w:r>
        <w:t>[</w:t>
      </w:r>
      <w:bookmarkStart w:id="1425" w:name="BIB_zimmermann_highly_2019"/>
      <w:r>
        <w:t>Zimmermann, 2019</w:t>
      </w:r>
      <w:bookmarkEnd w:id="1425"/>
      <w:r>
        <w:t>]</w:t>
      </w:r>
      <w:r>
        <w:tab/>
        <w:t xml:space="preserve">Zimmermann, H. (2019). Highly Miniaturized </w:t>
      </w:r>
      <w:r>
        <w:t>8-Ch System.</w:t>
      </w:r>
    </w:p>
    <w:sectPr w:rsidR="006D71B2">
      <w:headerReference w:type="default" r:id="rId8"/>
      <w:footerReference w:type="default" r:id="rId9"/>
      <w:pgSz w:w="12280" w:h="15900"/>
      <w:pgMar w:top="2540" w:right="2700" w:bottom="1760" w:left="268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5B48F4" w14:textId="77777777" w:rsidR="000051F0" w:rsidRDefault="000051F0">
      <w:r>
        <w:separator/>
      </w:r>
    </w:p>
  </w:endnote>
  <w:endnote w:type="continuationSeparator" w:id="0">
    <w:p w14:paraId="0822F680" w14:textId="77777777" w:rsidR="000051F0" w:rsidRDefault="000051F0">
      <w:r>
        <w:continuationSeparator/>
      </w:r>
    </w:p>
  </w:endnote>
  <w:endnote w:type="continuationNotice" w:id="1">
    <w:p w14:paraId="6DBFB12E" w14:textId="77777777" w:rsidR="000051F0" w:rsidRDefault="000051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atang">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DB5865" w14:textId="77777777" w:rsidR="00000000" w:rsidRDefault="000051F0">
    <w:pPr>
      <w:widowControl w:val="0"/>
      <w:jc w:val="center"/>
    </w:pPr>
    <w: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DA0A33" w14:textId="77777777" w:rsidR="000051F0" w:rsidRDefault="000051F0">
      <w:r>
        <w:separator/>
      </w:r>
    </w:p>
  </w:footnote>
  <w:footnote w:type="continuationSeparator" w:id="0">
    <w:p w14:paraId="2270435E" w14:textId="77777777" w:rsidR="000051F0" w:rsidRDefault="000051F0">
      <w:r>
        <w:continuationSeparator/>
      </w:r>
    </w:p>
  </w:footnote>
  <w:footnote w:type="continuationNotice" w:id="1">
    <w:p w14:paraId="5B50923F" w14:textId="77777777" w:rsidR="000051F0" w:rsidRDefault="000051F0"/>
  </w:footnote>
  <w:footnote w:id="2">
    <w:p w14:paraId="08777284" w14:textId="77777777" w:rsidR="00000000" w:rsidRDefault="000051F0">
      <w:pPr>
        <w:pStyle w:val="FootnoteText"/>
        <w:widowControl/>
      </w:pPr>
      <w:r w:rsidRPr="002473F7">
        <w:rPr>
          <w:rStyle w:val="FootnoteReference"/>
          <w:rPrChange w:id="1" w:author="Author" w:date="2021-01-27T18:28:00Z">
            <w:rPr/>
          </w:rPrChange>
        </w:rPr>
        <w:t xml:space="preserve"> </w:t>
      </w:r>
      <w:r>
        <w:t xml:space="preserve">Lead of the un0rick.cc project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E2527A" w14:textId="77777777" w:rsidR="006D71B2" w:rsidRDefault="006D71B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1"/>
    <w:footnote w:id="0"/>
    <w:footnote w:id="1"/>
  </w:footnotePr>
  <w:endnotePr>
    <w:endnote w:id="-1"/>
    <w:endnote w:id="0"/>
    <w:endnote w:id="1"/>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2473F7"/>
    <w:rsid w:val="000051F0"/>
    <w:rsid w:val="002473F7"/>
    <w:rsid w:val="006D71B2"/>
    <w:rsid w:val="007942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EB90B7E"/>
  <w14:defaultImageDpi w14:val="0"/>
  <w15:docId w15:val="{C4486E2D-4C41-4EEB-97CE-9450E0137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adjustRightInd w:val="0"/>
      <w:spacing w:after="0" w:line="240" w:lineRule="auto"/>
      <w:jc w:val="both"/>
    </w:pPr>
    <w:rPr>
      <w:rFonts w:ascii="Times New Roman" w:hAnsi="Times New Roman" w:cs="Times New Roman"/>
      <w:noProof/>
      <w:sz w:val="20"/>
      <w:szCs w:val="20"/>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 w:val="24"/>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rPr>
  </w:style>
  <w:style w:type="character" w:customStyle="1" w:styleId="Heading4Char">
    <w:name w:val="Heading 4 Char"/>
    <w:basedOn w:val="DefaultParagraphFont"/>
    <w:link w:val="Heading4"/>
    <w:uiPriority w:val="9"/>
    <w:semiHidden/>
    <w:rPr>
      <w:b/>
      <w:bCs/>
      <w:noProof/>
      <w:sz w:val="28"/>
      <w:szCs w:val="28"/>
    </w:rPr>
  </w:style>
  <w:style w:type="character" w:customStyle="1" w:styleId="Heading5Char">
    <w:name w:val="Heading 5 Char"/>
    <w:basedOn w:val="DefaultParagraphFont"/>
    <w:link w:val="Heading5"/>
    <w:uiPriority w:val="9"/>
    <w:semiHidden/>
    <w:rPr>
      <w:b/>
      <w:bCs/>
      <w:i/>
      <w:iCs/>
      <w:noProof/>
      <w:sz w:val="26"/>
      <w:szCs w:val="26"/>
    </w:rPr>
  </w:style>
  <w:style w:type="character" w:customStyle="1" w:styleId="Heading6Char">
    <w:name w:val="Heading 6 Char"/>
    <w:basedOn w:val="DefaultParagraphFont"/>
    <w:link w:val="Heading6"/>
    <w:uiPriority w:val="9"/>
    <w:semiHidden/>
    <w:rPr>
      <w:b/>
      <w:bCs/>
      <w:noProof/>
    </w:rPr>
  </w:style>
  <w:style w:type="paragraph" w:customStyle="1" w:styleId="rightpar">
    <w:name w:val="rightpar"/>
    <w:basedOn w:val="Normal"/>
    <w:uiPriority w:val="99"/>
    <w:pPr>
      <w:keepLines/>
      <w:spacing w:before="120" w:after="120"/>
      <w:jc w:val="right"/>
    </w:pPr>
    <w:rPr>
      <w:sz w:val="24"/>
      <w:szCs w:val="24"/>
    </w:rPr>
  </w:style>
  <w:style w:type="paragraph" w:customStyle="1" w:styleId="centerpar">
    <w:name w:val="centerpar"/>
    <w:basedOn w:val="Normal"/>
    <w:uiPriority w:val="99"/>
    <w:pPr>
      <w:keepLines/>
      <w:spacing w:before="120" w:after="120"/>
      <w:jc w:val="center"/>
    </w:pPr>
    <w:rPr>
      <w:sz w:val="24"/>
      <w:szCs w:val="24"/>
    </w:rPr>
  </w:style>
  <w:style w:type="paragraph" w:customStyle="1" w:styleId="equation">
    <w:name w:val="equation"/>
    <w:basedOn w:val="Normal"/>
    <w:next w:val="Normal"/>
    <w:uiPriority w:val="99"/>
    <w:pPr>
      <w:keepLines/>
      <w:spacing w:before="120" w:after="120"/>
      <w:jc w:val="left"/>
    </w:pPr>
    <w:rPr>
      <w:sz w:val="24"/>
      <w:szCs w:val="24"/>
    </w:rPr>
  </w:style>
  <w:style w:type="paragraph" w:customStyle="1" w:styleId="equationNum">
    <w:name w:val="equationNum"/>
    <w:basedOn w:val="Normal"/>
    <w:next w:val="Normal"/>
    <w:uiPriority w:val="99"/>
    <w:pPr>
      <w:keepLines/>
      <w:spacing w:before="120" w:after="120"/>
      <w:jc w:val="left"/>
    </w:pPr>
    <w:rPr>
      <w:sz w:val="24"/>
      <w:szCs w:val="24"/>
    </w:rPr>
  </w:style>
  <w:style w:type="paragraph" w:customStyle="1" w:styleId="equationAlign">
    <w:name w:val="equationAlign"/>
    <w:basedOn w:val="Normal"/>
    <w:next w:val="Normal"/>
    <w:uiPriority w:val="99"/>
    <w:pPr>
      <w:keepLines/>
      <w:spacing w:before="120" w:after="120"/>
      <w:jc w:val="left"/>
    </w:pPr>
    <w:rPr>
      <w:sz w:val="24"/>
      <w:szCs w:val="24"/>
    </w:rPr>
  </w:style>
  <w:style w:type="paragraph" w:customStyle="1" w:styleId="equationAlignNum">
    <w:name w:val="equationAlignNum"/>
    <w:basedOn w:val="Normal"/>
    <w:next w:val="Normal"/>
    <w:uiPriority w:val="99"/>
    <w:pPr>
      <w:keepLines/>
      <w:spacing w:before="120" w:after="120"/>
      <w:jc w:val="left"/>
    </w:pPr>
    <w:rPr>
      <w:sz w:val="24"/>
      <w:szCs w:val="24"/>
    </w:rPr>
  </w:style>
  <w:style w:type="paragraph" w:customStyle="1" w:styleId="equationArray">
    <w:name w:val="equationArray"/>
    <w:basedOn w:val="Normal"/>
    <w:next w:val="Normal"/>
    <w:uiPriority w:val="99"/>
    <w:pPr>
      <w:keepLines/>
      <w:spacing w:before="120" w:after="120"/>
      <w:jc w:val="left"/>
    </w:pPr>
    <w:rPr>
      <w:sz w:val="24"/>
      <w:szCs w:val="24"/>
    </w:rPr>
  </w:style>
  <w:style w:type="paragraph" w:customStyle="1" w:styleId="equationArrayNum">
    <w:name w:val="equationArrayNum"/>
    <w:basedOn w:val="Normal"/>
    <w:next w:val="Normal"/>
    <w:uiPriority w:val="99"/>
    <w:pPr>
      <w:keepLines/>
      <w:spacing w:before="120" w:after="120"/>
      <w:jc w:val="left"/>
    </w:pPr>
    <w:rPr>
      <w:sz w:val="24"/>
      <w:szCs w:val="24"/>
    </w:rPr>
  </w:style>
  <w:style w:type="paragraph" w:customStyle="1" w:styleId="theorem">
    <w:name w:val="theorem"/>
    <w:basedOn w:val="Normal"/>
    <w:next w:val="Normal"/>
    <w:uiPriority w:val="99"/>
    <w:pPr>
      <w:keepLines/>
      <w:spacing w:before="120" w:after="120"/>
      <w:jc w:val="left"/>
    </w:pPr>
  </w:style>
  <w:style w:type="paragraph" w:customStyle="1" w:styleId="bitmapCenter">
    <w:name w:val="bitmapCenter"/>
    <w:basedOn w:val="Normal"/>
    <w:next w:val="Normal"/>
    <w:uiPriority w:val="99"/>
    <w:pPr>
      <w:keepLines/>
      <w:spacing w:before="120" w:after="120"/>
      <w:jc w:val="left"/>
    </w:pPr>
    <w:rPr>
      <w:sz w:val="24"/>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style>
  <w:style w:type="character" w:customStyle="1" w:styleId="FooterChar">
    <w:name w:val="Footer Char"/>
    <w:basedOn w:val="DefaultParagraphFont"/>
    <w:link w:val="Footer"/>
    <w:uiPriority w:val="99"/>
    <w:semiHidden/>
    <w:rPr>
      <w:rFonts w:ascii="Times New Roman" w:hAnsi="Times New Roman" w:cs="Times New Roman"/>
      <w:noProof/>
      <w:sz w:val="20"/>
      <w:szCs w:val="20"/>
    </w:rPr>
  </w:style>
  <w:style w:type="paragraph" w:styleId="Header">
    <w:name w:val="header"/>
    <w:basedOn w:val="Normal"/>
    <w:link w:val="HeaderChar"/>
    <w:uiPriority w:val="99"/>
    <w:pPr>
      <w:widowControl w:val="0"/>
      <w:tabs>
        <w:tab w:val="center" w:pos="4536"/>
        <w:tab w:val="right" w:pos="9072"/>
      </w:tabs>
      <w:jc w:val="left"/>
    </w:pPr>
  </w:style>
  <w:style w:type="character" w:customStyle="1" w:styleId="HeaderChar">
    <w:name w:val="Header Char"/>
    <w:basedOn w:val="DefaultParagraphFont"/>
    <w:link w:val="Header"/>
    <w:uiPriority w:val="99"/>
    <w:semiHidden/>
    <w:rPr>
      <w:rFonts w:ascii="Times New Roman" w:hAnsi="Times New Roman" w:cs="Times New Roman"/>
      <w:noProof/>
      <w:sz w:val="20"/>
      <w:szCs w:val="20"/>
    </w:rPr>
  </w:style>
  <w:style w:type="paragraph" w:styleId="Caption">
    <w:name w:val="caption"/>
    <w:basedOn w:val="Normal"/>
    <w:next w:val="Normal"/>
    <w:uiPriority w:val="99"/>
    <w:qFormat/>
    <w:pPr>
      <w:keepLines/>
      <w:spacing w:before="120" w:after="120"/>
      <w:jc w:val="left"/>
    </w:pPr>
    <w:rPr>
      <w:sz w:val="24"/>
      <w:szCs w:val="24"/>
    </w:rPr>
  </w:style>
  <w:style w:type="paragraph" w:customStyle="1" w:styleId="Figure">
    <w:name w:val="Figure"/>
    <w:basedOn w:val="Normal"/>
    <w:next w:val="Normal"/>
    <w:uiPriority w:val="99"/>
    <w:pPr>
      <w:keepLines/>
      <w:spacing w:before="120"/>
      <w:jc w:val="center"/>
    </w:pPr>
  </w:style>
  <w:style w:type="paragraph" w:customStyle="1" w:styleId="Table">
    <w:name w:val="Table"/>
    <w:basedOn w:val="Normal"/>
    <w:uiPriority w:val="99"/>
    <w:pPr>
      <w:keepLines/>
      <w:spacing w:before="120"/>
      <w:jc w:val="center"/>
    </w:pPr>
  </w:style>
  <w:style w:type="paragraph" w:customStyle="1" w:styleId="Tabular">
    <w:name w:val="Tabular"/>
    <w:basedOn w:val="Normal"/>
    <w:uiPriority w:val="99"/>
    <w:pPr>
      <w:keepLines/>
      <w:spacing w:before="120"/>
      <w:jc w:val="center"/>
    </w:pPr>
  </w:style>
  <w:style w:type="paragraph" w:customStyle="1" w:styleId="Tabbing">
    <w:name w:val="Tabbing"/>
    <w:basedOn w:val="Normal"/>
    <w:uiPriority w:val="99"/>
    <w:pPr>
      <w:keepLines/>
      <w:spacing w:before="120"/>
      <w:jc w:val="center"/>
    </w:pPr>
  </w:style>
  <w:style w:type="paragraph" w:styleId="Quote">
    <w:name w:val="Quote"/>
    <w:basedOn w:val="Normal"/>
    <w:link w:val="QuoteChar"/>
    <w:uiPriority w:val="99"/>
    <w:qFormat/>
    <w:pPr>
      <w:ind w:left="1024" w:right="1024" w:firstLine="340"/>
    </w:pPr>
  </w:style>
  <w:style w:type="character" w:customStyle="1" w:styleId="QuoteChar">
    <w:name w:val="Quote Char"/>
    <w:basedOn w:val="DefaultParagraphFont"/>
    <w:link w:val="Quote"/>
    <w:uiPriority w:val="29"/>
    <w:rPr>
      <w:rFonts w:ascii="Times New Roman" w:hAnsi="Times New Roman" w:cs="Times New Roman"/>
      <w:i/>
      <w:iCs/>
      <w:noProof/>
      <w:color w:val="404040" w:themeColor="text1" w:themeTint="BF"/>
      <w:sz w:val="20"/>
      <w:szCs w:val="20"/>
    </w:rPr>
  </w:style>
  <w:style w:type="paragraph" w:customStyle="1" w:styleId="verbatim">
    <w:name w:val="verbatim"/>
    <w:uiPriority w:val="99"/>
    <w:pPr>
      <w:autoSpaceDE w:val="0"/>
      <w:autoSpaceDN w:val="0"/>
      <w:adjustRightInd w:val="0"/>
      <w:spacing w:after="0" w:line="240" w:lineRule="auto"/>
    </w:pPr>
    <w:rPr>
      <w:rFonts w:ascii="Courier New" w:hAnsi="Courier New" w:cs="Courier New"/>
      <w:noProof/>
      <w:sz w:val="20"/>
      <w:szCs w:val="20"/>
    </w:rPr>
  </w:style>
  <w:style w:type="paragraph" w:styleId="List">
    <w:name w:val="List"/>
    <w:basedOn w:val="Normal"/>
    <w:uiPriority w:val="99"/>
    <w:pPr>
      <w:tabs>
        <w:tab w:val="left" w:pos="283"/>
      </w:tabs>
      <w:spacing w:after="120"/>
      <w:ind w:left="283" w:hanging="283"/>
      <w:jc w:val="left"/>
    </w:pPr>
  </w:style>
  <w:style w:type="paragraph" w:customStyle="1" w:styleId="List1">
    <w:name w:val="List 1"/>
    <w:basedOn w:val="Normal"/>
    <w:uiPriority w:val="99"/>
    <w:pPr>
      <w:tabs>
        <w:tab w:val="left" w:pos="283"/>
      </w:tabs>
      <w:spacing w:after="120"/>
      <w:ind w:left="283" w:hanging="283"/>
      <w:jc w:val="left"/>
    </w:pPr>
  </w:style>
  <w:style w:type="paragraph" w:customStyle="1" w:styleId="latexpicture">
    <w:name w:val="latex picture"/>
    <w:basedOn w:val="Normal"/>
    <w:next w:val="Normal"/>
    <w:uiPriority w:val="99"/>
    <w:pPr>
      <w:keepLines/>
      <w:spacing w:before="120" w:after="120"/>
      <w:jc w:val="center"/>
    </w:pPr>
    <w:rPr>
      <w:sz w:val="24"/>
      <w:szCs w:val="24"/>
    </w:rPr>
  </w:style>
  <w:style w:type="paragraph" w:customStyle="1" w:styleId="subfigure">
    <w:name w:val="subfigure"/>
    <w:basedOn w:val="Normal"/>
    <w:next w:val="Normal"/>
    <w:uiPriority w:val="99"/>
    <w:pPr>
      <w:keepLines/>
      <w:spacing w:before="120" w:after="120"/>
      <w:jc w:val="center"/>
    </w:pPr>
    <w:rPr>
      <w:sz w:val="24"/>
      <w:szCs w:val="24"/>
    </w:r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style>
  <w:style w:type="paragraph" w:customStyle="1" w:styleId="endnotes">
    <w:name w:val="endnotes"/>
    <w:basedOn w:val="Normal"/>
    <w:uiPriority w:val="99"/>
    <w:pPr>
      <w:tabs>
        <w:tab w:val="left" w:pos="283"/>
      </w:tabs>
      <w:spacing w:after="120"/>
      <w:ind w:left="283" w:hanging="283"/>
      <w:jc w:val="left"/>
    </w:p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rFonts w:ascii="Times New Roman" w:hAnsi="Times New Roman" w:cs="Times New Roman"/>
      <w:noProof/>
      <w:sz w:val="20"/>
      <w:szCs w:val="20"/>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rFonts w:ascii="Times New Roman" w:hAnsi="Times New Roman" w:cs="Times New Roman"/>
      <w:noProof/>
      <w:sz w:val="20"/>
      <w:szCs w:val="20"/>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 w:type="paragraph" w:styleId="BalloonText">
    <w:name w:val="Balloon Text"/>
    <w:basedOn w:val="Normal"/>
    <w:link w:val="BalloonTextChar"/>
    <w:uiPriority w:val="99"/>
    <w:semiHidden/>
    <w:unhideWhenUsed/>
    <w:rsid w:val="006D71B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1B2"/>
    <w:rPr>
      <w:rFonts w:ascii="Segoe UI" w:hAnsi="Segoe UI" w:cs="Segoe UI"/>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37</Pages>
  <Words>20371</Words>
  <Characters>112044</Characters>
  <Application>Microsoft Office Word</Application>
  <DocSecurity>0</DocSecurity>
  <Lines>933</Lines>
  <Paragraphs>264</Paragraphs>
  <ScaleCrop>false</ScaleCrop>
  <Company/>
  <LinksUpToDate>false</LinksUpToDate>
  <CharactersWithSpaces>132151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SSUS-metaReview.tex</dc:title>
  <dc:subject/>
  <dc:creator/>
  <cp:keywords/>
  <dc:description>Created using latex2rtf 2.3.16 r1254 (released May 12 2017) on Wed Jan 27 18:25:36 2021</dc:description>
  <cp:lastModifiedBy>Luc Jonveaux</cp:lastModifiedBy>
  <cp:revision>1</cp:revision>
  <dcterms:created xsi:type="dcterms:W3CDTF">2021-01-27T17:27:00Z</dcterms:created>
  <dcterms:modified xsi:type="dcterms:W3CDTF">2021-01-27T17:29:00Z</dcterms:modified>
</cp:coreProperties>
</file>